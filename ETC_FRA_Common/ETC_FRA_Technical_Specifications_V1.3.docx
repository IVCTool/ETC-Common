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2978"/>
        <w:gridCol w:w="2268"/>
        <w:gridCol w:w="2268"/>
      </w:tblGrid>
      <w:tr w:rsidR="00820A57" w:rsidRPr="00BE34C9" w:rsidTr="008829BA">
        <w:trPr>
          <w:trHeight w:val="658"/>
        </w:trPr>
        <w:tc>
          <w:tcPr>
            <w:tcW w:w="2977" w:type="dxa"/>
            <w:tcBorders>
              <w:top w:val="nil"/>
              <w:left w:val="nil"/>
              <w:bottom w:val="nil"/>
              <w:right w:val="nil"/>
            </w:tcBorders>
          </w:tcPr>
          <w:p w:rsidR="00E9610C" w:rsidRPr="00BE34C9" w:rsidRDefault="00E9610C" w:rsidP="00656FB7">
            <w:pPr>
              <w:pStyle w:val="En-tteRight"/>
              <w:rPr>
                <w:lang w:val="en-US"/>
              </w:rPr>
            </w:pPr>
          </w:p>
          <w:p w:rsidR="00820A57" w:rsidRPr="00BE34C9" w:rsidRDefault="00820A57" w:rsidP="00656FB7">
            <w:pPr>
              <w:pStyle w:val="En-tteRight"/>
              <w:rPr>
                <w:lang w:val="en-US"/>
              </w:rPr>
            </w:pPr>
          </w:p>
        </w:tc>
        <w:tc>
          <w:tcPr>
            <w:tcW w:w="7514" w:type="dxa"/>
            <w:gridSpan w:val="3"/>
            <w:tcBorders>
              <w:top w:val="nil"/>
              <w:left w:val="nil"/>
              <w:bottom w:val="nil"/>
              <w:right w:val="nil"/>
            </w:tcBorders>
          </w:tcPr>
          <w:p w:rsidR="00820A57" w:rsidRPr="00BE34C9" w:rsidRDefault="004549BC" w:rsidP="0087394D">
            <w:pPr>
              <w:rPr>
                <w:lang w:val="en-US"/>
              </w:rPr>
            </w:pPr>
            <w:r>
              <w:rPr>
                <w:lang w:val="en-US"/>
              </w:rPr>
              <w:t xml:space="preserve">                   </w:t>
            </w:r>
          </w:p>
        </w:tc>
      </w:tr>
      <w:tr w:rsidR="00820A57" w:rsidRPr="00BE34C9" w:rsidTr="008829BA">
        <w:trPr>
          <w:trHeight w:val="851"/>
        </w:trPr>
        <w:tc>
          <w:tcPr>
            <w:tcW w:w="2977" w:type="dxa"/>
            <w:tcBorders>
              <w:top w:val="nil"/>
              <w:left w:val="nil"/>
              <w:bottom w:val="nil"/>
              <w:right w:val="nil"/>
            </w:tcBorders>
          </w:tcPr>
          <w:p w:rsidR="00820A57" w:rsidRPr="00BE34C9" w:rsidRDefault="00820A57" w:rsidP="0087394D">
            <w:pPr>
              <w:rPr>
                <w:lang w:val="en-US"/>
              </w:rPr>
            </w:pPr>
          </w:p>
        </w:tc>
        <w:tc>
          <w:tcPr>
            <w:tcW w:w="7514" w:type="dxa"/>
            <w:gridSpan w:val="3"/>
            <w:tcBorders>
              <w:top w:val="nil"/>
              <w:left w:val="nil"/>
              <w:bottom w:val="nil"/>
              <w:right w:val="nil"/>
            </w:tcBorders>
          </w:tcPr>
          <w:p w:rsidR="00820A57" w:rsidRPr="00BE34C9" w:rsidRDefault="00820A57" w:rsidP="008B3CF7">
            <w:pPr>
              <w:rPr>
                <w:lang w:val="en-US"/>
              </w:rPr>
            </w:pPr>
          </w:p>
          <w:p w:rsidR="00E9610C" w:rsidRPr="00BE34C9" w:rsidRDefault="00E9610C" w:rsidP="008B3CF7">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ind w:left="34" w:hanging="34"/>
              <w:jc w:val="left"/>
              <w:rPr>
                <w:rFonts w:cs="Arial"/>
                <w:b/>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541D40" w:rsidRPr="00BE34C9" w:rsidTr="00541D40">
        <w:trPr>
          <w:trHeight w:hRule="exact" w:val="284"/>
        </w:trPr>
        <w:tc>
          <w:tcPr>
            <w:tcW w:w="2977" w:type="dxa"/>
            <w:tcBorders>
              <w:top w:val="nil"/>
              <w:left w:val="nil"/>
              <w:bottom w:val="nil"/>
              <w:right w:val="single" w:sz="4" w:space="0" w:color="auto"/>
            </w:tcBorders>
          </w:tcPr>
          <w:p w:rsidR="00541D40" w:rsidRPr="00BE34C9" w:rsidRDefault="00541D40" w:rsidP="00541D40">
            <w:pPr>
              <w:spacing w:before="0" w:after="0"/>
              <w:jc w:val="left"/>
              <w:rPr>
                <w:rFonts w:cs="Arial"/>
                <w:b/>
                <w:sz w:val="18"/>
                <w:szCs w:val="18"/>
                <w:lang w:val="en-US"/>
              </w:rPr>
            </w:pPr>
          </w:p>
        </w:tc>
        <w:tc>
          <w:tcPr>
            <w:tcW w:w="7514" w:type="dxa"/>
            <w:gridSpan w:val="3"/>
            <w:tcBorders>
              <w:top w:val="nil"/>
              <w:left w:val="single" w:sz="4" w:space="0" w:color="auto"/>
              <w:bottom w:val="nil"/>
              <w:right w:val="nil"/>
            </w:tcBorders>
          </w:tcPr>
          <w:p w:rsidR="00541D40" w:rsidRPr="00BE34C9" w:rsidRDefault="00541D40" w:rsidP="00541D40">
            <w:pPr>
              <w:rPr>
                <w:lang w:val="en-US"/>
              </w:rPr>
            </w:pPr>
          </w:p>
        </w:tc>
      </w:tr>
      <w:tr w:rsidR="00820A57" w:rsidRPr="00BE34C9" w:rsidTr="008E6C41">
        <w:trPr>
          <w:trHeight w:hRule="exact" w:val="252"/>
        </w:trPr>
        <w:tc>
          <w:tcPr>
            <w:tcW w:w="2977" w:type="dxa"/>
            <w:tcBorders>
              <w:top w:val="nil"/>
              <w:left w:val="nil"/>
              <w:bottom w:val="nil"/>
              <w:right w:val="single" w:sz="4" w:space="0" w:color="auto"/>
            </w:tcBorders>
          </w:tcPr>
          <w:p w:rsidR="00820A57" w:rsidRPr="00BE34C9" w:rsidRDefault="00820A57" w:rsidP="008E6C41">
            <w:pPr>
              <w:spacing w:before="0" w:after="0"/>
              <w:jc w:val="left"/>
              <w:rPr>
                <w:rFonts w:cs="Arial"/>
                <w:b/>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E6C41">
        <w:trPr>
          <w:trHeight w:hRule="exact" w:val="486"/>
        </w:trPr>
        <w:tc>
          <w:tcPr>
            <w:tcW w:w="2977" w:type="dxa"/>
            <w:tcBorders>
              <w:top w:val="nil"/>
              <w:left w:val="nil"/>
              <w:bottom w:val="nil"/>
              <w:right w:val="single" w:sz="4" w:space="0" w:color="auto"/>
            </w:tcBorders>
          </w:tcPr>
          <w:p w:rsidR="00820A57" w:rsidRPr="00BE34C9" w:rsidRDefault="00820A57" w:rsidP="008E6C41">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C72C40">
        <w:trPr>
          <w:trHeight w:hRule="exact" w:val="228"/>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829BA">
            <w:pPr>
              <w:spacing w:before="0" w:after="0"/>
              <w:jc w:val="left"/>
              <w:rPr>
                <w:rFonts w:cs="Arial"/>
                <w:sz w:val="18"/>
                <w:szCs w:val="18"/>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337543">
        <w:trPr>
          <w:trHeight w:hRule="exact" w:val="153"/>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B3CF7">
        <w:trPr>
          <w:trHeight w:hRule="exact" w:val="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7394D">
            <w:pPr>
              <w:rPr>
                <w:lang w:val="en-US"/>
              </w:rPr>
            </w:pPr>
          </w:p>
        </w:tc>
      </w:tr>
      <w:tr w:rsidR="00820A57" w:rsidRPr="00BE34C9" w:rsidTr="008829BA">
        <w:trPr>
          <w:trHeight w:hRule="exact" w:val="6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5B624A" w:rsidP="008829BA">
            <w:pPr>
              <w:jc w:val="center"/>
              <w:rPr>
                <w:b/>
                <w:color w:val="0000FF"/>
                <w:sz w:val="44"/>
                <w:szCs w:val="44"/>
                <w:lang w:val="en-US"/>
              </w:rPr>
            </w:pPr>
            <w:r>
              <w:rPr>
                <w:b/>
                <w:color w:val="0000FF"/>
                <w:sz w:val="44"/>
                <w:szCs w:val="44"/>
                <w:lang w:val="en-US"/>
              </w:rPr>
              <w:t>MSG-134</w:t>
            </w: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lang w:val="en-US"/>
              </w:rPr>
            </w:pPr>
          </w:p>
        </w:tc>
      </w:tr>
      <w:tr w:rsidR="00820A57" w:rsidRPr="00BE34C9" w:rsidTr="008829BA">
        <w:trPr>
          <w:trHeight w:hRule="exact" w:val="6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sz w:val="36"/>
                <w:szCs w:val="36"/>
                <w:lang w:val="en-US"/>
              </w:rPr>
            </w:pPr>
          </w:p>
        </w:tc>
      </w:tr>
      <w:tr w:rsidR="00820A57" w:rsidRPr="00BE34C9" w:rsidTr="00084687">
        <w:trPr>
          <w:trHeight w:hRule="exact" w:val="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center"/>
              <w:rPr>
                <w:color w:val="0000FF"/>
                <w:lang w:val="en-US"/>
              </w:rPr>
            </w:pPr>
          </w:p>
        </w:tc>
      </w:tr>
      <w:tr w:rsidR="00820A57" w:rsidRPr="00BE34C9" w:rsidTr="008829BA">
        <w:trPr>
          <w:trHeight w:hRule="exact" w:val="1063"/>
        </w:trPr>
        <w:tc>
          <w:tcPr>
            <w:tcW w:w="2977" w:type="dxa"/>
            <w:tcBorders>
              <w:top w:val="nil"/>
              <w:left w:val="nil"/>
              <w:bottom w:val="nil"/>
              <w:right w:val="single" w:sz="4" w:space="0" w:color="auto"/>
            </w:tcBorders>
          </w:tcPr>
          <w:p w:rsidR="00820A57" w:rsidRPr="00BE34C9" w:rsidRDefault="00820A57"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p w:rsidR="002237C1" w:rsidRPr="00BE34C9" w:rsidRDefault="002237C1" w:rsidP="0087394D">
            <w:pPr>
              <w:rPr>
                <w:lang w:val="en-US"/>
              </w:rPr>
            </w:pPr>
          </w:p>
        </w:tc>
        <w:tc>
          <w:tcPr>
            <w:tcW w:w="7514" w:type="dxa"/>
            <w:gridSpan w:val="3"/>
            <w:tcBorders>
              <w:top w:val="nil"/>
              <w:left w:val="single" w:sz="4" w:space="0" w:color="auto"/>
              <w:bottom w:val="nil"/>
              <w:right w:val="nil"/>
            </w:tcBorders>
          </w:tcPr>
          <w:p w:rsidR="00820A57" w:rsidRPr="00BE34C9" w:rsidRDefault="009105AF" w:rsidP="008829BA">
            <w:pPr>
              <w:jc w:val="center"/>
              <w:rPr>
                <w:b/>
                <w:color w:val="0000FF"/>
                <w:sz w:val="36"/>
                <w:szCs w:val="36"/>
                <w:lang w:val="en-US"/>
              </w:rPr>
            </w:pPr>
            <w:r w:rsidRPr="00BE34C9">
              <w:rPr>
                <w:b/>
                <w:color w:val="0000FF"/>
                <w:sz w:val="36"/>
                <w:szCs w:val="36"/>
                <w:lang w:val="en-US"/>
              </w:rPr>
              <w:fldChar w:fldCharType="begin"/>
            </w:r>
            <w:r w:rsidR="004549BC">
              <w:rPr>
                <w:b/>
                <w:color w:val="0000FF"/>
                <w:sz w:val="36"/>
                <w:szCs w:val="36"/>
                <w:lang w:val="en-US"/>
              </w:rPr>
              <w:instrText xml:space="preserve"> DOCPROPERTY  DocTitle </w:instrText>
            </w:r>
            <w:r w:rsidRPr="00BE34C9">
              <w:rPr>
                <w:b/>
                <w:color w:val="0000FF"/>
                <w:sz w:val="36"/>
                <w:szCs w:val="36"/>
                <w:lang w:val="en-US"/>
              </w:rPr>
              <w:fldChar w:fldCharType="separate"/>
            </w:r>
            <w:r w:rsidR="007A51B5">
              <w:rPr>
                <w:b/>
                <w:color w:val="0000FF"/>
                <w:sz w:val="36"/>
                <w:szCs w:val="36"/>
                <w:lang w:val="en-US"/>
              </w:rPr>
              <w:t>ETC FRA Technical Specifications</w:t>
            </w:r>
            <w:r w:rsidRPr="00BE34C9">
              <w:rPr>
                <w:b/>
                <w:color w:val="0000FF"/>
                <w:sz w:val="36"/>
                <w:szCs w:val="36"/>
                <w:lang w:val="en-US"/>
              </w:rPr>
              <w:fldChar w:fldCharType="end"/>
            </w: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left"/>
              <w:rPr>
                <w:lang w:val="en-US"/>
              </w:rPr>
            </w:pPr>
          </w:p>
        </w:tc>
      </w:tr>
      <w:tr w:rsidR="00820A57" w:rsidRPr="00BE34C9" w:rsidTr="00337543">
        <w:trPr>
          <w:trHeight w:hRule="exact" w:val="80"/>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left"/>
              <w:rPr>
                <w:lang w:val="en-US"/>
              </w:rPr>
            </w:pPr>
          </w:p>
        </w:tc>
      </w:tr>
      <w:tr w:rsidR="00820A57" w:rsidRPr="00BE34C9" w:rsidTr="008829BA">
        <w:trPr>
          <w:trHeight w:hRule="exact" w:val="284"/>
        </w:trPr>
        <w:tc>
          <w:tcPr>
            <w:tcW w:w="2977" w:type="dxa"/>
            <w:tcBorders>
              <w:top w:val="nil"/>
              <w:left w:val="nil"/>
              <w:bottom w:val="nil"/>
              <w:right w:val="single" w:sz="4" w:space="0" w:color="auto"/>
            </w:tcBorders>
          </w:tcPr>
          <w:p w:rsidR="00820A57" w:rsidRPr="00BE34C9" w:rsidRDefault="00820A57" w:rsidP="0087394D">
            <w:pPr>
              <w:rPr>
                <w:lang w:val="en-US"/>
              </w:rPr>
            </w:pPr>
          </w:p>
        </w:tc>
        <w:tc>
          <w:tcPr>
            <w:tcW w:w="7514" w:type="dxa"/>
            <w:gridSpan w:val="3"/>
            <w:tcBorders>
              <w:top w:val="nil"/>
              <w:left w:val="single" w:sz="4" w:space="0" w:color="auto"/>
              <w:bottom w:val="nil"/>
              <w:right w:val="nil"/>
            </w:tcBorders>
          </w:tcPr>
          <w:p w:rsidR="00820A57" w:rsidRPr="00BE34C9" w:rsidRDefault="00820A57" w:rsidP="008829BA">
            <w:pPr>
              <w:jc w:val="left"/>
              <w:rPr>
                <w:lang w:val="en-US"/>
              </w:rPr>
            </w:pPr>
          </w:p>
        </w:tc>
      </w:tr>
      <w:tr w:rsidR="002237C1" w:rsidRPr="00BE34C9" w:rsidTr="002237C1">
        <w:trPr>
          <w:trHeight w:hRule="exact" w:val="959"/>
        </w:trPr>
        <w:tc>
          <w:tcPr>
            <w:tcW w:w="2977" w:type="dxa"/>
            <w:tcBorders>
              <w:top w:val="nil"/>
              <w:left w:val="nil"/>
              <w:bottom w:val="nil"/>
              <w:right w:val="single" w:sz="4" w:space="0" w:color="auto"/>
            </w:tcBorders>
          </w:tcPr>
          <w:p w:rsidR="002237C1" w:rsidRPr="00BE34C9" w:rsidRDefault="002237C1" w:rsidP="002237C1">
            <w:pPr>
              <w:spacing w:before="0" w:after="0"/>
              <w:rPr>
                <w:szCs w:val="24"/>
                <w:lang w:val="en-US"/>
              </w:rPr>
            </w:pPr>
          </w:p>
          <w:p w:rsidR="002237C1" w:rsidRPr="00BE34C9" w:rsidRDefault="004549BC" w:rsidP="002237C1">
            <w:pPr>
              <w:spacing w:before="0" w:after="0"/>
              <w:rPr>
                <w:sz w:val="24"/>
                <w:szCs w:val="24"/>
                <w:lang w:val="en-US"/>
              </w:rPr>
            </w:pPr>
            <w:r>
              <w:rPr>
                <w:lang w:val="en-US"/>
              </w:rPr>
              <w:t xml:space="preserve">   </w:t>
            </w:r>
          </w:p>
          <w:p w:rsidR="002237C1" w:rsidRPr="00BE34C9" w:rsidRDefault="002237C1" w:rsidP="002237C1">
            <w:pPr>
              <w:spacing w:before="0" w:after="0"/>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2237C1">
            <w:pPr>
              <w:spacing w:before="0" w:after="0"/>
              <w:jc w:val="left"/>
              <w:rPr>
                <w:lang w:val="en-US"/>
              </w:rPr>
            </w:pPr>
            <w:r w:rsidRPr="00BE34C9">
              <w:rPr>
                <w:lang w:val="en-US"/>
              </w:rPr>
              <w:t xml:space="preserve">          </w:t>
            </w:r>
          </w:p>
          <w:p w:rsidR="002237C1" w:rsidRPr="00BE34C9" w:rsidRDefault="004549BC" w:rsidP="002237C1">
            <w:pPr>
              <w:spacing w:before="0" w:after="0"/>
              <w:jc w:val="left"/>
              <w:rPr>
                <w:sz w:val="24"/>
                <w:szCs w:val="24"/>
                <w:lang w:val="en-US"/>
              </w:rPr>
            </w:pPr>
            <w:r>
              <w:rPr>
                <w:lang w:val="en-US"/>
              </w:rPr>
              <w:t xml:space="preserve">               </w:t>
            </w:r>
          </w:p>
        </w:tc>
        <w:tc>
          <w:tcPr>
            <w:tcW w:w="7514" w:type="dxa"/>
            <w:gridSpan w:val="3"/>
            <w:tcBorders>
              <w:top w:val="nil"/>
              <w:left w:val="single" w:sz="4" w:space="0" w:color="auto"/>
              <w:bottom w:val="nil"/>
              <w:right w:val="nil"/>
            </w:tcBorders>
          </w:tcPr>
          <w:p w:rsidR="002237C1" w:rsidRPr="00BE34C9" w:rsidRDefault="002237C1" w:rsidP="008829BA">
            <w:pPr>
              <w:jc w:val="left"/>
              <w:rPr>
                <w:lang w:val="en-US"/>
              </w:rPr>
            </w:pPr>
          </w:p>
        </w:tc>
      </w:tr>
      <w:tr w:rsidR="002237C1" w:rsidRPr="00BE34C9" w:rsidTr="00084687">
        <w:trPr>
          <w:trHeight w:hRule="exact" w:val="80"/>
        </w:trPr>
        <w:tc>
          <w:tcPr>
            <w:tcW w:w="2977" w:type="dxa"/>
            <w:tcBorders>
              <w:top w:val="nil"/>
              <w:left w:val="nil"/>
              <w:bottom w:val="nil"/>
              <w:right w:val="single" w:sz="4" w:space="0" w:color="auto"/>
            </w:tcBorders>
          </w:tcPr>
          <w:p w:rsidR="002237C1" w:rsidRPr="00BE34C9" w:rsidRDefault="002237C1" w:rsidP="002237C1">
            <w:pPr>
              <w:spacing w:before="0" w:after="0"/>
              <w:jc w:val="right"/>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2237C1">
            <w:pPr>
              <w:spacing w:before="0" w:after="0"/>
              <w:jc w:val="right"/>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744F1F">
        <w:trPr>
          <w:trHeight w:hRule="exact" w:val="87"/>
        </w:trPr>
        <w:tc>
          <w:tcPr>
            <w:tcW w:w="2977" w:type="dxa"/>
            <w:tcBorders>
              <w:top w:val="nil"/>
              <w:left w:val="nil"/>
              <w:bottom w:val="nil"/>
              <w:right w:val="single" w:sz="4" w:space="0" w:color="auto"/>
            </w:tcBorders>
          </w:tcPr>
          <w:p w:rsidR="002237C1" w:rsidRPr="00BE34C9" w:rsidRDefault="002237C1" w:rsidP="002237C1">
            <w:pPr>
              <w:spacing w:before="0" w:after="0"/>
              <w:jc w:val="right"/>
              <w:rPr>
                <w:sz w:val="24"/>
                <w:szCs w:val="24"/>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084687">
        <w:trPr>
          <w:trHeight w:hRule="exact" w:val="14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7514" w:type="dxa"/>
            <w:gridSpan w:val="3"/>
            <w:tcBorders>
              <w:top w:val="nil"/>
              <w:left w:val="single" w:sz="4" w:space="0" w:color="auto"/>
              <w:bottom w:val="nil"/>
              <w:right w:val="nil"/>
            </w:tcBorders>
          </w:tcPr>
          <w:p w:rsidR="002237C1" w:rsidRPr="00BE34C9" w:rsidRDefault="002237C1" w:rsidP="008829BA">
            <w:pPr>
              <w:spacing w:before="0" w:after="0"/>
              <w:jc w:val="left"/>
              <w:rPr>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2237C1">
            <w:pPr>
              <w:spacing w:before="0" w:after="0"/>
              <w:rPr>
                <w:sz w:val="18"/>
                <w:lang w:val="en-US"/>
              </w:rPr>
            </w:pPr>
          </w:p>
          <w:p w:rsidR="002237C1" w:rsidRPr="00BE34C9" w:rsidRDefault="002237C1" w:rsidP="0087394D">
            <w:pPr>
              <w:rPr>
                <w:sz w:val="18"/>
                <w:lang w:val="en-US"/>
              </w:rPr>
            </w:pPr>
          </w:p>
        </w:tc>
        <w:tc>
          <w:tcPr>
            <w:tcW w:w="2978" w:type="dxa"/>
            <w:tcBorders>
              <w:top w:val="nil"/>
              <w:left w:val="single" w:sz="4" w:space="0" w:color="auto"/>
              <w:bottom w:val="nil"/>
              <w:right w:val="nil"/>
            </w:tcBorders>
          </w:tcPr>
          <w:p w:rsidR="002237C1" w:rsidRPr="00BE34C9" w:rsidRDefault="002237C1" w:rsidP="008829BA">
            <w:pPr>
              <w:spacing w:before="0" w:after="0"/>
              <w:jc w:val="center"/>
              <w:rPr>
                <w:sz w:val="18"/>
                <w:szCs w:val="18"/>
                <w:lang w:val="en-US"/>
              </w:rPr>
            </w:pPr>
          </w:p>
        </w:tc>
        <w:tc>
          <w:tcPr>
            <w:tcW w:w="2268" w:type="dxa"/>
            <w:tcBorders>
              <w:top w:val="nil"/>
              <w:left w:val="nil"/>
              <w:bottom w:val="nil"/>
              <w:right w:val="nil"/>
            </w:tcBorders>
          </w:tcPr>
          <w:p w:rsidR="002237C1" w:rsidRPr="00BE34C9" w:rsidRDefault="002237C1" w:rsidP="00A52412">
            <w:pPr>
              <w:spacing w:before="0" w:after="0"/>
              <w:jc w:val="right"/>
              <w:rPr>
                <w:sz w:val="18"/>
                <w:szCs w:val="18"/>
                <w:lang w:val="en-US"/>
              </w:rPr>
            </w:pPr>
          </w:p>
        </w:tc>
        <w:tc>
          <w:tcPr>
            <w:tcW w:w="2268" w:type="dxa"/>
            <w:tcBorders>
              <w:top w:val="nil"/>
              <w:left w:val="nil"/>
              <w:bottom w:val="nil"/>
              <w:right w:val="nil"/>
            </w:tcBorders>
          </w:tcPr>
          <w:p w:rsidR="002237C1" w:rsidRPr="00BE34C9" w:rsidRDefault="002237C1" w:rsidP="008829BA">
            <w:pPr>
              <w:spacing w:before="0" w:after="0"/>
              <w:jc w:val="left"/>
              <w:rPr>
                <w:sz w:val="18"/>
                <w:szCs w:val="18"/>
                <w:lang w:val="en-US"/>
              </w:rPr>
            </w:pP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sz w:val="18"/>
                <w:lang w:val="en-US"/>
              </w:rPr>
            </w:pPr>
          </w:p>
        </w:tc>
        <w:tc>
          <w:tcPr>
            <w:tcW w:w="2978" w:type="dxa"/>
            <w:tcBorders>
              <w:top w:val="nil"/>
              <w:left w:val="single" w:sz="4" w:space="0" w:color="auto"/>
              <w:bottom w:val="nil"/>
              <w:right w:val="nil"/>
            </w:tcBorders>
          </w:tcPr>
          <w:p w:rsidR="002237C1" w:rsidRPr="00BE34C9" w:rsidRDefault="002237C1" w:rsidP="002237C1">
            <w:pPr>
              <w:spacing w:before="0" w:after="0"/>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Version</w:t>
            </w:r>
            <w:r w:rsidR="00E11D61">
              <w:rPr>
                <w:sz w:val="18"/>
                <w:szCs w:val="18"/>
                <w:lang w:val="en-US"/>
              </w:rPr>
              <w:t>:</w:t>
            </w:r>
          </w:p>
        </w:tc>
        <w:tc>
          <w:tcPr>
            <w:tcW w:w="2268" w:type="dxa"/>
            <w:tcBorders>
              <w:top w:val="nil"/>
              <w:left w:val="nil"/>
              <w:bottom w:val="nil"/>
              <w:right w:val="nil"/>
            </w:tcBorders>
          </w:tcPr>
          <w:p w:rsidR="002237C1" w:rsidRPr="00287A22" w:rsidRDefault="00233ECE" w:rsidP="00A7692C">
            <w:pPr>
              <w:spacing w:before="0" w:after="0"/>
              <w:jc w:val="left"/>
              <w:rPr>
                <w:sz w:val="18"/>
                <w:szCs w:val="18"/>
                <w:lang w:val="en-US"/>
              </w:rPr>
            </w:pPr>
            <w:fldSimple w:instr=" DOCPROPERTY  DocVersion  \* MERGEFORMAT ">
              <w:r w:rsidR="006A1AF5" w:rsidRPr="006A1AF5">
                <w:rPr>
                  <w:sz w:val="18"/>
                  <w:szCs w:val="18"/>
                  <w:lang w:val="en-US"/>
                </w:rPr>
                <w:t>V1.3</w:t>
              </w:r>
            </w:fldSimple>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val="restart"/>
            <w:tcBorders>
              <w:top w:val="nil"/>
              <w:left w:val="single" w:sz="4" w:space="0" w:color="auto"/>
              <w:bottom w:val="nil"/>
              <w:right w:val="nil"/>
            </w:tcBorders>
          </w:tcPr>
          <w:p w:rsidR="002237C1" w:rsidRPr="00BE34C9" w:rsidRDefault="002237C1" w:rsidP="002237C1">
            <w:pPr>
              <w:spacing w:before="0" w:after="0"/>
              <w:jc w:val="lef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Date</w:t>
            </w:r>
            <w:r w:rsidR="00E11D61">
              <w:rPr>
                <w:sz w:val="18"/>
                <w:szCs w:val="18"/>
                <w:lang w:val="en-US"/>
              </w:rPr>
              <w:t>:</w:t>
            </w:r>
          </w:p>
        </w:tc>
        <w:tc>
          <w:tcPr>
            <w:tcW w:w="2268" w:type="dxa"/>
            <w:tcBorders>
              <w:top w:val="nil"/>
              <w:left w:val="nil"/>
              <w:bottom w:val="nil"/>
              <w:right w:val="nil"/>
            </w:tcBorders>
          </w:tcPr>
          <w:p w:rsidR="002237C1" w:rsidRPr="00287A22" w:rsidRDefault="00233ECE" w:rsidP="00A7692C">
            <w:pPr>
              <w:spacing w:before="0" w:after="0"/>
              <w:jc w:val="left"/>
              <w:rPr>
                <w:sz w:val="18"/>
                <w:szCs w:val="18"/>
                <w:lang w:val="en-US"/>
              </w:rPr>
            </w:pPr>
            <w:fldSimple w:instr=" DOCPROPERTY  DocUpdate  \* MERGEFORMAT ">
              <w:r w:rsidR="006A1AF5" w:rsidRPr="006A1AF5">
                <w:rPr>
                  <w:sz w:val="18"/>
                  <w:szCs w:val="18"/>
                  <w:lang w:val="en-US"/>
                </w:rPr>
                <w:t>21/11/2017</w:t>
              </w:r>
            </w:fldSimple>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tcBorders>
              <w:top w:val="nil"/>
              <w:left w:val="single" w:sz="4" w:space="0" w:color="auto"/>
              <w:bottom w:val="nil"/>
              <w:right w:val="nil"/>
            </w:tcBorders>
          </w:tcPr>
          <w:p w:rsidR="002237C1" w:rsidRPr="00BE34C9" w:rsidRDefault="002237C1" w:rsidP="008829BA">
            <w:pPr>
              <w:spacing w:before="0" w:after="0"/>
              <w:jc w:val="righ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Status</w:t>
            </w:r>
            <w:r w:rsidR="00E11D61">
              <w:rPr>
                <w:sz w:val="18"/>
                <w:szCs w:val="18"/>
                <w:lang w:val="en-US"/>
              </w:rPr>
              <w:t>:</w:t>
            </w:r>
          </w:p>
        </w:tc>
        <w:tc>
          <w:tcPr>
            <w:tcW w:w="2268" w:type="dxa"/>
            <w:tcBorders>
              <w:top w:val="nil"/>
              <w:left w:val="nil"/>
              <w:bottom w:val="nil"/>
              <w:right w:val="nil"/>
            </w:tcBorders>
          </w:tcPr>
          <w:p w:rsidR="002237C1" w:rsidRPr="00287A22" w:rsidRDefault="009105AF" w:rsidP="008829BA">
            <w:pPr>
              <w:spacing w:before="0" w:after="0"/>
              <w:jc w:val="left"/>
              <w:rPr>
                <w:sz w:val="18"/>
                <w:szCs w:val="18"/>
                <w:lang w:val="en-US"/>
              </w:rPr>
            </w:pPr>
            <w:r>
              <w:fldChar w:fldCharType="begin"/>
            </w:r>
            <w:r w:rsidR="00963767">
              <w:instrText xml:space="preserve"> DOCPROPERTY  DocStatus  \* MERGEFORMAT </w:instrText>
            </w:r>
            <w:r>
              <w:fldChar w:fldCharType="separate"/>
            </w:r>
            <w:proofErr w:type="spellStart"/>
            <w:r w:rsidR="00963767" w:rsidRPr="00963767">
              <w:rPr>
                <w:sz w:val="18"/>
                <w:szCs w:val="18"/>
                <w:lang w:val="en-US"/>
              </w:rPr>
              <w:t>Validé</w:t>
            </w:r>
            <w:proofErr w:type="spellEnd"/>
            <w:r>
              <w:fldChar w:fldCharType="end"/>
            </w:r>
          </w:p>
        </w:tc>
      </w:tr>
      <w:tr w:rsidR="002237C1" w:rsidRPr="00BE34C9" w:rsidTr="008829BA">
        <w:trPr>
          <w:trHeight w:hRule="exact" w:val="284"/>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tcBorders>
              <w:top w:val="nil"/>
              <w:left w:val="single" w:sz="4" w:space="0" w:color="auto"/>
              <w:bottom w:val="nil"/>
              <w:right w:val="nil"/>
            </w:tcBorders>
          </w:tcPr>
          <w:p w:rsidR="002237C1" w:rsidRPr="00BE34C9" w:rsidRDefault="002237C1" w:rsidP="008829BA">
            <w:pPr>
              <w:spacing w:before="0" w:after="0"/>
              <w:jc w:val="righ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Usage</w:t>
            </w:r>
            <w:r w:rsidR="00E11D61">
              <w:rPr>
                <w:sz w:val="18"/>
                <w:szCs w:val="18"/>
                <w:lang w:val="en-US"/>
              </w:rPr>
              <w:t>:</w:t>
            </w:r>
          </w:p>
        </w:tc>
        <w:tc>
          <w:tcPr>
            <w:tcW w:w="2268" w:type="dxa"/>
            <w:tcBorders>
              <w:top w:val="nil"/>
              <w:left w:val="nil"/>
              <w:bottom w:val="nil"/>
              <w:right w:val="nil"/>
            </w:tcBorders>
          </w:tcPr>
          <w:p w:rsidR="002237C1" w:rsidRPr="00287A22" w:rsidRDefault="009105AF" w:rsidP="008829BA">
            <w:pPr>
              <w:spacing w:before="0" w:after="0"/>
              <w:jc w:val="left"/>
              <w:rPr>
                <w:sz w:val="18"/>
                <w:szCs w:val="18"/>
                <w:lang w:val="en-US"/>
              </w:rPr>
            </w:pPr>
            <w:r>
              <w:fldChar w:fldCharType="begin"/>
            </w:r>
            <w:r w:rsidR="00963767">
              <w:instrText xml:space="preserve"> DOCPROPERTY  DocUsage  \* MERGEFORMAT </w:instrText>
            </w:r>
            <w:r>
              <w:fldChar w:fldCharType="separate"/>
            </w:r>
            <w:proofErr w:type="spellStart"/>
            <w:r w:rsidR="00963767" w:rsidRPr="00963767">
              <w:rPr>
                <w:sz w:val="18"/>
                <w:szCs w:val="18"/>
                <w:lang w:val="en-US"/>
              </w:rPr>
              <w:t>Livrable</w:t>
            </w:r>
            <w:proofErr w:type="spellEnd"/>
            <w:r>
              <w:fldChar w:fldCharType="end"/>
            </w:r>
          </w:p>
        </w:tc>
      </w:tr>
      <w:tr w:rsidR="002237C1" w:rsidRPr="00BE34C9" w:rsidTr="00AC77A3">
        <w:trPr>
          <w:trHeight w:hRule="exact" w:val="500"/>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2978" w:type="dxa"/>
            <w:vMerge/>
            <w:tcBorders>
              <w:top w:val="nil"/>
              <w:left w:val="single" w:sz="4" w:space="0" w:color="auto"/>
              <w:bottom w:val="nil"/>
              <w:right w:val="nil"/>
            </w:tcBorders>
          </w:tcPr>
          <w:p w:rsidR="002237C1" w:rsidRPr="00BE34C9" w:rsidRDefault="002237C1" w:rsidP="008829BA">
            <w:pPr>
              <w:spacing w:before="0" w:after="0"/>
              <w:jc w:val="right"/>
              <w:rPr>
                <w:sz w:val="18"/>
                <w:szCs w:val="18"/>
                <w:lang w:val="en-US"/>
              </w:rPr>
            </w:pPr>
          </w:p>
        </w:tc>
        <w:tc>
          <w:tcPr>
            <w:tcW w:w="2268" w:type="dxa"/>
            <w:tcBorders>
              <w:top w:val="nil"/>
              <w:left w:val="nil"/>
              <w:bottom w:val="nil"/>
              <w:right w:val="nil"/>
            </w:tcBorders>
          </w:tcPr>
          <w:p w:rsidR="002237C1" w:rsidRPr="00BE34C9" w:rsidRDefault="004549BC" w:rsidP="008829BA">
            <w:pPr>
              <w:spacing w:before="0" w:after="0"/>
              <w:jc w:val="right"/>
              <w:rPr>
                <w:sz w:val="18"/>
                <w:szCs w:val="18"/>
                <w:lang w:val="en-US"/>
              </w:rPr>
            </w:pPr>
            <w:r>
              <w:rPr>
                <w:sz w:val="18"/>
                <w:szCs w:val="18"/>
                <w:lang w:val="en-US"/>
              </w:rPr>
              <w:t>Author</w:t>
            </w:r>
            <w:r w:rsidR="00E11D61">
              <w:rPr>
                <w:sz w:val="18"/>
                <w:szCs w:val="18"/>
                <w:lang w:val="en-US"/>
              </w:rPr>
              <w:t>:</w:t>
            </w:r>
            <w:r>
              <w:rPr>
                <w:sz w:val="18"/>
                <w:szCs w:val="18"/>
                <w:lang w:val="en-US"/>
              </w:rPr>
              <w:t xml:space="preserve"> </w:t>
            </w:r>
          </w:p>
        </w:tc>
        <w:tc>
          <w:tcPr>
            <w:tcW w:w="2268" w:type="dxa"/>
            <w:tcBorders>
              <w:top w:val="nil"/>
              <w:left w:val="nil"/>
              <w:bottom w:val="nil"/>
              <w:right w:val="nil"/>
            </w:tcBorders>
          </w:tcPr>
          <w:p w:rsidR="002237C1" w:rsidRPr="00287A22" w:rsidRDefault="00233ECE" w:rsidP="008829BA">
            <w:pPr>
              <w:spacing w:before="0" w:after="0"/>
              <w:jc w:val="left"/>
              <w:rPr>
                <w:sz w:val="18"/>
                <w:szCs w:val="18"/>
                <w:lang w:val="en-US"/>
              </w:rPr>
            </w:pPr>
            <w:fldSimple w:instr=" DOCPROPERTY  DocAuthor  \* MERGEFORMAT ">
              <w:r w:rsidR="00963767" w:rsidRPr="00963767">
                <w:rPr>
                  <w:sz w:val="18"/>
                  <w:szCs w:val="18"/>
                  <w:lang w:val="en-US"/>
                </w:rPr>
                <w:t>FRANCE</w:t>
              </w:r>
            </w:fldSimple>
          </w:p>
        </w:tc>
      </w:tr>
      <w:tr w:rsidR="002237C1" w:rsidRPr="00BE34C9" w:rsidTr="00E12931">
        <w:trPr>
          <w:trHeight w:hRule="exact" w:val="801"/>
        </w:trPr>
        <w:tc>
          <w:tcPr>
            <w:tcW w:w="2977" w:type="dxa"/>
            <w:tcBorders>
              <w:top w:val="nil"/>
              <w:left w:val="nil"/>
              <w:bottom w:val="nil"/>
              <w:right w:val="single" w:sz="4" w:space="0" w:color="auto"/>
            </w:tcBorders>
          </w:tcPr>
          <w:p w:rsidR="002237C1" w:rsidRPr="00BE34C9" w:rsidRDefault="002237C1" w:rsidP="0087394D">
            <w:pPr>
              <w:rPr>
                <w:lang w:val="en-US"/>
              </w:rPr>
            </w:pPr>
          </w:p>
        </w:tc>
        <w:tc>
          <w:tcPr>
            <w:tcW w:w="5246" w:type="dxa"/>
            <w:gridSpan w:val="2"/>
            <w:tcBorders>
              <w:top w:val="nil"/>
              <w:left w:val="single" w:sz="4" w:space="0" w:color="auto"/>
              <w:bottom w:val="nil"/>
              <w:right w:val="nil"/>
            </w:tcBorders>
          </w:tcPr>
          <w:p w:rsidR="002237C1" w:rsidRPr="00BE34C9" w:rsidRDefault="004549BC" w:rsidP="008829BA">
            <w:pPr>
              <w:jc w:val="right"/>
              <w:rPr>
                <w:sz w:val="18"/>
                <w:szCs w:val="18"/>
                <w:lang w:val="en-US"/>
              </w:rPr>
            </w:pPr>
            <w:r>
              <w:rPr>
                <w:sz w:val="18"/>
                <w:szCs w:val="18"/>
                <w:lang w:val="en-US"/>
              </w:rPr>
              <w:t>Type</w:t>
            </w:r>
            <w:r w:rsidR="00E11D61">
              <w:rPr>
                <w:sz w:val="18"/>
                <w:szCs w:val="18"/>
                <w:lang w:val="en-US"/>
              </w:rPr>
              <w:t>:</w:t>
            </w:r>
          </w:p>
        </w:tc>
        <w:tc>
          <w:tcPr>
            <w:tcW w:w="2268" w:type="dxa"/>
            <w:tcBorders>
              <w:top w:val="nil"/>
              <w:left w:val="nil"/>
              <w:bottom w:val="nil"/>
              <w:right w:val="nil"/>
            </w:tcBorders>
          </w:tcPr>
          <w:p w:rsidR="002237C1" w:rsidRPr="00287A22" w:rsidRDefault="00233ECE" w:rsidP="008829BA">
            <w:pPr>
              <w:jc w:val="left"/>
              <w:rPr>
                <w:sz w:val="18"/>
                <w:szCs w:val="18"/>
              </w:rPr>
            </w:pPr>
            <w:r>
              <w:fldChar w:fldCharType="begin"/>
            </w:r>
            <w:r>
              <w:instrText xml:space="preserve"> DOCPROPERTY  DocType  \* MERGEFORMAT </w:instrText>
            </w:r>
            <w:r>
              <w:fldChar w:fldCharType="separate"/>
            </w:r>
            <w:proofErr w:type="gramStart"/>
            <w:r w:rsidR="00963767" w:rsidRPr="00963767">
              <w:rPr>
                <w:sz w:val="18"/>
                <w:szCs w:val="18"/>
              </w:rPr>
              <w:t>DCT:</w:t>
            </w:r>
            <w:proofErr w:type="gramEnd"/>
            <w:r w:rsidR="00963767" w:rsidRPr="00963767">
              <w:rPr>
                <w:sz w:val="18"/>
                <w:szCs w:val="18"/>
              </w:rPr>
              <w:t xml:space="preserve"> Dossier de Conception Technique</w:t>
            </w:r>
            <w:r>
              <w:rPr>
                <w:sz w:val="18"/>
                <w:szCs w:val="18"/>
              </w:rPr>
              <w:fldChar w:fldCharType="end"/>
            </w:r>
          </w:p>
        </w:tc>
      </w:tr>
    </w:tbl>
    <w:p w:rsidR="00995840" w:rsidRPr="00C64513" w:rsidRDefault="00995840">
      <w:pPr>
        <w:sectPr w:rsidR="00995840" w:rsidRPr="00C64513" w:rsidSect="00B51C72">
          <w:headerReference w:type="even" r:id="rId8"/>
          <w:headerReference w:type="first" r:id="rId9"/>
          <w:footerReference w:type="first" r:id="rId10"/>
          <w:pgSz w:w="11907" w:h="16840" w:code="9"/>
          <w:pgMar w:top="816" w:right="1134" w:bottom="1134" w:left="1134" w:header="720" w:footer="680" w:gutter="0"/>
          <w:cols w:space="720"/>
        </w:sectPr>
      </w:pPr>
    </w:p>
    <w:p w:rsidR="00DD0F65" w:rsidRPr="008276F4" w:rsidRDefault="00DD0F65" w:rsidP="00DD0F65">
      <w:pPr>
        <w:pStyle w:val="Normalaprstbl"/>
        <w:spacing w:before="60"/>
      </w:pPr>
    </w:p>
    <w:p w:rsidR="0022172E" w:rsidRPr="00BE34C9" w:rsidRDefault="0022172E" w:rsidP="0022172E">
      <w:pPr>
        <w:jc w:val="right"/>
        <w:outlineLvl w:val="0"/>
        <w:rPr>
          <w:b/>
          <w:i/>
          <w:sz w:val="44"/>
          <w:lang w:val="en-US"/>
        </w:rPr>
      </w:pPr>
      <w:r w:rsidRPr="00BE34C9">
        <w:rPr>
          <w:b/>
          <w:i/>
          <w:sz w:val="44"/>
          <w:lang w:val="en-US"/>
        </w:rPr>
        <w:t>TABLE OF CONTENTS</w:t>
      </w:r>
    </w:p>
    <w:p w:rsidR="00995840" w:rsidRPr="00BE34C9" w:rsidRDefault="00995840">
      <w:pPr>
        <w:spacing w:before="0" w:after="0"/>
        <w:rPr>
          <w:lang w:val="en-US"/>
        </w:rPr>
      </w:pPr>
    </w:p>
    <w:p w:rsidR="00715B95" w:rsidRPr="00715B95" w:rsidRDefault="009105AF">
      <w:pPr>
        <w:pStyle w:val="TM1"/>
        <w:rPr>
          <w:rFonts w:asciiTheme="minorHAnsi" w:eastAsiaTheme="minorEastAsia" w:hAnsiTheme="minorHAnsi" w:cstheme="minorBidi"/>
          <w:b w:val="0"/>
          <w:caps w:val="0"/>
          <w:sz w:val="22"/>
          <w:szCs w:val="22"/>
          <w:lang w:val="en-US"/>
        </w:rPr>
      </w:pPr>
      <w:r w:rsidRPr="009E12D8">
        <w:rPr>
          <w:b w:val="0"/>
          <w:caps w:val="0"/>
          <w:noProof w:val="0"/>
          <w:lang w:val="en-US"/>
        </w:rPr>
        <w:fldChar w:fldCharType="begin"/>
      </w:r>
      <w:r w:rsidR="009E12D8" w:rsidRPr="009E12D8">
        <w:rPr>
          <w:b w:val="0"/>
          <w:caps w:val="0"/>
          <w:noProof w:val="0"/>
          <w:lang w:val="en-US"/>
        </w:rPr>
        <w:instrText xml:space="preserve"> TOC \o "1-5" </w:instrText>
      </w:r>
      <w:r w:rsidRPr="009E12D8">
        <w:rPr>
          <w:b w:val="0"/>
          <w:caps w:val="0"/>
          <w:noProof w:val="0"/>
          <w:lang w:val="en-US"/>
        </w:rPr>
        <w:fldChar w:fldCharType="separate"/>
      </w:r>
      <w:r w:rsidR="00715B95" w:rsidRPr="008E7426">
        <w:rPr>
          <w:lang w:val="en-US"/>
        </w:rPr>
        <w:t>1.</w:t>
      </w:r>
      <w:r w:rsidR="00715B95" w:rsidRPr="00715B95">
        <w:rPr>
          <w:rFonts w:asciiTheme="minorHAnsi" w:eastAsiaTheme="minorEastAsia" w:hAnsiTheme="minorHAnsi" w:cstheme="minorBidi"/>
          <w:b w:val="0"/>
          <w:caps w:val="0"/>
          <w:sz w:val="22"/>
          <w:szCs w:val="22"/>
          <w:lang w:val="en-US"/>
        </w:rPr>
        <w:tab/>
      </w:r>
      <w:r w:rsidR="00715B95" w:rsidRPr="008E7426">
        <w:rPr>
          <w:lang w:val="en-US"/>
        </w:rPr>
        <w:t>Introduction</w:t>
      </w:r>
      <w:r w:rsidR="00715B95" w:rsidRPr="00715B95">
        <w:rPr>
          <w:lang w:val="en-US"/>
        </w:rPr>
        <w:tab/>
      </w:r>
      <w:r w:rsidR="00715B95">
        <w:fldChar w:fldCharType="begin"/>
      </w:r>
      <w:r w:rsidR="00715B95" w:rsidRPr="00715B95">
        <w:rPr>
          <w:lang w:val="en-US"/>
        </w:rPr>
        <w:instrText xml:space="preserve"> PAGEREF _Toc499030216 \h </w:instrText>
      </w:r>
      <w:r w:rsidR="00715B95">
        <w:fldChar w:fldCharType="separate"/>
      </w:r>
      <w:r w:rsidR="00715B95" w:rsidRPr="00715B95">
        <w:rPr>
          <w:lang w:val="en-US"/>
        </w:rPr>
        <w:t>6</w:t>
      </w:r>
      <w:r w:rsidR="00715B95">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1.1</w:t>
      </w:r>
      <w:r w:rsidRPr="00715B95">
        <w:rPr>
          <w:rFonts w:asciiTheme="minorHAnsi" w:eastAsiaTheme="minorEastAsia" w:hAnsiTheme="minorHAnsi" w:cstheme="minorBidi"/>
          <w:smallCaps w:val="0"/>
          <w:sz w:val="22"/>
          <w:szCs w:val="22"/>
          <w:lang w:val="en-US"/>
        </w:rPr>
        <w:tab/>
      </w:r>
      <w:r w:rsidRPr="008E7426">
        <w:rPr>
          <w:lang w:val="en-US"/>
        </w:rPr>
        <w:t>Purpose</w:t>
      </w:r>
      <w:r w:rsidRPr="00715B95">
        <w:rPr>
          <w:lang w:val="en-US"/>
        </w:rPr>
        <w:tab/>
      </w:r>
      <w:r>
        <w:fldChar w:fldCharType="begin"/>
      </w:r>
      <w:r w:rsidRPr="00715B95">
        <w:rPr>
          <w:lang w:val="en-US"/>
        </w:rPr>
        <w:instrText xml:space="preserve"> PAGEREF _Toc499030217 \h </w:instrText>
      </w:r>
      <w:r>
        <w:fldChar w:fldCharType="separate"/>
      </w:r>
      <w:r w:rsidRPr="00715B95">
        <w:rPr>
          <w:lang w:val="en-US"/>
        </w:rPr>
        <w:t>6</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1.2</w:t>
      </w:r>
      <w:r w:rsidRPr="00715B95">
        <w:rPr>
          <w:rFonts w:asciiTheme="minorHAnsi" w:eastAsiaTheme="minorEastAsia" w:hAnsiTheme="minorHAnsi" w:cstheme="minorBidi"/>
          <w:smallCaps w:val="0"/>
          <w:sz w:val="22"/>
          <w:szCs w:val="22"/>
          <w:lang w:val="en-US"/>
        </w:rPr>
        <w:tab/>
      </w:r>
      <w:r w:rsidRPr="008E7426">
        <w:rPr>
          <w:lang w:val="en-US"/>
        </w:rPr>
        <w:t>reference documents</w:t>
      </w:r>
      <w:r w:rsidRPr="00715B95">
        <w:rPr>
          <w:lang w:val="en-US"/>
        </w:rPr>
        <w:tab/>
      </w:r>
      <w:r>
        <w:fldChar w:fldCharType="begin"/>
      </w:r>
      <w:r w:rsidRPr="00715B95">
        <w:rPr>
          <w:lang w:val="en-US"/>
        </w:rPr>
        <w:instrText xml:space="preserve"> PAGEREF _Toc499030218 \h </w:instrText>
      </w:r>
      <w:r>
        <w:fldChar w:fldCharType="separate"/>
      </w:r>
      <w:r w:rsidRPr="00715B95">
        <w:rPr>
          <w:lang w:val="en-US"/>
        </w:rPr>
        <w:t>6</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1.3</w:t>
      </w:r>
      <w:r w:rsidRPr="00715B95">
        <w:rPr>
          <w:rFonts w:asciiTheme="minorHAnsi" w:eastAsiaTheme="minorEastAsia" w:hAnsiTheme="minorHAnsi" w:cstheme="minorBidi"/>
          <w:smallCaps w:val="0"/>
          <w:sz w:val="22"/>
          <w:szCs w:val="22"/>
          <w:lang w:val="en-US"/>
        </w:rPr>
        <w:tab/>
      </w:r>
      <w:r w:rsidRPr="008E7426">
        <w:rPr>
          <w:lang w:val="en-US"/>
        </w:rPr>
        <w:t>TerminologY</w:t>
      </w:r>
      <w:r w:rsidRPr="00715B95">
        <w:rPr>
          <w:lang w:val="en-US"/>
        </w:rPr>
        <w:tab/>
      </w:r>
      <w:r>
        <w:fldChar w:fldCharType="begin"/>
      </w:r>
      <w:r w:rsidRPr="00715B95">
        <w:rPr>
          <w:lang w:val="en-US"/>
        </w:rPr>
        <w:instrText xml:space="preserve"> PAGEREF _Toc499030219 \h </w:instrText>
      </w:r>
      <w:r>
        <w:fldChar w:fldCharType="separate"/>
      </w:r>
      <w:r w:rsidRPr="00715B95">
        <w:rPr>
          <w:lang w:val="en-US"/>
        </w:rPr>
        <w:t>6</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1.3.1</w:t>
      </w:r>
      <w:r w:rsidRPr="00715B95">
        <w:rPr>
          <w:rFonts w:asciiTheme="minorHAnsi" w:eastAsiaTheme="minorEastAsia" w:hAnsiTheme="minorHAnsi" w:cstheme="minorBidi"/>
          <w:i w:val="0"/>
          <w:sz w:val="22"/>
          <w:szCs w:val="22"/>
          <w:lang w:val="en-US"/>
        </w:rPr>
        <w:tab/>
      </w:r>
      <w:r w:rsidRPr="008E7426">
        <w:rPr>
          <w:lang w:val="en-US"/>
        </w:rPr>
        <w:t>Acronyms</w:t>
      </w:r>
      <w:r w:rsidRPr="00715B95">
        <w:rPr>
          <w:lang w:val="en-US"/>
        </w:rPr>
        <w:tab/>
      </w:r>
      <w:r>
        <w:fldChar w:fldCharType="begin"/>
      </w:r>
      <w:r w:rsidRPr="00715B95">
        <w:rPr>
          <w:lang w:val="en-US"/>
        </w:rPr>
        <w:instrText xml:space="preserve"> PAGEREF _Toc499030220 \h </w:instrText>
      </w:r>
      <w:r>
        <w:fldChar w:fldCharType="separate"/>
      </w:r>
      <w:r w:rsidRPr="00715B95">
        <w:rPr>
          <w:lang w:val="en-US"/>
        </w:rPr>
        <w:t>6</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1.3.2</w:t>
      </w:r>
      <w:r w:rsidRPr="00715B95">
        <w:rPr>
          <w:rFonts w:asciiTheme="minorHAnsi" w:eastAsiaTheme="minorEastAsia" w:hAnsiTheme="minorHAnsi" w:cstheme="minorBidi"/>
          <w:i w:val="0"/>
          <w:sz w:val="22"/>
          <w:szCs w:val="22"/>
          <w:lang w:val="en-US"/>
        </w:rPr>
        <w:tab/>
      </w:r>
      <w:r w:rsidRPr="008E7426">
        <w:rPr>
          <w:lang w:val="en-US"/>
        </w:rPr>
        <w:t>Definitions</w:t>
      </w:r>
      <w:r w:rsidRPr="00715B95">
        <w:rPr>
          <w:lang w:val="en-US"/>
        </w:rPr>
        <w:tab/>
      </w:r>
      <w:r>
        <w:fldChar w:fldCharType="begin"/>
      </w:r>
      <w:r w:rsidRPr="00715B95">
        <w:rPr>
          <w:lang w:val="en-US"/>
        </w:rPr>
        <w:instrText xml:space="preserve"> PAGEREF _Toc499030221 \h </w:instrText>
      </w:r>
      <w:r>
        <w:fldChar w:fldCharType="separate"/>
      </w:r>
      <w:r w:rsidRPr="00715B95">
        <w:rPr>
          <w:lang w:val="en-US"/>
        </w:rPr>
        <w:t>7</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1.4</w:t>
      </w:r>
      <w:r w:rsidRPr="00715B95">
        <w:rPr>
          <w:rFonts w:asciiTheme="minorHAnsi" w:eastAsiaTheme="minorEastAsia" w:hAnsiTheme="minorHAnsi" w:cstheme="minorBidi"/>
          <w:smallCaps w:val="0"/>
          <w:sz w:val="22"/>
          <w:szCs w:val="22"/>
          <w:lang w:val="en-US"/>
        </w:rPr>
        <w:tab/>
      </w:r>
      <w:r w:rsidRPr="008E7426">
        <w:rPr>
          <w:lang w:val="en-US"/>
        </w:rPr>
        <w:t>Requirement management</w:t>
      </w:r>
      <w:r w:rsidRPr="00715B95">
        <w:rPr>
          <w:lang w:val="en-US"/>
        </w:rPr>
        <w:tab/>
      </w:r>
      <w:r>
        <w:fldChar w:fldCharType="begin"/>
      </w:r>
      <w:r w:rsidRPr="00715B95">
        <w:rPr>
          <w:lang w:val="en-US"/>
        </w:rPr>
        <w:instrText xml:space="preserve"> PAGEREF _Toc499030222 \h </w:instrText>
      </w:r>
      <w:r>
        <w:fldChar w:fldCharType="separate"/>
      </w:r>
      <w:r w:rsidRPr="00715B95">
        <w:rPr>
          <w:lang w:val="en-US"/>
        </w:rPr>
        <w:t>8</w:t>
      </w:r>
      <w:r>
        <w:fldChar w:fldCharType="end"/>
      </w:r>
    </w:p>
    <w:p w:rsidR="00715B95" w:rsidRPr="00715B95" w:rsidRDefault="00715B95">
      <w:pPr>
        <w:pStyle w:val="TM1"/>
        <w:rPr>
          <w:rFonts w:asciiTheme="minorHAnsi" w:eastAsiaTheme="minorEastAsia" w:hAnsiTheme="minorHAnsi" w:cstheme="minorBidi"/>
          <w:b w:val="0"/>
          <w:caps w:val="0"/>
          <w:sz w:val="22"/>
          <w:szCs w:val="22"/>
          <w:lang w:val="en-US"/>
        </w:rPr>
      </w:pPr>
      <w:r w:rsidRPr="008E7426">
        <w:rPr>
          <w:lang w:val="en-US"/>
        </w:rPr>
        <w:t>2.</w:t>
      </w:r>
      <w:r w:rsidRPr="00715B95">
        <w:rPr>
          <w:rFonts w:asciiTheme="minorHAnsi" w:eastAsiaTheme="minorEastAsia" w:hAnsiTheme="minorHAnsi" w:cstheme="minorBidi"/>
          <w:b w:val="0"/>
          <w:caps w:val="0"/>
          <w:sz w:val="22"/>
          <w:szCs w:val="22"/>
          <w:lang w:val="en-US"/>
        </w:rPr>
        <w:tab/>
      </w:r>
      <w:r w:rsidRPr="008E7426">
        <w:rPr>
          <w:lang w:val="en-US"/>
        </w:rPr>
        <w:t>General overview</w:t>
      </w:r>
      <w:r w:rsidRPr="00715B95">
        <w:rPr>
          <w:lang w:val="en-US"/>
        </w:rPr>
        <w:tab/>
      </w:r>
      <w:r>
        <w:fldChar w:fldCharType="begin"/>
      </w:r>
      <w:r w:rsidRPr="00715B95">
        <w:rPr>
          <w:lang w:val="en-US"/>
        </w:rPr>
        <w:instrText xml:space="preserve"> PAGEREF _Toc499030223 \h </w:instrText>
      </w:r>
      <w:r>
        <w:fldChar w:fldCharType="separate"/>
      </w:r>
      <w:r w:rsidRPr="00715B95">
        <w:rPr>
          <w:lang w:val="en-US"/>
        </w:rPr>
        <w:t>9</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2.1</w:t>
      </w:r>
      <w:r w:rsidRPr="00715B95">
        <w:rPr>
          <w:rFonts w:asciiTheme="minorHAnsi" w:eastAsiaTheme="minorEastAsia" w:hAnsiTheme="minorHAnsi" w:cstheme="minorBidi"/>
          <w:smallCaps w:val="0"/>
          <w:sz w:val="22"/>
          <w:szCs w:val="22"/>
          <w:lang w:val="en-US"/>
        </w:rPr>
        <w:tab/>
      </w:r>
      <w:r w:rsidRPr="008E7426">
        <w:rPr>
          <w:lang w:val="en-US"/>
        </w:rPr>
        <w:t>Basic concepts</w:t>
      </w:r>
      <w:r w:rsidRPr="00715B95">
        <w:rPr>
          <w:lang w:val="en-US"/>
        </w:rPr>
        <w:tab/>
      </w:r>
      <w:r>
        <w:fldChar w:fldCharType="begin"/>
      </w:r>
      <w:r w:rsidRPr="00715B95">
        <w:rPr>
          <w:lang w:val="en-US"/>
        </w:rPr>
        <w:instrText xml:space="preserve"> PAGEREF _Toc499030224 \h </w:instrText>
      </w:r>
      <w:r>
        <w:fldChar w:fldCharType="separate"/>
      </w:r>
      <w:r w:rsidRPr="00715B95">
        <w:rPr>
          <w:lang w:val="en-US"/>
        </w:rPr>
        <w:t>9</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2.2</w:t>
      </w:r>
      <w:r w:rsidRPr="00715B95">
        <w:rPr>
          <w:rFonts w:asciiTheme="minorHAnsi" w:eastAsiaTheme="minorEastAsia" w:hAnsiTheme="minorHAnsi" w:cstheme="minorBidi"/>
          <w:smallCaps w:val="0"/>
          <w:sz w:val="22"/>
          <w:szCs w:val="22"/>
          <w:lang w:val="en-US"/>
        </w:rPr>
        <w:tab/>
      </w:r>
      <w:r w:rsidRPr="008E7426">
        <w:rPr>
          <w:lang w:val="en-US"/>
        </w:rPr>
        <w:t>Certification framework architecture</w:t>
      </w:r>
      <w:r w:rsidRPr="00715B95">
        <w:rPr>
          <w:lang w:val="en-US"/>
        </w:rPr>
        <w:tab/>
      </w:r>
      <w:r>
        <w:fldChar w:fldCharType="begin"/>
      </w:r>
      <w:r w:rsidRPr="00715B95">
        <w:rPr>
          <w:lang w:val="en-US"/>
        </w:rPr>
        <w:instrText xml:space="preserve"> PAGEREF _Toc499030225 \h </w:instrText>
      </w:r>
      <w:r>
        <w:fldChar w:fldCharType="separate"/>
      </w:r>
      <w:r w:rsidRPr="00715B95">
        <w:rPr>
          <w:lang w:val="en-US"/>
        </w:rPr>
        <w:t>9</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2.3</w:t>
      </w:r>
      <w:r w:rsidRPr="00715B95">
        <w:rPr>
          <w:rFonts w:asciiTheme="minorHAnsi" w:eastAsiaTheme="minorEastAsia" w:hAnsiTheme="minorHAnsi" w:cstheme="minorBidi"/>
          <w:smallCaps w:val="0"/>
          <w:sz w:val="22"/>
          <w:szCs w:val="22"/>
          <w:lang w:val="en-US"/>
        </w:rPr>
        <w:tab/>
      </w:r>
      <w:r w:rsidRPr="008E7426">
        <w:rPr>
          <w:lang w:val="en-US"/>
        </w:rPr>
        <w:t>Test Case architecture</w:t>
      </w:r>
      <w:r w:rsidRPr="00715B95">
        <w:rPr>
          <w:lang w:val="en-US"/>
        </w:rPr>
        <w:tab/>
      </w:r>
      <w:r>
        <w:fldChar w:fldCharType="begin"/>
      </w:r>
      <w:r w:rsidRPr="00715B95">
        <w:rPr>
          <w:lang w:val="en-US"/>
        </w:rPr>
        <w:instrText xml:space="preserve"> PAGEREF _Toc499030226 \h </w:instrText>
      </w:r>
      <w:r>
        <w:fldChar w:fldCharType="separate"/>
      </w:r>
      <w:r w:rsidRPr="00715B95">
        <w:rPr>
          <w:lang w:val="en-US"/>
        </w:rPr>
        <w:t>12</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2.3.1</w:t>
      </w:r>
      <w:r w:rsidRPr="00715B95">
        <w:rPr>
          <w:rFonts w:asciiTheme="minorHAnsi" w:eastAsiaTheme="minorEastAsia" w:hAnsiTheme="minorHAnsi" w:cstheme="minorBidi"/>
          <w:i w:val="0"/>
          <w:sz w:val="22"/>
          <w:szCs w:val="22"/>
          <w:lang w:val="en-US"/>
        </w:rPr>
        <w:tab/>
      </w:r>
      <w:r w:rsidRPr="008E7426">
        <w:rPr>
          <w:lang w:val="en-US"/>
        </w:rPr>
        <w:t>Test Case definition</w:t>
      </w:r>
      <w:r w:rsidRPr="00715B95">
        <w:rPr>
          <w:lang w:val="en-US"/>
        </w:rPr>
        <w:tab/>
      </w:r>
      <w:r>
        <w:fldChar w:fldCharType="begin"/>
      </w:r>
      <w:r w:rsidRPr="00715B95">
        <w:rPr>
          <w:lang w:val="en-US"/>
        </w:rPr>
        <w:instrText xml:space="preserve"> PAGEREF _Toc499030227 \h </w:instrText>
      </w:r>
      <w:r>
        <w:fldChar w:fldCharType="separate"/>
      </w:r>
      <w:r w:rsidRPr="00715B95">
        <w:rPr>
          <w:lang w:val="en-US"/>
        </w:rPr>
        <w:t>12</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2.3.2</w:t>
      </w:r>
      <w:r w:rsidRPr="00715B95">
        <w:rPr>
          <w:rFonts w:asciiTheme="minorHAnsi" w:eastAsiaTheme="minorEastAsia" w:hAnsiTheme="minorHAnsi" w:cstheme="minorBidi"/>
          <w:i w:val="0"/>
          <w:sz w:val="22"/>
          <w:szCs w:val="22"/>
          <w:lang w:val="en-US"/>
        </w:rPr>
        <w:tab/>
      </w:r>
      <w:r w:rsidRPr="008E7426">
        <w:rPr>
          <w:lang w:val="en-US"/>
        </w:rPr>
        <w:t>Test case configuration</w:t>
      </w:r>
      <w:r w:rsidRPr="00715B95">
        <w:rPr>
          <w:lang w:val="en-US"/>
        </w:rPr>
        <w:tab/>
      </w:r>
      <w:r>
        <w:fldChar w:fldCharType="begin"/>
      </w:r>
      <w:r w:rsidRPr="00715B95">
        <w:rPr>
          <w:lang w:val="en-US"/>
        </w:rPr>
        <w:instrText xml:space="preserve"> PAGEREF _Toc499030228 \h </w:instrText>
      </w:r>
      <w:r>
        <w:fldChar w:fldCharType="separate"/>
      </w:r>
      <w:r w:rsidRPr="00715B95">
        <w:rPr>
          <w:lang w:val="en-US"/>
        </w:rPr>
        <w:t>13</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2.3.3</w:t>
      </w:r>
      <w:r w:rsidRPr="00715B95">
        <w:rPr>
          <w:rFonts w:asciiTheme="minorHAnsi" w:eastAsiaTheme="minorEastAsia" w:hAnsiTheme="minorHAnsi" w:cstheme="minorBidi"/>
          <w:i w:val="0"/>
          <w:sz w:val="22"/>
          <w:szCs w:val="22"/>
          <w:lang w:val="en-US"/>
        </w:rPr>
        <w:tab/>
      </w:r>
      <w:r w:rsidRPr="008E7426">
        <w:rPr>
          <w:lang w:val="en-US"/>
        </w:rPr>
        <w:t>Test case execution</w:t>
      </w:r>
      <w:r w:rsidRPr="00715B95">
        <w:rPr>
          <w:lang w:val="en-US"/>
        </w:rPr>
        <w:tab/>
      </w:r>
      <w:r>
        <w:fldChar w:fldCharType="begin"/>
      </w:r>
      <w:r w:rsidRPr="00715B95">
        <w:rPr>
          <w:lang w:val="en-US"/>
        </w:rPr>
        <w:instrText xml:space="preserve"> PAGEREF _Toc499030229 \h </w:instrText>
      </w:r>
      <w:r>
        <w:fldChar w:fldCharType="separate"/>
      </w:r>
      <w:r w:rsidRPr="00715B95">
        <w:rPr>
          <w:lang w:val="en-US"/>
        </w:rPr>
        <w:t>17</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2.3.4</w:t>
      </w:r>
      <w:r w:rsidRPr="00715B95">
        <w:rPr>
          <w:rFonts w:asciiTheme="minorHAnsi" w:eastAsiaTheme="minorEastAsia" w:hAnsiTheme="minorHAnsi" w:cstheme="minorBidi"/>
          <w:i w:val="0"/>
          <w:sz w:val="22"/>
          <w:szCs w:val="22"/>
          <w:lang w:val="en-US"/>
        </w:rPr>
        <w:tab/>
      </w:r>
      <w:r w:rsidRPr="008E7426">
        <w:rPr>
          <w:lang w:val="en-US"/>
        </w:rPr>
        <w:t>Technical environment and dependencies</w:t>
      </w:r>
      <w:r w:rsidRPr="00715B95">
        <w:rPr>
          <w:lang w:val="en-US"/>
        </w:rPr>
        <w:tab/>
      </w:r>
      <w:r>
        <w:fldChar w:fldCharType="begin"/>
      </w:r>
      <w:r w:rsidRPr="00715B95">
        <w:rPr>
          <w:lang w:val="en-US"/>
        </w:rPr>
        <w:instrText xml:space="preserve"> PAGEREF _Toc499030230 \h </w:instrText>
      </w:r>
      <w:r>
        <w:fldChar w:fldCharType="separate"/>
      </w:r>
      <w:r w:rsidRPr="00715B95">
        <w:rPr>
          <w:lang w:val="en-US"/>
        </w:rPr>
        <w:t>17</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2.4</w:t>
      </w:r>
      <w:r w:rsidRPr="00715B95">
        <w:rPr>
          <w:rFonts w:asciiTheme="minorHAnsi" w:eastAsiaTheme="minorEastAsia" w:hAnsiTheme="minorHAnsi" w:cstheme="minorBidi"/>
          <w:smallCaps w:val="0"/>
          <w:sz w:val="22"/>
          <w:szCs w:val="22"/>
          <w:lang w:val="en-US"/>
        </w:rPr>
        <w:tab/>
      </w:r>
      <w:r w:rsidRPr="008E7426">
        <w:rPr>
          <w:lang w:val="en-US"/>
        </w:rPr>
        <w:t>implementation rules</w:t>
      </w:r>
      <w:r w:rsidRPr="00715B95">
        <w:rPr>
          <w:lang w:val="en-US"/>
        </w:rPr>
        <w:tab/>
      </w:r>
      <w:r>
        <w:fldChar w:fldCharType="begin"/>
      </w:r>
      <w:r w:rsidRPr="00715B95">
        <w:rPr>
          <w:lang w:val="en-US"/>
        </w:rPr>
        <w:instrText xml:space="preserve"> PAGEREF _Toc499030231 \h </w:instrText>
      </w:r>
      <w:r>
        <w:fldChar w:fldCharType="separate"/>
      </w:r>
      <w:r w:rsidRPr="00715B95">
        <w:rPr>
          <w:lang w:val="en-US"/>
        </w:rPr>
        <w:t>17</w:t>
      </w:r>
      <w:r>
        <w:fldChar w:fldCharType="end"/>
      </w:r>
    </w:p>
    <w:p w:rsidR="00715B95" w:rsidRPr="00715B95" w:rsidRDefault="00715B95">
      <w:pPr>
        <w:pStyle w:val="TM1"/>
        <w:rPr>
          <w:rFonts w:asciiTheme="minorHAnsi" w:eastAsiaTheme="minorEastAsia" w:hAnsiTheme="minorHAnsi" w:cstheme="minorBidi"/>
          <w:b w:val="0"/>
          <w:caps w:val="0"/>
          <w:sz w:val="22"/>
          <w:szCs w:val="22"/>
          <w:lang w:val="en-US"/>
        </w:rPr>
      </w:pPr>
      <w:r w:rsidRPr="008E7426">
        <w:rPr>
          <w:lang w:val="en-US"/>
        </w:rPr>
        <w:t>3.</w:t>
      </w:r>
      <w:r w:rsidRPr="00715B95">
        <w:rPr>
          <w:rFonts w:asciiTheme="minorHAnsi" w:eastAsiaTheme="minorEastAsia" w:hAnsiTheme="minorHAnsi" w:cstheme="minorBidi"/>
          <w:b w:val="0"/>
          <w:caps w:val="0"/>
          <w:sz w:val="22"/>
          <w:szCs w:val="22"/>
          <w:lang w:val="en-US"/>
        </w:rPr>
        <w:tab/>
      </w:r>
      <w:r w:rsidRPr="008E7426">
        <w:rPr>
          <w:lang w:val="en-US"/>
        </w:rPr>
        <w:t>Specifications</w:t>
      </w:r>
      <w:r w:rsidRPr="00715B95">
        <w:rPr>
          <w:lang w:val="en-US"/>
        </w:rPr>
        <w:tab/>
      </w:r>
      <w:r>
        <w:fldChar w:fldCharType="begin"/>
      </w:r>
      <w:r w:rsidRPr="00715B95">
        <w:rPr>
          <w:lang w:val="en-US"/>
        </w:rPr>
        <w:instrText xml:space="preserve"> PAGEREF _Toc499030232 \h </w:instrText>
      </w:r>
      <w:r>
        <w:fldChar w:fldCharType="separate"/>
      </w:r>
      <w:r w:rsidRPr="00715B95">
        <w:rPr>
          <w:lang w:val="en-US"/>
        </w:rPr>
        <w:t>18</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3.1</w:t>
      </w:r>
      <w:r w:rsidRPr="00715B95">
        <w:rPr>
          <w:rFonts w:asciiTheme="minorHAnsi" w:eastAsiaTheme="minorEastAsia" w:hAnsiTheme="minorHAnsi" w:cstheme="minorBidi"/>
          <w:smallCaps w:val="0"/>
          <w:sz w:val="22"/>
          <w:szCs w:val="22"/>
          <w:lang w:val="en-US"/>
        </w:rPr>
        <w:tab/>
      </w:r>
      <w:r w:rsidRPr="008E7426">
        <w:rPr>
          <w:lang w:val="en-US"/>
        </w:rPr>
        <w:t>Presentation</w:t>
      </w:r>
      <w:r w:rsidRPr="00715B95">
        <w:rPr>
          <w:lang w:val="en-US"/>
        </w:rPr>
        <w:tab/>
      </w:r>
      <w:r>
        <w:fldChar w:fldCharType="begin"/>
      </w:r>
      <w:r w:rsidRPr="00715B95">
        <w:rPr>
          <w:lang w:val="en-US"/>
        </w:rPr>
        <w:instrText xml:space="preserve"> PAGEREF _Toc499030233 \h </w:instrText>
      </w:r>
      <w:r>
        <w:fldChar w:fldCharType="separate"/>
      </w:r>
      <w:r w:rsidRPr="00715B95">
        <w:rPr>
          <w:lang w:val="en-US"/>
        </w:rPr>
        <w:t>18</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715B95">
        <w:rPr>
          <w:lang w:val="en-US"/>
        </w:rPr>
        <w:t>3.2</w:t>
      </w:r>
      <w:r w:rsidRPr="00715B95">
        <w:rPr>
          <w:rFonts w:asciiTheme="minorHAnsi" w:eastAsiaTheme="minorEastAsia" w:hAnsiTheme="minorHAnsi" w:cstheme="minorBidi"/>
          <w:smallCaps w:val="0"/>
          <w:sz w:val="22"/>
          <w:szCs w:val="22"/>
          <w:lang w:val="en-US"/>
        </w:rPr>
        <w:tab/>
      </w:r>
      <w:r w:rsidRPr="00715B95">
        <w:rPr>
          <w:lang w:val="en-US"/>
        </w:rPr>
        <w:t>Common component "ETC_FRA_Common"</w:t>
      </w:r>
      <w:r w:rsidRPr="00715B95">
        <w:rPr>
          <w:lang w:val="en-US"/>
        </w:rPr>
        <w:tab/>
      </w:r>
      <w:r>
        <w:fldChar w:fldCharType="begin"/>
      </w:r>
      <w:r w:rsidRPr="00715B95">
        <w:rPr>
          <w:lang w:val="en-US"/>
        </w:rPr>
        <w:instrText xml:space="preserve"> PAGEREF _Toc499030234 \h </w:instrText>
      </w:r>
      <w:r>
        <w:fldChar w:fldCharType="separate"/>
      </w:r>
      <w:r w:rsidRPr="00715B95">
        <w:rPr>
          <w:lang w:val="en-US"/>
        </w:rPr>
        <w:t>18</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3.2.1</w:t>
      </w:r>
      <w:r w:rsidRPr="00715B95">
        <w:rPr>
          <w:rFonts w:asciiTheme="minorHAnsi" w:eastAsiaTheme="minorEastAsia" w:hAnsiTheme="minorHAnsi" w:cstheme="minorBidi"/>
          <w:i w:val="0"/>
          <w:sz w:val="22"/>
          <w:szCs w:val="22"/>
          <w:lang w:val="en-US"/>
        </w:rPr>
        <w:tab/>
      </w:r>
      <w:r w:rsidRPr="008E7426">
        <w:rPr>
          <w:lang w:val="en-US"/>
        </w:rPr>
        <w:t>Role</w:t>
      </w:r>
      <w:r w:rsidRPr="00715B95">
        <w:rPr>
          <w:lang w:val="en-US"/>
        </w:rPr>
        <w:tab/>
      </w:r>
      <w:r>
        <w:fldChar w:fldCharType="begin"/>
      </w:r>
      <w:r w:rsidRPr="00715B95">
        <w:rPr>
          <w:lang w:val="en-US"/>
        </w:rPr>
        <w:instrText xml:space="preserve"> PAGEREF _Toc499030235 \h </w:instrText>
      </w:r>
      <w:r>
        <w:fldChar w:fldCharType="separate"/>
      </w:r>
      <w:r w:rsidRPr="00715B95">
        <w:rPr>
          <w:lang w:val="en-US"/>
        </w:rPr>
        <w:t>18</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3.2.2</w:t>
      </w:r>
      <w:r w:rsidRPr="00715B95">
        <w:rPr>
          <w:rFonts w:asciiTheme="minorHAnsi" w:eastAsiaTheme="minorEastAsia" w:hAnsiTheme="minorHAnsi" w:cstheme="minorBidi"/>
          <w:i w:val="0"/>
          <w:sz w:val="22"/>
          <w:szCs w:val="22"/>
          <w:lang w:val="en-US"/>
        </w:rPr>
        <w:tab/>
      </w:r>
      <w:r w:rsidRPr="008E7426">
        <w:rPr>
          <w:lang w:val="en-US"/>
        </w:rPr>
        <w:t>Implementation</w:t>
      </w:r>
      <w:r w:rsidRPr="00715B95">
        <w:rPr>
          <w:lang w:val="en-US"/>
        </w:rPr>
        <w:tab/>
      </w:r>
      <w:r>
        <w:fldChar w:fldCharType="begin"/>
      </w:r>
      <w:r w:rsidRPr="00715B95">
        <w:rPr>
          <w:lang w:val="en-US"/>
        </w:rPr>
        <w:instrText xml:space="preserve"> PAGEREF _Toc499030236 \h </w:instrText>
      </w:r>
      <w:r>
        <w:fldChar w:fldCharType="separate"/>
      </w:r>
      <w:r w:rsidRPr="00715B95">
        <w:rPr>
          <w:lang w:val="en-US"/>
        </w:rPr>
        <w:t>18</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3.2.2.1</w:t>
      </w:r>
      <w:r w:rsidRPr="00715B95">
        <w:rPr>
          <w:rFonts w:asciiTheme="minorHAnsi" w:eastAsiaTheme="minorEastAsia" w:hAnsiTheme="minorHAnsi" w:cstheme="minorBidi"/>
          <w:sz w:val="22"/>
          <w:szCs w:val="22"/>
          <w:lang w:val="en-US"/>
        </w:rPr>
        <w:tab/>
      </w:r>
      <w:r w:rsidRPr="008E7426">
        <w:rPr>
          <w:lang w:val="en-US"/>
        </w:rPr>
        <w:t>FCTT_NG reused code</w:t>
      </w:r>
      <w:r w:rsidRPr="00715B95">
        <w:rPr>
          <w:lang w:val="en-US"/>
        </w:rPr>
        <w:tab/>
      </w:r>
      <w:r>
        <w:fldChar w:fldCharType="begin"/>
      </w:r>
      <w:r w:rsidRPr="00715B95">
        <w:rPr>
          <w:lang w:val="en-US"/>
        </w:rPr>
        <w:instrText xml:space="preserve"> PAGEREF _Toc499030237 \h </w:instrText>
      </w:r>
      <w:r>
        <w:fldChar w:fldCharType="separate"/>
      </w:r>
      <w:r w:rsidRPr="00715B95">
        <w:rPr>
          <w:lang w:val="en-US"/>
        </w:rPr>
        <w:t>18</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3.2.3</w:t>
      </w:r>
      <w:r w:rsidRPr="00715B95">
        <w:rPr>
          <w:rFonts w:asciiTheme="minorHAnsi" w:eastAsiaTheme="minorEastAsia" w:hAnsiTheme="minorHAnsi" w:cstheme="minorBidi"/>
          <w:i w:val="0"/>
          <w:sz w:val="22"/>
          <w:szCs w:val="22"/>
          <w:lang w:val="en-US"/>
        </w:rPr>
        <w:tab/>
      </w:r>
      <w:r w:rsidRPr="008E7426">
        <w:rPr>
          <w:lang w:val="en-US"/>
        </w:rPr>
        <w:t>Compilation</w:t>
      </w:r>
      <w:r w:rsidRPr="00715B95">
        <w:rPr>
          <w:lang w:val="en-US"/>
        </w:rPr>
        <w:tab/>
      </w:r>
      <w:r>
        <w:fldChar w:fldCharType="begin"/>
      </w:r>
      <w:r w:rsidRPr="00715B95">
        <w:rPr>
          <w:lang w:val="en-US"/>
        </w:rPr>
        <w:instrText xml:space="preserve"> PAGEREF _Toc499030238 \h </w:instrText>
      </w:r>
      <w:r>
        <w:fldChar w:fldCharType="separate"/>
      </w:r>
      <w:r w:rsidRPr="00715B95">
        <w:rPr>
          <w:lang w:val="en-US"/>
        </w:rPr>
        <w:t>19</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3.2.4</w:t>
      </w:r>
      <w:r w:rsidRPr="00715B95">
        <w:rPr>
          <w:rFonts w:asciiTheme="minorHAnsi" w:eastAsiaTheme="minorEastAsia" w:hAnsiTheme="minorHAnsi" w:cstheme="minorBidi"/>
          <w:i w:val="0"/>
          <w:sz w:val="22"/>
          <w:szCs w:val="22"/>
          <w:lang w:val="en-US"/>
        </w:rPr>
        <w:tab/>
      </w:r>
      <w:r w:rsidRPr="008E7426">
        <w:rPr>
          <w:lang w:val="en-US"/>
        </w:rPr>
        <w:t>Configuration</w:t>
      </w:r>
      <w:r w:rsidRPr="00715B95">
        <w:rPr>
          <w:lang w:val="en-US"/>
        </w:rPr>
        <w:tab/>
      </w:r>
      <w:r>
        <w:fldChar w:fldCharType="begin"/>
      </w:r>
      <w:r w:rsidRPr="00715B95">
        <w:rPr>
          <w:lang w:val="en-US"/>
        </w:rPr>
        <w:instrText xml:space="preserve"> PAGEREF _Toc499030239 \h </w:instrText>
      </w:r>
      <w:r>
        <w:fldChar w:fldCharType="separate"/>
      </w:r>
      <w:r w:rsidRPr="00715B95">
        <w:rPr>
          <w:lang w:val="en-US"/>
        </w:rPr>
        <w:t>19</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3.2.5</w:t>
      </w:r>
      <w:r w:rsidRPr="00715B95">
        <w:rPr>
          <w:rFonts w:asciiTheme="minorHAnsi" w:eastAsiaTheme="minorEastAsia" w:hAnsiTheme="minorHAnsi" w:cstheme="minorBidi"/>
          <w:i w:val="0"/>
          <w:sz w:val="22"/>
          <w:szCs w:val="22"/>
          <w:lang w:val="en-US"/>
        </w:rPr>
        <w:tab/>
      </w:r>
      <w:r w:rsidRPr="008E7426">
        <w:rPr>
          <w:lang w:val="en-US"/>
        </w:rPr>
        <w:t>Execution</w:t>
      </w:r>
      <w:r w:rsidRPr="00715B95">
        <w:rPr>
          <w:lang w:val="en-US"/>
        </w:rPr>
        <w:tab/>
      </w:r>
      <w:r>
        <w:fldChar w:fldCharType="begin"/>
      </w:r>
      <w:r w:rsidRPr="00715B95">
        <w:rPr>
          <w:lang w:val="en-US"/>
        </w:rPr>
        <w:instrText xml:space="preserve"> PAGEREF _Toc499030240 \h </w:instrText>
      </w:r>
      <w:r>
        <w:fldChar w:fldCharType="separate"/>
      </w:r>
      <w:r w:rsidRPr="00715B95">
        <w:rPr>
          <w:lang w:val="en-US"/>
        </w:rPr>
        <w:t>19</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3.3</w:t>
      </w:r>
      <w:r w:rsidRPr="00715B95">
        <w:rPr>
          <w:rFonts w:asciiTheme="minorHAnsi" w:eastAsiaTheme="minorEastAsia" w:hAnsiTheme="minorHAnsi" w:cstheme="minorBidi"/>
          <w:smallCaps w:val="0"/>
          <w:sz w:val="22"/>
          <w:szCs w:val="22"/>
          <w:lang w:val="en-US"/>
        </w:rPr>
        <w:tab/>
      </w:r>
      <w:r w:rsidRPr="008E7426">
        <w:rPr>
          <w:lang w:val="en-US"/>
        </w:rPr>
        <w:t>Test case "CS Verification"</w:t>
      </w:r>
      <w:r w:rsidRPr="00715B95">
        <w:rPr>
          <w:lang w:val="en-US"/>
        </w:rPr>
        <w:tab/>
      </w:r>
      <w:r>
        <w:fldChar w:fldCharType="begin"/>
      </w:r>
      <w:r w:rsidRPr="00715B95">
        <w:rPr>
          <w:lang w:val="en-US"/>
        </w:rPr>
        <w:instrText xml:space="preserve"> PAGEREF _Toc499030241 \h </w:instrText>
      </w:r>
      <w:r>
        <w:fldChar w:fldCharType="separate"/>
      </w:r>
      <w:r w:rsidRPr="00715B95">
        <w:rPr>
          <w:lang w:val="en-US"/>
        </w:rPr>
        <w:t>20</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3.3.1</w:t>
      </w:r>
      <w:r w:rsidRPr="00715B95">
        <w:rPr>
          <w:rFonts w:asciiTheme="minorHAnsi" w:eastAsiaTheme="minorEastAsia" w:hAnsiTheme="minorHAnsi" w:cstheme="minorBidi"/>
          <w:i w:val="0"/>
          <w:sz w:val="22"/>
          <w:szCs w:val="22"/>
          <w:lang w:val="en-US"/>
        </w:rPr>
        <w:tab/>
      </w:r>
      <w:r w:rsidRPr="008E7426">
        <w:rPr>
          <w:lang w:val="en-US"/>
        </w:rPr>
        <w:t>Role</w:t>
      </w:r>
      <w:r w:rsidRPr="00715B95">
        <w:rPr>
          <w:lang w:val="en-US"/>
        </w:rPr>
        <w:tab/>
      </w:r>
      <w:r>
        <w:fldChar w:fldCharType="begin"/>
      </w:r>
      <w:r w:rsidRPr="00715B95">
        <w:rPr>
          <w:lang w:val="en-US"/>
        </w:rPr>
        <w:instrText xml:space="preserve"> PAGEREF _Toc499030242 \h </w:instrText>
      </w:r>
      <w:r>
        <w:fldChar w:fldCharType="separate"/>
      </w:r>
      <w:r w:rsidRPr="00715B95">
        <w:rPr>
          <w:lang w:val="en-US"/>
        </w:rPr>
        <w:t>20</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3.3.2</w:t>
      </w:r>
      <w:r w:rsidRPr="00715B95">
        <w:rPr>
          <w:rFonts w:asciiTheme="minorHAnsi" w:eastAsiaTheme="minorEastAsia" w:hAnsiTheme="minorHAnsi" w:cstheme="minorBidi"/>
          <w:i w:val="0"/>
          <w:sz w:val="22"/>
          <w:szCs w:val="22"/>
          <w:lang w:val="en-US"/>
        </w:rPr>
        <w:tab/>
      </w:r>
      <w:r w:rsidRPr="008E7426">
        <w:rPr>
          <w:lang w:val="en-US"/>
        </w:rPr>
        <w:t>Implementation</w:t>
      </w:r>
      <w:r w:rsidRPr="00715B95">
        <w:rPr>
          <w:lang w:val="en-US"/>
        </w:rPr>
        <w:tab/>
      </w:r>
      <w:r>
        <w:fldChar w:fldCharType="begin"/>
      </w:r>
      <w:r w:rsidRPr="00715B95">
        <w:rPr>
          <w:lang w:val="en-US"/>
        </w:rPr>
        <w:instrText xml:space="preserve"> PAGEREF _Toc499030243 \h </w:instrText>
      </w:r>
      <w:r>
        <w:fldChar w:fldCharType="separate"/>
      </w:r>
      <w:r w:rsidRPr="00715B95">
        <w:rPr>
          <w:lang w:val="en-US"/>
        </w:rPr>
        <w:t>20</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3.3.2.1</w:t>
      </w:r>
      <w:r w:rsidRPr="00715B95">
        <w:rPr>
          <w:rFonts w:asciiTheme="minorHAnsi" w:eastAsiaTheme="minorEastAsia" w:hAnsiTheme="minorHAnsi" w:cstheme="minorBidi"/>
          <w:sz w:val="22"/>
          <w:szCs w:val="22"/>
          <w:lang w:val="en-US"/>
        </w:rPr>
        <w:tab/>
      </w:r>
      <w:r w:rsidRPr="008E7426">
        <w:rPr>
          <w:lang w:val="en-US"/>
        </w:rPr>
        <w:t>Test case main class</w:t>
      </w:r>
      <w:r w:rsidRPr="00715B95">
        <w:rPr>
          <w:lang w:val="en-US"/>
        </w:rPr>
        <w:tab/>
      </w:r>
      <w:r>
        <w:fldChar w:fldCharType="begin"/>
      </w:r>
      <w:r w:rsidRPr="00715B95">
        <w:rPr>
          <w:lang w:val="en-US"/>
        </w:rPr>
        <w:instrText xml:space="preserve"> PAGEREF _Toc499030244 \h </w:instrText>
      </w:r>
      <w:r>
        <w:fldChar w:fldCharType="separate"/>
      </w:r>
      <w:r w:rsidRPr="00715B95">
        <w:rPr>
          <w:lang w:val="en-US"/>
        </w:rPr>
        <w:t>20</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3.3.2.2</w:t>
      </w:r>
      <w:r w:rsidRPr="00715B95">
        <w:rPr>
          <w:rFonts w:asciiTheme="minorHAnsi" w:eastAsiaTheme="minorEastAsia" w:hAnsiTheme="minorHAnsi" w:cstheme="minorBidi"/>
          <w:sz w:val="22"/>
          <w:szCs w:val="22"/>
          <w:lang w:val="en-US"/>
        </w:rPr>
        <w:tab/>
      </w:r>
      <w:r w:rsidRPr="008E7426">
        <w:rPr>
          <w:lang w:val="en-US"/>
        </w:rPr>
        <w:t>Data model management class</w:t>
      </w:r>
      <w:r w:rsidRPr="00715B95">
        <w:rPr>
          <w:lang w:val="en-US"/>
        </w:rPr>
        <w:tab/>
      </w:r>
      <w:r>
        <w:fldChar w:fldCharType="begin"/>
      </w:r>
      <w:r w:rsidRPr="00715B95">
        <w:rPr>
          <w:lang w:val="en-US"/>
        </w:rPr>
        <w:instrText xml:space="preserve"> PAGEREF _Toc499030245 \h </w:instrText>
      </w:r>
      <w:r>
        <w:fldChar w:fldCharType="separate"/>
      </w:r>
      <w:r w:rsidRPr="00715B95">
        <w:rPr>
          <w:lang w:val="en-US"/>
        </w:rPr>
        <w:t>21</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3.3.2.3</w:t>
      </w:r>
      <w:r w:rsidRPr="00715B95">
        <w:rPr>
          <w:rFonts w:asciiTheme="minorHAnsi" w:eastAsiaTheme="minorEastAsia" w:hAnsiTheme="minorHAnsi" w:cstheme="minorBidi"/>
          <w:sz w:val="22"/>
          <w:szCs w:val="22"/>
          <w:lang w:val="en-US"/>
        </w:rPr>
        <w:tab/>
      </w:r>
      <w:r w:rsidRPr="008E7426">
        <w:rPr>
          <w:lang w:val="en-US"/>
        </w:rPr>
        <w:t>Parameters management class</w:t>
      </w:r>
      <w:r w:rsidRPr="00715B95">
        <w:rPr>
          <w:lang w:val="en-US"/>
        </w:rPr>
        <w:tab/>
      </w:r>
      <w:r>
        <w:fldChar w:fldCharType="begin"/>
      </w:r>
      <w:r w:rsidRPr="00715B95">
        <w:rPr>
          <w:lang w:val="en-US"/>
        </w:rPr>
        <w:instrText xml:space="preserve"> PAGEREF _Toc499030246 \h </w:instrText>
      </w:r>
      <w:r>
        <w:fldChar w:fldCharType="separate"/>
      </w:r>
      <w:r w:rsidRPr="00715B95">
        <w:rPr>
          <w:lang w:val="en-US"/>
        </w:rPr>
        <w:t>21</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3.3.2.4</w:t>
      </w:r>
      <w:r w:rsidRPr="00715B95">
        <w:rPr>
          <w:rFonts w:asciiTheme="minorHAnsi" w:eastAsiaTheme="minorEastAsia" w:hAnsiTheme="minorHAnsi" w:cstheme="minorBidi"/>
          <w:sz w:val="22"/>
          <w:szCs w:val="22"/>
          <w:lang w:val="en-US"/>
        </w:rPr>
        <w:tab/>
      </w:r>
      <w:r w:rsidRPr="008E7426">
        <w:rPr>
          <w:lang w:val="en-US"/>
        </w:rPr>
        <w:t>FCTT_NG reused code</w:t>
      </w:r>
      <w:r w:rsidRPr="00715B95">
        <w:rPr>
          <w:lang w:val="en-US"/>
        </w:rPr>
        <w:tab/>
      </w:r>
      <w:r>
        <w:fldChar w:fldCharType="begin"/>
      </w:r>
      <w:r w:rsidRPr="00715B95">
        <w:rPr>
          <w:lang w:val="en-US"/>
        </w:rPr>
        <w:instrText xml:space="preserve"> PAGEREF _Toc499030247 \h </w:instrText>
      </w:r>
      <w:r>
        <w:fldChar w:fldCharType="separate"/>
      </w:r>
      <w:r w:rsidRPr="00715B95">
        <w:rPr>
          <w:lang w:val="en-US"/>
        </w:rPr>
        <w:t>21</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3.3.3</w:t>
      </w:r>
      <w:r w:rsidRPr="00715B95">
        <w:rPr>
          <w:rFonts w:asciiTheme="minorHAnsi" w:eastAsiaTheme="minorEastAsia" w:hAnsiTheme="minorHAnsi" w:cstheme="minorBidi"/>
          <w:i w:val="0"/>
          <w:sz w:val="22"/>
          <w:szCs w:val="22"/>
          <w:lang w:val="en-US"/>
        </w:rPr>
        <w:tab/>
      </w:r>
      <w:r w:rsidRPr="008E7426">
        <w:rPr>
          <w:lang w:val="en-US"/>
        </w:rPr>
        <w:t>Compilation</w:t>
      </w:r>
      <w:r w:rsidRPr="00715B95">
        <w:rPr>
          <w:lang w:val="en-US"/>
        </w:rPr>
        <w:tab/>
      </w:r>
      <w:r>
        <w:fldChar w:fldCharType="begin"/>
      </w:r>
      <w:r w:rsidRPr="00715B95">
        <w:rPr>
          <w:lang w:val="en-US"/>
        </w:rPr>
        <w:instrText xml:space="preserve"> PAGEREF _Toc499030248 \h </w:instrText>
      </w:r>
      <w:r>
        <w:fldChar w:fldCharType="separate"/>
      </w:r>
      <w:r w:rsidRPr="00715B95">
        <w:rPr>
          <w:lang w:val="en-US"/>
        </w:rPr>
        <w:t>22</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3.3.4</w:t>
      </w:r>
      <w:r w:rsidRPr="00715B95">
        <w:rPr>
          <w:rFonts w:asciiTheme="minorHAnsi" w:eastAsiaTheme="minorEastAsia" w:hAnsiTheme="minorHAnsi" w:cstheme="minorBidi"/>
          <w:i w:val="0"/>
          <w:sz w:val="22"/>
          <w:szCs w:val="22"/>
          <w:lang w:val="en-US"/>
        </w:rPr>
        <w:tab/>
      </w:r>
      <w:r w:rsidRPr="008E7426">
        <w:rPr>
          <w:lang w:val="en-US"/>
        </w:rPr>
        <w:t>Configuration</w:t>
      </w:r>
      <w:r w:rsidRPr="00715B95">
        <w:rPr>
          <w:lang w:val="en-US"/>
        </w:rPr>
        <w:tab/>
      </w:r>
      <w:r>
        <w:fldChar w:fldCharType="begin"/>
      </w:r>
      <w:r w:rsidRPr="00715B95">
        <w:rPr>
          <w:lang w:val="en-US"/>
        </w:rPr>
        <w:instrText xml:space="preserve"> PAGEREF _Toc499030249 \h </w:instrText>
      </w:r>
      <w:r>
        <w:fldChar w:fldCharType="separate"/>
      </w:r>
      <w:r w:rsidRPr="00715B95">
        <w:rPr>
          <w:lang w:val="en-US"/>
        </w:rPr>
        <w:t>22</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3.3.4.1</w:t>
      </w:r>
      <w:r w:rsidRPr="00715B95">
        <w:rPr>
          <w:rFonts w:asciiTheme="minorHAnsi" w:eastAsiaTheme="minorEastAsia" w:hAnsiTheme="minorHAnsi" w:cstheme="minorBidi"/>
          <w:sz w:val="22"/>
          <w:szCs w:val="22"/>
          <w:lang w:val="en-US"/>
        </w:rPr>
        <w:tab/>
      </w:r>
      <w:r w:rsidRPr="008E7426">
        <w:rPr>
          <w:lang w:val="en-US"/>
        </w:rPr>
        <w:t>« IVCTsut » subdirectory</w:t>
      </w:r>
      <w:r w:rsidRPr="00715B95">
        <w:rPr>
          <w:lang w:val="en-US"/>
        </w:rPr>
        <w:tab/>
      </w:r>
      <w:r>
        <w:fldChar w:fldCharType="begin"/>
      </w:r>
      <w:r w:rsidRPr="00715B95">
        <w:rPr>
          <w:lang w:val="en-US"/>
        </w:rPr>
        <w:instrText xml:space="preserve"> PAGEREF _Toc499030250 \h </w:instrText>
      </w:r>
      <w:r>
        <w:fldChar w:fldCharType="separate"/>
      </w:r>
      <w:r w:rsidRPr="00715B95">
        <w:rPr>
          <w:lang w:val="en-US"/>
        </w:rPr>
        <w:t>23</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3.3.4.2</w:t>
      </w:r>
      <w:r w:rsidRPr="00715B95">
        <w:rPr>
          <w:rFonts w:asciiTheme="minorHAnsi" w:eastAsiaTheme="minorEastAsia" w:hAnsiTheme="minorHAnsi" w:cstheme="minorBidi"/>
          <w:sz w:val="22"/>
          <w:szCs w:val="22"/>
          <w:lang w:val="en-US"/>
        </w:rPr>
        <w:tab/>
      </w:r>
      <w:r w:rsidRPr="008E7426">
        <w:rPr>
          <w:lang w:val="en-US"/>
        </w:rPr>
        <w:t>"TestSchedules" subdirectory</w:t>
      </w:r>
      <w:r w:rsidRPr="00715B95">
        <w:rPr>
          <w:lang w:val="en-US"/>
        </w:rPr>
        <w:tab/>
      </w:r>
      <w:r>
        <w:fldChar w:fldCharType="begin"/>
      </w:r>
      <w:r w:rsidRPr="00715B95">
        <w:rPr>
          <w:lang w:val="en-US"/>
        </w:rPr>
        <w:instrText xml:space="preserve"> PAGEREF _Toc499030251 \h </w:instrText>
      </w:r>
      <w:r>
        <w:fldChar w:fldCharType="separate"/>
      </w:r>
      <w:r w:rsidRPr="00715B95">
        <w:rPr>
          <w:lang w:val="en-US"/>
        </w:rPr>
        <w:t>23</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3.3.5</w:t>
      </w:r>
      <w:r w:rsidRPr="00715B95">
        <w:rPr>
          <w:rFonts w:asciiTheme="minorHAnsi" w:eastAsiaTheme="minorEastAsia" w:hAnsiTheme="minorHAnsi" w:cstheme="minorBidi"/>
          <w:i w:val="0"/>
          <w:sz w:val="22"/>
          <w:szCs w:val="22"/>
          <w:lang w:val="en-US"/>
        </w:rPr>
        <w:tab/>
      </w:r>
      <w:r w:rsidRPr="008E7426">
        <w:rPr>
          <w:lang w:val="en-US"/>
        </w:rPr>
        <w:t>Execution</w:t>
      </w:r>
      <w:r w:rsidRPr="00715B95">
        <w:rPr>
          <w:lang w:val="en-US"/>
        </w:rPr>
        <w:tab/>
      </w:r>
      <w:r>
        <w:fldChar w:fldCharType="begin"/>
      </w:r>
      <w:r w:rsidRPr="00715B95">
        <w:rPr>
          <w:lang w:val="en-US"/>
        </w:rPr>
        <w:instrText xml:space="preserve"> PAGEREF _Toc499030252 \h </w:instrText>
      </w:r>
      <w:r>
        <w:fldChar w:fldCharType="separate"/>
      </w:r>
      <w:r w:rsidRPr="00715B95">
        <w:rPr>
          <w:lang w:val="en-US"/>
        </w:rPr>
        <w:t>23</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3.3.5.1</w:t>
      </w:r>
      <w:r w:rsidRPr="00715B95">
        <w:rPr>
          <w:rFonts w:asciiTheme="minorHAnsi" w:eastAsiaTheme="minorEastAsia" w:hAnsiTheme="minorHAnsi" w:cstheme="minorBidi"/>
          <w:sz w:val="22"/>
          <w:szCs w:val="22"/>
          <w:lang w:val="en-US"/>
        </w:rPr>
        <w:tab/>
      </w:r>
      <w:r w:rsidRPr="008E7426">
        <w:rPr>
          <w:lang w:val="en-US"/>
        </w:rPr>
        <w:t>Nominal case (outside Eclipse)</w:t>
      </w:r>
      <w:r w:rsidRPr="00715B95">
        <w:rPr>
          <w:lang w:val="en-US"/>
        </w:rPr>
        <w:tab/>
      </w:r>
      <w:r>
        <w:fldChar w:fldCharType="begin"/>
      </w:r>
      <w:r w:rsidRPr="00715B95">
        <w:rPr>
          <w:lang w:val="en-US"/>
        </w:rPr>
        <w:instrText xml:space="preserve"> PAGEREF _Toc499030253 \h </w:instrText>
      </w:r>
      <w:r>
        <w:fldChar w:fldCharType="separate"/>
      </w:r>
      <w:r w:rsidRPr="00715B95">
        <w:rPr>
          <w:lang w:val="en-US"/>
        </w:rPr>
        <w:t>24</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3.3.5.2</w:t>
      </w:r>
      <w:r w:rsidRPr="00715B95">
        <w:rPr>
          <w:rFonts w:asciiTheme="minorHAnsi" w:eastAsiaTheme="minorEastAsia" w:hAnsiTheme="minorHAnsi" w:cstheme="minorBidi"/>
          <w:sz w:val="22"/>
          <w:szCs w:val="22"/>
          <w:lang w:val="en-US"/>
        </w:rPr>
        <w:tab/>
      </w:r>
      <w:r w:rsidRPr="008E7426">
        <w:rPr>
          <w:lang w:val="en-US"/>
        </w:rPr>
        <w:t>Development case (for Eclipse debugging)</w:t>
      </w:r>
      <w:r w:rsidRPr="00715B95">
        <w:rPr>
          <w:lang w:val="en-US"/>
        </w:rPr>
        <w:tab/>
      </w:r>
      <w:r>
        <w:fldChar w:fldCharType="begin"/>
      </w:r>
      <w:r w:rsidRPr="00715B95">
        <w:rPr>
          <w:lang w:val="en-US"/>
        </w:rPr>
        <w:instrText xml:space="preserve"> PAGEREF _Toc499030254 \h </w:instrText>
      </w:r>
      <w:r>
        <w:fldChar w:fldCharType="separate"/>
      </w:r>
      <w:r w:rsidRPr="00715B95">
        <w:rPr>
          <w:lang w:val="en-US"/>
        </w:rPr>
        <w:t>24</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3.3.6</w:t>
      </w:r>
      <w:r w:rsidRPr="00715B95">
        <w:rPr>
          <w:rFonts w:asciiTheme="minorHAnsi" w:eastAsiaTheme="minorEastAsia" w:hAnsiTheme="minorHAnsi" w:cstheme="minorBidi"/>
          <w:i w:val="0"/>
          <w:sz w:val="22"/>
          <w:szCs w:val="22"/>
          <w:lang w:val="en-US"/>
        </w:rPr>
        <w:tab/>
      </w:r>
      <w:r w:rsidRPr="008E7426">
        <w:rPr>
          <w:lang w:val="en-US"/>
        </w:rPr>
        <w:t>Results</w:t>
      </w:r>
      <w:r w:rsidRPr="00715B95">
        <w:rPr>
          <w:lang w:val="en-US"/>
        </w:rPr>
        <w:tab/>
      </w:r>
      <w:r>
        <w:fldChar w:fldCharType="begin"/>
      </w:r>
      <w:r w:rsidRPr="00715B95">
        <w:rPr>
          <w:lang w:val="en-US"/>
        </w:rPr>
        <w:instrText xml:space="preserve"> PAGEREF _Toc499030255 \h </w:instrText>
      </w:r>
      <w:r>
        <w:fldChar w:fldCharType="separate"/>
      </w:r>
      <w:r w:rsidRPr="00715B95">
        <w:rPr>
          <w:lang w:val="en-US"/>
        </w:rPr>
        <w:t>25</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3.4</w:t>
      </w:r>
      <w:r w:rsidRPr="00715B95">
        <w:rPr>
          <w:rFonts w:asciiTheme="minorHAnsi" w:eastAsiaTheme="minorEastAsia" w:hAnsiTheme="minorHAnsi" w:cstheme="minorBidi"/>
          <w:smallCaps w:val="0"/>
          <w:sz w:val="22"/>
          <w:szCs w:val="22"/>
          <w:lang w:val="en-US"/>
        </w:rPr>
        <w:tab/>
      </w:r>
      <w:r w:rsidRPr="008E7426">
        <w:rPr>
          <w:lang w:val="en-US"/>
        </w:rPr>
        <w:t>Test Case « HLA Declaration Management »</w:t>
      </w:r>
      <w:r w:rsidRPr="00715B95">
        <w:rPr>
          <w:lang w:val="en-US"/>
        </w:rPr>
        <w:tab/>
      </w:r>
      <w:r>
        <w:fldChar w:fldCharType="begin"/>
      </w:r>
      <w:r w:rsidRPr="00715B95">
        <w:rPr>
          <w:lang w:val="en-US"/>
        </w:rPr>
        <w:instrText xml:space="preserve"> PAGEREF _Toc499030256 \h </w:instrText>
      </w:r>
      <w:r>
        <w:fldChar w:fldCharType="separate"/>
      </w:r>
      <w:r w:rsidRPr="00715B95">
        <w:rPr>
          <w:lang w:val="en-US"/>
        </w:rPr>
        <w:t>25</w:t>
      </w:r>
      <w:r>
        <w:fldChar w:fldCharType="end"/>
      </w:r>
    </w:p>
    <w:p w:rsidR="00715B95" w:rsidRDefault="00715B95">
      <w:pPr>
        <w:pStyle w:val="TM3"/>
        <w:rPr>
          <w:rFonts w:asciiTheme="minorHAnsi" w:eastAsiaTheme="minorEastAsia" w:hAnsiTheme="minorHAnsi" w:cstheme="minorBidi"/>
          <w:i w:val="0"/>
          <w:sz w:val="22"/>
          <w:szCs w:val="22"/>
        </w:rPr>
      </w:pPr>
      <w:r w:rsidRPr="008E7426">
        <w:rPr>
          <w:lang w:val="en-US"/>
        </w:rPr>
        <w:t>3.4.1</w:t>
      </w:r>
      <w:r>
        <w:rPr>
          <w:rFonts w:asciiTheme="minorHAnsi" w:eastAsiaTheme="minorEastAsia" w:hAnsiTheme="minorHAnsi" w:cstheme="minorBidi"/>
          <w:i w:val="0"/>
          <w:sz w:val="22"/>
          <w:szCs w:val="22"/>
        </w:rPr>
        <w:tab/>
      </w:r>
      <w:r w:rsidRPr="008E7426">
        <w:rPr>
          <w:lang w:val="en-US"/>
        </w:rPr>
        <w:t>Role</w:t>
      </w:r>
      <w:r>
        <w:tab/>
      </w:r>
      <w:r>
        <w:fldChar w:fldCharType="begin"/>
      </w:r>
      <w:r>
        <w:instrText xml:space="preserve"> PAGEREF _Toc499030257 \h </w:instrText>
      </w:r>
      <w:r>
        <w:fldChar w:fldCharType="separate"/>
      </w:r>
      <w:r>
        <w:t>25</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3.4.2</w:t>
      </w:r>
      <w:r w:rsidRPr="00715B95">
        <w:rPr>
          <w:rFonts w:asciiTheme="minorHAnsi" w:eastAsiaTheme="minorEastAsia" w:hAnsiTheme="minorHAnsi" w:cstheme="minorBidi"/>
          <w:i w:val="0"/>
          <w:sz w:val="22"/>
          <w:szCs w:val="22"/>
          <w:lang w:val="en-US"/>
        </w:rPr>
        <w:tab/>
      </w:r>
      <w:r w:rsidRPr="008E7426">
        <w:rPr>
          <w:lang w:val="en-US"/>
        </w:rPr>
        <w:t>Implementation</w:t>
      </w:r>
      <w:r w:rsidRPr="00715B95">
        <w:rPr>
          <w:lang w:val="en-US"/>
        </w:rPr>
        <w:tab/>
      </w:r>
      <w:r>
        <w:fldChar w:fldCharType="begin"/>
      </w:r>
      <w:r w:rsidRPr="00715B95">
        <w:rPr>
          <w:lang w:val="en-US"/>
        </w:rPr>
        <w:instrText xml:space="preserve"> PAGEREF _Toc499030258 \h </w:instrText>
      </w:r>
      <w:r>
        <w:fldChar w:fldCharType="separate"/>
      </w:r>
      <w:r w:rsidRPr="00715B95">
        <w:rPr>
          <w:lang w:val="en-US"/>
        </w:rPr>
        <w:t>26</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3.4.2.1</w:t>
      </w:r>
      <w:r w:rsidRPr="00715B95">
        <w:rPr>
          <w:rFonts w:asciiTheme="minorHAnsi" w:eastAsiaTheme="minorEastAsia" w:hAnsiTheme="minorHAnsi" w:cstheme="minorBidi"/>
          <w:sz w:val="22"/>
          <w:szCs w:val="22"/>
          <w:lang w:val="en-US"/>
        </w:rPr>
        <w:tab/>
      </w:r>
      <w:r w:rsidRPr="008E7426">
        <w:rPr>
          <w:lang w:val="en-US"/>
        </w:rPr>
        <w:t>Test case main class</w:t>
      </w:r>
      <w:r w:rsidRPr="00715B95">
        <w:rPr>
          <w:lang w:val="en-US"/>
        </w:rPr>
        <w:tab/>
      </w:r>
      <w:r>
        <w:fldChar w:fldCharType="begin"/>
      </w:r>
      <w:r w:rsidRPr="00715B95">
        <w:rPr>
          <w:lang w:val="en-US"/>
        </w:rPr>
        <w:instrText xml:space="preserve"> PAGEREF _Toc499030259 \h </w:instrText>
      </w:r>
      <w:r>
        <w:fldChar w:fldCharType="separate"/>
      </w:r>
      <w:r w:rsidRPr="00715B95">
        <w:rPr>
          <w:lang w:val="en-US"/>
        </w:rPr>
        <w:t>26</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3.4.2.2</w:t>
      </w:r>
      <w:r w:rsidRPr="00715B95">
        <w:rPr>
          <w:rFonts w:asciiTheme="minorHAnsi" w:eastAsiaTheme="minorEastAsia" w:hAnsiTheme="minorHAnsi" w:cstheme="minorBidi"/>
          <w:sz w:val="22"/>
          <w:szCs w:val="22"/>
          <w:lang w:val="en-US"/>
        </w:rPr>
        <w:tab/>
      </w:r>
      <w:r w:rsidRPr="008E7426">
        <w:rPr>
          <w:lang w:val="en-US"/>
        </w:rPr>
        <w:t>Data model management class</w:t>
      </w:r>
      <w:r w:rsidRPr="00715B95">
        <w:rPr>
          <w:lang w:val="en-US"/>
        </w:rPr>
        <w:tab/>
      </w:r>
      <w:r>
        <w:fldChar w:fldCharType="begin"/>
      </w:r>
      <w:r w:rsidRPr="00715B95">
        <w:rPr>
          <w:lang w:val="en-US"/>
        </w:rPr>
        <w:instrText xml:space="preserve"> PAGEREF _Toc499030260 \h </w:instrText>
      </w:r>
      <w:r>
        <w:fldChar w:fldCharType="separate"/>
      </w:r>
      <w:r w:rsidRPr="00715B95">
        <w:rPr>
          <w:lang w:val="en-US"/>
        </w:rPr>
        <w:t>26</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3.4.2.3</w:t>
      </w:r>
      <w:r w:rsidRPr="00715B95">
        <w:rPr>
          <w:rFonts w:asciiTheme="minorHAnsi" w:eastAsiaTheme="minorEastAsia" w:hAnsiTheme="minorHAnsi" w:cstheme="minorBidi"/>
          <w:sz w:val="22"/>
          <w:szCs w:val="22"/>
          <w:lang w:val="en-US"/>
        </w:rPr>
        <w:tab/>
      </w:r>
      <w:r w:rsidRPr="008E7426">
        <w:rPr>
          <w:lang w:val="en-US"/>
        </w:rPr>
        <w:t>Parameters management class</w:t>
      </w:r>
      <w:r w:rsidRPr="00715B95">
        <w:rPr>
          <w:lang w:val="en-US"/>
        </w:rPr>
        <w:tab/>
      </w:r>
      <w:r>
        <w:fldChar w:fldCharType="begin"/>
      </w:r>
      <w:r w:rsidRPr="00715B95">
        <w:rPr>
          <w:lang w:val="en-US"/>
        </w:rPr>
        <w:instrText xml:space="preserve"> PAGEREF _Toc499030261 \h </w:instrText>
      </w:r>
      <w:r>
        <w:fldChar w:fldCharType="separate"/>
      </w:r>
      <w:r w:rsidRPr="00715B95">
        <w:rPr>
          <w:lang w:val="en-US"/>
        </w:rPr>
        <w:t>27</w:t>
      </w:r>
      <w:r>
        <w:fldChar w:fldCharType="end"/>
      </w:r>
    </w:p>
    <w:p w:rsidR="00715B95" w:rsidRDefault="00715B95">
      <w:pPr>
        <w:pStyle w:val="TM4"/>
        <w:rPr>
          <w:rFonts w:asciiTheme="minorHAnsi" w:eastAsiaTheme="minorEastAsia" w:hAnsiTheme="minorHAnsi" w:cstheme="minorBidi"/>
          <w:sz w:val="22"/>
          <w:szCs w:val="22"/>
        </w:rPr>
      </w:pPr>
      <w:r w:rsidRPr="008E7426">
        <w:rPr>
          <w:lang w:val="en-US"/>
        </w:rPr>
        <w:t>3.4.2.4</w:t>
      </w:r>
      <w:r>
        <w:rPr>
          <w:rFonts w:asciiTheme="minorHAnsi" w:eastAsiaTheme="minorEastAsia" w:hAnsiTheme="minorHAnsi" w:cstheme="minorBidi"/>
          <w:sz w:val="22"/>
          <w:szCs w:val="22"/>
        </w:rPr>
        <w:tab/>
      </w:r>
      <w:r w:rsidRPr="008E7426">
        <w:rPr>
          <w:lang w:val="en-US"/>
        </w:rPr>
        <w:t>FCTT_NG reused code</w:t>
      </w:r>
      <w:r>
        <w:tab/>
      </w:r>
      <w:r>
        <w:fldChar w:fldCharType="begin"/>
      </w:r>
      <w:r>
        <w:instrText xml:space="preserve"> PAGEREF _Toc499030262 \h </w:instrText>
      </w:r>
      <w:r>
        <w:fldChar w:fldCharType="separate"/>
      </w:r>
      <w:r>
        <w:t>27</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lastRenderedPageBreak/>
        <w:t>3.4.3</w:t>
      </w:r>
      <w:r w:rsidRPr="00715B95">
        <w:rPr>
          <w:rFonts w:asciiTheme="minorHAnsi" w:eastAsiaTheme="minorEastAsia" w:hAnsiTheme="minorHAnsi" w:cstheme="minorBidi"/>
          <w:i w:val="0"/>
          <w:sz w:val="22"/>
          <w:szCs w:val="22"/>
          <w:lang w:val="en-US"/>
        </w:rPr>
        <w:tab/>
      </w:r>
      <w:r w:rsidRPr="008E7426">
        <w:rPr>
          <w:lang w:val="en-US"/>
        </w:rPr>
        <w:t>Compilation</w:t>
      </w:r>
      <w:r w:rsidRPr="00715B95">
        <w:rPr>
          <w:lang w:val="en-US"/>
        </w:rPr>
        <w:tab/>
      </w:r>
      <w:r>
        <w:fldChar w:fldCharType="begin"/>
      </w:r>
      <w:r w:rsidRPr="00715B95">
        <w:rPr>
          <w:lang w:val="en-US"/>
        </w:rPr>
        <w:instrText xml:space="preserve"> PAGEREF _Toc499030263 \h </w:instrText>
      </w:r>
      <w:r>
        <w:fldChar w:fldCharType="separate"/>
      </w:r>
      <w:r w:rsidRPr="00715B95">
        <w:rPr>
          <w:lang w:val="en-US"/>
        </w:rPr>
        <w:t>28</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3.4.4</w:t>
      </w:r>
      <w:r w:rsidRPr="00715B95">
        <w:rPr>
          <w:rFonts w:asciiTheme="minorHAnsi" w:eastAsiaTheme="minorEastAsia" w:hAnsiTheme="minorHAnsi" w:cstheme="minorBidi"/>
          <w:i w:val="0"/>
          <w:sz w:val="22"/>
          <w:szCs w:val="22"/>
          <w:lang w:val="en-US"/>
        </w:rPr>
        <w:tab/>
      </w:r>
      <w:r w:rsidRPr="008E7426">
        <w:rPr>
          <w:lang w:val="en-US"/>
        </w:rPr>
        <w:t>Configuration</w:t>
      </w:r>
      <w:r w:rsidRPr="00715B95">
        <w:rPr>
          <w:lang w:val="en-US"/>
        </w:rPr>
        <w:tab/>
      </w:r>
      <w:r>
        <w:fldChar w:fldCharType="begin"/>
      </w:r>
      <w:r w:rsidRPr="00715B95">
        <w:rPr>
          <w:lang w:val="en-US"/>
        </w:rPr>
        <w:instrText xml:space="preserve"> PAGEREF _Toc499030264 \h </w:instrText>
      </w:r>
      <w:r>
        <w:fldChar w:fldCharType="separate"/>
      </w:r>
      <w:r w:rsidRPr="00715B95">
        <w:rPr>
          <w:lang w:val="en-US"/>
        </w:rPr>
        <w:t>28</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3.4.5</w:t>
      </w:r>
      <w:r w:rsidRPr="00715B95">
        <w:rPr>
          <w:rFonts w:asciiTheme="minorHAnsi" w:eastAsiaTheme="minorEastAsia" w:hAnsiTheme="minorHAnsi" w:cstheme="minorBidi"/>
          <w:i w:val="0"/>
          <w:sz w:val="22"/>
          <w:szCs w:val="22"/>
          <w:lang w:val="en-US"/>
        </w:rPr>
        <w:tab/>
      </w:r>
      <w:r w:rsidRPr="008E7426">
        <w:rPr>
          <w:lang w:val="en-US"/>
        </w:rPr>
        <w:t>Execution</w:t>
      </w:r>
      <w:r w:rsidRPr="00715B95">
        <w:rPr>
          <w:lang w:val="en-US"/>
        </w:rPr>
        <w:tab/>
      </w:r>
      <w:r>
        <w:fldChar w:fldCharType="begin"/>
      </w:r>
      <w:r w:rsidRPr="00715B95">
        <w:rPr>
          <w:lang w:val="en-US"/>
        </w:rPr>
        <w:instrText xml:space="preserve"> PAGEREF _Toc499030265 \h </w:instrText>
      </w:r>
      <w:r>
        <w:fldChar w:fldCharType="separate"/>
      </w:r>
      <w:r w:rsidRPr="00715B95">
        <w:rPr>
          <w:lang w:val="en-US"/>
        </w:rPr>
        <w:t>28</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3.4.6</w:t>
      </w:r>
      <w:r w:rsidRPr="00715B95">
        <w:rPr>
          <w:rFonts w:asciiTheme="minorHAnsi" w:eastAsiaTheme="minorEastAsia" w:hAnsiTheme="minorHAnsi" w:cstheme="minorBidi"/>
          <w:i w:val="0"/>
          <w:sz w:val="22"/>
          <w:szCs w:val="22"/>
          <w:lang w:val="en-US"/>
        </w:rPr>
        <w:tab/>
      </w:r>
      <w:r w:rsidRPr="008E7426">
        <w:rPr>
          <w:lang w:val="en-US"/>
        </w:rPr>
        <w:t>Results</w:t>
      </w:r>
      <w:r w:rsidRPr="00715B95">
        <w:rPr>
          <w:lang w:val="en-US"/>
        </w:rPr>
        <w:tab/>
      </w:r>
      <w:r>
        <w:fldChar w:fldCharType="begin"/>
      </w:r>
      <w:r w:rsidRPr="00715B95">
        <w:rPr>
          <w:lang w:val="en-US"/>
        </w:rPr>
        <w:instrText xml:space="preserve"> PAGEREF _Toc499030266 \h </w:instrText>
      </w:r>
      <w:r>
        <w:fldChar w:fldCharType="separate"/>
      </w:r>
      <w:r w:rsidRPr="00715B95">
        <w:rPr>
          <w:lang w:val="en-US"/>
        </w:rPr>
        <w:t>28</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3.5</w:t>
      </w:r>
      <w:r w:rsidRPr="00715B95">
        <w:rPr>
          <w:rFonts w:asciiTheme="minorHAnsi" w:eastAsiaTheme="minorEastAsia" w:hAnsiTheme="minorHAnsi" w:cstheme="minorBidi"/>
          <w:smallCaps w:val="0"/>
          <w:sz w:val="22"/>
          <w:szCs w:val="22"/>
          <w:lang w:val="en-US"/>
        </w:rPr>
        <w:tab/>
      </w:r>
      <w:r w:rsidRPr="008E7426">
        <w:rPr>
          <w:lang w:val="en-US" w:eastAsia="en-US"/>
        </w:rPr>
        <w:t>Test Case « HLA Object Management »</w:t>
      </w:r>
      <w:r w:rsidRPr="00715B95">
        <w:rPr>
          <w:lang w:val="en-US"/>
        </w:rPr>
        <w:tab/>
      </w:r>
      <w:r>
        <w:fldChar w:fldCharType="begin"/>
      </w:r>
      <w:r w:rsidRPr="00715B95">
        <w:rPr>
          <w:lang w:val="en-US"/>
        </w:rPr>
        <w:instrText xml:space="preserve"> PAGEREF _Toc499030267 \h </w:instrText>
      </w:r>
      <w:r>
        <w:fldChar w:fldCharType="separate"/>
      </w:r>
      <w:r w:rsidRPr="00715B95">
        <w:rPr>
          <w:lang w:val="en-US"/>
        </w:rPr>
        <w:t>30</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3.5.1</w:t>
      </w:r>
      <w:r w:rsidRPr="00715B95">
        <w:rPr>
          <w:rFonts w:asciiTheme="minorHAnsi" w:eastAsiaTheme="minorEastAsia" w:hAnsiTheme="minorHAnsi" w:cstheme="minorBidi"/>
          <w:i w:val="0"/>
          <w:sz w:val="22"/>
          <w:szCs w:val="22"/>
          <w:lang w:val="en-US"/>
        </w:rPr>
        <w:tab/>
      </w:r>
      <w:r w:rsidRPr="008E7426">
        <w:rPr>
          <w:lang w:val="en-US"/>
        </w:rPr>
        <w:t>Role</w:t>
      </w:r>
      <w:r w:rsidRPr="00715B95">
        <w:rPr>
          <w:lang w:val="en-US"/>
        </w:rPr>
        <w:tab/>
      </w:r>
      <w:r>
        <w:fldChar w:fldCharType="begin"/>
      </w:r>
      <w:r w:rsidRPr="00715B95">
        <w:rPr>
          <w:lang w:val="en-US"/>
        </w:rPr>
        <w:instrText xml:space="preserve"> PAGEREF _Toc499030268 \h </w:instrText>
      </w:r>
      <w:r>
        <w:fldChar w:fldCharType="separate"/>
      </w:r>
      <w:r w:rsidRPr="00715B95">
        <w:rPr>
          <w:lang w:val="en-US"/>
        </w:rPr>
        <w:t>30</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3.5.2</w:t>
      </w:r>
      <w:r w:rsidRPr="00715B95">
        <w:rPr>
          <w:rFonts w:asciiTheme="minorHAnsi" w:eastAsiaTheme="minorEastAsia" w:hAnsiTheme="minorHAnsi" w:cstheme="minorBidi"/>
          <w:i w:val="0"/>
          <w:sz w:val="22"/>
          <w:szCs w:val="22"/>
          <w:lang w:val="en-US"/>
        </w:rPr>
        <w:tab/>
      </w:r>
      <w:r w:rsidRPr="008E7426">
        <w:rPr>
          <w:lang w:val="en-US"/>
        </w:rPr>
        <w:t>Implementation</w:t>
      </w:r>
      <w:r w:rsidRPr="00715B95">
        <w:rPr>
          <w:lang w:val="en-US"/>
        </w:rPr>
        <w:tab/>
      </w:r>
      <w:r>
        <w:fldChar w:fldCharType="begin"/>
      </w:r>
      <w:r w:rsidRPr="00715B95">
        <w:rPr>
          <w:lang w:val="en-US"/>
        </w:rPr>
        <w:instrText xml:space="preserve"> PAGEREF _Toc499030269 \h </w:instrText>
      </w:r>
      <w:r>
        <w:fldChar w:fldCharType="separate"/>
      </w:r>
      <w:r w:rsidRPr="00715B95">
        <w:rPr>
          <w:lang w:val="en-US"/>
        </w:rPr>
        <w:t>30</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3.5.2.1</w:t>
      </w:r>
      <w:r w:rsidRPr="00715B95">
        <w:rPr>
          <w:rFonts w:asciiTheme="minorHAnsi" w:eastAsiaTheme="minorEastAsia" w:hAnsiTheme="minorHAnsi" w:cstheme="minorBidi"/>
          <w:sz w:val="22"/>
          <w:szCs w:val="22"/>
          <w:lang w:val="en-US"/>
        </w:rPr>
        <w:tab/>
      </w:r>
      <w:r w:rsidRPr="008E7426">
        <w:rPr>
          <w:lang w:val="en-US"/>
        </w:rPr>
        <w:t>Test case main class</w:t>
      </w:r>
      <w:r w:rsidRPr="00715B95">
        <w:rPr>
          <w:lang w:val="en-US"/>
        </w:rPr>
        <w:tab/>
      </w:r>
      <w:r>
        <w:fldChar w:fldCharType="begin"/>
      </w:r>
      <w:r w:rsidRPr="00715B95">
        <w:rPr>
          <w:lang w:val="en-US"/>
        </w:rPr>
        <w:instrText xml:space="preserve"> PAGEREF _Toc499030270 \h </w:instrText>
      </w:r>
      <w:r>
        <w:fldChar w:fldCharType="separate"/>
      </w:r>
      <w:r w:rsidRPr="00715B95">
        <w:rPr>
          <w:lang w:val="en-US"/>
        </w:rPr>
        <w:t>30</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3.5.2.2</w:t>
      </w:r>
      <w:r w:rsidRPr="00715B95">
        <w:rPr>
          <w:rFonts w:asciiTheme="minorHAnsi" w:eastAsiaTheme="minorEastAsia" w:hAnsiTheme="minorHAnsi" w:cstheme="minorBidi"/>
          <w:sz w:val="22"/>
          <w:szCs w:val="22"/>
          <w:lang w:val="en-US"/>
        </w:rPr>
        <w:tab/>
      </w:r>
      <w:r w:rsidRPr="008E7426">
        <w:rPr>
          <w:lang w:val="en-US"/>
        </w:rPr>
        <w:t>Data model management class</w:t>
      </w:r>
      <w:r w:rsidRPr="00715B95">
        <w:rPr>
          <w:lang w:val="en-US"/>
        </w:rPr>
        <w:tab/>
      </w:r>
      <w:r>
        <w:fldChar w:fldCharType="begin"/>
      </w:r>
      <w:r w:rsidRPr="00715B95">
        <w:rPr>
          <w:lang w:val="en-US"/>
        </w:rPr>
        <w:instrText xml:space="preserve"> PAGEREF _Toc499030271 \h </w:instrText>
      </w:r>
      <w:r>
        <w:fldChar w:fldCharType="separate"/>
      </w:r>
      <w:r w:rsidRPr="00715B95">
        <w:rPr>
          <w:lang w:val="en-US"/>
        </w:rPr>
        <w:t>31</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3.5.2.3</w:t>
      </w:r>
      <w:r w:rsidRPr="00715B95">
        <w:rPr>
          <w:rFonts w:asciiTheme="minorHAnsi" w:eastAsiaTheme="minorEastAsia" w:hAnsiTheme="minorHAnsi" w:cstheme="minorBidi"/>
          <w:sz w:val="22"/>
          <w:szCs w:val="22"/>
          <w:lang w:val="en-US"/>
        </w:rPr>
        <w:tab/>
      </w:r>
      <w:r w:rsidRPr="008E7426">
        <w:rPr>
          <w:lang w:val="en-US"/>
        </w:rPr>
        <w:t>Parameters management class</w:t>
      </w:r>
      <w:r w:rsidRPr="00715B95">
        <w:rPr>
          <w:lang w:val="en-US"/>
        </w:rPr>
        <w:tab/>
      </w:r>
      <w:r>
        <w:fldChar w:fldCharType="begin"/>
      </w:r>
      <w:r w:rsidRPr="00715B95">
        <w:rPr>
          <w:lang w:val="en-US"/>
        </w:rPr>
        <w:instrText xml:space="preserve"> PAGEREF _Toc499030272 \h </w:instrText>
      </w:r>
      <w:r>
        <w:fldChar w:fldCharType="separate"/>
      </w:r>
      <w:r w:rsidRPr="00715B95">
        <w:rPr>
          <w:lang w:val="en-US"/>
        </w:rPr>
        <w:t>31</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3.5.2.4</w:t>
      </w:r>
      <w:r w:rsidRPr="00715B95">
        <w:rPr>
          <w:rFonts w:asciiTheme="minorHAnsi" w:eastAsiaTheme="minorEastAsia" w:hAnsiTheme="minorHAnsi" w:cstheme="minorBidi"/>
          <w:sz w:val="22"/>
          <w:szCs w:val="22"/>
          <w:lang w:val="en-US"/>
        </w:rPr>
        <w:tab/>
      </w:r>
      <w:r w:rsidRPr="008E7426">
        <w:rPr>
          <w:lang w:val="en-US"/>
        </w:rPr>
        <w:t>FCTT_NG reused code</w:t>
      </w:r>
      <w:r w:rsidRPr="00715B95">
        <w:rPr>
          <w:lang w:val="en-US"/>
        </w:rPr>
        <w:tab/>
      </w:r>
      <w:r>
        <w:fldChar w:fldCharType="begin"/>
      </w:r>
      <w:r w:rsidRPr="00715B95">
        <w:rPr>
          <w:lang w:val="en-US"/>
        </w:rPr>
        <w:instrText xml:space="preserve"> PAGEREF _Toc499030273 \h </w:instrText>
      </w:r>
      <w:r>
        <w:fldChar w:fldCharType="separate"/>
      </w:r>
      <w:r w:rsidRPr="00715B95">
        <w:rPr>
          <w:lang w:val="en-US"/>
        </w:rPr>
        <w:t>31</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3.5.3</w:t>
      </w:r>
      <w:r w:rsidRPr="00715B95">
        <w:rPr>
          <w:rFonts w:asciiTheme="minorHAnsi" w:eastAsiaTheme="minorEastAsia" w:hAnsiTheme="minorHAnsi" w:cstheme="minorBidi"/>
          <w:i w:val="0"/>
          <w:sz w:val="22"/>
          <w:szCs w:val="22"/>
          <w:lang w:val="en-US"/>
        </w:rPr>
        <w:tab/>
      </w:r>
      <w:r w:rsidRPr="008E7426">
        <w:rPr>
          <w:lang w:val="en-US"/>
        </w:rPr>
        <w:t>Compilation</w:t>
      </w:r>
      <w:r w:rsidRPr="00715B95">
        <w:rPr>
          <w:lang w:val="en-US"/>
        </w:rPr>
        <w:tab/>
      </w:r>
      <w:r>
        <w:fldChar w:fldCharType="begin"/>
      </w:r>
      <w:r w:rsidRPr="00715B95">
        <w:rPr>
          <w:lang w:val="en-US"/>
        </w:rPr>
        <w:instrText xml:space="preserve"> PAGEREF _Toc499030274 \h </w:instrText>
      </w:r>
      <w:r>
        <w:fldChar w:fldCharType="separate"/>
      </w:r>
      <w:r w:rsidRPr="00715B95">
        <w:rPr>
          <w:lang w:val="en-US"/>
        </w:rPr>
        <w:t>31</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3.5.4</w:t>
      </w:r>
      <w:r w:rsidRPr="00715B95">
        <w:rPr>
          <w:rFonts w:asciiTheme="minorHAnsi" w:eastAsiaTheme="minorEastAsia" w:hAnsiTheme="minorHAnsi" w:cstheme="minorBidi"/>
          <w:i w:val="0"/>
          <w:sz w:val="22"/>
          <w:szCs w:val="22"/>
          <w:lang w:val="en-US"/>
        </w:rPr>
        <w:tab/>
      </w:r>
      <w:r w:rsidRPr="008E7426">
        <w:rPr>
          <w:lang w:val="en-US"/>
        </w:rPr>
        <w:t>Configuration</w:t>
      </w:r>
      <w:r w:rsidRPr="00715B95">
        <w:rPr>
          <w:lang w:val="en-US"/>
        </w:rPr>
        <w:tab/>
      </w:r>
      <w:r>
        <w:fldChar w:fldCharType="begin"/>
      </w:r>
      <w:r w:rsidRPr="00715B95">
        <w:rPr>
          <w:lang w:val="en-US"/>
        </w:rPr>
        <w:instrText xml:space="preserve"> PAGEREF _Toc499030275 \h </w:instrText>
      </w:r>
      <w:r>
        <w:fldChar w:fldCharType="separate"/>
      </w:r>
      <w:r w:rsidRPr="00715B95">
        <w:rPr>
          <w:lang w:val="en-US"/>
        </w:rPr>
        <w:t>31</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3.5.5</w:t>
      </w:r>
      <w:r w:rsidRPr="00715B95">
        <w:rPr>
          <w:rFonts w:asciiTheme="minorHAnsi" w:eastAsiaTheme="minorEastAsia" w:hAnsiTheme="minorHAnsi" w:cstheme="minorBidi"/>
          <w:i w:val="0"/>
          <w:sz w:val="22"/>
          <w:szCs w:val="22"/>
          <w:lang w:val="en-US"/>
        </w:rPr>
        <w:tab/>
      </w:r>
      <w:r w:rsidRPr="008E7426">
        <w:rPr>
          <w:lang w:val="en-US"/>
        </w:rPr>
        <w:t>Execution</w:t>
      </w:r>
      <w:r w:rsidRPr="00715B95">
        <w:rPr>
          <w:lang w:val="en-US"/>
        </w:rPr>
        <w:tab/>
      </w:r>
      <w:r>
        <w:fldChar w:fldCharType="begin"/>
      </w:r>
      <w:r w:rsidRPr="00715B95">
        <w:rPr>
          <w:lang w:val="en-US"/>
        </w:rPr>
        <w:instrText xml:space="preserve"> PAGEREF _Toc499030276 \h </w:instrText>
      </w:r>
      <w:r>
        <w:fldChar w:fldCharType="separate"/>
      </w:r>
      <w:r w:rsidRPr="00715B95">
        <w:rPr>
          <w:lang w:val="en-US"/>
        </w:rPr>
        <w:t>31</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3.5.6</w:t>
      </w:r>
      <w:r w:rsidRPr="00715B95">
        <w:rPr>
          <w:rFonts w:asciiTheme="minorHAnsi" w:eastAsiaTheme="minorEastAsia" w:hAnsiTheme="minorHAnsi" w:cstheme="minorBidi"/>
          <w:i w:val="0"/>
          <w:sz w:val="22"/>
          <w:szCs w:val="22"/>
          <w:lang w:val="en-US"/>
        </w:rPr>
        <w:tab/>
      </w:r>
      <w:r w:rsidRPr="008E7426">
        <w:rPr>
          <w:lang w:val="en-US"/>
        </w:rPr>
        <w:t>Results</w:t>
      </w:r>
      <w:r w:rsidRPr="00715B95">
        <w:rPr>
          <w:lang w:val="en-US"/>
        </w:rPr>
        <w:tab/>
      </w:r>
      <w:r>
        <w:fldChar w:fldCharType="begin"/>
      </w:r>
      <w:r w:rsidRPr="00715B95">
        <w:rPr>
          <w:lang w:val="en-US"/>
        </w:rPr>
        <w:instrText xml:space="preserve"> PAGEREF _Toc499030277 \h </w:instrText>
      </w:r>
      <w:r>
        <w:fldChar w:fldCharType="separate"/>
      </w:r>
      <w:r w:rsidRPr="00715B95">
        <w:rPr>
          <w:lang w:val="en-US"/>
        </w:rPr>
        <w:t>31</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3.6</w:t>
      </w:r>
      <w:r w:rsidRPr="00715B95">
        <w:rPr>
          <w:rFonts w:asciiTheme="minorHAnsi" w:eastAsiaTheme="minorEastAsia" w:hAnsiTheme="minorHAnsi" w:cstheme="minorBidi"/>
          <w:smallCaps w:val="0"/>
          <w:sz w:val="22"/>
          <w:szCs w:val="22"/>
          <w:lang w:val="en-US"/>
        </w:rPr>
        <w:tab/>
      </w:r>
      <w:r w:rsidRPr="008E7426">
        <w:rPr>
          <w:lang w:val="en-US" w:eastAsia="en-US"/>
        </w:rPr>
        <w:t>Test Case « HLA Services Verification »</w:t>
      </w:r>
      <w:r w:rsidRPr="00715B95">
        <w:rPr>
          <w:lang w:val="en-US"/>
        </w:rPr>
        <w:tab/>
      </w:r>
      <w:r>
        <w:fldChar w:fldCharType="begin"/>
      </w:r>
      <w:r w:rsidRPr="00715B95">
        <w:rPr>
          <w:lang w:val="en-US"/>
        </w:rPr>
        <w:instrText xml:space="preserve"> PAGEREF _Toc499030278 \h </w:instrText>
      </w:r>
      <w:r>
        <w:fldChar w:fldCharType="separate"/>
      </w:r>
      <w:r w:rsidRPr="00715B95">
        <w:rPr>
          <w:lang w:val="en-US"/>
        </w:rPr>
        <w:t>34</w:t>
      </w:r>
      <w:r>
        <w:fldChar w:fldCharType="end"/>
      </w:r>
    </w:p>
    <w:p w:rsidR="00715B95" w:rsidRDefault="00715B95">
      <w:pPr>
        <w:pStyle w:val="TM3"/>
        <w:rPr>
          <w:rFonts w:asciiTheme="minorHAnsi" w:eastAsiaTheme="minorEastAsia" w:hAnsiTheme="minorHAnsi" w:cstheme="minorBidi"/>
          <w:i w:val="0"/>
          <w:sz w:val="22"/>
          <w:szCs w:val="22"/>
        </w:rPr>
      </w:pPr>
      <w:r w:rsidRPr="008E7426">
        <w:rPr>
          <w:lang w:val="en-US"/>
        </w:rPr>
        <w:t>3.6.1</w:t>
      </w:r>
      <w:r>
        <w:rPr>
          <w:rFonts w:asciiTheme="minorHAnsi" w:eastAsiaTheme="minorEastAsia" w:hAnsiTheme="minorHAnsi" w:cstheme="minorBidi"/>
          <w:i w:val="0"/>
          <w:sz w:val="22"/>
          <w:szCs w:val="22"/>
        </w:rPr>
        <w:tab/>
      </w:r>
      <w:r w:rsidRPr="008E7426">
        <w:rPr>
          <w:lang w:val="en-US"/>
        </w:rPr>
        <w:t>Role</w:t>
      </w:r>
      <w:r>
        <w:tab/>
      </w:r>
      <w:r>
        <w:fldChar w:fldCharType="begin"/>
      </w:r>
      <w:r>
        <w:instrText xml:space="preserve"> PAGEREF _Toc499030279 \h </w:instrText>
      </w:r>
      <w:r>
        <w:fldChar w:fldCharType="separate"/>
      </w:r>
      <w:r>
        <w:t>34</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3.6.2</w:t>
      </w:r>
      <w:r w:rsidRPr="00715B95">
        <w:rPr>
          <w:rFonts w:asciiTheme="minorHAnsi" w:eastAsiaTheme="minorEastAsia" w:hAnsiTheme="minorHAnsi" w:cstheme="minorBidi"/>
          <w:i w:val="0"/>
          <w:sz w:val="22"/>
          <w:szCs w:val="22"/>
          <w:lang w:val="en-US"/>
        </w:rPr>
        <w:tab/>
      </w:r>
      <w:r w:rsidRPr="008E7426">
        <w:rPr>
          <w:lang w:val="en-US"/>
        </w:rPr>
        <w:t>Implementation</w:t>
      </w:r>
      <w:r w:rsidRPr="00715B95">
        <w:rPr>
          <w:lang w:val="en-US"/>
        </w:rPr>
        <w:tab/>
      </w:r>
      <w:r>
        <w:fldChar w:fldCharType="begin"/>
      </w:r>
      <w:r w:rsidRPr="00715B95">
        <w:rPr>
          <w:lang w:val="en-US"/>
        </w:rPr>
        <w:instrText xml:space="preserve"> PAGEREF _Toc499030280 \h </w:instrText>
      </w:r>
      <w:r>
        <w:fldChar w:fldCharType="separate"/>
      </w:r>
      <w:r w:rsidRPr="00715B95">
        <w:rPr>
          <w:lang w:val="en-US"/>
        </w:rPr>
        <w:t>34</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3.6.2.1</w:t>
      </w:r>
      <w:r w:rsidRPr="00715B95">
        <w:rPr>
          <w:rFonts w:asciiTheme="minorHAnsi" w:eastAsiaTheme="minorEastAsia" w:hAnsiTheme="minorHAnsi" w:cstheme="minorBidi"/>
          <w:sz w:val="22"/>
          <w:szCs w:val="22"/>
          <w:lang w:val="en-US"/>
        </w:rPr>
        <w:tab/>
      </w:r>
      <w:r w:rsidRPr="008E7426">
        <w:rPr>
          <w:lang w:val="en-US"/>
        </w:rPr>
        <w:t>Test case main class</w:t>
      </w:r>
      <w:r w:rsidRPr="00715B95">
        <w:rPr>
          <w:lang w:val="en-US"/>
        </w:rPr>
        <w:tab/>
      </w:r>
      <w:r>
        <w:fldChar w:fldCharType="begin"/>
      </w:r>
      <w:r w:rsidRPr="00715B95">
        <w:rPr>
          <w:lang w:val="en-US"/>
        </w:rPr>
        <w:instrText xml:space="preserve"> PAGEREF _Toc499030281 \h </w:instrText>
      </w:r>
      <w:r>
        <w:fldChar w:fldCharType="separate"/>
      </w:r>
      <w:r w:rsidRPr="00715B95">
        <w:rPr>
          <w:lang w:val="en-US"/>
        </w:rPr>
        <w:t>34</w:t>
      </w:r>
      <w:r>
        <w:fldChar w:fldCharType="end"/>
      </w:r>
    </w:p>
    <w:p w:rsidR="00715B95" w:rsidRDefault="00715B95">
      <w:pPr>
        <w:pStyle w:val="TM4"/>
        <w:rPr>
          <w:rFonts w:asciiTheme="minorHAnsi" w:eastAsiaTheme="minorEastAsia" w:hAnsiTheme="minorHAnsi" w:cstheme="minorBidi"/>
          <w:sz w:val="22"/>
          <w:szCs w:val="22"/>
        </w:rPr>
      </w:pPr>
      <w:r w:rsidRPr="008E7426">
        <w:rPr>
          <w:lang w:val="en-US"/>
        </w:rPr>
        <w:t>3.6.2.2</w:t>
      </w:r>
      <w:r>
        <w:rPr>
          <w:rFonts w:asciiTheme="minorHAnsi" w:eastAsiaTheme="minorEastAsia" w:hAnsiTheme="minorHAnsi" w:cstheme="minorBidi"/>
          <w:sz w:val="22"/>
          <w:szCs w:val="22"/>
        </w:rPr>
        <w:tab/>
      </w:r>
      <w:r w:rsidRPr="008E7426">
        <w:rPr>
          <w:lang w:val="en-US"/>
        </w:rPr>
        <w:t>Data model management class</w:t>
      </w:r>
      <w:r>
        <w:tab/>
      </w:r>
      <w:r>
        <w:fldChar w:fldCharType="begin"/>
      </w:r>
      <w:r>
        <w:instrText xml:space="preserve"> PAGEREF _Toc499030282 \h </w:instrText>
      </w:r>
      <w:r>
        <w:fldChar w:fldCharType="separate"/>
      </w:r>
      <w:r>
        <w:t>34</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3.6.2.3</w:t>
      </w:r>
      <w:r w:rsidRPr="00715B95">
        <w:rPr>
          <w:rFonts w:asciiTheme="minorHAnsi" w:eastAsiaTheme="minorEastAsia" w:hAnsiTheme="minorHAnsi" w:cstheme="minorBidi"/>
          <w:sz w:val="22"/>
          <w:szCs w:val="22"/>
          <w:lang w:val="en-US"/>
        </w:rPr>
        <w:tab/>
      </w:r>
      <w:r w:rsidRPr="008E7426">
        <w:rPr>
          <w:lang w:val="en-US"/>
        </w:rPr>
        <w:t>Parameters management class</w:t>
      </w:r>
      <w:r w:rsidRPr="00715B95">
        <w:rPr>
          <w:lang w:val="en-US"/>
        </w:rPr>
        <w:tab/>
      </w:r>
      <w:r>
        <w:fldChar w:fldCharType="begin"/>
      </w:r>
      <w:r w:rsidRPr="00715B95">
        <w:rPr>
          <w:lang w:val="en-US"/>
        </w:rPr>
        <w:instrText xml:space="preserve"> PAGEREF _Toc499030283 \h </w:instrText>
      </w:r>
      <w:r>
        <w:fldChar w:fldCharType="separate"/>
      </w:r>
      <w:r w:rsidRPr="00715B95">
        <w:rPr>
          <w:lang w:val="en-US"/>
        </w:rPr>
        <w:t>35</w:t>
      </w:r>
      <w:r>
        <w:fldChar w:fldCharType="end"/>
      </w:r>
    </w:p>
    <w:p w:rsidR="00715B95" w:rsidRPr="00715B95" w:rsidRDefault="00715B95">
      <w:pPr>
        <w:pStyle w:val="TM4"/>
        <w:rPr>
          <w:rFonts w:asciiTheme="minorHAnsi" w:eastAsiaTheme="minorEastAsia" w:hAnsiTheme="minorHAnsi" w:cstheme="minorBidi"/>
          <w:sz w:val="22"/>
          <w:szCs w:val="22"/>
          <w:lang w:val="en-US"/>
        </w:rPr>
      </w:pPr>
      <w:r w:rsidRPr="008E7426">
        <w:rPr>
          <w:lang w:val="en-US"/>
        </w:rPr>
        <w:t>3.6.2.4</w:t>
      </w:r>
      <w:r w:rsidRPr="00715B95">
        <w:rPr>
          <w:rFonts w:asciiTheme="minorHAnsi" w:eastAsiaTheme="minorEastAsia" w:hAnsiTheme="minorHAnsi" w:cstheme="minorBidi"/>
          <w:sz w:val="22"/>
          <w:szCs w:val="22"/>
          <w:lang w:val="en-US"/>
        </w:rPr>
        <w:tab/>
      </w:r>
      <w:r w:rsidRPr="008E7426">
        <w:rPr>
          <w:lang w:val="en-US"/>
        </w:rPr>
        <w:t>FCTT_NG reused code</w:t>
      </w:r>
      <w:r w:rsidRPr="00715B95">
        <w:rPr>
          <w:lang w:val="en-US"/>
        </w:rPr>
        <w:tab/>
      </w:r>
      <w:r>
        <w:fldChar w:fldCharType="begin"/>
      </w:r>
      <w:r w:rsidRPr="00715B95">
        <w:rPr>
          <w:lang w:val="en-US"/>
        </w:rPr>
        <w:instrText xml:space="preserve"> PAGEREF _Toc499030284 \h </w:instrText>
      </w:r>
      <w:r>
        <w:fldChar w:fldCharType="separate"/>
      </w:r>
      <w:r w:rsidRPr="00715B95">
        <w:rPr>
          <w:lang w:val="en-US"/>
        </w:rPr>
        <w:t>35</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3.6.3</w:t>
      </w:r>
      <w:r w:rsidRPr="00715B95">
        <w:rPr>
          <w:rFonts w:asciiTheme="minorHAnsi" w:eastAsiaTheme="minorEastAsia" w:hAnsiTheme="minorHAnsi" w:cstheme="minorBidi"/>
          <w:i w:val="0"/>
          <w:sz w:val="22"/>
          <w:szCs w:val="22"/>
          <w:lang w:val="en-US"/>
        </w:rPr>
        <w:tab/>
      </w:r>
      <w:r w:rsidRPr="008E7426">
        <w:rPr>
          <w:lang w:val="en-US"/>
        </w:rPr>
        <w:t>Compilation</w:t>
      </w:r>
      <w:r w:rsidRPr="00715B95">
        <w:rPr>
          <w:lang w:val="en-US"/>
        </w:rPr>
        <w:tab/>
      </w:r>
      <w:r>
        <w:fldChar w:fldCharType="begin"/>
      </w:r>
      <w:r w:rsidRPr="00715B95">
        <w:rPr>
          <w:lang w:val="en-US"/>
        </w:rPr>
        <w:instrText xml:space="preserve"> PAGEREF _Toc499030285 \h </w:instrText>
      </w:r>
      <w:r>
        <w:fldChar w:fldCharType="separate"/>
      </w:r>
      <w:r w:rsidRPr="00715B95">
        <w:rPr>
          <w:lang w:val="en-US"/>
        </w:rPr>
        <w:t>35</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3.6.4</w:t>
      </w:r>
      <w:r w:rsidRPr="00715B95">
        <w:rPr>
          <w:rFonts w:asciiTheme="minorHAnsi" w:eastAsiaTheme="minorEastAsia" w:hAnsiTheme="minorHAnsi" w:cstheme="minorBidi"/>
          <w:i w:val="0"/>
          <w:sz w:val="22"/>
          <w:szCs w:val="22"/>
          <w:lang w:val="en-US"/>
        </w:rPr>
        <w:tab/>
      </w:r>
      <w:r w:rsidRPr="008E7426">
        <w:rPr>
          <w:lang w:val="en-US"/>
        </w:rPr>
        <w:t>Configuration</w:t>
      </w:r>
      <w:r w:rsidRPr="00715B95">
        <w:rPr>
          <w:lang w:val="en-US"/>
        </w:rPr>
        <w:tab/>
      </w:r>
      <w:r>
        <w:fldChar w:fldCharType="begin"/>
      </w:r>
      <w:r w:rsidRPr="00715B95">
        <w:rPr>
          <w:lang w:val="en-US"/>
        </w:rPr>
        <w:instrText xml:space="preserve"> PAGEREF _Toc499030286 \h </w:instrText>
      </w:r>
      <w:r>
        <w:fldChar w:fldCharType="separate"/>
      </w:r>
      <w:r w:rsidRPr="00715B95">
        <w:rPr>
          <w:lang w:val="en-US"/>
        </w:rPr>
        <w:t>35</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3.6.5</w:t>
      </w:r>
      <w:r w:rsidRPr="00715B95">
        <w:rPr>
          <w:rFonts w:asciiTheme="minorHAnsi" w:eastAsiaTheme="minorEastAsia" w:hAnsiTheme="minorHAnsi" w:cstheme="minorBidi"/>
          <w:i w:val="0"/>
          <w:sz w:val="22"/>
          <w:szCs w:val="22"/>
          <w:lang w:val="en-US"/>
        </w:rPr>
        <w:tab/>
      </w:r>
      <w:r w:rsidRPr="008E7426">
        <w:rPr>
          <w:lang w:val="en-US"/>
        </w:rPr>
        <w:t>Execution</w:t>
      </w:r>
      <w:r w:rsidRPr="00715B95">
        <w:rPr>
          <w:lang w:val="en-US"/>
        </w:rPr>
        <w:tab/>
      </w:r>
      <w:r>
        <w:fldChar w:fldCharType="begin"/>
      </w:r>
      <w:r w:rsidRPr="00715B95">
        <w:rPr>
          <w:lang w:val="en-US"/>
        </w:rPr>
        <w:instrText xml:space="preserve"> PAGEREF _Toc499030287 \h </w:instrText>
      </w:r>
      <w:r>
        <w:fldChar w:fldCharType="separate"/>
      </w:r>
      <w:r w:rsidRPr="00715B95">
        <w:rPr>
          <w:lang w:val="en-US"/>
        </w:rPr>
        <w:t>35</w:t>
      </w:r>
      <w:r>
        <w:fldChar w:fldCharType="end"/>
      </w:r>
    </w:p>
    <w:p w:rsidR="00715B95" w:rsidRPr="00715B95" w:rsidRDefault="00715B95">
      <w:pPr>
        <w:pStyle w:val="TM3"/>
        <w:rPr>
          <w:rFonts w:asciiTheme="minorHAnsi" w:eastAsiaTheme="minorEastAsia" w:hAnsiTheme="minorHAnsi" w:cstheme="minorBidi"/>
          <w:i w:val="0"/>
          <w:sz w:val="22"/>
          <w:szCs w:val="22"/>
          <w:lang w:val="en-US"/>
        </w:rPr>
      </w:pPr>
      <w:r w:rsidRPr="008E7426">
        <w:rPr>
          <w:lang w:val="en-US"/>
        </w:rPr>
        <w:t>3.6.6</w:t>
      </w:r>
      <w:r w:rsidRPr="00715B95">
        <w:rPr>
          <w:rFonts w:asciiTheme="minorHAnsi" w:eastAsiaTheme="minorEastAsia" w:hAnsiTheme="minorHAnsi" w:cstheme="minorBidi"/>
          <w:i w:val="0"/>
          <w:sz w:val="22"/>
          <w:szCs w:val="22"/>
          <w:lang w:val="en-US"/>
        </w:rPr>
        <w:tab/>
      </w:r>
      <w:r w:rsidRPr="008E7426">
        <w:rPr>
          <w:lang w:val="en-US"/>
        </w:rPr>
        <w:t>Results</w:t>
      </w:r>
      <w:r w:rsidRPr="00715B95">
        <w:rPr>
          <w:lang w:val="en-US"/>
        </w:rPr>
        <w:tab/>
      </w:r>
      <w:r>
        <w:fldChar w:fldCharType="begin"/>
      </w:r>
      <w:r w:rsidRPr="00715B95">
        <w:rPr>
          <w:lang w:val="en-US"/>
        </w:rPr>
        <w:instrText xml:space="preserve"> PAGEREF _Toc499030288 \h </w:instrText>
      </w:r>
      <w:r>
        <w:fldChar w:fldCharType="separate"/>
      </w:r>
      <w:r w:rsidRPr="00715B95">
        <w:rPr>
          <w:lang w:val="en-US"/>
        </w:rPr>
        <w:t>35</w:t>
      </w:r>
      <w:r>
        <w:fldChar w:fldCharType="end"/>
      </w:r>
    </w:p>
    <w:p w:rsidR="00715B95" w:rsidRPr="00715B95" w:rsidRDefault="00715B95">
      <w:pPr>
        <w:pStyle w:val="TM1"/>
        <w:rPr>
          <w:rFonts w:asciiTheme="minorHAnsi" w:eastAsiaTheme="minorEastAsia" w:hAnsiTheme="minorHAnsi" w:cstheme="minorBidi"/>
          <w:b w:val="0"/>
          <w:caps w:val="0"/>
          <w:sz w:val="22"/>
          <w:szCs w:val="22"/>
          <w:lang w:val="en-US"/>
        </w:rPr>
      </w:pPr>
      <w:r w:rsidRPr="008E7426">
        <w:rPr>
          <w:lang w:val="en-US"/>
        </w:rPr>
        <w:t>4.</w:t>
      </w:r>
      <w:r w:rsidRPr="00715B95">
        <w:rPr>
          <w:rFonts w:asciiTheme="minorHAnsi" w:eastAsiaTheme="minorEastAsia" w:hAnsiTheme="minorHAnsi" w:cstheme="minorBidi"/>
          <w:b w:val="0"/>
          <w:caps w:val="0"/>
          <w:sz w:val="22"/>
          <w:szCs w:val="22"/>
          <w:lang w:val="en-US"/>
        </w:rPr>
        <w:tab/>
      </w:r>
      <w:r w:rsidRPr="008E7426">
        <w:rPr>
          <w:lang w:val="en-US"/>
        </w:rPr>
        <w:t>Hardware resources</w:t>
      </w:r>
      <w:r w:rsidRPr="00715B95">
        <w:rPr>
          <w:lang w:val="en-US"/>
        </w:rPr>
        <w:tab/>
      </w:r>
      <w:r>
        <w:fldChar w:fldCharType="begin"/>
      </w:r>
      <w:r w:rsidRPr="00715B95">
        <w:rPr>
          <w:lang w:val="en-US"/>
        </w:rPr>
        <w:instrText xml:space="preserve"> PAGEREF _Toc499030289 \h </w:instrText>
      </w:r>
      <w:r>
        <w:fldChar w:fldCharType="separate"/>
      </w:r>
      <w:r w:rsidRPr="00715B95">
        <w:rPr>
          <w:lang w:val="en-US"/>
        </w:rPr>
        <w:t>39</w:t>
      </w:r>
      <w:r>
        <w:fldChar w:fldCharType="end"/>
      </w:r>
    </w:p>
    <w:p w:rsidR="00715B95" w:rsidRPr="00715B95" w:rsidRDefault="00715B95">
      <w:pPr>
        <w:pStyle w:val="TM1"/>
        <w:rPr>
          <w:rFonts w:asciiTheme="minorHAnsi" w:eastAsiaTheme="minorEastAsia" w:hAnsiTheme="minorHAnsi" w:cstheme="minorBidi"/>
          <w:b w:val="0"/>
          <w:caps w:val="0"/>
          <w:sz w:val="22"/>
          <w:szCs w:val="22"/>
          <w:lang w:val="en-US"/>
        </w:rPr>
      </w:pPr>
      <w:r w:rsidRPr="008E7426">
        <w:rPr>
          <w:lang w:val="en-US"/>
        </w:rPr>
        <w:t>5.</w:t>
      </w:r>
      <w:r w:rsidRPr="00715B95">
        <w:rPr>
          <w:rFonts w:asciiTheme="minorHAnsi" w:eastAsiaTheme="minorEastAsia" w:hAnsiTheme="minorHAnsi" w:cstheme="minorBidi"/>
          <w:b w:val="0"/>
          <w:caps w:val="0"/>
          <w:sz w:val="22"/>
          <w:szCs w:val="22"/>
          <w:lang w:val="en-US"/>
        </w:rPr>
        <w:tab/>
      </w:r>
      <w:r w:rsidRPr="008E7426">
        <w:rPr>
          <w:lang w:val="en-US"/>
        </w:rPr>
        <w:t>Appendices</w:t>
      </w:r>
      <w:r w:rsidRPr="00715B95">
        <w:rPr>
          <w:lang w:val="en-US"/>
        </w:rPr>
        <w:tab/>
      </w:r>
      <w:r>
        <w:fldChar w:fldCharType="begin"/>
      </w:r>
      <w:r w:rsidRPr="00715B95">
        <w:rPr>
          <w:lang w:val="en-US"/>
        </w:rPr>
        <w:instrText xml:space="preserve"> PAGEREF _Toc499030290 \h </w:instrText>
      </w:r>
      <w:r>
        <w:fldChar w:fldCharType="separate"/>
      </w:r>
      <w:r w:rsidRPr="00715B95">
        <w:rPr>
          <w:lang w:val="en-US"/>
        </w:rPr>
        <w:t>40</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5.1</w:t>
      </w:r>
      <w:r w:rsidRPr="00715B95">
        <w:rPr>
          <w:rFonts w:asciiTheme="minorHAnsi" w:eastAsiaTheme="minorEastAsia" w:hAnsiTheme="minorHAnsi" w:cstheme="minorBidi"/>
          <w:smallCaps w:val="0"/>
          <w:sz w:val="22"/>
          <w:szCs w:val="22"/>
          <w:lang w:val="en-US"/>
        </w:rPr>
        <w:tab/>
      </w:r>
      <w:r w:rsidRPr="008E7426">
        <w:rPr>
          <w:lang w:val="en-US"/>
        </w:rPr>
        <w:t>SCHEMATRON rules file</w:t>
      </w:r>
      <w:r w:rsidRPr="00715B95">
        <w:rPr>
          <w:lang w:val="en-US"/>
        </w:rPr>
        <w:tab/>
      </w:r>
      <w:r>
        <w:fldChar w:fldCharType="begin"/>
      </w:r>
      <w:r w:rsidRPr="00715B95">
        <w:rPr>
          <w:lang w:val="en-US"/>
        </w:rPr>
        <w:instrText xml:space="preserve"> PAGEREF _Toc499030291 \h </w:instrText>
      </w:r>
      <w:r>
        <w:fldChar w:fldCharType="separate"/>
      </w:r>
      <w:r w:rsidRPr="00715B95">
        <w:rPr>
          <w:lang w:val="en-US"/>
        </w:rPr>
        <w:t>40</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5.2</w:t>
      </w:r>
      <w:r w:rsidRPr="00715B95">
        <w:rPr>
          <w:rFonts w:asciiTheme="minorHAnsi" w:eastAsiaTheme="minorEastAsia" w:hAnsiTheme="minorHAnsi" w:cstheme="minorBidi"/>
          <w:smallCaps w:val="0"/>
          <w:sz w:val="22"/>
          <w:szCs w:val="22"/>
          <w:lang w:val="en-US"/>
        </w:rPr>
        <w:tab/>
      </w:r>
      <w:r w:rsidRPr="008E7426">
        <w:rPr>
          <w:lang w:val="en-US"/>
        </w:rPr>
        <w:t>« ETC_FRA_COMMON.gradle » Gradle generation file</w:t>
      </w:r>
      <w:r w:rsidRPr="00715B95">
        <w:rPr>
          <w:lang w:val="en-US"/>
        </w:rPr>
        <w:tab/>
      </w:r>
      <w:r>
        <w:fldChar w:fldCharType="begin"/>
      </w:r>
      <w:r w:rsidRPr="00715B95">
        <w:rPr>
          <w:lang w:val="en-US"/>
        </w:rPr>
        <w:instrText xml:space="preserve"> PAGEREF _Toc499030292 \h </w:instrText>
      </w:r>
      <w:r>
        <w:fldChar w:fldCharType="separate"/>
      </w:r>
      <w:r w:rsidRPr="00715B95">
        <w:rPr>
          <w:lang w:val="en-US"/>
        </w:rPr>
        <w:t>53</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5.3</w:t>
      </w:r>
      <w:r w:rsidRPr="00715B95">
        <w:rPr>
          <w:rFonts w:asciiTheme="minorHAnsi" w:eastAsiaTheme="minorEastAsia" w:hAnsiTheme="minorHAnsi" w:cstheme="minorBidi"/>
          <w:smallCaps w:val="0"/>
          <w:sz w:val="22"/>
          <w:szCs w:val="22"/>
          <w:lang w:val="en-US"/>
        </w:rPr>
        <w:tab/>
      </w:r>
      <w:r w:rsidRPr="008E7426">
        <w:rPr>
          <w:lang w:val="en-US"/>
        </w:rPr>
        <w:t>« TS_CS_VERIFICATION.gradle » Gradle generation file</w:t>
      </w:r>
      <w:r w:rsidRPr="00715B95">
        <w:rPr>
          <w:lang w:val="en-US"/>
        </w:rPr>
        <w:tab/>
      </w:r>
      <w:r>
        <w:fldChar w:fldCharType="begin"/>
      </w:r>
      <w:r w:rsidRPr="00715B95">
        <w:rPr>
          <w:lang w:val="en-US"/>
        </w:rPr>
        <w:instrText xml:space="preserve"> PAGEREF _Toc499030293 \h </w:instrText>
      </w:r>
      <w:r>
        <w:fldChar w:fldCharType="separate"/>
      </w:r>
      <w:r w:rsidRPr="00715B95">
        <w:rPr>
          <w:lang w:val="en-US"/>
        </w:rPr>
        <w:t>54</w:t>
      </w:r>
      <w:r>
        <w:fldChar w:fldCharType="end"/>
      </w:r>
    </w:p>
    <w:p w:rsidR="00715B95" w:rsidRPr="00715B95" w:rsidRDefault="00715B95">
      <w:pPr>
        <w:pStyle w:val="TM2"/>
        <w:rPr>
          <w:rFonts w:asciiTheme="minorHAnsi" w:eastAsiaTheme="minorEastAsia" w:hAnsiTheme="minorHAnsi" w:cstheme="minorBidi"/>
          <w:smallCaps w:val="0"/>
          <w:sz w:val="22"/>
          <w:szCs w:val="22"/>
          <w:lang w:val="en-US"/>
        </w:rPr>
      </w:pPr>
      <w:r w:rsidRPr="008E7426">
        <w:rPr>
          <w:lang w:val="en-US"/>
        </w:rPr>
        <w:t>5.4</w:t>
      </w:r>
      <w:r w:rsidRPr="00715B95">
        <w:rPr>
          <w:rFonts w:asciiTheme="minorHAnsi" w:eastAsiaTheme="minorEastAsia" w:hAnsiTheme="minorHAnsi" w:cstheme="minorBidi"/>
          <w:smallCaps w:val="0"/>
          <w:sz w:val="22"/>
          <w:szCs w:val="22"/>
          <w:lang w:val="en-US"/>
        </w:rPr>
        <w:tab/>
      </w:r>
      <w:r w:rsidRPr="008E7426">
        <w:rPr>
          <w:lang w:val="en-US"/>
        </w:rPr>
        <w:t>ETC CS_Verification execution logs</w:t>
      </w:r>
      <w:r w:rsidRPr="00715B95">
        <w:rPr>
          <w:lang w:val="en-US"/>
        </w:rPr>
        <w:tab/>
      </w:r>
      <w:r>
        <w:fldChar w:fldCharType="begin"/>
      </w:r>
      <w:r w:rsidRPr="00715B95">
        <w:rPr>
          <w:lang w:val="en-US"/>
        </w:rPr>
        <w:instrText xml:space="preserve"> PAGEREF _Toc499030294 \h </w:instrText>
      </w:r>
      <w:r>
        <w:fldChar w:fldCharType="separate"/>
      </w:r>
      <w:r w:rsidRPr="00715B95">
        <w:rPr>
          <w:lang w:val="en-US"/>
        </w:rPr>
        <w:t>56</w:t>
      </w:r>
      <w:r>
        <w:fldChar w:fldCharType="end"/>
      </w:r>
    </w:p>
    <w:p w:rsidR="00715B95" w:rsidRPr="00957A6C" w:rsidRDefault="00715B95">
      <w:pPr>
        <w:pStyle w:val="TM3"/>
        <w:rPr>
          <w:rFonts w:asciiTheme="minorHAnsi" w:eastAsiaTheme="minorEastAsia" w:hAnsiTheme="minorHAnsi" w:cstheme="minorBidi"/>
          <w:i w:val="0"/>
          <w:sz w:val="22"/>
          <w:szCs w:val="22"/>
          <w:lang w:val="en-US"/>
        </w:rPr>
      </w:pPr>
      <w:r w:rsidRPr="008E7426">
        <w:rPr>
          <w:lang w:val="en-US"/>
        </w:rPr>
        <w:t>5.4.1</w:t>
      </w:r>
      <w:r w:rsidRPr="00957A6C">
        <w:rPr>
          <w:rFonts w:asciiTheme="minorHAnsi" w:eastAsiaTheme="minorEastAsia" w:hAnsiTheme="minorHAnsi" w:cstheme="minorBidi"/>
          <w:i w:val="0"/>
          <w:sz w:val="22"/>
          <w:szCs w:val="22"/>
          <w:lang w:val="en-US"/>
        </w:rPr>
        <w:tab/>
      </w:r>
      <w:r w:rsidRPr="008E7426">
        <w:rPr>
          <w:lang w:val="en-US"/>
        </w:rPr>
        <w:t>Nominal case</w:t>
      </w:r>
      <w:r w:rsidRPr="00957A6C">
        <w:rPr>
          <w:lang w:val="en-US"/>
        </w:rPr>
        <w:tab/>
      </w:r>
      <w:r>
        <w:fldChar w:fldCharType="begin"/>
      </w:r>
      <w:r w:rsidRPr="00957A6C">
        <w:rPr>
          <w:lang w:val="en-US"/>
        </w:rPr>
        <w:instrText xml:space="preserve"> PAGEREF _Toc499030295 \h </w:instrText>
      </w:r>
      <w:r>
        <w:fldChar w:fldCharType="separate"/>
      </w:r>
      <w:r w:rsidRPr="00957A6C">
        <w:rPr>
          <w:lang w:val="en-US"/>
        </w:rPr>
        <w:t>56</w:t>
      </w:r>
      <w:r>
        <w:fldChar w:fldCharType="end"/>
      </w:r>
    </w:p>
    <w:p w:rsidR="00715B95" w:rsidRPr="00957A6C" w:rsidRDefault="00715B95">
      <w:pPr>
        <w:pStyle w:val="TM3"/>
        <w:rPr>
          <w:rFonts w:asciiTheme="minorHAnsi" w:eastAsiaTheme="minorEastAsia" w:hAnsiTheme="minorHAnsi" w:cstheme="minorBidi"/>
          <w:i w:val="0"/>
          <w:sz w:val="22"/>
          <w:szCs w:val="22"/>
          <w:lang w:val="en-US"/>
        </w:rPr>
      </w:pPr>
      <w:r w:rsidRPr="008E7426">
        <w:rPr>
          <w:lang w:val="en-US"/>
        </w:rPr>
        <w:t>5.4.2</w:t>
      </w:r>
      <w:r w:rsidRPr="00957A6C">
        <w:rPr>
          <w:rFonts w:asciiTheme="minorHAnsi" w:eastAsiaTheme="minorEastAsia" w:hAnsiTheme="minorHAnsi" w:cstheme="minorBidi"/>
          <w:i w:val="0"/>
          <w:sz w:val="22"/>
          <w:szCs w:val="22"/>
          <w:lang w:val="en-US"/>
        </w:rPr>
        <w:tab/>
      </w:r>
      <w:r w:rsidRPr="008E7426">
        <w:rPr>
          <w:lang w:val="en-US"/>
        </w:rPr>
        <w:t>Failed case</w:t>
      </w:r>
      <w:r w:rsidRPr="00957A6C">
        <w:rPr>
          <w:lang w:val="en-US"/>
        </w:rPr>
        <w:tab/>
      </w:r>
      <w:r>
        <w:fldChar w:fldCharType="begin"/>
      </w:r>
      <w:r w:rsidRPr="00957A6C">
        <w:rPr>
          <w:lang w:val="en-US"/>
        </w:rPr>
        <w:instrText xml:space="preserve"> PAGEREF _Toc499030296 \h </w:instrText>
      </w:r>
      <w:r>
        <w:fldChar w:fldCharType="separate"/>
      </w:r>
      <w:r w:rsidRPr="00957A6C">
        <w:rPr>
          <w:lang w:val="en-US"/>
        </w:rPr>
        <w:t>57</w:t>
      </w:r>
      <w:r>
        <w:fldChar w:fldCharType="end"/>
      </w:r>
    </w:p>
    <w:p w:rsidR="009E6288" w:rsidRPr="00BE34C9" w:rsidRDefault="009105AF">
      <w:pPr>
        <w:rPr>
          <w:b/>
          <w:caps/>
          <w:lang w:val="en-US"/>
        </w:rPr>
      </w:pPr>
      <w:r w:rsidRPr="009E12D8">
        <w:rPr>
          <w:b/>
          <w:caps/>
          <w:lang w:val="en-US"/>
        </w:rPr>
        <w:fldChar w:fldCharType="end"/>
      </w:r>
      <w:bookmarkStart w:id="0" w:name="S_Page"/>
    </w:p>
    <w:p w:rsidR="00134DE1" w:rsidRPr="00BE34C9" w:rsidRDefault="009E12D8">
      <w:pPr>
        <w:spacing w:before="0" w:after="0"/>
        <w:jc w:val="left"/>
        <w:rPr>
          <w:b/>
          <w:i/>
          <w:sz w:val="44"/>
          <w:lang w:val="en-US"/>
        </w:rPr>
      </w:pPr>
      <w:r w:rsidRPr="009E12D8">
        <w:rPr>
          <w:b/>
          <w:i/>
          <w:sz w:val="44"/>
          <w:lang w:val="en-US"/>
        </w:rPr>
        <w:br w:type="page"/>
      </w:r>
    </w:p>
    <w:p w:rsidR="0022172E" w:rsidRPr="00BE34C9" w:rsidRDefault="009E12D8" w:rsidP="0022172E">
      <w:pPr>
        <w:jc w:val="right"/>
        <w:outlineLvl w:val="0"/>
        <w:rPr>
          <w:b/>
          <w:i/>
          <w:sz w:val="44"/>
          <w:lang w:val="en-US"/>
        </w:rPr>
      </w:pPr>
      <w:r w:rsidRPr="009E12D8">
        <w:rPr>
          <w:b/>
          <w:i/>
          <w:sz w:val="44"/>
          <w:lang w:val="en-US"/>
        </w:rPr>
        <w:lastRenderedPageBreak/>
        <w:t>Figures</w:t>
      </w:r>
    </w:p>
    <w:p w:rsidR="003A0BFD" w:rsidRPr="00BE34C9" w:rsidRDefault="003A0BFD" w:rsidP="003A0BFD">
      <w:pPr>
        <w:rPr>
          <w:lang w:val="en-US"/>
        </w:rPr>
      </w:pPr>
    </w:p>
    <w:p w:rsidR="00715B95" w:rsidRDefault="009105AF">
      <w:pPr>
        <w:pStyle w:val="Tabledesillustrations"/>
        <w:tabs>
          <w:tab w:val="right" w:leader="dot" w:pos="9628"/>
        </w:tabs>
        <w:rPr>
          <w:rFonts w:asciiTheme="minorHAnsi" w:eastAsiaTheme="minorEastAsia" w:hAnsiTheme="minorHAnsi" w:cstheme="minorBidi"/>
          <w:noProof/>
          <w:sz w:val="22"/>
          <w:szCs w:val="22"/>
        </w:rPr>
      </w:pPr>
      <w:r w:rsidRPr="00BE34C9">
        <w:rPr>
          <w:lang w:val="en-US"/>
        </w:rPr>
        <w:fldChar w:fldCharType="begin"/>
      </w:r>
      <w:r w:rsidR="009E12D8" w:rsidRPr="009E12D8">
        <w:rPr>
          <w:lang w:val="en-US"/>
        </w:rPr>
        <w:instrText xml:space="preserve"> TOC \h \z \c "Figure" </w:instrText>
      </w:r>
      <w:r w:rsidRPr="00BE34C9">
        <w:rPr>
          <w:lang w:val="en-US"/>
        </w:rPr>
        <w:fldChar w:fldCharType="separate"/>
      </w:r>
      <w:hyperlink w:anchor="_Toc499030297" w:history="1">
        <w:r w:rsidR="00715B95" w:rsidRPr="009C1836">
          <w:rPr>
            <w:rStyle w:val="Lienhypertexte"/>
            <w:noProof/>
            <w:lang w:val="en-US"/>
          </w:rPr>
          <w:t>Figure 1: IVCT Framework overview</w:t>
        </w:r>
        <w:r w:rsidR="00715B95">
          <w:rPr>
            <w:noProof/>
            <w:webHidden/>
          </w:rPr>
          <w:tab/>
        </w:r>
        <w:r w:rsidR="00715B95">
          <w:rPr>
            <w:noProof/>
            <w:webHidden/>
          </w:rPr>
          <w:fldChar w:fldCharType="begin"/>
        </w:r>
        <w:r w:rsidR="00715B95">
          <w:rPr>
            <w:noProof/>
            <w:webHidden/>
          </w:rPr>
          <w:instrText xml:space="preserve"> PAGEREF _Toc499030297 \h </w:instrText>
        </w:r>
        <w:r w:rsidR="00715B95">
          <w:rPr>
            <w:noProof/>
            <w:webHidden/>
          </w:rPr>
        </w:r>
        <w:r w:rsidR="00715B95">
          <w:rPr>
            <w:noProof/>
            <w:webHidden/>
          </w:rPr>
          <w:fldChar w:fldCharType="separate"/>
        </w:r>
        <w:r w:rsidR="00715B95">
          <w:rPr>
            <w:noProof/>
            <w:webHidden/>
          </w:rPr>
          <w:t>10</w:t>
        </w:r>
        <w:r w:rsidR="00715B95">
          <w:rPr>
            <w:noProof/>
            <w:webHidden/>
          </w:rPr>
          <w:fldChar w:fldCharType="end"/>
        </w:r>
      </w:hyperlink>
    </w:p>
    <w:p w:rsidR="00715B95" w:rsidRDefault="00715B95">
      <w:pPr>
        <w:pStyle w:val="Tabledesillustrations"/>
        <w:tabs>
          <w:tab w:val="right" w:leader="dot" w:pos="9628"/>
        </w:tabs>
        <w:rPr>
          <w:rFonts w:asciiTheme="minorHAnsi" w:eastAsiaTheme="minorEastAsia" w:hAnsiTheme="minorHAnsi" w:cstheme="minorBidi"/>
          <w:noProof/>
          <w:sz w:val="22"/>
          <w:szCs w:val="22"/>
        </w:rPr>
      </w:pPr>
      <w:hyperlink w:anchor="_Toc499030298" w:history="1">
        <w:r w:rsidRPr="009C1836">
          <w:rPr>
            <w:rStyle w:val="Lienhypertexte"/>
            <w:noProof/>
            <w:lang w:val="en-US"/>
          </w:rPr>
          <w:t>Figure 2: IVCT / Test Case dependencies</w:t>
        </w:r>
        <w:r>
          <w:rPr>
            <w:noProof/>
            <w:webHidden/>
          </w:rPr>
          <w:tab/>
        </w:r>
        <w:r>
          <w:rPr>
            <w:noProof/>
            <w:webHidden/>
          </w:rPr>
          <w:fldChar w:fldCharType="begin"/>
        </w:r>
        <w:r>
          <w:rPr>
            <w:noProof/>
            <w:webHidden/>
          </w:rPr>
          <w:instrText xml:space="preserve"> PAGEREF _Toc499030298 \h </w:instrText>
        </w:r>
        <w:r>
          <w:rPr>
            <w:noProof/>
            <w:webHidden/>
          </w:rPr>
        </w:r>
        <w:r>
          <w:rPr>
            <w:noProof/>
            <w:webHidden/>
          </w:rPr>
          <w:fldChar w:fldCharType="separate"/>
        </w:r>
        <w:r>
          <w:rPr>
            <w:noProof/>
            <w:webHidden/>
          </w:rPr>
          <w:t>12</w:t>
        </w:r>
        <w:r>
          <w:rPr>
            <w:noProof/>
            <w:webHidden/>
          </w:rPr>
          <w:fldChar w:fldCharType="end"/>
        </w:r>
      </w:hyperlink>
    </w:p>
    <w:p w:rsidR="00715B95" w:rsidRDefault="00715B95">
      <w:pPr>
        <w:pStyle w:val="Tabledesillustrations"/>
        <w:tabs>
          <w:tab w:val="right" w:leader="dot" w:pos="9628"/>
        </w:tabs>
        <w:rPr>
          <w:rFonts w:asciiTheme="minorHAnsi" w:eastAsiaTheme="minorEastAsia" w:hAnsiTheme="minorHAnsi" w:cstheme="minorBidi"/>
          <w:noProof/>
          <w:sz w:val="22"/>
          <w:szCs w:val="22"/>
        </w:rPr>
      </w:pPr>
      <w:hyperlink w:anchor="_Toc499030299" w:history="1">
        <w:r w:rsidRPr="009C1836">
          <w:rPr>
            <w:rStyle w:val="Lienhypertexte"/>
            <w:noProof/>
            <w:lang w:val="en-US"/>
          </w:rPr>
          <w:t>Figure 3: ETC FRA configuration overview</w:t>
        </w:r>
        <w:r>
          <w:rPr>
            <w:noProof/>
            <w:webHidden/>
          </w:rPr>
          <w:tab/>
        </w:r>
        <w:r>
          <w:rPr>
            <w:noProof/>
            <w:webHidden/>
          </w:rPr>
          <w:fldChar w:fldCharType="begin"/>
        </w:r>
        <w:r>
          <w:rPr>
            <w:noProof/>
            <w:webHidden/>
          </w:rPr>
          <w:instrText xml:space="preserve"> PAGEREF _Toc499030299 \h </w:instrText>
        </w:r>
        <w:r>
          <w:rPr>
            <w:noProof/>
            <w:webHidden/>
          </w:rPr>
        </w:r>
        <w:r>
          <w:rPr>
            <w:noProof/>
            <w:webHidden/>
          </w:rPr>
          <w:fldChar w:fldCharType="separate"/>
        </w:r>
        <w:r>
          <w:rPr>
            <w:noProof/>
            <w:webHidden/>
          </w:rPr>
          <w:t>14</w:t>
        </w:r>
        <w:r>
          <w:rPr>
            <w:noProof/>
            <w:webHidden/>
          </w:rPr>
          <w:fldChar w:fldCharType="end"/>
        </w:r>
      </w:hyperlink>
    </w:p>
    <w:p w:rsidR="00715B95" w:rsidRDefault="00715B95">
      <w:pPr>
        <w:pStyle w:val="Tabledesillustrations"/>
        <w:tabs>
          <w:tab w:val="right" w:leader="dot" w:pos="9628"/>
        </w:tabs>
        <w:rPr>
          <w:rFonts w:asciiTheme="minorHAnsi" w:eastAsiaTheme="minorEastAsia" w:hAnsiTheme="minorHAnsi" w:cstheme="minorBidi"/>
          <w:noProof/>
          <w:sz w:val="22"/>
          <w:szCs w:val="22"/>
        </w:rPr>
      </w:pPr>
      <w:hyperlink w:anchor="_Toc499030300" w:history="1">
        <w:r w:rsidRPr="009C1836">
          <w:rPr>
            <w:rStyle w:val="Lienhypertexte"/>
            <w:noProof/>
            <w:lang w:val="en-US"/>
          </w:rPr>
          <w:t>Figure 4: Configuration file tree for a specific test case of a federate to be tested (SuT)</w:t>
        </w:r>
        <w:r>
          <w:rPr>
            <w:noProof/>
            <w:webHidden/>
          </w:rPr>
          <w:tab/>
        </w:r>
        <w:r>
          <w:rPr>
            <w:noProof/>
            <w:webHidden/>
          </w:rPr>
          <w:fldChar w:fldCharType="begin"/>
        </w:r>
        <w:r>
          <w:rPr>
            <w:noProof/>
            <w:webHidden/>
          </w:rPr>
          <w:instrText xml:space="preserve"> PAGEREF _Toc499030300 \h </w:instrText>
        </w:r>
        <w:r>
          <w:rPr>
            <w:noProof/>
            <w:webHidden/>
          </w:rPr>
        </w:r>
        <w:r>
          <w:rPr>
            <w:noProof/>
            <w:webHidden/>
          </w:rPr>
          <w:fldChar w:fldCharType="separate"/>
        </w:r>
        <w:r>
          <w:rPr>
            <w:noProof/>
            <w:webHidden/>
          </w:rPr>
          <w:t>15</w:t>
        </w:r>
        <w:r>
          <w:rPr>
            <w:noProof/>
            <w:webHidden/>
          </w:rPr>
          <w:fldChar w:fldCharType="end"/>
        </w:r>
      </w:hyperlink>
    </w:p>
    <w:p w:rsidR="00715B95" w:rsidRDefault="00715B95">
      <w:pPr>
        <w:pStyle w:val="Tabledesillustrations"/>
        <w:tabs>
          <w:tab w:val="right" w:leader="dot" w:pos="9628"/>
        </w:tabs>
        <w:rPr>
          <w:rFonts w:asciiTheme="minorHAnsi" w:eastAsiaTheme="minorEastAsia" w:hAnsiTheme="minorHAnsi" w:cstheme="minorBidi"/>
          <w:noProof/>
          <w:sz w:val="22"/>
          <w:szCs w:val="22"/>
        </w:rPr>
      </w:pPr>
      <w:hyperlink w:anchor="_Toc499030301" w:history="1">
        <w:r w:rsidRPr="009C1836">
          <w:rPr>
            <w:rStyle w:val="Lienhypertexte"/>
            <w:noProof/>
            <w:lang w:val="en-US"/>
          </w:rPr>
          <w:t>Figure 5: Installation tree for a test case containing an ETC list file</w:t>
        </w:r>
        <w:r>
          <w:rPr>
            <w:noProof/>
            <w:webHidden/>
          </w:rPr>
          <w:tab/>
        </w:r>
        <w:r>
          <w:rPr>
            <w:noProof/>
            <w:webHidden/>
          </w:rPr>
          <w:fldChar w:fldCharType="begin"/>
        </w:r>
        <w:r>
          <w:rPr>
            <w:noProof/>
            <w:webHidden/>
          </w:rPr>
          <w:instrText xml:space="preserve"> PAGEREF _Toc499030301 \h </w:instrText>
        </w:r>
        <w:r>
          <w:rPr>
            <w:noProof/>
            <w:webHidden/>
          </w:rPr>
        </w:r>
        <w:r>
          <w:rPr>
            <w:noProof/>
            <w:webHidden/>
          </w:rPr>
          <w:fldChar w:fldCharType="separate"/>
        </w:r>
        <w:r>
          <w:rPr>
            <w:noProof/>
            <w:webHidden/>
          </w:rPr>
          <w:t>16</w:t>
        </w:r>
        <w:r>
          <w:rPr>
            <w:noProof/>
            <w:webHidden/>
          </w:rPr>
          <w:fldChar w:fldCharType="end"/>
        </w:r>
      </w:hyperlink>
    </w:p>
    <w:p w:rsidR="00715B95" w:rsidRDefault="00715B95">
      <w:pPr>
        <w:pStyle w:val="Tabledesillustrations"/>
        <w:tabs>
          <w:tab w:val="right" w:leader="dot" w:pos="9628"/>
        </w:tabs>
        <w:rPr>
          <w:rFonts w:asciiTheme="minorHAnsi" w:eastAsiaTheme="minorEastAsia" w:hAnsiTheme="minorHAnsi" w:cstheme="minorBidi"/>
          <w:noProof/>
          <w:sz w:val="22"/>
          <w:szCs w:val="22"/>
        </w:rPr>
      </w:pPr>
      <w:hyperlink w:anchor="_Toc499030302" w:history="1">
        <w:r w:rsidRPr="009C1836">
          <w:rPr>
            <w:rStyle w:val="Lienhypertexte"/>
            <w:noProof/>
            <w:lang w:val="en-US"/>
          </w:rPr>
          <w:t>Figure 6: Configuration file tree for "TS_CS_Verification"</w:t>
        </w:r>
        <w:r>
          <w:rPr>
            <w:noProof/>
            <w:webHidden/>
          </w:rPr>
          <w:tab/>
        </w:r>
        <w:r>
          <w:rPr>
            <w:noProof/>
            <w:webHidden/>
          </w:rPr>
          <w:fldChar w:fldCharType="begin"/>
        </w:r>
        <w:r>
          <w:rPr>
            <w:noProof/>
            <w:webHidden/>
          </w:rPr>
          <w:instrText xml:space="preserve"> PAGEREF _Toc499030302 \h </w:instrText>
        </w:r>
        <w:r>
          <w:rPr>
            <w:noProof/>
            <w:webHidden/>
          </w:rPr>
        </w:r>
        <w:r>
          <w:rPr>
            <w:noProof/>
            <w:webHidden/>
          </w:rPr>
          <w:fldChar w:fldCharType="separate"/>
        </w:r>
        <w:r>
          <w:rPr>
            <w:noProof/>
            <w:webHidden/>
          </w:rPr>
          <w:t>22</w:t>
        </w:r>
        <w:r>
          <w:rPr>
            <w:noProof/>
            <w:webHidden/>
          </w:rPr>
          <w:fldChar w:fldCharType="end"/>
        </w:r>
      </w:hyperlink>
    </w:p>
    <w:p w:rsidR="00715B95" w:rsidRDefault="00715B95">
      <w:pPr>
        <w:pStyle w:val="Tabledesillustrations"/>
        <w:tabs>
          <w:tab w:val="right" w:leader="dot" w:pos="9628"/>
        </w:tabs>
        <w:rPr>
          <w:rFonts w:asciiTheme="minorHAnsi" w:eastAsiaTheme="minorEastAsia" w:hAnsiTheme="minorHAnsi" w:cstheme="minorBidi"/>
          <w:noProof/>
          <w:sz w:val="22"/>
          <w:szCs w:val="22"/>
        </w:rPr>
      </w:pPr>
      <w:hyperlink w:anchor="_Toc499030303" w:history="1">
        <w:r w:rsidRPr="009C1836">
          <w:rPr>
            <w:rStyle w:val="Lienhypertexte"/>
            <w:noProof/>
            <w:lang w:val="en-US"/>
          </w:rPr>
          <w:t>Figure 7: SuT configuration folder for different ETCs</w:t>
        </w:r>
        <w:r>
          <w:rPr>
            <w:noProof/>
            <w:webHidden/>
          </w:rPr>
          <w:tab/>
        </w:r>
        <w:r>
          <w:rPr>
            <w:noProof/>
            <w:webHidden/>
          </w:rPr>
          <w:fldChar w:fldCharType="begin"/>
        </w:r>
        <w:r>
          <w:rPr>
            <w:noProof/>
            <w:webHidden/>
          </w:rPr>
          <w:instrText xml:space="preserve"> PAGEREF _Toc499030303 \h </w:instrText>
        </w:r>
        <w:r>
          <w:rPr>
            <w:noProof/>
            <w:webHidden/>
          </w:rPr>
        </w:r>
        <w:r>
          <w:rPr>
            <w:noProof/>
            <w:webHidden/>
          </w:rPr>
          <w:fldChar w:fldCharType="separate"/>
        </w:r>
        <w:r>
          <w:rPr>
            <w:noProof/>
            <w:webHidden/>
          </w:rPr>
          <w:t>23</w:t>
        </w:r>
        <w:r>
          <w:rPr>
            <w:noProof/>
            <w:webHidden/>
          </w:rPr>
          <w:fldChar w:fldCharType="end"/>
        </w:r>
      </w:hyperlink>
    </w:p>
    <w:p w:rsidR="00715B95" w:rsidRDefault="00715B95">
      <w:pPr>
        <w:pStyle w:val="Tabledesillustrations"/>
        <w:tabs>
          <w:tab w:val="right" w:leader="dot" w:pos="9628"/>
        </w:tabs>
        <w:rPr>
          <w:rFonts w:asciiTheme="minorHAnsi" w:eastAsiaTheme="minorEastAsia" w:hAnsiTheme="minorHAnsi" w:cstheme="minorBidi"/>
          <w:noProof/>
          <w:sz w:val="22"/>
          <w:szCs w:val="22"/>
        </w:rPr>
      </w:pPr>
      <w:hyperlink w:anchor="_Toc499030304" w:history="1">
        <w:r w:rsidRPr="009C1836">
          <w:rPr>
            <w:rStyle w:val="Lienhypertexte"/>
            <w:noProof/>
            <w:lang w:val="en-US"/>
          </w:rPr>
          <w:t>Figure 8: File trees of a Test Suite for the "CS Verification" ETC</w:t>
        </w:r>
        <w:r>
          <w:rPr>
            <w:noProof/>
            <w:webHidden/>
          </w:rPr>
          <w:tab/>
        </w:r>
        <w:r>
          <w:rPr>
            <w:noProof/>
            <w:webHidden/>
          </w:rPr>
          <w:fldChar w:fldCharType="begin"/>
        </w:r>
        <w:r>
          <w:rPr>
            <w:noProof/>
            <w:webHidden/>
          </w:rPr>
          <w:instrText xml:space="preserve"> PAGEREF _Toc499030304 \h </w:instrText>
        </w:r>
        <w:r>
          <w:rPr>
            <w:noProof/>
            <w:webHidden/>
          </w:rPr>
        </w:r>
        <w:r>
          <w:rPr>
            <w:noProof/>
            <w:webHidden/>
          </w:rPr>
          <w:fldChar w:fldCharType="separate"/>
        </w:r>
        <w:r>
          <w:rPr>
            <w:noProof/>
            <w:webHidden/>
          </w:rPr>
          <w:t>23</w:t>
        </w:r>
        <w:r>
          <w:rPr>
            <w:noProof/>
            <w:webHidden/>
          </w:rPr>
          <w:fldChar w:fldCharType="end"/>
        </w:r>
      </w:hyperlink>
    </w:p>
    <w:p w:rsidR="00715B95" w:rsidRDefault="00715B95">
      <w:pPr>
        <w:pStyle w:val="Tabledesillustrations"/>
        <w:tabs>
          <w:tab w:val="right" w:leader="dot" w:pos="9628"/>
        </w:tabs>
        <w:rPr>
          <w:rFonts w:asciiTheme="minorHAnsi" w:eastAsiaTheme="minorEastAsia" w:hAnsiTheme="minorHAnsi" w:cstheme="minorBidi"/>
          <w:noProof/>
          <w:sz w:val="22"/>
          <w:szCs w:val="22"/>
        </w:rPr>
      </w:pPr>
      <w:hyperlink w:anchor="_Toc499030305" w:history="1">
        <w:r w:rsidRPr="009C1836">
          <w:rPr>
            <w:rStyle w:val="Lienhypertexte"/>
            <w:noProof/>
            <w:lang w:val="en-US"/>
          </w:rPr>
          <w:t>Figure 9: "Log" window</w:t>
        </w:r>
        <w:r>
          <w:rPr>
            <w:noProof/>
            <w:webHidden/>
          </w:rPr>
          <w:tab/>
        </w:r>
        <w:r>
          <w:rPr>
            <w:noProof/>
            <w:webHidden/>
          </w:rPr>
          <w:fldChar w:fldCharType="begin"/>
        </w:r>
        <w:r>
          <w:rPr>
            <w:noProof/>
            <w:webHidden/>
          </w:rPr>
          <w:instrText xml:space="preserve"> PAGEREF _Toc499030305 \h </w:instrText>
        </w:r>
        <w:r>
          <w:rPr>
            <w:noProof/>
            <w:webHidden/>
          </w:rPr>
        </w:r>
        <w:r>
          <w:rPr>
            <w:noProof/>
            <w:webHidden/>
          </w:rPr>
          <w:fldChar w:fldCharType="separate"/>
        </w:r>
        <w:r>
          <w:rPr>
            <w:noProof/>
            <w:webHidden/>
          </w:rPr>
          <w:t>24</w:t>
        </w:r>
        <w:r>
          <w:rPr>
            <w:noProof/>
            <w:webHidden/>
          </w:rPr>
          <w:fldChar w:fldCharType="end"/>
        </w:r>
      </w:hyperlink>
    </w:p>
    <w:p w:rsidR="00995840" w:rsidRPr="00BE34C9" w:rsidRDefault="009105AF">
      <w:pPr>
        <w:rPr>
          <w:lang w:val="en-US"/>
        </w:rPr>
      </w:pPr>
      <w:r w:rsidRPr="00BE34C9">
        <w:rPr>
          <w:lang w:val="en-US"/>
        </w:rPr>
        <w:fldChar w:fldCharType="end"/>
      </w:r>
      <w:r w:rsidR="00995840" w:rsidRPr="00BE34C9">
        <w:rPr>
          <w:vanish/>
          <w:lang w:val="en-US"/>
        </w:rPr>
        <w:t xml:space="preserve"> page</w:t>
      </w:r>
      <w:bookmarkEnd w:id="0"/>
    </w:p>
    <w:p w:rsidR="003A0BFD" w:rsidRPr="00BE34C9" w:rsidRDefault="003A0BFD" w:rsidP="0054191B">
      <w:pPr>
        <w:rPr>
          <w:lang w:val="en-US"/>
        </w:rPr>
      </w:pPr>
    </w:p>
    <w:p w:rsidR="003A0BFD" w:rsidRPr="00BE34C9" w:rsidRDefault="009E12D8">
      <w:pPr>
        <w:spacing w:before="0" w:after="0"/>
        <w:jc w:val="left"/>
        <w:rPr>
          <w:lang w:val="en-US"/>
        </w:rPr>
      </w:pPr>
      <w:r w:rsidRPr="009E12D8">
        <w:rPr>
          <w:lang w:val="en-US"/>
        </w:rPr>
        <w:br w:type="page"/>
      </w:r>
    </w:p>
    <w:p w:rsidR="0022172E" w:rsidRPr="00BE34C9" w:rsidRDefault="009E12D8" w:rsidP="0022172E">
      <w:pPr>
        <w:jc w:val="right"/>
        <w:outlineLvl w:val="0"/>
        <w:rPr>
          <w:b/>
          <w:i/>
          <w:sz w:val="44"/>
          <w:lang w:val="en-US"/>
        </w:rPr>
      </w:pPr>
      <w:r w:rsidRPr="009E12D8">
        <w:rPr>
          <w:b/>
          <w:i/>
          <w:sz w:val="44"/>
          <w:lang w:val="en-US"/>
        </w:rPr>
        <w:lastRenderedPageBreak/>
        <w:t>Tables</w:t>
      </w:r>
    </w:p>
    <w:p w:rsidR="003A0BFD" w:rsidRPr="00BE34C9" w:rsidRDefault="003A0BFD" w:rsidP="003A0BFD">
      <w:pPr>
        <w:jc w:val="right"/>
        <w:rPr>
          <w:b/>
          <w:i/>
          <w:sz w:val="44"/>
          <w:lang w:val="en-US"/>
        </w:rPr>
      </w:pPr>
    </w:p>
    <w:p w:rsidR="00715B95" w:rsidRDefault="009105AF">
      <w:pPr>
        <w:pStyle w:val="Tabledesillustrations"/>
        <w:tabs>
          <w:tab w:val="right" w:leader="dot" w:pos="9628"/>
        </w:tabs>
        <w:rPr>
          <w:rFonts w:asciiTheme="minorHAnsi" w:eastAsiaTheme="minorEastAsia" w:hAnsiTheme="minorHAnsi" w:cstheme="minorBidi"/>
          <w:noProof/>
          <w:sz w:val="22"/>
          <w:szCs w:val="22"/>
        </w:rPr>
      </w:pPr>
      <w:r w:rsidRPr="009E12D8">
        <w:rPr>
          <w:lang w:val="en-US"/>
        </w:rPr>
        <w:fldChar w:fldCharType="begin"/>
      </w:r>
      <w:r w:rsidR="009E12D8" w:rsidRPr="009E12D8">
        <w:rPr>
          <w:lang w:val="en-US"/>
        </w:rPr>
        <w:instrText xml:space="preserve"> TOC \h \z \c "Tableau" </w:instrText>
      </w:r>
      <w:r w:rsidRPr="009E12D8">
        <w:rPr>
          <w:lang w:val="en-US"/>
        </w:rPr>
        <w:fldChar w:fldCharType="separate"/>
      </w:r>
      <w:hyperlink w:anchor="_Toc499030306" w:history="1">
        <w:r w:rsidR="00715B95" w:rsidRPr="00E1644C">
          <w:rPr>
            <w:rStyle w:val="Lienhypertexte"/>
            <w:noProof/>
            <w:lang w:val="en-US"/>
          </w:rPr>
          <w:t>Table 1: Minimal hardware configuration for ETC FRA</w:t>
        </w:r>
        <w:r w:rsidR="00715B95">
          <w:rPr>
            <w:noProof/>
            <w:webHidden/>
          </w:rPr>
          <w:tab/>
        </w:r>
        <w:r w:rsidR="00715B95">
          <w:rPr>
            <w:noProof/>
            <w:webHidden/>
          </w:rPr>
          <w:fldChar w:fldCharType="begin"/>
        </w:r>
        <w:r w:rsidR="00715B95">
          <w:rPr>
            <w:noProof/>
            <w:webHidden/>
          </w:rPr>
          <w:instrText xml:space="preserve"> PAGEREF _Toc499030306 \h </w:instrText>
        </w:r>
        <w:r w:rsidR="00715B95">
          <w:rPr>
            <w:noProof/>
            <w:webHidden/>
          </w:rPr>
        </w:r>
        <w:r w:rsidR="00715B95">
          <w:rPr>
            <w:noProof/>
            <w:webHidden/>
          </w:rPr>
          <w:fldChar w:fldCharType="separate"/>
        </w:r>
        <w:r w:rsidR="00715B95">
          <w:rPr>
            <w:noProof/>
            <w:webHidden/>
          </w:rPr>
          <w:t>39</w:t>
        </w:r>
        <w:r w:rsidR="00715B95">
          <w:rPr>
            <w:noProof/>
            <w:webHidden/>
          </w:rPr>
          <w:fldChar w:fldCharType="end"/>
        </w:r>
      </w:hyperlink>
    </w:p>
    <w:p w:rsidR="003A0BFD" w:rsidRPr="00BE34C9" w:rsidRDefault="009105AF" w:rsidP="003A0BFD">
      <w:pPr>
        <w:rPr>
          <w:lang w:val="en-US"/>
        </w:rPr>
      </w:pPr>
      <w:r w:rsidRPr="009E12D8">
        <w:rPr>
          <w:lang w:val="en-US"/>
        </w:rPr>
        <w:fldChar w:fldCharType="end"/>
      </w:r>
    </w:p>
    <w:p w:rsidR="003A0BFD" w:rsidRPr="00BE34C9" w:rsidRDefault="009E12D8">
      <w:pPr>
        <w:spacing w:before="0" w:after="0"/>
        <w:jc w:val="left"/>
        <w:rPr>
          <w:lang w:val="en-US"/>
        </w:rPr>
      </w:pPr>
      <w:r w:rsidRPr="009E12D8">
        <w:rPr>
          <w:lang w:val="en-US"/>
        </w:rPr>
        <w:br w:type="page"/>
      </w:r>
    </w:p>
    <w:p w:rsidR="001A2F4C" w:rsidRPr="00BE34C9" w:rsidRDefault="009E12D8" w:rsidP="00B87C1F">
      <w:pPr>
        <w:pStyle w:val="Titre1"/>
        <w:rPr>
          <w:lang w:val="en-US"/>
        </w:rPr>
      </w:pPr>
      <w:bookmarkStart w:id="1" w:name="_Toc300299755"/>
      <w:bookmarkStart w:id="2" w:name="_Toc342062137"/>
      <w:bookmarkStart w:id="3" w:name="_Toc426703996"/>
      <w:bookmarkStart w:id="4" w:name="_Toc499030216"/>
      <w:r w:rsidRPr="009E12D8">
        <w:rPr>
          <w:lang w:val="en-US"/>
        </w:rPr>
        <w:lastRenderedPageBreak/>
        <w:t>Introduction</w:t>
      </w:r>
      <w:bookmarkEnd w:id="1"/>
      <w:bookmarkEnd w:id="2"/>
      <w:bookmarkEnd w:id="3"/>
      <w:bookmarkEnd w:id="4"/>
    </w:p>
    <w:p w:rsidR="001A2F4C" w:rsidRPr="00BE34C9" w:rsidRDefault="009E12D8" w:rsidP="00B87C1F">
      <w:pPr>
        <w:pStyle w:val="Titre2"/>
        <w:rPr>
          <w:lang w:val="en-US"/>
        </w:rPr>
      </w:pPr>
      <w:bookmarkStart w:id="5" w:name="_Toc499030217"/>
      <w:r w:rsidRPr="009E12D8">
        <w:rPr>
          <w:lang w:val="en-US"/>
        </w:rPr>
        <w:t>Purpose</w:t>
      </w:r>
      <w:bookmarkEnd w:id="5"/>
    </w:p>
    <w:p w:rsidR="00D40877" w:rsidRPr="00BE34C9" w:rsidRDefault="009E12D8" w:rsidP="00D40877">
      <w:pPr>
        <w:rPr>
          <w:spacing w:val="-3"/>
          <w:lang w:val="en-US"/>
        </w:rPr>
      </w:pPr>
      <w:r w:rsidRPr="009E12D8">
        <w:rPr>
          <w:spacing w:val="-3"/>
          <w:lang w:val="en-US"/>
        </w:rPr>
        <w:t xml:space="preserve">This document is the technical specifications for the IVCT test cases (also called ETC FRA) developed by </w:t>
      </w:r>
      <w:r w:rsidR="00E42B08">
        <w:rPr>
          <w:spacing w:val="-3"/>
          <w:lang w:val="en-US"/>
        </w:rPr>
        <w:t>France</w:t>
      </w:r>
      <w:r w:rsidRPr="009E12D8">
        <w:rPr>
          <w:spacing w:val="-3"/>
          <w:lang w:val="en-US"/>
        </w:rPr>
        <w:t xml:space="preserve">, </w:t>
      </w:r>
      <w:r w:rsidRPr="009E12D8">
        <w:rPr>
          <w:lang w:val="en-US"/>
        </w:rPr>
        <w:t>as a part of the effort of development to produce a NATO certification capability within NATO group MSG-134</w:t>
      </w:r>
      <w:r w:rsidRPr="009E12D8">
        <w:rPr>
          <w:spacing w:val="-3"/>
          <w:lang w:val="en-US"/>
        </w:rPr>
        <w:t>.</w:t>
      </w:r>
    </w:p>
    <w:p w:rsidR="00D40877" w:rsidRPr="00BE34C9" w:rsidRDefault="009E12D8" w:rsidP="00D40877">
      <w:pPr>
        <w:rPr>
          <w:spacing w:val="-3"/>
          <w:lang w:val="en-US"/>
        </w:rPr>
      </w:pPr>
      <w:r w:rsidRPr="009E12D8">
        <w:rPr>
          <w:spacing w:val="-3"/>
          <w:lang w:val="en-US"/>
        </w:rPr>
        <w:t>This document describes:</w:t>
      </w:r>
    </w:p>
    <w:p w:rsidR="001B4096" w:rsidRPr="00BE34C9" w:rsidRDefault="009E12D8" w:rsidP="001B4096">
      <w:pPr>
        <w:pStyle w:val="Puce10"/>
        <w:numPr>
          <w:ilvl w:val="0"/>
          <w:numId w:val="34"/>
        </w:numPr>
        <w:rPr>
          <w:lang w:val="en-US"/>
        </w:rPr>
      </w:pPr>
      <w:r w:rsidRPr="009E12D8">
        <w:rPr>
          <w:lang w:val="en-US"/>
        </w:rPr>
        <w:t>An overview of the architecture of the certification Framework (see §</w:t>
      </w:r>
      <w:r w:rsidR="00233ECE">
        <w:fldChar w:fldCharType="begin"/>
      </w:r>
      <w:r w:rsidR="00233ECE" w:rsidRPr="00233ECE">
        <w:rPr>
          <w:lang w:val="en-US"/>
        </w:rPr>
        <w:instrText xml:space="preserve"> REF _Ref424818095 \r \h  \* MERGEFORMAT </w:instrText>
      </w:r>
      <w:r w:rsidR="00233ECE">
        <w:fldChar w:fldCharType="separate"/>
      </w:r>
      <w:r w:rsidR="007A51B5" w:rsidRPr="00233ECE">
        <w:rPr>
          <w:lang w:val="en-US"/>
        </w:rPr>
        <w:t>2</w:t>
      </w:r>
      <w:r w:rsidR="00233ECE">
        <w:fldChar w:fldCharType="end"/>
      </w:r>
      <w:r w:rsidR="001B4096" w:rsidRPr="00BE34C9">
        <w:rPr>
          <w:lang w:val="en-US"/>
        </w:rPr>
        <w:t>)</w:t>
      </w:r>
    </w:p>
    <w:p w:rsidR="001B4096" w:rsidRPr="00BE34C9" w:rsidRDefault="009E12D8" w:rsidP="001B4096">
      <w:pPr>
        <w:pStyle w:val="Puce10"/>
        <w:numPr>
          <w:ilvl w:val="0"/>
          <w:numId w:val="34"/>
        </w:numPr>
        <w:rPr>
          <w:lang w:val="en-US"/>
        </w:rPr>
      </w:pPr>
      <w:r w:rsidRPr="009E12D8">
        <w:rPr>
          <w:lang w:val="en-US"/>
        </w:rPr>
        <w:t>The detailed software architecture of the implemented test cases (certification tool, see §</w:t>
      </w:r>
      <w:r w:rsidR="009105AF" w:rsidRPr="009E12D8">
        <w:rPr>
          <w:lang w:val="en-US"/>
        </w:rPr>
        <w:fldChar w:fldCharType="begin"/>
      </w:r>
      <w:r w:rsidRPr="009E12D8">
        <w:rPr>
          <w:lang w:val="en-US"/>
        </w:rPr>
        <w:instrText xml:space="preserve"> REF _Ref478391264 \r \h </w:instrText>
      </w:r>
      <w:r w:rsidR="009105AF" w:rsidRPr="009E12D8">
        <w:rPr>
          <w:lang w:val="en-US"/>
        </w:rPr>
      </w:r>
      <w:r w:rsidR="009105AF" w:rsidRPr="009E12D8">
        <w:rPr>
          <w:lang w:val="en-US"/>
        </w:rPr>
        <w:fldChar w:fldCharType="separate"/>
      </w:r>
      <w:r w:rsidR="007A51B5">
        <w:rPr>
          <w:lang w:val="en-US"/>
        </w:rPr>
        <w:t>3</w:t>
      </w:r>
      <w:r w:rsidR="009105AF" w:rsidRPr="009E12D8">
        <w:rPr>
          <w:lang w:val="en-US"/>
        </w:rPr>
        <w:fldChar w:fldCharType="end"/>
      </w:r>
      <w:r w:rsidRPr="009E12D8">
        <w:rPr>
          <w:lang w:val="en-US"/>
        </w:rPr>
        <w:t>)</w:t>
      </w:r>
    </w:p>
    <w:p w:rsidR="00D40877" w:rsidRPr="00BE34C9" w:rsidRDefault="009E12D8" w:rsidP="001B4096">
      <w:pPr>
        <w:pStyle w:val="Puce10"/>
        <w:numPr>
          <w:ilvl w:val="0"/>
          <w:numId w:val="34"/>
        </w:numPr>
        <w:rPr>
          <w:lang w:val="en-US"/>
        </w:rPr>
      </w:pPr>
      <w:r w:rsidRPr="009E12D8">
        <w:rPr>
          <w:lang w:val="en-US"/>
        </w:rPr>
        <w:t>The hardware resources required to run this software suite (see §</w:t>
      </w:r>
      <w:r w:rsidR="009105AF">
        <w:rPr>
          <w:lang w:val="en-US"/>
        </w:rPr>
        <w:fldChar w:fldCharType="begin"/>
      </w:r>
      <w:r w:rsidR="00E42B08">
        <w:rPr>
          <w:lang w:val="en-US"/>
        </w:rPr>
        <w:instrText xml:space="preserve"> REF _Ref480559341 \r \h </w:instrText>
      </w:r>
      <w:r w:rsidR="009105AF">
        <w:rPr>
          <w:lang w:val="en-US"/>
        </w:rPr>
      </w:r>
      <w:r w:rsidR="009105AF">
        <w:rPr>
          <w:lang w:val="en-US"/>
        </w:rPr>
        <w:fldChar w:fldCharType="separate"/>
      </w:r>
      <w:r w:rsidR="007A51B5">
        <w:rPr>
          <w:lang w:val="en-US"/>
        </w:rPr>
        <w:t>4</w:t>
      </w:r>
      <w:r w:rsidR="009105AF">
        <w:rPr>
          <w:lang w:val="en-US"/>
        </w:rPr>
        <w:fldChar w:fldCharType="end"/>
      </w:r>
      <w:r w:rsidRPr="009E12D8">
        <w:rPr>
          <w:lang w:val="en-US"/>
        </w:rPr>
        <w:t>)</w:t>
      </w:r>
    </w:p>
    <w:p w:rsidR="00D40877" w:rsidRPr="00BE34C9" w:rsidRDefault="00D40877" w:rsidP="00D40877">
      <w:pPr>
        <w:rPr>
          <w:spacing w:val="-3"/>
          <w:lang w:val="en-US"/>
        </w:rPr>
      </w:pPr>
    </w:p>
    <w:p w:rsidR="00A70CD3" w:rsidRPr="00BE34C9" w:rsidRDefault="009E12D8" w:rsidP="00A70CD3">
      <w:pPr>
        <w:rPr>
          <w:spacing w:val="-3"/>
          <w:lang w:val="en-US"/>
        </w:rPr>
      </w:pPr>
      <w:r w:rsidRPr="009E12D8">
        <w:rPr>
          <w:spacing w:val="-3"/>
          <w:lang w:val="en-US"/>
        </w:rPr>
        <w:t>Note:</w:t>
      </w:r>
    </w:p>
    <w:p w:rsidR="001B4096" w:rsidRPr="00BE34C9" w:rsidRDefault="009E12D8" w:rsidP="001B4096">
      <w:pPr>
        <w:pStyle w:val="Puce10"/>
        <w:numPr>
          <w:ilvl w:val="0"/>
          <w:numId w:val="34"/>
        </w:numPr>
        <w:rPr>
          <w:lang w:val="en-US"/>
        </w:rPr>
      </w:pPr>
      <w:r w:rsidRPr="009E12D8">
        <w:rPr>
          <w:lang w:val="en-US"/>
        </w:rPr>
        <w:t xml:space="preserve">This document </w:t>
      </w:r>
      <w:proofErr w:type="gramStart"/>
      <w:r w:rsidRPr="009E12D8">
        <w:rPr>
          <w:lang w:val="en-US"/>
        </w:rPr>
        <w:t>bring</w:t>
      </w:r>
      <w:proofErr w:type="gramEnd"/>
      <w:r w:rsidRPr="009E12D8">
        <w:rPr>
          <w:lang w:val="en-US"/>
        </w:rPr>
        <w:t xml:space="preserve"> some technical details to the functional specifications and aims at doing the development</w:t>
      </w:r>
    </w:p>
    <w:p w:rsidR="001B4096" w:rsidRPr="00BE34C9" w:rsidRDefault="001B4096" w:rsidP="001B4096">
      <w:pPr>
        <w:rPr>
          <w:spacing w:val="-3"/>
          <w:lang w:val="en-US"/>
        </w:rPr>
      </w:pPr>
    </w:p>
    <w:p w:rsidR="00F21A2C" w:rsidRPr="00BE34C9" w:rsidRDefault="00F21A2C" w:rsidP="00BF59ED">
      <w:pPr>
        <w:rPr>
          <w:spacing w:val="-3"/>
          <w:lang w:val="en-US"/>
        </w:rPr>
      </w:pPr>
    </w:p>
    <w:p w:rsidR="001A2F4C" w:rsidRPr="00BE34C9" w:rsidRDefault="009E12D8" w:rsidP="001A2F4C">
      <w:pPr>
        <w:rPr>
          <w:spacing w:val="-3"/>
          <w:lang w:val="en-US"/>
        </w:rPr>
      </w:pPr>
      <w:r w:rsidRPr="009E12D8">
        <w:rPr>
          <w:spacing w:val="-3"/>
          <w:lang w:val="en-US"/>
        </w:rPr>
        <w:t>The document contains some specific symbols to indicate the following types of information:</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1A2F4C" w:rsidRPr="00BE34C9" w:rsidTr="0035580B">
        <w:tc>
          <w:tcPr>
            <w:tcW w:w="1101" w:type="dxa"/>
            <w:tcBorders>
              <w:top w:val="single" w:sz="8" w:space="0" w:color="4BACC6"/>
              <w:bottom w:val="single" w:sz="8" w:space="0" w:color="4BACC6"/>
              <w:right w:val="single" w:sz="8" w:space="0" w:color="4BACC6"/>
            </w:tcBorders>
            <w:shd w:val="clear" w:color="auto" w:fill="4BACC6"/>
          </w:tcPr>
          <w:p w:rsidR="001A2F4C" w:rsidRPr="00BE34C9" w:rsidRDefault="009E12D8" w:rsidP="0035580B">
            <w:pPr>
              <w:rPr>
                <w:b/>
                <w:bCs/>
                <w:color w:val="FFFFFF"/>
                <w:lang w:val="en-US"/>
              </w:rPr>
            </w:pPr>
            <w:r w:rsidRPr="009E12D8">
              <w:rPr>
                <w:b/>
                <w:bCs/>
                <w:color w:val="FFFFFF"/>
                <w:lang w:val="en-US"/>
              </w:rPr>
              <w:t>Symbol</w:t>
            </w:r>
          </w:p>
        </w:tc>
        <w:tc>
          <w:tcPr>
            <w:tcW w:w="8646" w:type="dxa"/>
            <w:tcBorders>
              <w:left w:val="single" w:sz="8" w:space="0" w:color="4BACC6"/>
            </w:tcBorders>
            <w:shd w:val="clear" w:color="auto" w:fill="4BACC6"/>
          </w:tcPr>
          <w:p w:rsidR="001A2F4C" w:rsidRPr="00BE34C9" w:rsidRDefault="009E12D8" w:rsidP="0035580B">
            <w:pPr>
              <w:rPr>
                <w:b/>
                <w:bCs/>
                <w:color w:val="FFFFFF"/>
                <w:lang w:val="en-US"/>
              </w:rPr>
            </w:pPr>
            <w:r w:rsidRPr="009E12D8">
              <w:rPr>
                <w:b/>
                <w:bCs/>
                <w:color w:val="FFFFFF"/>
                <w:lang w:val="en-US"/>
              </w:rPr>
              <w:t>Meaning</w:t>
            </w:r>
          </w:p>
        </w:tc>
      </w:tr>
      <w:tr w:rsidR="001A2F4C" w:rsidRPr="00BE34C9" w:rsidTr="0035580B">
        <w:tc>
          <w:tcPr>
            <w:tcW w:w="1101" w:type="dxa"/>
            <w:tcBorders>
              <w:top w:val="single" w:sz="8" w:space="0" w:color="4BACC6"/>
              <w:left w:val="single" w:sz="8" w:space="0" w:color="4BACC6"/>
              <w:bottom w:val="single" w:sz="8" w:space="0" w:color="4BACC6"/>
              <w:right w:val="single" w:sz="8" w:space="0" w:color="4BACC6"/>
            </w:tcBorders>
          </w:tcPr>
          <w:p w:rsidR="001A2F4C" w:rsidRPr="00BE34C9" w:rsidRDefault="00BC4DB8" w:rsidP="0022642B">
            <w:pPr>
              <w:spacing w:before="0" w:after="0"/>
              <w:jc w:val="center"/>
              <w:rPr>
                <w:b/>
                <w:bCs/>
                <w:lang w:val="en-US"/>
              </w:rPr>
            </w:pPr>
            <w:r>
              <w:rPr>
                <w:b/>
                <w:noProof/>
              </w:rPr>
              <w:drawing>
                <wp:inline distT="0" distB="0" distL="0" distR="0">
                  <wp:extent cx="223520" cy="223520"/>
                  <wp:effectExtent l="19050" t="0" r="5080" b="0"/>
                  <wp:docPr id="4"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1A2F4C" w:rsidRPr="00BE34C9" w:rsidRDefault="009E12D8" w:rsidP="0035580B">
            <w:pPr>
              <w:rPr>
                <w:lang w:val="en-US"/>
              </w:rPr>
            </w:pPr>
            <w:r w:rsidRPr="009E12D8">
              <w:rPr>
                <w:lang w:val="en-US"/>
              </w:rPr>
              <w:t>Information</w:t>
            </w:r>
          </w:p>
        </w:tc>
      </w:tr>
      <w:tr w:rsidR="001A2F4C" w:rsidRPr="00BE34C9" w:rsidTr="0035580B">
        <w:trPr>
          <w:trHeight w:val="419"/>
        </w:trPr>
        <w:tc>
          <w:tcPr>
            <w:tcW w:w="1101" w:type="dxa"/>
            <w:tcBorders>
              <w:right w:val="single" w:sz="8" w:space="0" w:color="4BACC6"/>
            </w:tcBorders>
          </w:tcPr>
          <w:p w:rsidR="001A2F4C" w:rsidRPr="00BE34C9" w:rsidRDefault="00BC4DB8" w:rsidP="0022642B">
            <w:pPr>
              <w:spacing w:before="0" w:after="0"/>
              <w:jc w:val="center"/>
              <w:rPr>
                <w:b/>
                <w:bCs/>
                <w:lang w:val="en-US"/>
              </w:rPr>
            </w:pPr>
            <w:r>
              <w:rPr>
                <w:b/>
                <w:noProof/>
              </w:rPr>
              <w:drawing>
                <wp:inline distT="0" distB="0" distL="0" distR="0">
                  <wp:extent cx="223520" cy="223520"/>
                  <wp:effectExtent l="19050" t="0" r="5080" b="0"/>
                  <wp:docPr id="5"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1A2F4C" w:rsidRPr="00BE34C9" w:rsidRDefault="009E12D8" w:rsidP="0035580B">
            <w:pPr>
              <w:rPr>
                <w:lang w:val="en-US"/>
              </w:rPr>
            </w:pPr>
            <w:r w:rsidRPr="009E12D8">
              <w:rPr>
                <w:lang w:val="en-US"/>
              </w:rPr>
              <w:t>Warning</w:t>
            </w:r>
          </w:p>
        </w:tc>
      </w:tr>
    </w:tbl>
    <w:p w:rsidR="001A2F4C" w:rsidRPr="00BE34C9" w:rsidRDefault="001A2F4C" w:rsidP="001A2F4C">
      <w:pPr>
        <w:rPr>
          <w:lang w:val="en-US"/>
        </w:rPr>
      </w:pPr>
    </w:p>
    <w:p w:rsidR="001A2F4C" w:rsidRPr="00BE34C9" w:rsidRDefault="009E12D8" w:rsidP="00B87C1F">
      <w:pPr>
        <w:pStyle w:val="Titre2"/>
        <w:rPr>
          <w:lang w:val="en-US"/>
        </w:rPr>
      </w:pPr>
      <w:bookmarkStart w:id="6" w:name="_Documents_de_référence"/>
      <w:bookmarkStart w:id="7" w:name="_Toc300299758"/>
      <w:bookmarkStart w:id="8" w:name="_Ref333393172"/>
      <w:bookmarkStart w:id="9" w:name="_Ref334712795"/>
      <w:bookmarkStart w:id="10" w:name="_Toc342062140"/>
      <w:bookmarkStart w:id="11" w:name="_Toc426703998"/>
      <w:bookmarkStart w:id="12" w:name="_Toc499030218"/>
      <w:bookmarkEnd w:id="6"/>
      <w:r w:rsidRPr="009E12D8">
        <w:rPr>
          <w:lang w:val="en-US"/>
        </w:rPr>
        <w:t>reference</w:t>
      </w:r>
      <w:bookmarkEnd w:id="7"/>
      <w:bookmarkEnd w:id="8"/>
      <w:bookmarkEnd w:id="9"/>
      <w:bookmarkEnd w:id="10"/>
      <w:bookmarkEnd w:id="11"/>
      <w:r w:rsidRPr="009E12D8">
        <w:rPr>
          <w:lang w:val="en-US"/>
        </w:rPr>
        <w:t xml:space="preserve"> documents</w:t>
      </w:r>
      <w:bookmarkEnd w:id="12"/>
    </w:p>
    <w:p w:rsidR="001A2F4C" w:rsidRPr="00BE34C9" w:rsidRDefault="001A2F4C" w:rsidP="001A2F4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3814"/>
        <w:gridCol w:w="5210"/>
      </w:tblGrid>
      <w:tr w:rsidR="001A2F4C" w:rsidRPr="00BE34C9" w:rsidTr="0035580B">
        <w:tc>
          <w:tcPr>
            <w:tcW w:w="830" w:type="dxa"/>
            <w:shd w:val="clear" w:color="auto" w:fill="D9D9D9"/>
          </w:tcPr>
          <w:p w:rsidR="001A2F4C" w:rsidRPr="00BE34C9" w:rsidRDefault="009E12D8" w:rsidP="0035580B">
            <w:pPr>
              <w:jc w:val="center"/>
              <w:rPr>
                <w:b/>
                <w:lang w:val="en-US"/>
              </w:rPr>
            </w:pPr>
            <w:r w:rsidRPr="009E12D8">
              <w:rPr>
                <w:b/>
                <w:lang w:val="en-US"/>
              </w:rPr>
              <w:t>ID</w:t>
            </w:r>
          </w:p>
        </w:tc>
        <w:tc>
          <w:tcPr>
            <w:tcW w:w="3814" w:type="dxa"/>
            <w:shd w:val="clear" w:color="auto" w:fill="D9D9D9"/>
          </w:tcPr>
          <w:p w:rsidR="001A2F4C" w:rsidRPr="00BE34C9" w:rsidRDefault="009E12D8" w:rsidP="00A51D40">
            <w:pPr>
              <w:jc w:val="center"/>
              <w:rPr>
                <w:b/>
                <w:lang w:val="en-US"/>
              </w:rPr>
            </w:pPr>
            <w:r w:rsidRPr="009E12D8">
              <w:rPr>
                <w:b/>
                <w:lang w:val="en-US"/>
              </w:rPr>
              <w:t>Reference</w:t>
            </w:r>
          </w:p>
        </w:tc>
        <w:tc>
          <w:tcPr>
            <w:tcW w:w="5210" w:type="dxa"/>
            <w:shd w:val="clear" w:color="auto" w:fill="D9D9D9"/>
          </w:tcPr>
          <w:p w:rsidR="001A2F4C" w:rsidRPr="00BE34C9" w:rsidRDefault="009E12D8" w:rsidP="0035580B">
            <w:pPr>
              <w:jc w:val="center"/>
              <w:rPr>
                <w:b/>
                <w:lang w:val="en-US"/>
              </w:rPr>
            </w:pPr>
            <w:r w:rsidRPr="009E12D8">
              <w:rPr>
                <w:b/>
                <w:lang w:val="en-US"/>
              </w:rPr>
              <w:t>Document name</w:t>
            </w:r>
          </w:p>
        </w:tc>
      </w:tr>
      <w:tr w:rsidR="00BD742D" w:rsidRPr="006A1AF5" w:rsidTr="0035580B">
        <w:tc>
          <w:tcPr>
            <w:tcW w:w="830" w:type="dxa"/>
          </w:tcPr>
          <w:p w:rsidR="00BD742D" w:rsidRPr="00BE34C9" w:rsidRDefault="00BD742D" w:rsidP="00BD742D">
            <w:pPr>
              <w:jc w:val="center"/>
              <w:rPr>
                <w:lang w:val="en-US"/>
              </w:rPr>
            </w:pPr>
            <w:r w:rsidRPr="00BE34C9">
              <w:rPr>
                <w:lang w:val="en-US"/>
              </w:rPr>
              <w:t>[R1]</w:t>
            </w:r>
          </w:p>
        </w:tc>
        <w:tc>
          <w:tcPr>
            <w:tcW w:w="3814" w:type="dxa"/>
          </w:tcPr>
          <w:p w:rsidR="00BD742D" w:rsidRPr="00BE34C9" w:rsidRDefault="009E12D8" w:rsidP="00BD742D">
            <w:pPr>
              <w:rPr>
                <w:lang w:val="en-US"/>
              </w:rPr>
            </w:pPr>
            <w:r w:rsidRPr="009E12D8">
              <w:rPr>
                <w:lang w:val="en-US"/>
              </w:rPr>
              <w:t>MSG-134 Technical Activity Proposal</w:t>
            </w:r>
          </w:p>
        </w:tc>
        <w:tc>
          <w:tcPr>
            <w:tcW w:w="5210" w:type="dxa"/>
          </w:tcPr>
          <w:p w:rsidR="00BD742D" w:rsidRPr="00BE34C9" w:rsidRDefault="009E12D8" w:rsidP="00BD742D">
            <w:pPr>
              <w:rPr>
                <w:lang w:val="en-US"/>
              </w:rPr>
            </w:pPr>
            <w:r w:rsidRPr="009E12D8">
              <w:rPr>
                <w:lang w:val="en-US"/>
              </w:rPr>
              <w:t xml:space="preserve">Technical Activity </w:t>
            </w:r>
            <w:proofErr w:type="gramStart"/>
            <w:r w:rsidRPr="009E12D8">
              <w:rPr>
                <w:lang w:val="en-US"/>
              </w:rPr>
              <w:t>Proposal  MSG</w:t>
            </w:r>
            <w:proofErr w:type="gramEnd"/>
            <w:r w:rsidRPr="009E12D8">
              <w:rPr>
                <w:lang w:val="en-US"/>
              </w:rPr>
              <w:t>-134 NATO Distributed Simulation Architecture &amp; Design, Compliance Testing and Certification</w:t>
            </w:r>
          </w:p>
        </w:tc>
      </w:tr>
      <w:tr w:rsidR="001A2F4C" w:rsidRPr="006A1AF5" w:rsidTr="0035580B">
        <w:tc>
          <w:tcPr>
            <w:tcW w:w="830" w:type="dxa"/>
          </w:tcPr>
          <w:p w:rsidR="001A2F4C" w:rsidRPr="00BE34C9" w:rsidRDefault="001A2F4C" w:rsidP="0035580B">
            <w:pPr>
              <w:jc w:val="center"/>
              <w:rPr>
                <w:lang w:val="en-US"/>
              </w:rPr>
            </w:pPr>
            <w:r w:rsidRPr="00BE34C9">
              <w:rPr>
                <w:lang w:val="en-US"/>
              </w:rPr>
              <w:t>[R2]</w:t>
            </w:r>
          </w:p>
        </w:tc>
        <w:tc>
          <w:tcPr>
            <w:tcW w:w="3814" w:type="dxa"/>
          </w:tcPr>
          <w:p w:rsidR="001A2F4C" w:rsidRPr="00BE34C9" w:rsidRDefault="009E12D8" w:rsidP="0035580B">
            <w:pPr>
              <w:rPr>
                <w:lang w:val="en-US"/>
              </w:rPr>
            </w:pPr>
            <w:r w:rsidRPr="009E12D8">
              <w:rPr>
                <w:lang w:val="en-US"/>
              </w:rPr>
              <w:t>AC/323 (SGMS)D/2</w:t>
            </w:r>
          </w:p>
        </w:tc>
        <w:tc>
          <w:tcPr>
            <w:tcW w:w="5210" w:type="dxa"/>
          </w:tcPr>
          <w:p w:rsidR="001A2F4C" w:rsidRPr="00BE34C9" w:rsidRDefault="009E12D8" w:rsidP="0035580B">
            <w:pPr>
              <w:rPr>
                <w:lang w:val="en-US"/>
              </w:rPr>
            </w:pPr>
            <w:r w:rsidRPr="009E12D8">
              <w:rPr>
                <w:lang w:val="en-US"/>
              </w:rPr>
              <w:t>NATO Modeling and Simulation Master Plan version 1.0</w:t>
            </w:r>
          </w:p>
        </w:tc>
      </w:tr>
      <w:tr w:rsidR="001A2F4C" w:rsidRPr="006A1AF5" w:rsidTr="0035580B">
        <w:tc>
          <w:tcPr>
            <w:tcW w:w="830" w:type="dxa"/>
            <w:shd w:val="clear" w:color="auto" w:fill="auto"/>
          </w:tcPr>
          <w:p w:rsidR="001A2F4C" w:rsidRPr="00BE34C9" w:rsidRDefault="001A2F4C" w:rsidP="0035580B">
            <w:pPr>
              <w:jc w:val="center"/>
              <w:rPr>
                <w:lang w:val="en-US"/>
              </w:rPr>
            </w:pPr>
            <w:r w:rsidRPr="00BE34C9">
              <w:rPr>
                <w:lang w:val="en-US"/>
              </w:rPr>
              <w:t>[R3]</w:t>
            </w:r>
          </w:p>
        </w:tc>
        <w:tc>
          <w:tcPr>
            <w:tcW w:w="3814" w:type="dxa"/>
            <w:shd w:val="clear" w:color="auto" w:fill="auto"/>
          </w:tcPr>
          <w:p w:rsidR="001A2F4C" w:rsidRPr="00BE34C9" w:rsidRDefault="009E12D8" w:rsidP="0035580B">
            <w:pPr>
              <w:rPr>
                <w:lang w:val="en-US"/>
              </w:rPr>
            </w:pPr>
            <w:r w:rsidRPr="009E12D8">
              <w:rPr>
                <w:lang w:val="en-US"/>
              </w:rPr>
              <w:t>IEEE 1516.1-2010</w:t>
            </w:r>
          </w:p>
        </w:tc>
        <w:tc>
          <w:tcPr>
            <w:tcW w:w="5210" w:type="dxa"/>
            <w:shd w:val="clear" w:color="auto" w:fill="auto"/>
          </w:tcPr>
          <w:p w:rsidR="001A2F4C" w:rsidRPr="00BE34C9" w:rsidRDefault="009E12D8" w:rsidP="0035580B">
            <w:pPr>
              <w:rPr>
                <w:lang w:val="en-US"/>
              </w:rPr>
            </w:pPr>
            <w:r w:rsidRPr="009E12D8">
              <w:rPr>
                <w:lang w:val="en-US"/>
              </w:rPr>
              <w:t>IEEE Standard for Modeling and Simulation (M&amp;S), High Level Architecture (HLA) – Federate Interface Specification</w:t>
            </w:r>
          </w:p>
        </w:tc>
      </w:tr>
      <w:tr w:rsidR="001A2F4C" w:rsidRPr="006A1AF5" w:rsidTr="0035580B">
        <w:tc>
          <w:tcPr>
            <w:tcW w:w="830" w:type="dxa"/>
          </w:tcPr>
          <w:p w:rsidR="001A2F4C" w:rsidRPr="00BE34C9" w:rsidRDefault="001A2F4C" w:rsidP="0035580B">
            <w:pPr>
              <w:jc w:val="center"/>
              <w:rPr>
                <w:lang w:val="en-US"/>
              </w:rPr>
            </w:pPr>
            <w:r w:rsidRPr="00BE34C9">
              <w:rPr>
                <w:lang w:val="en-US"/>
              </w:rPr>
              <w:t>[R4]</w:t>
            </w:r>
          </w:p>
        </w:tc>
        <w:tc>
          <w:tcPr>
            <w:tcW w:w="3814" w:type="dxa"/>
          </w:tcPr>
          <w:p w:rsidR="001A2F4C" w:rsidRPr="00BE34C9" w:rsidRDefault="009E12D8" w:rsidP="0035580B">
            <w:pPr>
              <w:rPr>
                <w:lang w:val="en-US"/>
              </w:rPr>
            </w:pPr>
            <w:r w:rsidRPr="009E12D8">
              <w:rPr>
                <w:lang w:val="en-US"/>
              </w:rPr>
              <w:t>IEEE 1516.2-2010</w:t>
            </w:r>
          </w:p>
        </w:tc>
        <w:tc>
          <w:tcPr>
            <w:tcW w:w="5210" w:type="dxa"/>
          </w:tcPr>
          <w:p w:rsidR="001A2F4C" w:rsidRPr="00BE34C9" w:rsidRDefault="009E12D8" w:rsidP="0035580B">
            <w:pPr>
              <w:rPr>
                <w:lang w:val="en-US"/>
              </w:rPr>
            </w:pPr>
            <w:r w:rsidRPr="009E12D8">
              <w:rPr>
                <w:lang w:val="en-US"/>
              </w:rPr>
              <w:t>IEEE Standard for Modeling and Simulation (M&amp;S), High Level Architecture (HLA) – Object Model Template (OMT) Specification</w:t>
            </w:r>
          </w:p>
        </w:tc>
      </w:tr>
      <w:tr w:rsidR="001A2F4C" w:rsidRPr="006A1AF5" w:rsidTr="0035580B">
        <w:tc>
          <w:tcPr>
            <w:tcW w:w="830" w:type="dxa"/>
          </w:tcPr>
          <w:p w:rsidR="001A2F4C" w:rsidRPr="00BE34C9" w:rsidRDefault="001A2F4C" w:rsidP="0035580B">
            <w:pPr>
              <w:jc w:val="center"/>
              <w:rPr>
                <w:lang w:val="en-US"/>
              </w:rPr>
            </w:pPr>
            <w:r w:rsidRPr="00BE34C9">
              <w:rPr>
                <w:lang w:val="en-US"/>
              </w:rPr>
              <w:t>[R5]</w:t>
            </w:r>
          </w:p>
        </w:tc>
        <w:tc>
          <w:tcPr>
            <w:tcW w:w="3814" w:type="dxa"/>
          </w:tcPr>
          <w:p w:rsidR="001A2F4C" w:rsidRPr="00BE34C9" w:rsidRDefault="009E12D8" w:rsidP="0035580B">
            <w:pPr>
              <w:rPr>
                <w:lang w:val="en-US"/>
              </w:rPr>
            </w:pPr>
            <w:r w:rsidRPr="009E12D8">
              <w:rPr>
                <w:lang w:val="en-US"/>
              </w:rPr>
              <w:t>IEEE 1516-2010</w:t>
            </w:r>
          </w:p>
        </w:tc>
        <w:tc>
          <w:tcPr>
            <w:tcW w:w="5210" w:type="dxa"/>
          </w:tcPr>
          <w:p w:rsidR="001A2F4C" w:rsidRPr="00BE34C9" w:rsidRDefault="009E12D8" w:rsidP="0035580B">
            <w:pPr>
              <w:rPr>
                <w:lang w:val="en-US"/>
              </w:rPr>
            </w:pPr>
            <w:r w:rsidRPr="009E12D8">
              <w:rPr>
                <w:lang w:val="en-US"/>
              </w:rPr>
              <w:t>IEEE Standard for Modeling and Simulation (M&amp;S), High Level Architecture (HLA) – Framework and Rules</w:t>
            </w:r>
          </w:p>
        </w:tc>
      </w:tr>
    </w:tbl>
    <w:p w:rsidR="001A2F4C" w:rsidRPr="008276F4" w:rsidRDefault="001A2F4C" w:rsidP="001A2F4C">
      <w:pPr>
        <w:rPr>
          <w:lang w:val="en-GB"/>
        </w:rPr>
      </w:pPr>
    </w:p>
    <w:p w:rsidR="001A2F4C" w:rsidRPr="008276F4" w:rsidRDefault="001A2F4C" w:rsidP="001A2F4C">
      <w:pPr>
        <w:rPr>
          <w:lang w:val="en-GB"/>
        </w:rPr>
      </w:pPr>
    </w:p>
    <w:p w:rsidR="001A2F4C" w:rsidRPr="00BE34C9" w:rsidRDefault="001A2F4C" w:rsidP="00B87C1F">
      <w:pPr>
        <w:pStyle w:val="Titre2"/>
        <w:tabs>
          <w:tab w:val="clear" w:pos="720"/>
          <w:tab w:val="left" w:pos="1021"/>
        </w:tabs>
        <w:spacing w:before="120" w:after="120"/>
        <w:ind w:left="1021" w:hanging="737"/>
        <w:jc w:val="both"/>
        <w:rPr>
          <w:lang w:val="en-US"/>
        </w:rPr>
      </w:pPr>
      <w:bookmarkStart w:id="13" w:name="_Toc190071951"/>
      <w:bookmarkStart w:id="14" w:name="_Toc287626237"/>
      <w:bookmarkStart w:id="15" w:name="_Toc342062141"/>
      <w:bookmarkStart w:id="16" w:name="_Toc426703999"/>
      <w:bookmarkStart w:id="17" w:name="_Toc499030219"/>
      <w:r w:rsidRPr="00BE34C9">
        <w:rPr>
          <w:lang w:val="en-US"/>
        </w:rPr>
        <w:t>Terminolog</w:t>
      </w:r>
      <w:bookmarkEnd w:id="13"/>
      <w:bookmarkEnd w:id="14"/>
      <w:bookmarkEnd w:id="15"/>
      <w:bookmarkEnd w:id="16"/>
      <w:r w:rsidR="00421CA9" w:rsidRPr="00BE34C9">
        <w:rPr>
          <w:lang w:val="en-US"/>
        </w:rPr>
        <w:t>Y</w:t>
      </w:r>
      <w:bookmarkEnd w:id="17"/>
    </w:p>
    <w:p w:rsidR="001A2F4C" w:rsidRPr="00BE34C9" w:rsidRDefault="004549BC" w:rsidP="00B87C1F">
      <w:pPr>
        <w:pStyle w:val="Titre3"/>
        <w:tabs>
          <w:tab w:val="clear" w:pos="709"/>
          <w:tab w:val="left" w:pos="1361"/>
        </w:tabs>
        <w:ind w:left="1361" w:hanging="794"/>
        <w:rPr>
          <w:lang w:val="en-US"/>
        </w:rPr>
      </w:pPr>
      <w:bookmarkStart w:id="18" w:name="_Toc499030220"/>
      <w:r>
        <w:rPr>
          <w:lang w:val="en-US"/>
        </w:rPr>
        <w:t>Acronyms</w:t>
      </w:r>
      <w:bookmarkEnd w:id="18"/>
    </w:p>
    <w:p w:rsidR="001A2F4C" w:rsidRPr="00BE34C9" w:rsidRDefault="001A2F4C" w:rsidP="001A2F4C">
      <w:pPr>
        <w:rPr>
          <w:lang w:val="en-US"/>
        </w:rPr>
      </w:pPr>
    </w:p>
    <w:tbl>
      <w:tblPr>
        <w:tblW w:w="9498"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843"/>
        <w:gridCol w:w="7655"/>
      </w:tblGrid>
      <w:tr w:rsidR="001A2F4C" w:rsidRPr="00BE34C9" w:rsidTr="00D34165">
        <w:trPr>
          <w:cantSplit/>
          <w:tblHeader/>
        </w:trPr>
        <w:tc>
          <w:tcPr>
            <w:tcW w:w="1843" w:type="dxa"/>
            <w:tcBorders>
              <w:top w:val="single" w:sz="4" w:space="0" w:color="auto"/>
              <w:left w:val="single" w:sz="4" w:space="0" w:color="auto"/>
              <w:bottom w:val="single" w:sz="4" w:space="0" w:color="auto"/>
            </w:tcBorders>
            <w:shd w:val="pct10" w:color="auto" w:fill="auto"/>
          </w:tcPr>
          <w:p w:rsidR="001A2F4C" w:rsidRPr="00BE34C9" w:rsidRDefault="009E12D8" w:rsidP="0035580B">
            <w:pPr>
              <w:pStyle w:val="EntteTableau"/>
              <w:rPr>
                <w:rFonts w:ascii="Arial" w:hAnsi="Arial" w:cs="Arial"/>
                <w:lang w:val="en-US"/>
              </w:rPr>
            </w:pPr>
            <w:r w:rsidRPr="009E12D8">
              <w:rPr>
                <w:rFonts w:ascii="Arial" w:hAnsi="Arial" w:cs="Arial"/>
                <w:lang w:val="en-US"/>
              </w:rPr>
              <w:t>Acronym</w:t>
            </w:r>
          </w:p>
        </w:tc>
        <w:tc>
          <w:tcPr>
            <w:tcW w:w="7655" w:type="dxa"/>
            <w:tcBorders>
              <w:top w:val="single" w:sz="4" w:space="0" w:color="auto"/>
              <w:bottom w:val="single" w:sz="4" w:space="0" w:color="auto"/>
              <w:right w:val="single" w:sz="4" w:space="0" w:color="auto"/>
            </w:tcBorders>
            <w:shd w:val="pct10" w:color="auto" w:fill="auto"/>
          </w:tcPr>
          <w:p w:rsidR="001A2F4C" w:rsidRPr="00BE34C9" w:rsidRDefault="009E12D8" w:rsidP="0035580B">
            <w:pPr>
              <w:pStyle w:val="EntteTableau"/>
              <w:rPr>
                <w:rFonts w:ascii="Arial" w:hAnsi="Arial" w:cs="Arial"/>
                <w:lang w:val="en-US"/>
              </w:rPr>
            </w:pPr>
            <w:r w:rsidRPr="009E12D8">
              <w:rPr>
                <w:rFonts w:ascii="Arial" w:hAnsi="Arial" w:cs="Arial"/>
                <w:lang w:val="en-US"/>
              </w:rPr>
              <w:t>Meaning</w:t>
            </w:r>
          </w:p>
        </w:tc>
      </w:tr>
      <w:tr w:rsidR="001A2F4C"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1A2F4C" w:rsidRPr="00BE34C9" w:rsidRDefault="001A2F4C" w:rsidP="0035580B">
            <w:pPr>
              <w:pStyle w:val="P2"/>
              <w:jc w:val="left"/>
              <w:rPr>
                <w:rFonts w:ascii="Arial" w:hAnsi="Arial" w:cs="Arial"/>
                <w:b/>
                <w:sz w:val="20"/>
                <w:lang w:val="en-US"/>
              </w:rPr>
            </w:pPr>
            <w:r w:rsidRPr="00BE34C9">
              <w:rPr>
                <w:rFonts w:ascii="Arial" w:hAnsi="Arial" w:cs="Arial"/>
                <w:b/>
                <w:sz w:val="20"/>
                <w:lang w:val="en-US"/>
              </w:rPr>
              <w:t>API</w:t>
            </w:r>
          </w:p>
        </w:tc>
        <w:tc>
          <w:tcPr>
            <w:tcW w:w="7655" w:type="dxa"/>
            <w:tcBorders>
              <w:top w:val="single" w:sz="4" w:space="0" w:color="auto"/>
              <w:left w:val="single" w:sz="4" w:space="0" w:color="auto"/>
              <w:bottom w:val="single" w:sz="4" w:space="0" w:color="auto"/>
              <w:right w:val="single" w:sz="4" w:space="0" w:color="auto"/>
            </w:tcBorders>
          </w:tcPr>
          <w:p w:rsidR="001A2F4C" w:rsidRPr="00BE34C9" w:rsidRDefault="009E12D8" w:rsidP="0035580B">
            <w:pPr>
              <w:pStyle w:val="P2"/>
              <w:rPr>
                <w:rFonts w:ascii="Arial" w:hAnsi="Arial" w:cs="Arial"/>
                <w:sz w:val="20"/>
                <w:lang w:val="en-US"/>
              </w:rPr>
            </w:pPr>
            <w:r w:rsidRPr="009E12D8">
              <w:rPr>
                <w:rFonts w:ascii="Arial" w:hAnsi="Arial" w:cs="Arial"/>
                <w:sz w:val="20"/>
                <w:lang w:val="en-US"/>
              </w:rPr>
              <w:t>Application Programming Interface</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lastRenderedPageBreak/>
              <w:t>ATC</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9E12D8" w:rsidP="0035580B">
            <w:pPr>
              <w:pStyle w:val="P2"/>
              <w:rPr>
                <w:rFonts w:ascii="Arial" w:hAnsi="Arial" w:cs="Arial"/>
                <w:sz w:val="20"/>
                <w:lang w:val="en-US"/>
              </w:rPr>
            </w:pPr>
            <w:r w:rsidRPr="009E12D8">
              <w:rPr>
                <w:rFonts w:ascii="Arial" w:hAnsi="Arial" w:cs="Arial"/>
                <w:sz w:val="20"/>
                <w:lang w:val="en-US"/>
              </w:rPr>
              <w:t>Abstract Test Case</w:t>
            </w:r>
          </w:p>
        </w:tc>
      </w:tr>
      <w:tr w:rsidR="001A2F4C"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c>
          <w:tcPr>
            <w:tcW w:w="1843" w:type="dxa"/>
            <w:tcBorders>
              <w:top w:val="single" w:sz="4" w:space="0" w:color="auto"/>
              <w:left w:val="single" w:sz="4" w:space="0" w:color="auto"/>
              <w:bottom w:val="single" w:sz="4" w:space="0" w:color="auto"/>
              <w:right w:val="single" w:sz="6" w:space="0" w:color="auto"/>
            </w:tcBorders>
          </w:tcPr>
          <w:p w:rsidR="001A2F4C" w:rsidRPr="00BE34C9" w:rsidRDefault="001A2F4C" w:rsidP="0035580B">
            <w:pPr>
              <w:pStyle w:val="CelluleTableau"/>
              <w:rPr>
                <w:rFonts w:ascii="Arial" w:hAnsi="Arial" w:cs="Arial"/>
                <w:b/>
                <w:lang w:val="en-US"/>
              </w:rPr>
            </w:pPr>
            <w:r w:rsidRPr="00BE34C9">
              <w:rPr>
                <w:rFonts w:ascii="Arial" w:hAnsi="Arial" w:cs="Arial"/>
                <w:b/>
                <w:lang w:val="en-US"/>
              </w:rPr>
              <w:t>CA</w:t>
            </w:r>
          </w:p>
        </w:tc>
        <w:tc>
          <w:tcPr>
            <w:tcW w:w="7655" w:type="dxa"/>
            <w:tcBorders>
              <w:top w:val="single" w:sz="4" w:space="0" w:color="auto"/>
              <w:left w:val="single" w:sz="6" w:space="0" w:color="auto"/>
              <w:bottom w:val="single" w:sz="4" w:space="0" w:color="auto"/>
              <w:right w:val="single" w:sz="4" w:space="0" w:color="auto"/>
            </w:tcBorders>
          </w:tcPr>
          <w:p w:rsidR="001A2F4C" w:rsidRPr="00BE34C9" w:rsidRDefault="009E12D8" w:rsidP="00BE34C9">
            <w:pPr>
              <w:pStyle w:val="CelluleTableau"/>
              <w:rPr>
                <w:rFonts w:ascii="Arial" w:hAnsi="Arial" w:cs="Arial"/>
                <w:lang w:val="en-US"/>
              </w:rPr>
            </w:pPr>
            <w:r w:rsidRPr="009E12D8">
              <w:rPr>
                <w:rFonts w:ascii="Arial" w:hAnsi="Arial" w:cs="Arial"/>
                <w:lang w:val="en-US"/>
              </w:rPr>
              <w:t>Certification Agent</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t>ETC</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9E12D8" w:rsidP="0035580B">
            <w:pPr>
              <w:pStyle w:val="P2"/>
              <w:rPr>
                <w:rFonts w:ascii="Arial" w:hAnsi="Arial" w:cs="Arial"/>
                <w:sz w:val="20"/>
                <w:lang w:val="en-US"/>
              </w:rPr>
            </w:pPr>
            <w:r w:rsidRPr="009E12D8">
              <w:rPr>
                <w:rFonts w:ascii="Arial" w:hAnsi="Arial" w:cs="Arial"/>
                <w:sz w:val="20"/>
                <w:lang w:val="en-US"/>
              </w:rPr>
              <w:t>Executable Test Case</w:t>
            </w:r>
          </w:p>
        </w:tc>
      </w:tr>
      <w:tr w:rsidR="001A2F4C" w:rsidRPr="006A1AF5"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1A2F4C" w:rsidRPr="00BE34C9" w:rsidRDefault="001A2F4C" w:rsidP="0035580B">
            <w:pPr>
              <w:pStyle w:val="P2"/>
              <w:jc w:val="left"/>
              <w:rPr>
                <w:rFonts w:ascii="Arial" w:hAnsi="Arial" w:cs="Arial"/>
                <w:b/>
                <w:sz w:val="20"/>
                <w:lang w:val="en-US"/>
              </w:rPr>
            </w:pPr>
            <w:r w:rsidRPr="00BE34C9">
              <w:rPr>
                <w:rFonts w:ascii="Arial" w:hAnsi="Arial" w:cs="Arial"/>
                <w:b/>
                <w:sz w:val="20"/>
                <w:lang w:val="en-US"/>
              </w:rPr>
              <w:t>FCTT</w:t>
            </w:r>
          </w:p>
        </w:tc>
        <w:tc>
          <w:tcPr>
            <w:tcW w:w="7655" w:type="dxa"/>
            <w:tcBorders>
              <w:top w:val="single" w:sz="4" w:space="0" w:color="auto"/>
              <w:left w:val="single" w:sz="4" w:space="0" w:color="auto"/>
              <w:bottom w:val="single" w:sz="4" w:space="0" w:color="auto"/>
              <w:right w:val="single" w:sz="4" w:space="0" w:color="auto"/>
            </w:tcBorders>
          </w:tcPr>
          <w:p w:rsidR="001A2F4C" w:rsidRPr="00BE34C9" w:rsidRDefault="001A2F4C" w:rsidP="00BE34C9">
            <w:pPr>
              <w:pStyle w:val="P2"/>
              <w:rPr>
                <w:rFonts w:ascii="Arial" w:hAnsi="Arial" w:cs="Arial"/>
                <w:sz w:val="20"/>
                <w:lang w:val="en-US"/>
              </w:rPr>
            </w:pPr>
            <w:r w:rsidRPr="00BE34C9">
              <w:rPr>
                <w:rFonts w:ascii="Arial" w:hAnsi="Arial" w:cs="Arial"/>
                <w:sz w:val="20"/>
                <w:lang w:val="en-US"/>
              </w:rPr>
              <w:t>Federate Compliance Testing Tool</w:t>
            </w:r>
            <w:r w:rsidR="00E11D61">
              <w:rPr>
                <w:rFonts w:ascii="Arial" w:hAnsi="Arial" w:cs="Arial"/>
                <w:sz w:val="20"/>
                <w:lang w:val="en-US"/>
              </w:rPr>
              <w:t>:</w:t>
            </w:r>
            <w:r w:rsidRPr="00BE34C9">
              <w:rPr>
                <w:rFonts w:ascii="Arial" w:hAnsi="Arial" w:cs="Arial"/>
                <w:sz w:val="20"/>
                <w:lang w:val="en-US"/>
              </w:rPr>
              <w:t xml:space="preserve"> </w:t>
            </w:r>
            <w:r w:rsidR="009E12D8" w:rsidRPr="009E12D8">
              <w:rPr>
                <w:rFonts w:ascii="Arial" w:hAnsi="Arial" w:cs="Arial"/>
                <w:sz w:val="20"/>
                <w:lang w:val="en-US"/>
              </w:rPr>
              <w:t xml:space="preserve">tool used by France to certify against HLA 1.3 et 1516-2000 </w:t>
            </w:r>
            <w:r w:rsidR="00BE34C9">
              <w:rPr>
                <w:rFonts w:ascii="Arial" w:hAnsi="Arial" w:cs="Arial"/>
                <w:sz w:val="20"/>
                <w:lang w:val="en-US"/>
              </w:rPr>
              <w:t>standards</w:t>
            </w:r>
          </w:p>
        </w:tc>
      </w:tr>
      <w:tr w:rsidR="00202209" w:rsidRPr="006A1AF5"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FCTT NG</w:t>
            </w:r>
          </w:p>
        </w:tc>
        <w:tc>
          <w:tcPr>
            <w:tcW w:w="7655" w:type="dxa"/>
            <w:tcBorders>
              <w:top w:val="single" w:sz="4" w:space="0" w:color="auto"/>
              <w:left w:val="single" w:sz="4" w:space="0" w:color="auto"/>
              <w:bottom w:val="single" w:sz="4" w:space="0" w:color="auto"/>
              <w:right w:val="single" w:sz="4" w:space="0" w:color="auto"/>
            </w:tcBorders>
          </w:tcPr>
          <w:p w:rsidR="00524257" w:rsidRPr="00BE34C9" w:rsidRDefault="009E12D8" w:rsidP="00BE34C9">
            <w:pPr>
              <w:pStyle w:val="P2"/>
              <w:rPr>
                <w:rFonts w:ascii="Arial" w:hAnsi="Arial" w:cs="Arial"/>
                <w:sz w:val="20"/>
                <w:lang w:val="en-US"/>
              </w:rPr>
            </w:pPr>
            <w:r w:rsidRPr="009E12D8">
              <w:rPr>
                <w:rFonts w:ascii="Arial" w:hAnsi="Arial" w:cs="Arial"/>
                <w:sz w:val="20"/>
                <w:lang w:val="en-US"/>
              </w:rPr>
              <w:t>Federate Compliance Testing Tool New Generation</w:t>
            </w:r>
            <w:r w:rsidR="00E11D61">
              <w:rPr>
                <w:rFonts w:ascii="Arial" w:hAnsi="Arial" w:cs="Arial"/>
                <w:sz w:val="20"/>
                <w:lang w:val="en-US"/>
              </w:rPr>
              <w:t>:</w:t>
            </w:r>
            <w:r w:rsidRPr="009E12D8">
              <w:rPr>
                <w:rFonts w:ascii="Arial" w:hAnsi="Arial" w:cs="Arial"/>
                <w:sz w:val="20"/>
                <w:lang w:val="en-US"/>
              </w:rPr>
              <w:t xml:space="preserve"> </w:t>
            </w:r>
            <w:r w:rsidR="00BE34C9" w:rsidRPr="00BE34C9">
              <w:rPr>
                <w:rFonts w:ascii="Arial" w:hAnsi="Arial" w:cs="Arial"/>
                <w:sz w:val="20"/>
                <w:lang w:val="en-US"/>
              </w:rPr>
              <w:t xml:space="preserve">tool used by France to certify against </w:t>
            </w:r>
            <w:r w:rsidRPr="009E12D8">
              <w:rPr>
                <w:rFonts w:ascii="Arial" w:hAnsi="Arial" w:cs="Arial"/>
                <w:sz w:val="20"/>
                <w:lang w:val="en-US"/>
              </w:rPr>
              <w:t>1516-2010</w:t>
            </w:r>
            <w:r w:rsidR="00BE34C9">
              <w:rPr>
                <w:rFonts w:ascii="Arial" w:hAnsi="Arial" w:cs="Arial"/>
                <w:sz w:val="20"/>
                <w:lang w:val="en-US"/>
              </w:rPr>
              <w:t xml:space="preserve"> </w:t>
            </w:r>
            <w:r w:rsidR="00BE34C9" w:rsidRPr="00BE34C9">
              <w:rPr>
                <w:rFonts w:ascii="Arial" w:hAnsi="Arial" w:cs="Arial"/>
                <w:sz w:val="20"/>
                <w:lang w:val="en-US"/>
              </w:rPr>
              <w:t>standard</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FOM</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9E12D8" w:rsidP="0035580B">
            <w:pPr>
              <w:pStyle w:val="P2"/>
              <w:rPr>
                <w:rFonts w:ascii="Arial" w:hAnsi="Arial" w:cs="Arial"/>
                <w:sz w:val="20"/>
                <w:lang w:val="en-US"/>
              </w:rPr>
            </w:pPr>
            <w:r w:rsidRPr="009E12D8">
              <w:rPr>
                <w:rFonts w:ascii="Arial" w:hAnsi="Arial" w:cs="Arial"/>
                <w:sz w:val="20"/>
                <w:lang w:val="en-US"/>
              </w:rPr>
              <w:t>Federation Object Model</w:t>
            </w:r>
          </w:p>
        </w:tc>
      </w:tr>
      <w:tr w:rsidR="00B8687C"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8687C" w:rsidRPr="00BE34C9" w:rsidRDefault="00B8687C" w:rsidP="0035580B">
            <w:pPr>
              <w:pStyle w:val="P2"/>
              <w:jc w:val="left"/>
              <w:rPr>
                <w:rFonts w:ascii="Arial" w:hAnsi="Arial" w:cs="Arial"/>
                <w:b/>
                <w:sz w:val="20"/>
                <w:lang w:val="en-US"/>
              </w:rPr>
            </w:pPr>
            <w:r w:rsidRPr="00BE34C9">
              <w:rPr>
                <w:rFonts w:ascii="Arial" w:hAnsi="Arial" w:cs="Arial"/>
                <w:b/>
                <w:sz w:val="20"/>
                <w:lang w:val="en-US"/>
              </w:rPr>
              <w:t>FRA</w:t>
            </w:r>
          </w:p>
        </w:tc>
        <w:tc>
          <w:tcPr>
            <w:tcW w:w="7655" w:type="dxa"/>
            <w:tcBorders>
              <w:top w:val="single" w:sz="4" w:space="0" w:color="auto"/>
              <w:left w:val="single" w:sz="4" w:space="0" w:color="auto"/>
              <w:bottom w:val="single" w:sz="4" w:space="0" w:color="auto"/>
              <w:right w:val="single" w:sz="4" w:space="0" w:color="auto"/>
            </w:tcBorders>
          </w:tcPr>
          <w:p w:rsidR="00B8687C" w:rsidRPr="00BE34C9" w:rsidRDefault="009E12D8" w:rsidP="0035580B">
            <w:pPr>
              <w:pStyle w:val="P2"/>
              <w:rPr>
                <w:rFonts w:ascii="Arial" w:hAnsi="Arial" w:cs="Arial"/>
                <w:sz w:val="20"/>
                <w:lang w:val="en-US"/>
              </w:rPr>
            </w:pPr>
            <w:r w:rsidRPr="009E12D8">
              <w:rPr>
                <w:rFonts w:ascii="Arial" w:hAnsi="Arial" w:cs="Arial"/>
                <w:sz w:val="20"/>
                <w:lang w:val="en-US"/>
              </w:rPr>
              <w:t>France</w:t>
            </w:r>
          </w:p>
        </w:tc>
      </w:tr>
      <w:tr w:rsidR="00202209" w:rsidRPr="00BE34C9" w:rsidTr="00D34165">
        <w:tblPrEx>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shd w:val="clear" w:color="auto" w:fill="auto"/>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FUT</w:t>
            </w:r>
          </w:p>
        </w:tc>
        <w:tc>
          <w:tcPr>
            <w:tcW w:w="7655" w:type="dxa"/>
            <w:tcBorders>
              <w:top w:val="single" w:sz="4" w:space="0" w:color="auto"/>
              <w:left w:val="single" w:sz="4" w:space="0" w:color="auto"/>
              <w:bottom w:val="single" w:sz="4" w:space="0" w:color="auto"/>
              <w:right w:val="single" w:sz="4" w:space="0" w:color="auto"/>
            </w:tcBorders>
            <w:shd w:val="clear" w:color="auto" w:fill="auto"/>
          </w:tcPr>
          <w:p w:rsidR="00202209" w:rsidRPr="00BE34C9" w:rsidRDefault="009E12D8" w:rsidP="00BE34C9">
            <w:pPr>
              <w:pStyle w:val="P2"/>
              <w:rPr>
                <w:rFonts w:ascii="Arial" w:hAnsi="Arial" w:cs="Arial"/>
                <w:sz w:val="20"/>
                <w:lang w:val="en-US"/>
              </w:rPr>
            </w:pPr>
            <w:r w:rsidRPr="009E12D8">
              <w:rPr>
                <w:rFonts w:ascii="Arial" w:hAnsi="Arial" w:cs="Arial"/>
                <w:sz w:val="20"/>
                <w:lang w:val="en-US"/>
              </w:rPr>
              <w:t>Federate Under Test</w:t>
            </w:r>
            <w:r w:rsidR="00E11D61">
              <w:rPr>
                <w:rFonts w:ascii="Arial" w:hAnsi="Arial" w:cs="Arial"/>
                <w:sz w:val="20"/>
                <w:lang w:val="en-US"/>
              </w:rPr>
              <w:t>:</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HLA</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9E12D8" w:rsidP="0035580B">
            <w:pPr>
              <w:pStyle w:val="P2"/>
              <w:rPr>
                <w:rFonts w:ascii="Arial" w:hAnsi="Arial" w:cs="Arial"/>
                <w:sz w:val="20"/>
                <w:lang w:val="en-US"/>
              </w:rPr>
            </w:pPr>
            <w:r w:rsidRPr="009E12D8">
              <w:rPr>
                <w:rFonts w:ascii="Arial" w:hAnsi="Arial" w:cs="Arial"/>
                <w:sz w:val="20"/>
                <w:lang w:val="en-US"/>
              </w:rPr>
              <w:t xml:space="preserve">High </w:t>
            </w:r>
            <w:r w:rsidR="004549BC">
              <w:rPr>
                <w:rStyle w:val="goohl3"/>
                <w:rFonts w:ascii="Arial" w:hAnsi="Arial" w:cs="Arial"/>
                <w:sz w:val="20"/>
                <w:lang w:val="en-US"/>
              </w:rPr>
              <w:t>Level</w:t>
            </w:r>
            <w:r w:rsidR="004549BC">
              <w:rPr>
                <w:rFonts w:ascii="Arial" w:hAnsi="Arial" w:cs="Arial"/>
                <w:sz w:val="20"/>
                <w:lang w:val="en-US"/>
              </w:rPr>
              <w:t xml:space="preserve"> Architecture</w:t>
            </w:r>
          </w:p>
        </w:tc>
      </w:tr>
      <w:tr w:rsidR="00917DCA" w:rsidRPr="00831F59" w:rsidTr="00917D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917DCA" w:rsidRPr="00A82AFE" w:rsidRDefault="00917DCA" w:rsidP="00917DCA">
            <w:pPr>
              <w:pStyle w:val="P2"/>
              <w:jc w:val="left"/>
              <w:rPr>
                <w:rFonts w:ascii="Arial" w:hAnsi="Arial" w:cs="Arial"/>
                <w:b/>
                <w:sz w:val="20"/>
                <w:lang w:val="en-GB"/>
              </w:rPr>
            </w:pPr>
            <w:r>
              <w:rPr>
                <w:rFonts w:ascii="Arial" w:hAnsi="Arial" w:cs="Arial"/>
                <w:b/>
                <w:sz w:val="20"/>
                <w:lang w:val="en-GB"/>
              </w:rPr>
              <w:t>HMI</w:t>
            </w:r>
          </w:p>
        </w:tc>
        <w:tc>
          <w:tcPr>
            <w:tcW w:w="7655" w:type="dxa"/>
            <w:tcBorders>
              <w:top w:val="single" w:sz="4" w:space="0" w:color="auto"/>
              <w:left w:val="single" w:sz="4" w:space="0" w:color="auto"/>
              <w:bottom w:val="single" w:sz="4" w:space="0" w:color="auto"/>
              <w:right w:val="single" w:sz="4" w:space="0" w:color="auto"/>
            </w:tcBorders>
          </w:tcPr>
          <w:p w:rsidR="00917DCA" w:rsidRPr="00BF01FE" w:rsidRDefault="00917DCA" w:rsidP="00917DCA">
            <w:pPr>
              <w:pStyle w:val="P2"/>
              <w:rPr>
                <w:rFonts w:ascii="Arial" w:hAnsi="Arial" w:cs="Arial"/>
                <w:sz w:val="20"/>
              </w:rPr>
            </w:pPr>
            <w:r w:rsidRPr="00BF01FE">
              <w:rPr>
                <w:rFonts w:ascii="Arial" w:hAnsi="Arial" w:cs="Arial"/>
                <w:sz w:val="20"/>
              </w:rPr>
              <w:t>H</w:t>
            </w:r>
            <w:r>
              <w:rPr>
                <w:rFonts w:ascii="Arial" w:hAnsi="Arial" w:cs="Arial"/>
                <w:sz w:val="20"/>
              </w:rPr>
              <w:t>uman</w:t>
            </w:r>
            <w:r w:rsidRPr="00BF01FE">
              <w:rPr>
                <w:rFonts w:ascii="Arial" w:hAnsi="Arial" w:cs="Arial"/>
                <w:sz w:val="20"/>
              </w:rPr>
              <w:t>-Machine</w:t>
            </w:r>
            <w:r>
              <w:rPr>
                <w:rFonts w:ascii="Arial" w:hAnsi="Arial" w:cs="Arial"/>
                <w:sz w:val="20"/>
              </w:rPr>
              <w:t xml:space="preserve"> Interface</w:t>
            </w:r>
          </w:p>
        </w:tc>
      </w:tr>
      <w:tr w:rsidR="00202209" w:rsidRPr="006A1AF5"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IEEE</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Institute of Electrical and Electronics Engineers</w:t>
            </w:r>
          </w:p>
        </w:tc>
      </w:tr>
      <w:tr w:rsidR="00ED6241" w:rsidRPr="006A1AF5"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ED6241" w:rsidRPr="00BE34C9" w:rsidRDefault="00ED6241" w:rsidP="00ED6241">
            <w:pPr>
              <w:pStyle w:val="P2"/>
              <w:ind w:right="82"/>
              <w:jc w:val="left"/>
              <w:rPr>
                <w:rFonts w:ascii="Arial" w:hAnsi="Arial" w:cs="Arial"/>
                <w:b/>
                <w:sz w:val="20"/>
                <w:lang w:val="en-US"/>
              </w:rPr>
            </w:pPr>
            <w:r w:rsidRPr="00BE34C9">
              <w:rPr>
                <w:rFonts w:ascii="Arial" w:hAnsi="Arial" w:cs="Arial"/>
                <w:b/>
                <w:sz w:val="20"/>
                <w:lang w:val="en-US"/>
              </w:rPr>
              <w:t>IEEE 1516-2010</w:t>
            </w:r>
          </w:p>
        </w:tc>
        <w:tc>
          <w:tcPr>
            <w:tcW w:w="7655" w:type="dxa"/>
            <w:tcBorders>
              <w:top w:val="single" w:sz="4" w:space="0" w:color="auto"/>
              <w:left w:val="single" w:sz="4" w:space="0" w:color="auto"/>
              <w:bottom w:val="single" w:sz="4" w:space="0" w:color="auto"/>
              <w:right w:val="single" w:sz="4" w:space="0" w:color="auto"/>
            </w:tcBorders>
          </w:tcPr>
          <w:p w:rsidR="00ED6241" w:rsidRPr="00BE34C9" w:rsidRDefault="00BE34C9" w:rsidP="00BE34C9">
            <w:pPr>
              <w:pStyle w:val="P2"/>
              <w:rPr>
                <w:rFonts w:ascii="Arial" w:hAnsi="Arial" w:cs="Arial"/>
                <w:sz w:val="20"/>
                <w:lang w:val="en-US"/>
              </w:rPr>
            </w:pPr>
            <w:r w:rsidRPr="00BE34C9">
              <w:rPr>
                <w:rFonts w:ascii="Arial" w:hAnsi="Arial" w:cs="Arial"/>
                <w:sz w:val="20"/>
                <w:lang w:val="en-US"/>
              </w:rPr>
              <w:t>V</w:t>
            </w:r>
            <w:r w:rsidR="009E12D8" w:rsidRPr="009E12D8">
              <w:rPr>
                <w:rFonts w:ascii="Arial" w:hAnsi="Arial" w:cs="Arial"/>
                <w:sz w:val="20"/>
                <w:lang w:val="en-US"/>
              </w:rPr>
              <w:t>ersion of HLA</w:t>
            </w:r>
            <w:r w:rsidR="009E12D8" w:rsidRPr="009E12D8">
              <w:rPr>
                <w:lang w:val="en-US"/>
              </w:rPr>
              <w:t xml:space="preserve"> </w:t>
            </w:r>
            <w:r w:rsidR="009E12D8" w:rsidRPr="009E12D8">
              <w:rPr>
                <w:rFonts w:ascii="Arial" w:hAnsi="Arial" w:cs="Arial"/>
                <w:sz w:val="20"/>
                <w:lang w:val="en-US"/>
              </w:rPr>
              <w:t xml:space="preserve">standard from IEEE approved </w:t>
            </w:r>
            <w:r>
              <w:rPr>
                <w:rFonts w:ascii="Arial" w:hAnsi="Arial" w:cs="Arial"/>
                <w:sz w:val="20"/>
                <w:lang w:val="en-US"/>
              </w:rPr>
              <w:t>in August</w:t>
            </w:r>
            <w:r w:rsidR="009E12D8" w:rsidRPr="009E12D8">
              <w:rPr>
                <w:rFonts w:ascii="Arial" w:hAnsi="Arial" w:cs="Arial"/>
                <w:sz w:val="20"/>
                <w:lang w:val="en-US"/>
              </w:rPr>
              <w:t xml:space="preserve"> 2010</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IP</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Internet Protocol</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t>IR</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4549BC" w:rsidP="0035580B">
            <w:pPr>
              <w:pStyle w:val="P2"/>
              <w:rPr>
                <w:rFonts w:ascii="Arial" w:hAnsi="Arial" w:cs="Arial"/>
                <w:sz w:val="20"/>
                <w:lang w:val="en-US"/>
              </w:rPr>
            </w:pPr>
            <w:r>
              <w:rPr>
                <w:rFonts w:ascii="Arial" w:hAnsi="Arial" w:cs="Arial"/>
                <w:sz w:val="20"/>
                <w:lang w:val="en-US"/>
              </w:rPr>
              <w:t>Interoperability Requirement</w:t>
            </w:r>
          </w:p>
        </w:tc>
      </w:tr>
      <w:tr w:rsidR="00D34165" w:rsidRPr="006A1AF5"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35580B">
            <w:pPr>
              <w:pStyle w:val="P2"/>
              <w:jc w:val="left"/>
              <w:rPr>
                <w:rFonts w:ascii="Arial" w:hAnsi="Arial" w:cs="Arial"/>
                <w:b/>
                <w:sz w:val="20"/>
                <w:lang w:val="en-US"/>
              </w:rPr>
            </w:pPr>
            <w:r w:rsidRPr="00BE34C9">
              <w:rPr>
                <w:rFonts w:ascii="Arial" w:hAnsi="Arial" w:cs="Arial"/>
                <w:b/>
                <w:sz w:val="20"/>
                <w:lang w:val="en-US"/>
              </w:rPr>
              <w:t>IVCT</w:t>
            </w:r>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4549BC" w:rsidP="00BF01FE">
            <w:pPr>
              <w:pStyle w:val="P2"/>
              <w:rPr>
                <w:rFonts w:ascii="Arial" w:hAnsi="Arial" w:cs="Arial"/>
                <w:sz w:val="20"/>
                <w:lang w:val="en-US"/>
              </w:rPr>
            </w:pPr>
            <w:r>
              <w:rPr>
                <w:rFonts w:ascii="Arial" w:hAnsi="Arial" w:cs="Arial"/>
                <w:sz w:val="20"/>
                <w:lang w:val="en-US"/>
              </w:rPr>
              <w:t>Integration Verification and Certification Tool</w:t>
            </w:r>
          </w:p>
        </w:tc>
      </w:tr>
      <w:tr w:rsidR="00E54942"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E54942" w:rsidRPr="00BE34C9" w:rsidRDefault="00E54942" w:rsidP="0035580B">
            <w:pPr>
              <w:pStyle w:val="P2"/>
              <w:jc w:val="left"/>
              <w:rPr>
                <w:rFonts w:ascii="Arial" w:hAnsi="Arial" w:cs="Arial"/>
                <w:b/>
                <w:sz w:val="20"/>
                <w:lang w:val="en-US"/>
              </w:rPr>
            </w:pPr>
            <w:r w:rsidRPr="00BE34C9">
              <w:rPr>
                <w:rFonts w:ascii="Arial" w:hAnsi="Arial" w:cs="Arial"/>
                <w:b/>
                <w:sz w:val="20"/>
                <w:lang w:val="en-US"/>
              </w:rPr>
              <w:t>JSON</w:t>
            </w:r>
          </w:p>
        </w:tc>
        <w:tc>
          <w:tcPr>
            <w:tcW w:w="7655" w:type="dxa"/>
            <w:tcBorders>
              <w:top w:val="single" w:sz="4" w:space="0" w:color="auto"/>
              <w:left w:val="single" w:sz="4" w:space="0" w:color="auto"/>
              <w:bottom w:val="single" w:sz="4" w:space="0" w:color="auto"/>
              <w:right w:val="single" w:sz="4" w:space="0" w:color="auto"/>
            </w:tcBorders>
          </w:tcPr>
          <w:p w:rsidR="00E54942" w:rsidRPr="00BE34C9" w:rsidRDefault="004549BC" w:rsidP="00BF01FE">
            <w:pPr>
              <w:pStyle w:val="P2"/>
              <w:rPr>
                <w:rFonts w:ascii="Arial" w:hAnsi="Arial" w:cs="Arial"/>
                <w:sz w:val="20"/>
                <w:lang w:val="en-US"/>
              </w:rPr>
            </w:pPr>
            <w:r>
              <w:rPr>
                <w:rFonts w:ascii="Arial" w:hAnsi="Arial" w:cs="Arial"/>
                <w:sz w:val="20"/>
                <w:lang w:val="en-US"/>
              </w:rPr>
              <w:t>JavaScript Object Notation</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 xml:space="preserve">M&amp;S </w:t>
            </w:r>
            <w:proofErr w:type="spellStart"/>
            <w:r w:rsidRPr="00BE34C9">
              <w:rPr>
                <w:rFonts w:ascii="Arial" w:hAnsi="Arial" w:cs="Arial"/>
                <w:b/>
                <w:sz w:val="20"/>
                <w:lang w:val="en-US"/>
              </w:rPr>
              <w:t>ou</w:t>
            </w:r>
            <w:proofErr w:type="spellEnd"/>
            <w:r w:rsidRPr="00BE34C9">
              <w:rPr>
                <w:rFonts w:ascii="Arial" w:hAnsi="Arial" w:cs="Arial"/>
                <w:b/>
                <w:sz w:val="20"/>
                <w:lang w:val="en-US"/>
              </w:rPr>
              <w:t xml:space="preserve"> MS</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Modelling &amp; Simulation</w:t>
            </w:r>
          </w:p>
        </w:tc>
      </w:tr>
      <w:tr w:rsidR="0020543E" w:rsidRPr="006A1AF5"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543E" w:rsidRPr="00BE34C9" w:rsidRDefault="0020543E" w:rsidP="0020543E">
            <w:pPr>
              <w:pStyle w:val="P2"/>
              <w:jc w:val="left"/>
              <w:rPr>
                <w:rFonts w:ascii="Arial" w:hAnsi="Arial" w:cs="Arial"/>
                <w:b/>
                <w:sz w:val="20"/>
                <w:lang w:val="en-US"/>
              </w:rPr>
            </w:pPr>
            <w:r w:rsidRPr="00BE34C9">
              <w:rPr>
                <w:rFonts w:ascii="Arial" w:hAnsi="Arial" w:cs="Arial"/>
                <w:b/>
                <w:sz w:val="20"/>
                <w:lang w:val="en-US"/>
              </w:rPr>
              <w:t>MOM/MIM</w:t>
            </w:r>
          </w:p>
        </w:tc>
        <w:tc>
          <w:tcPr>
            <w:tcW w:w="7655" w:type="dxa"/>
            <w:tcBorders>
              <w:top w:val="single" w:sz="4" w:space="0" w:color="auto"/>
              <w:left w:val="single" w:sz="4" w:space="0" w:color="auto"/>
              <w:bottom w:val="single" w:sz="4" w:space="0" w:color="auto"/>
              <w:right w:val="single" w:sz="4" w:space="0" w:color="auto"/>
            </w:tcBorders>
          </w:tcPr>
          <w:p w:rsidR="0020543E" w:rsidRPr="00BE34C9" w:rsidRDefault="004549BC" w:rsidP="00E73CE8">
            <w:pPr>
              <w:pStyle w:val="P2"/>
              <w:rPr>
                <w:rFonts w:ascii="Arial" w:hAnsi="Arial" w:cs="Arial"/>
                <w:sz w:val="20"/>
                <w:lang w:val="en-US"/>
              </w:rPr>
            </w:pPr>
            <w:r>
              <w:rPr>
                <w:rFonts w:ascii="Arial" w:hAnsi="Arial" w:cs="Arial"/>
                <w:sz w:val="20"/>
                <w:lang w:val="en-US"/>
              </w:rPr>
              <w:t>Management Object Model (MOM) &amp; Initialization Module (MIM)</w:t>
            </w:r>
          </w:p>
        </w:tc>
      </w:tr>
      <w:tr w:rsidR="00202209" w:rsidRPr="006A1AF5"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MSG</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202209" w:rsidP="00BE34C9">
            <w:pPr>
              <w:pStyle w:val="P2"/>
              <w:rPr>
                <w:rFonts w:ascii="Arial" w:hAnsi="Arial" w:cs="Arial"/>
                <w:sz w:val="20"/>
                <w:lang w:val="en-US"/>
              </w:rPr>
            </w:pPr>
            <w:r w:rsidRPr="00BE34C9">
              <w:rPr>
                <w:rFonts w:ascii="Arial" w:hAnsi="Arial" w:cs="Arial"/>
                <w:sz w:val="20"/>
                <w:lang w:val="en-US"/>
              </w:rPr>
              <w:t>Modelling &amp; Simulation Group (</w:t>
            </w:r>
            <w:r w:rsidR="00BE34C9">
              <w:rPr>
                <w:rFonts w:ascii="Arial" w:hAnsi="Arial" w:cs="Arial"/>
                <w:sz w:val="20"/>
                <w:lang w:val="en-US"/>
              </w:rPr>
              <w:t>NATO</w:t>
            </w:r>
            <w:r w:rsidRPr="00BE34C9">
              <w:rPr>
                <w:rFonts w:ascii="Arial" w:hAnsi="Arial" w:cs="Arial"/>
                <w:sz w:val="20"/>
                <w:lang w:val="en-US"/>
              </w:rPr>
              <w:t xml:space="preserve">, </w:t>
            </w:r>
            <w:r w:rsidR="00BE34C9">
              <w:rPr>
                <w:rFonts w:ascii="Arial" w:hAnsi="Arial" w:cs="Arial"/>
                <w:sz w:val="20"/>
                <w:lang w:val="en-US"/>
              </w:rPr>
              <w:t>see also</w:t>
            </w:r>
            <w:r w:rsidRPr="00BE34C9">
              <w:rPr>
                <w:rFonts w:ascii="Arial" w:hAnsi="Arial" w:cs="Arial"/>
                <w:sz w:val="20"/>
                <w:lang w:val="en-US"/>
              </w:rPr>
              <w:t xml:space="preserve"> NMSG)</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D34165" w:rsidP="0035580B">
            <w:pPr>
              <w:pStyle w:val="P2"/>
              <w:jc w:val="left"/>
              <w:rPr>
                <w:rFonts w:ascii="Arial" w:hAnsi="Arial" w:cs="Arial"/>
                <w:b/>
                <w:sz w:val="20"/>
                <w:lang w:val="en-US"/>
              </w:rPr>
            </w:pPr>
            <w:r w:rsidRPr="00BE34C9">
              <w:rPr>
                <w:rFonts w:ascii="Arial" w:hAnsi="Arial" w:cs="Arial"/>
                <w:b/>
                <w:sz w:val="20"/>
                <w:lang w:val="en-US"/>
              </w:rPr>
              <w:t>NATO</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North Atlantic Treaty Organization</w:t>
            </w:r>
          </w:p>
        </w:tc>
      </w:tr>
      <w:tr w:rsidR="00D34165"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5B27D3">
            <w:pPr>
              <w:pStyle w:val="P2"/>
              <w:jc w:val="left"/>
              <w:rPr>
                <w:rFonts w:ascii="Arial" w:hAnsi="Arial" w:cs="Arial"/>
                <w:b/>
                <w:sz w:val="20"/>
                <w:lang w:val="en-US"/>
              </w:rPr>
            </w:pPr>
            <w:r w:rsidRPr="00BE34C9">
              <w:rPr>
                <w:rFonts w:ascii="Arial" w:hAnsi="Arial" w:cs="Arial"/>
                <w:b/>
                <w:sz w:val="20"/>
                <w:lang w:val="en-US"/>
              </w:rPr>
              <w:t>NMSG</w:t>
            </w:r>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D34165" w:rsidP="00BE34C9">
            <w:pPr>
              <w:pStyle w:val="P2"/>
              <w:rPr>
                <w:rFonts w:ascii="Arial" w:hAnsi="Arial" w:cs="Arial"/>
                <w:sz w:val="20"/>
                <w:lang w:val="en-US"/>
              </w:rPr>
            </w:pPr>
            <w:r w:rsidRPr="00BE34C9">
              <w:rPr>
                <w:rFonts w:ascii="Arial" w:hAnsi="Arial" w:cs="Arial"/>
                <w:sz w:val="20"/>
                <w:lang w:val="en-US"/>
              </w:rPr>
              <w:t>NATO Modelling &amp; Simulation Group</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OMT</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HLA Object Model Template</w:t>
            </w:r>
          </w:p>
        </w:tc>
      </w:tr>
      <w:tr w:rsidR="008F46E9" w:rsidRPr="00BE34C9" w:rsidTr="00D959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8F46E9" w:rsidRPr="00BE34C9" w:rsidRDefault="008F46E9" w:rsidP="00D9598F">
            <w:pPr>
              <w:pStyle w:val="P2"/>
              <w:jc w:val="left"/>
              <w:rPr>
                <w:rFonts w:ascii="Arial" w:hAnsi="Arial" w:cs="Arial"/>
                <w:b/>
                <w:sz w:val="20"/>
                <w:lang w:val="en-US"/>
              </w:rPr>
            </w:pPr>
            <w:r w:rsidRPr="00BE34C9">
              <w:rPr>
                <w:rFonts w:ascii="Arial" w:hAnsi="Arial" w:cs="Arial"/>
                <w:b/>
                <w:sz w:val="20"/>
                <w:lang w:val="en-US"/>
              </w:rPr>
              <w:t>RSI</w:t>
            </w:r>
          </w:p>
        </w:tc>
        <w:tc>
          <w:tcPr>
            <w:tcW w:w="7655" w:type="dxa"/>
            <w:tcBorders>
              <w:top w:val="single" w:sz="4" w:space="0" w:color="auto"/>
              <w:left w:val="single" w:sz="4" w:space="0" w:color="auto"/>
              <w:bottom w:val="single" w:sz="4" w:space="0" w:color="auto"/>
              <w:right w:val="single" w:sz="4" w:space="0" w:color="auto"/>
            </w:tcBorders>
          </w:tcPr>
          <w:p w:rsidR="008F46E9" w:rsidRPr="00BE34C9" w:rsidRDefault="004549BC" w:rsidP="00D9598F">
            <w:pPr>
              <w:pStyle w:val="P2"/>
              <w:rPr>
                <w:rFonts w:ascii="Arial" w:hAnsi="Arial" w:cs="Arial"/>
                <w:sz w:val="20"/>
                <w:lang w:val="en-US"/>
              </w:rPr>
            </w:pPr>
            <w:r>
              <w:rPr>
                <w:rFonts w:ascii="Arial" w:hAnsi="Arial" w:cs="Arial"/>
                <w:sz w:val="20"/>
                <w:lang w:val="en-US"/>
              </w:rPr>
              <w:t>Report Service Invocation</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RTI</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Run-Time Infrastructure</w:t>
            </w:r>
          </w:p>
        </w:tc>
      </w:tr>
      <w:tr w:rsidR="00202209"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202209" w:rsidRPr="00BE34C9" w:rsidRDefault="00202209" w:rsidP="0035580B">
            <w:pPr>
              <w:pStyle w:val="P2"/>
              <w:jc w:val="left"/>
              <w:rPr>
                <w:rFonts w:ascii="Arial" w:hAnsi="Arial" w:cs="Arial"/>
                <w:b/>
                <w:sz w:val="20"/>
                <w:lang w:val="en-US"/>
              </w:rPr>
            </w:pPr>
            <w:r w:rsidRPr="00BE34C9">
              <w:rPr>
                <w:rFonts w:ascii="Arial" w:hAnsi="Arial" w:cs="Arial"/>
                <w:b/>
                <w:sz w:val="20"/>
                <w:lang w:val="en-US"/>
              </w:rPr>
              <w:t>SOM</w:t>
            </w:r>
          </w:p>
        </w:tc>
        <w:tc>
          <w:tcPr>
            <w:tcW w:w="7655" w:type="dxa"/>
            <w:tcBorders>
              <w:top w:val="single" w:sz="4" w:space="0" w:color="auto"/>
              <w:left w:val="single" w:sz="4" w:space="0" w:color="auto"/>
              <w:bottom w:val="single" w:sz="4" w:space="0" w:color="auto"/>
              <w:right w:val="single" w:sz="4" w:space="0" w:color="auto"/>
            </w:tcBorders>
          </w:tcPr>
          <w:p w:rsidR="00202209" w:rsidRPr="00BE34C9" w:rsidRDefault="004549BC" w:rsidP="0035580B">
            <w:pPr>
              <w:pStyle w:val="P2"/>
              <w:rPr>
                <w:rFonts w:ascii="Arial" w:hAnsi="Arial" w:cs="Arial"/>
                <w:sz w:val="20"/>
                <w:lang w:val="en-US"/>
              </w:rPr>
            </w:pPr>
            <w:r>
              <w:rPr>
                <w:rFonts w:ascii="Arial" w:hAnsi="Arial" w:cs="Arial"/>
                <w:sz w:val="20"/>
                <w:lang w:val="en-US"/>
              </w:rPr>
              <w:t>Simulation Object Model</w:t>
            </w:r>
          </w:p>
        </w:tc>
      </w:tr>
      <w:tr w:rsidR="00D34165"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7875C9">
            <w:pPr>
              <w:pStyle w:val="P2"/>
              <w:jc w:val="left"/>
              <w:rPr>
                <w:rFonts w:ascii="Arial" w:hAnsi="Arial" w:cs="Arial"/>
                <w:b/>
                <w:sz w:val="20"/>
                <w:lang w:val="en-US"/>
              </w:rPr>
            </w:pPr>
            <w:proofErr w:type="spellStart"/>
            <w:r w:rsidRPr="00BE34C9">
              <w:rPr>
                <w:rFonts w:ascii="Arial" w:hAnsi="Arial" w:cs="Arial"/>
                <w:b/>
                <w:sz w:val="20"/>
                <w:lang w:val="en-US"/>
              </w:rPr>
              <w:t>S</w:t>
            </w:r>
            <w:r w:rsidR="007875C9" w:rsidRPr="00BE34C9">
              <w:rPr>
                <w:rFonts w:ascii="Arial" w:hAnsi="Arial" w:cs="Arial"/>
                <w:b/>
                <w:sz w:val="20"/>
                <w:lang w:val="en-US"/>
              </w:rPr>
              <w:t>u</w:t>
            </w:r>
            <w:r w:rsidRPr="00BE34C9">
              <w:rPr>
                <w:rFonts w:ascii="Arial" w:hAnsi="Arial" w:cs="Arial"/>
                <w:b/>
                <w:sz w:val="20"/>
                <w:lang w:val="en-US"/>
              </w:rPr>
              <w:t>T</w:t>
            </w:r>
            <w:proofErr w:type="spellEnd"/>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4549BC" w:rsidP="0035580B">
            <w:pPr>
              <w:pStyle w:val="P2"/>
              <w:rPr>
                <w:rFonts w:ascii="Arial" w:hAnsi="Arial" w:cs="Arial"/>
                <w:sz w:val="20"/>
                <w:lang w:val="en-US"/>
              </w:rPr>
            </w:pPr>
            <w:r>
              <w:rPr>
                <w:rFonts w:ascii="Arial" w:hAnsi="Arial" w:cs="Arial"/>
                <w:sz w:val="20"/>
                <w:lang w:val="en-US"/>
              </w:rPr>
              <w:t>System Under Test</w:t>
            </w:r>
          </w:p>
        </w:tc>
      </w:tr>
      <w:tr w:rsidR="00D34165"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D34165" w:rsidRPr="00BE34C9" w:rsidRDefault="00D34165" w:rsidP="007875C9">
            <w:pPr>
              <w:pStyle w:val="P2"/>
              <w:jc w:val="left"/>
              <w:rPr>
                <w:rFonts w:ascii="Arial" w:hAnsi="Arial" w:cs="Arial"/>
                <w:b/>
                <w:sz w:val="20"/>
                <w:lang w:val="en-US"/>
              </w:rPr>
            </w:pPr>
            <w:proofErr w:type="spellStart"/>
            <w:r w:rsidRPr="00BE34C9">
              <w:rPr>
                <w:rFonts w:ascii="Arial" w:hAnsi="Arial" w:cs="Arial"/>
                <w:b/>
                <w:sz w:val="20"/>
                <w:lang w:val="en-US"/>
              </w:rPr>
              <w:t>S</w:t>
            </w:r>
            <w:r w:rsidR="007875C9" w:rsidRPr="00BE34C9">
              <w:rPr>
                <w:rFonts w:ascii="Arial" w:hAnsi="Arial" w:cs="Arial"/>
                <w:b/>
                <w:sz w:val="20"/>
                <w:lang w:val="en-US"/>
              </w:rPr>
              <w:t>u</w:t>
            </w:r>
            <w:r w:rsidRPr="00BE34C9">
              <w:rPr>
                <w:rFonts w:ascii="Arial" w:hAnsi="Arial" w:cs="Arial"/>
                <w:b/>
                <w:sz w:val="20"/>
                <w:lang w:val="en-US"/>
              </w:rPr>
              <w:t>TE</w:t>
            </w:r>
            <w:proofErr w:type="spellEnd"/>
          </w:p>
        </w:tc>
        <w:tc>
          <w:tcPr>
            <w:tcW w:w="7655" w:type="dxa"/>
            <w:tcBorders>
              <w:top w:val="single" w:sz="4" w:space="0" w:color="auto"/>
              <w:left w:val="single" w:sz="4" w:space="0" w:color="auto"/>
              <w:bottom w:val="single" w:sz="4" w:space="0" w:color="auto"/>
              <w:right w:val="single" w:sz="4" w:space="0" w:color="auto"/>
            </w:tcBorders>
          </w:tcPr>
          <w:p w:rsidR="00D34165" w:rsidRPr="00BE34C9" w:rsidRDefault="004549BC" w:rsidP="0035580B">
            <w:pPr>
              <w:pStyle w:val="P2"/>
              <w:rPr>
                <w:rFonts w:ascii="Arial" w:hAnsi="Arial" w:cs="Arial"/>
                <w:sz w:val="20"/>
                <w:lang w:val="en-US"/>
              </w:rPr>
            </w:pPr>
            <w:r>
              <w:rPr>
                <w:rFonts w:ascii="Arial" w:hAnsi="Arial" w:cs="Arial"/>
                <w:sz w:val="20"/>
                <w:lang w:val="en-US"/>
              </w:rPr>
              <w:t>System Under Test Environment</w:t>
            </w:r>
          </w:p>
        </w:tc>
      </w:tr>
      <w:tr w:rsidR="00BF01FE" w:rsidRPr="00BE34C9" w:rsidTr="00D34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843" w:type="dxa"/>
            <w:tcBorders>
              <w:top w:val="single" w:sz="4" w:space="0" w:color="auto"/>
              <w:left w:val="single" w:sz="4" w:space="0" w:color="auto"/>
              <w:bottom w:val="single" w:sz="4" w:space="0" w:color="auto"/>
              <w:right w:val="single" w:sz="4" w:space="0" w:color="auto"/>
            </w:tcBorders>
          </w:tcPr>
          <w:p w:rsidR="00BF01FE" w:rsidRPr="00BE34C9" w:rsidRDefault="00BF01FE" w:rsidP="0035580B">
            <w:pPr>
              <w:pStyle w:val="P2"/>
              <w:jc w:val="left"/>
              <w:rPr>
                <w:rFonts w:ascii="Arial" w:hAnsi="Arial" w:cs="Arial"/>
                <w:b/>
                <w:sz w:val="20"/>
                <w:lang w:val="en-US"/>
              </w:rPr>
            </w:pPr>
            <w:r w:rsidRPr="00BE34C9">
              <w:rPr>
                <w:rFonts w:ascii="Arial" w:hAnsi="Arial" w:cs="Arial"/>
                <w:b/>
                <w:sz w:val="20"/>
                <w:lang w:val="en-US"/>
              </w:rPr>
              <w:t>TC</w:t>
            </w:r>
          </w:p>
        </w:tc>
        <w:tc>
          <w:tcPr>
            <w:tcW w:w="7655" w:type="dxa"/>
            <w:tcBorders>
              <w:top w:val="single" w:sz="4" w:space="0" w:color="auto"/>
              <w:left w:val="single" w:sz="4" w:space="0" w:color="auto"/>
              <w:bottom w:val="single" w:sz="4" w:space="0" w:color="auto"/>
              <w:right w:val="single" w:sz="4" w:space="0" w:color="auto"/>
            </w:tcBorders>
          </w:tcPr>
          <w:p w:rsidR="00BF01FE" w:rsidRPr="00BE34C9" w:rsidRDefault="004549BC" w:rsidP="0035580B">
            <w:pPr>
              <w:pStyle w:val="P2"/>
              <w:rPr>
                <w:rFonts w:ascii="Arial" w:hAnsi="Arial" w:cs="Arial"/>
                <w:sz w:val="20"/>
                <w:lang w:val="en-US"/>
              </w:rPr>
            </w:pPr>
            <w:r>
              <w:rPr>
                <w:rFonts w:ascii="Arial" w:hAnsi="Arial" w:cs="Arial"/>
                <w:sz w:val="20"/>
                <w:lang w:val="en-US"/>
              </w:rPr>
              <w:t>Test Case</w:t>
            </w:r>
          </w:p>
        </w:tc>
      </w:tr>
    </w:tbl>
    <w:p w:rsidR="001A2F4C" w:rsidRPr="00BE34C9" w:rsidRDefault="001A2F4C" w:rsidP="001A2F4C">
      <w:pPr>
        <w:rPr>
          <w:lang w:val="en-US"/>
        </w:rPr>
      </w:pPr>
    </w:p>
    <w:p w:rsidR="001A2F4C" w:rsidRPr="00BE34C9" w:rsidRDefault="004549BC" w:rsidP="00B87C1F">
      <w:pPr>
        <w:pStyle w:val="Titre3"/>
        <w:tabs>
          <w:tab w:val="clear" w:pos="709"/>
          <w:tab w:val="left" w:pos="1361"/>
        </w:tabs>
        <w:ind w:left="1361" w:hanging="794"/>
        <w:rPr>
          <w:lang w:val="en-US"/>
        </w:rPr>
      </w:pPr>
      <w:bookmarkStart w:id="19" w:name="_Toc39398180"/>
      <w:bookmarkStart w:id="20" w:name="_Toc69201418"/>
      <w:bookmarkStart w:id="21" w:name="_Toc190071953"/>
      <w:bookmarkStart w:id="22" w:name="_Toc287626239"/>
      <w:bookmarkStart w:id="23" w:name="_Toc342062143"/>
      <w:bookmarkStart w:id="24" w:name="_Toc426704001"/>
      <w:bookmarkStart w:id="25" w:name="_Toc499030221"/>
      <w:r>
        <w:rPr>
          <w:lang w:val="en-US"/>
        </w:rPr>
        <w:t>Definitions</w:t>
      </w:r>
      <w:bookmarkEnd w:id="19"/>
      <w:bookmarkEnd w:id="20"/>
      <w:bookmarkEnd w:id="21"/>
      <w:bookmarkEnd w:id="22"/>
      <w:bookmarkEnd w:id="23"/>
      <w:bookmarkEnd w:id="24"/>
      <w:bookmarkEnd w:id="25"/>
    </w:p>
    <w:p w:rsidR="001A2F4C" w:rsidRPr="00BE34C9" w:rsidRDefault="001A2F4C" w:rsidP="001A2F4C">
      <w:pPr>
        <w:rPr>
          <w:lang w:val="en-US"/>
        </w:rPr>
      </w:pPr>
      <w:bookmarkStart w:id="26" w:name="OLE_LINK1"/>
      <w:bookmarkStart w:id="27" w:name="OLE_LINK2"/>
    </w:p>
    <w:tbl>
      <w:tblPr>
        <w:tblW w:w="9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914"/>
        <w:gridCol w:w="7655"/>
      </w:tblGrid>
      <w:tr w:rsidR="001A2F4C" w:rsidRPr="00BE34C9" w:rsidTr="0035580B">
        <w:trPr>
          <w:cantSplit/>
          <w:tblHeader/>
        </w:trPr>
        <w:tc>
          <w:tcPr>
            <w:tcW w:w="1914" w:type="dxa"/>
            <w:shd w:val="pct10" w:color="auto" w:fill="auto"/>
          </w:tcPr>
          <w:p w:rsidR="001A2F4C" w:rsidRPr="00BE34C9" w:rsidRDefault="004549BC" w:rsidP="0035580B">
            <w:pPr>
              <w:pStyle w:val="EntteTableau"/>
              <w:rPr>
                <w:rFonts w:ascii="Arial" w:hAnsi="Arial" w:cs="Arial"/>
                <w:lang w:val="en-US"/>
              </w:rPr>
            </w:pPr>
            <w:r>
              <w:rPr>
                <w:rFonts w:ascii="Arial" w:hAnsi="Arial" w:cs="Arial"/>
                <w:lang w:val="en-US"/>
              </w:rPr>
              <w:t>Name</w:t>
            </w:r>
          </w:p>
        </w:tc>
        <w:tc>
          <w:tcPr>
            <w:tcW w:w="7655" w:type="dxa"/>
            <w:shd w:val="pct10" w:color="auto" w:fill="auto"/>
          </w:tcPr>
          <w:p w:rsidR="001A2F4C" w:rsidRPr="00BE34C9" w:rsidRDefault="004549BC" w:rsidP="00421CA9">
            <w:pPr>
              <w:pStyle w:val="EntteTableau"/>
              <w:rPr>
                <w:rFonts w:ascii="Arial" w:hAnsi="Arial" w:cs="Arial"/>
                <w:lang w:val="en-US"/>
              </w:rPr>
            </w:pPr>
            <w:r>
              <w:rPr>
                <w:rFonts w:ascii="Arial" w:hAnsi="Arial" w:cs="Arial"/>
                <w:lang w:val="en-US"/>
              </w:rPr>
              <w:t>Definition</w:t>
            </w:r>
          </w:p>
        </w:tc>
      </w:tr>
      <w:tr w:rsidR="001A2F4C" w:rsidRPr="006A1AF5" w:rsidTr="003558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914" w:type="dxa"/>
            <w:tcBorders>
              <w:top w:val="single" w:sz="4" w:space="0" w:color="auto"/>
              <w:left w:val="single" w:sz="4" w:space="0" w:color="auto"/>
              <w:bottom w:val="single" w:sz="4" w:space="0" w:color="auto"/>
              <w:right w:val="single" w:sz="4" w:space="0" w:color="auto"/>
            </w:tcBorders>
          </w:tcPr>
          <w:p w:rsidR="001A2F4C" w:rsidRPr="00BE34C9" w:rsidRDefault="00421CA9" w:rsidP="00BE34C9">
            <w:pPr>
              <w:pStyle w:val="P2"/>
              <w:jc w:val="left"/>
              <w:rPr>
                <w:rFonts w:ascii="Arial" w:hAnsi="Arial" w:cs="Arial"/>
                <w:b/>
                <w:sz w:val="20"/>
                <w:lang w:val="en-US"/>
              </w:rPr>
            </w:pPr>
            <w:r w:rsidRPr="00BE34C9">
              <w:rPr>
                <w:rFonts w:ascii="Arial" w:hAnsi="Arial" w:cs="Arial"/>
                <w:b/>
                <w:sz w:val="20"/>
                <w:lang w:val="en-US"/>
              </w:rPr>
              <w:t>C</w:t>
            </w:r>
            <w:r w:rsidR="001A2F4C" w:rsidRPr="00BE34C9">
              <w:rPr>
                <w:rFonts w:ascii="Arial" w:hAnsi="Arial" w:cs="Arial"/>
                <w:b/>
                <w:sz w:val="20"/>
                <w:lang w:val="en-US"/>
              </w:rPr>
              <w:t>ertification</w:t>
            </w:r>
            <w:r w:rsidRPr="00BE34C9">
              <w:rPr>
                <w:rFonts w:ascii="Arial" w:hAnsi="Arial" w:cs="Arial"/>
                <w:b/>
                <w:sz w:val="20"/>
                <w:lang w:val="en-US"/>
              </w:rPr>
              <w:t xml:space="preserve"> </w:t>
            </w:r>
            <w:r w:rsidR="00BE34C9">
              <w:rPr>
                <w:rFonts w:ascii="Arial" w:hAnsi="Arial" w:cs="Arial"/>
                <w:b/>
                <w:sz w:val="20"/>
                <w:lang w:val="en-US"/>
              </w:rPr>
              <w:t>Agent</w:t>
            </w:r>
          </w:p>
        </w:tc>
        <w:tc>
          <w:tcPr>
            <w:tcW w:w="7655" w:type="dxa"/>
            <w:tcBorders>
              <w:top w:val="single" w:sz="4" w:space="0" w:color="auto"/>
              <w:left w:val="single" w:sz="4" w:space="0" w:color="auto"/>
              <w:bottom w:val="single" w:sz="4" w:space="0" w:color="auto"/>
              <w:right w:val="single" w:sz="4" w:space="0" w:color="auto"/>
            </w:tcBorders>
          </w:tcPr>
          <w:p w:rsidR="001A2F4C" w:rsidRPr="00BE34C9" w:rsidRDefault="004549BC" w:rsidP="00421CA9">
            <w:pPr>
              <w:pStyle w:val="P2"/>
              <w:rPr>
                <w:rFonts w:ascii="Arial" w:hAnsi="Arial" w:cs="Arial"/>
                <w:sz w:val="20"/>
                <w:lang w:val="en-US"/>
              </w:rPr>
            </w:pPr>
            <w:r>
              <w:rPr>
                <w:rFonts w:ascii="Arial" w:hAnsi="Arial" w:cs="Arial"/>
                <w:sz w:val="20"/>
                <w:lang w:val="en-US"/>
              </w:rPr>
              <w:t>Person who manages the entire application certification process</w:t>
            </w:r>
          </w:p>
        </w:tc>
      </w:tr>
      <w:tr w:rsidR="00FC2AB6" w:rsidRPr="006A1AF5" w:rsidTr="003558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PrEx>
        <w:trPr>
          <w:cantSplit/>
        </w:trPr>
        <w:tc>
          <w:tcPr>
            <w:tcW w:w="1914" w:type="dxa"/>
            <w:tcBorders>
              <w:top w:val="single" w:sz="4" w:space="0" w:color="auto"/>
              <w:left w:val="single" w:sz="4" w:space="0" w:color="auto"/>
              <w:bottom w:val="single" w:sz="4" w:space="0" w:color="auto"/>
              <w:right w:val="single" w:sz="4" w:space="0" w:color="auto"/>
            </w:tcBorders>
          </w:tcPr>
          <w:p w:rsidR="00FC2AB6" w:rsidRPr="00BE34C9" w:rsidRDefault="00FC2AB6" w:rsidP="0035580B">
            <w:pPr>
              <w:pStyle w:val="P2"/>
              <w:jc w:val="left"/>
              <w:rPr>
                <w:rFonts w:ascii="Arial" w:hAnsi="Arial" w:cs="Arial"/>
                <w:b/>
                <w:sz w:val="20"/>
                <w:lang w:val="en-US"/>
              </w:rPr>
            </w:pPr>
            <w:r w:rsidRPr="00BE34C9">
              <w:rPr>
                <w:rFonts w:ascii="Arial" w:hAnsi="Arial" w:cs="Arial"/>
                <w:b/>
                <w:sz w:val="20"/>
                <w:lang w:val="en-US"/>
              </w:rPr>
              <w:lastRenderedPageBreak/>
              <w:t>Callback</w:t>
            </w:r>
          </w:p>
        </w:tc>
        <w:tc>
          <w:tcPr>
            <w:tcW w:w="7655" w:type="dxa"/>
            <w:tcBorders>
              <w:top w:val="single" w:sz="4" w:space="0" w:color="auto"/>
              <w:left w:val="single" w:sz="4" w:space="0" w:color="auto"/>
              <w:bottom w:val="single" w:sz="4" w:space="0" w:color="auto"/>
              <w:right w:val="single" w:sz="4" w:space="0" w:color="auto"/>
            </w:tcBorders>
          </w:tcPr>
          <w:p w:rsidR="00FC2AB6" w:rsidRPr="00BE34C9" w:rsidRDefault="004549BC" w:rsidP="00421CA9">
            <w:pPr>
              <w:pStyle w:val="P2"/>
              <w:rPr>
                <w:rFonts w:ascii="Arial" w:hAnsi="Arial" w:cs="Arial"/>
                <w:sz w:val="20"/>
                <w:lang w:val="en-US"/>
              </w:rPr>
            </w:pPr>
            <w:r>
              <w:rPr>
                <w:rFonts w:ascii="Arial" w:hAnsi="Arial" w:cs="Arial"/>
                <w:sz w:val="20"/>
                <w:lang w:val="en-US"/>
              </w:rPr>
              <w:t>HLA / RTI terminology corresponding to the implementation of a programming interface to retrieve information from the RTI</w:t>
            </w:r>
          </w:p>
        </w:tc>
      </w:tr>
    </w:tbl>
    <w:p w:rsidR="001A2F4C" w:rsidRPr="00BE34C9" w:rsidRDefault="001A2F4C" w:rsidP="001A2F4C">
      <w:pPr>
        <w:rPr>
          <w:lang w:val="en-US"/>
        </w:rPr>
      </w:pPr>
    </w:p>
    <w:p w:rsidR="001A2F4C" w:rsidRPr="00BE34C9" w:rsidRDefault="004549BC" w:rsidP="00B87C1F">
      <w:pPr>
        <w:pStyle w:val="Titre2"/>
        <w:rPr>
          <w:lang w:val="en-US"/>
        </w:rPr>
      </w:pPr>
      <w:bookmarkStart w:id="28" w:name="_Toc499030222"/>
      <w:bookmarkEnd w:id="26"/>
      <w:bookmarkEnd w:id="27"/>
      <w:r>
        <w:rPr>
          <w:lang w:val="en-US"/>
        </w:rPr>
        <w:t>Requirement management</w:t>
      </w:r>
      <w:bookmarkEnd w:id="28"/>
    </w:p>
    <w:p w:rsidR="00421CA9" w:rsidRPr="00BE34C9" w:rsidRDefault="004549BC" w:rsidP="00421CA9">
      <w:pPr>
        <w:rPr>
          <w:lang w:val="en-US"/>
        </w:rPr>
      </w:pPr>
      <w:r>
        <w:rPr>
          <w:lang w:val="en-US"/>
        </w:rPr>
        <w:t xml:space="preserve">The requirements of this document (design requirement) are uniquely identified. They are named </w:t>
      </w:r>
      <w:r>
        <w:rPr>
          <w:rStyle w:val="ReqIDCar"/>
          <w:lang w:val="en-US"/>
        </w:rPr>
        <w:t>[IR</w:t>
      </w:r>
      <w:r>
        <w:rPr>
          <w:rStyle w:val="ReqIDCar"/>
          <w:lang w:val="en-US"/>
        </w:rPr>
        <w:noBreakHyphen/>
        <w:t>XXX</w:t>
      </w:r>
      <w:r>
        <w:rPr>
          <w:rStyle w:val="ReqIDCar"/>
          <w:lang w:val="en-US"/>
        </w:rPr>
        <w:noBreakHyphen/>
        <w:t xml:space="preserve"> #]</w:t>
      </w:r>
      <w:r w:rsidR="009E12D8" w:rsidRPr="009E12D8">
        <w:rPr>
          <w:lang w:val="en-US"/>
        </w:rPr>
        <w:t xml:space="preserve"> with:</w:t>
      </w:r>
    </w:p>
    <w:p w:rsidR="00421CA9" w:rsidRPr="00BE34C9" w:rsidRDefault="009E12D8" w:rsidP="00927A8E">
      <w:pPr>
        <w:pStyle w:val="Paragraphedeliste"/>
        <w:numPr>
          <w:ilvl w:val="0"/>
          <w:numId w:val="47"/>
        </w:numPr>
        <w:rPr>
          <w:lang w:val="en-US"/>
        </w:rPr>
      </w:pPr>
      <w:r w:rsidRPr="009E12D8">
        <w:rPr>
          <w:lang w:val="en-US"/>
        </w:rPr>
        <w:t>IR meaning "Interoperability Requirement"</w:t>
      </w:r>
    </w:p>
    <w:p w:rsidR="00421CA9" w:rsidRPr="00BE34C9" w:rsidRDefault="009E12D8" w:rsidP="00927A8E">
      <w:pPr>
        <w:pStyle w:val="Paragraphedeliste"/>
        <w:numPr>
          <w:ilvl w:val="0"/>
          <w:numId w:val="47"/>
        </w:numPr>
        <w:rPr>
          <w:lang w:val="en-US"/>
        </w:rPr>
      </w:pPr>
      <w:r w:rsidRPr="009E12D8">
        <w:rPr>
          <w:lang w:val="en-US"/>
        </w:rPr>
        <w:t>XXX being a string representing the type of requirement:</w:t>
      </w:r>
    </w:p>
    <w:p w:rsidR="00421CA9" w:rsidRPr="00BE34C9" w:rsidRDefault="009E12D8" w:rsidP="00927A8E">
      <w:pPr>
        <w:pStyle w:val="Paragraphedeliste"/>
        <w:numPr>
          <w:ilvl w:val="1"/>
          <w:numId w:val="47"/>
        </w:numPr>
        <w:rPr>
          <w:lang w:val="en-US"/>
        </w:rPr>
      </w:pPr>
      <w:r w:rsidRPr="009E12D8">
        <w:rPr>
          <w:lang w:val="en-US"/>
        </w:rPr>
        <w:t>"BP" for Best Practice requirements</w:t>
      </w:r>
    </w:p>
    <w:p w:rsidR="00421CA9" w:rsidRPr="00BE34C9" w:rsidRDefault="009E12D8" w:rsidP="00927A8E">
      <w:pPr>
        <w:pStyle w:val="Paragraphedeliste"/>
        <w:numPr>
          <w:ilvl w:val="1"/>
          <w:numId w:val="47"/>
        </w:numPr>
        <w:rPr>
          <w:lang w:val="en-US"/>
        </w:rPr>
      </w:pPr>
      <w:r w:rsidRPr="009E12D8">
        <w:rPr>
          <w:lang w:val="en-US"/>
        </w:rPr>
        <w:t>"DOC" for Documentation Requirements</w:t>
      </w:r>
    </w:p>
    <w:p w:rsidR="00421CA9" w:rsidRPr="00BE34C9" w:rsidRDefault="009E12D8" w:rsidP="00927A8E">
      <w:pPr>
        <w:pStyle w:val="Paragraphedeliste"/>
        <w:numPr>
          <w:ilvl w:val="1"/>
          <w:numId w:val="47"/>
        </w:numPr>
        <w:rPr>
          <w:lang w:val="en-US"/>
        </w:rPr>
      </w:pPr>
      <w:r w:rsidRPr="009E12D8">
        <w:rPr>
          <w:lang w:val="en-US"/>
        </w:rPr>
        <w:t>"SOM" for HLA requirements</w:t>
      </w:r>
    </w:p>
    <w:p w:rsidR="00421CA9" w:rsidRPr="00BE34C9" w:rsidRDefault="009E12D8" w:rsidP="00927A8E">
      <w:pPr>
        <w:pStyle w:val="Paragraphedeliste"/>
        <w:numPr>
          <w:ilvl w:val="0"/>
          <w:numId w:val="47"/>
        </w:numPr>
        <w:rPr>
          <w:lang w:val="en-US"/>
        </w:rPr>
      </w:pPr>
      <w:r w:rsidRPr="009E12D8">
        <w:rPr>
          <w:lang w:val="en-US"/>
        </w:rPr>
        <w:t xml:space="preserve"># is the requirement number for </w:t>
      </w:r>
      <w:r w:rsidR="00BE34C9">
        <w:rPr>
          <w:lang w:val="en-US"/>
        </w:rPr>
        <w:t>a</w:t>
      </w:r>
      <w:r w:rsidR="00BE34C9" w:rsidRPr="00BE34C9">
        <w:rPr>
          <w:lang w:val="en-US"/>
        </w:rPr>
        <w:t xml:space="preserve"> </w:t>
      </w:r>
      <w:r w:rsidR="00421CA9" w:rsidRPr="00BE34C9">
        <w:rPr>
          <w:lang w:val="en-US"/>
        </w:rPr>
        <w:t>type</w:t>
      </w:r>
    </w:p>
    <w:p w:rsidR="00421CA9" w:rsidRPr="00BE34C9" w:rsidRDefault="00421CA9" w:rsidP="00421CA9">
      <w:pPr>
        <w:rPr>
          <w:lang w:val="en-US"/>
        </w:rPr>
      </w:pPr>
    </w:p>
    <w:p w:rsidR="00421CA9" w:rsidRPr="00BE34C9" w:rsidRDefault="009E12D8" w:rsidP="00421CA9">
      <w:pPr>
        <w:rPr>
          <w:lang w:val="en-US"/>
        </w:rPr>
      </w:pPr>
      <w:r w:rsidRPr="009E12D8">
        <w:rPr>
          <w:lang w:val="en-US"/>
        </w:rPr>
        <w:t xml:space="preserve">The identifier is </w:t>
      </w:r>
      <w:r w:rsidR="00606FFE">
        <w:rPr>
          <w:lang w:val="en-US"/>
        </w:rPr>
        <w:t>followed</w:t>
      </w:r>
      <w:r w:rsidR="00606FFE" w:rsidRPr="00BE34C9">
        <w:rPr>
          <w:lang w:val="en-US"/>
        </w:rPr>
        <w:t xml:space="preserve"> </w:t>
      </w:r>
      <w:r w:rsidR="00421CA9" w:rsidRPr="00BE34C9">
        <w:rPr>
          <w:lang w:val="en-US"/>
        </w:rPr>
        <w:t>by the description of the requirement.</w:t>
      </w:r>
    </w:p>
    <w:p w:rsidR="00421CA9" w:rsidRPr="00BE34C9" w:rsidRDefault="00421CA9" w:rsidP="00421CA9">
      <w:pPr>
        <w:rPr>
          <w:lang w:val="en-US"/>
        </w:rPr>
      </w:pPr>
    </w:p>
    <w:p w:rsidR="00421CA9" w:rsidRPr="00BE34C9" w:rsidRDefault="009E12D8" w:rsidP="00421CA9">
      <w:pPr>
        <w:rPr>
          <w:lang w:val="en-US"/>
        </w:rPr>
      </w:pPr>
      <w:r w:rsidRPr="009E12D8">
        <w:rPr>
          <w:lang w:val="en-US"/>
        </w:rPr>
        <w:t>Example of requirement:</w:t>
      </w:r>
    </w:p>
    <w:p w:rsidR="00421CA9" w:rsidRPr="00BE34C9" w:rsidRDefault="004549BC" w:rsidP="00421CA9">
      <w:pPr>
        <w:rPr>
          <w:lang w:val="en-US"/>
        </w:rPr>
      </w:pPr>
      <w:r>
        <w:rPr>
          <w:rStyle w:val="ReqIDCar"/>
          <w:lang w:val="en-US"/>
        </w:rPr>
        <w:t>[IR-SOM-0002]</w:t>
      </w:r>
      <w:r w:rsidR="009E12D8" w:rsidRPr="009E12D8">
        <w:rPr>
          <w:lang w:val="en-US"/>
        </w:rPr>
        <w:t xml:space="preserve"> </w:t>
      </w:r>
      <w:proofErr w:type="spellStart"/>
      <w:r w:rsidR="009E12D8" w:rsidRPr="009E12D8">
        <w:rPr>
          <w:lang w:val="en-US"/>
        </w:rPr>
        <w:t>SuT</w:t>
      </w:r>
      <w:proofErr w:type="spellEnd"/>
      <w:r w:rsidR="009E12D8" w:rsidRPr="009E12D8">
        <w:rPr>
          <w:lang w:val="en-US"/>
        </w:rPr>
        <w:t xml:space="preserve"> CS / SOM must be consistent.</w:t>
      </w:r>
    </w:p>
    <w:p w:rsidR="00421CA9" w:rsidRPr="00BE34C9" w:rsidRDefault="00421CA9" w:rsidP="00421CA9">
      <w:pPr>
        <w:rPr>
          <w:lang w:val="en-US"/>
        </w:rPr>
      </w:pPr>
    </w:p>
    <w:p w:rsidR="00421CA9" w:rsidRPr="00BE34C9" w:rsidRDefault="009E12D8" w:rsidP="00421CA9">
      <w:pPr>
        <w:rPr>
          <w:lang w:val="en-US"/>
        </w:rPr>
      </w:pPr>
      <w:r w:rsidRPr="009E12D8">
        <w:rPr>
          <w:lang w:val="en-US"/>
        </w:rPr>
        <w:t xml:space="preserve">The main objective is to ensure full traceability between the requirements of this specification and the test </w:t>
      </w:r>
      <w:r w:rsidR="00606FFE">
        <w:rPr>
          <w:lang w:val="en-US"/>
        </w:rPr>
        <w:t>documentation</w:t>
      </w:r>
      <w:r w:rsidR="00606FFE" w:rsidRPr="00BE34C9">
        <w:rPr>
          <w:lang w:val="en-US"/>
        </w:rPr>
        <w:t xml:space="preserve"> </w:t>
      </w:r>
      <w:r w:rsidR="00421CA9" w:rsidRPr="00BE34C9">
        <w:rPr>
          <w:lang w:val="en-US"/>
        </w:rPr>
        <w:t>in the validation phase.</w:t>
      </w:r>
    </w:p>
    <w:p w:rsidR="00734473" w:rsidRPr="00BE34C9" w:rsidRDefault="00734473" w:rsidP="001A2F4C">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734473" w:rsidRPr="006A1AF5" w:rsidTr="00D31FB8">
        <w:tc>
          <w:tcPr>
            <w:tcW w:w="1101" w:type="dxa"/>
            <w:tcBorders>
              <w:top w:val="single" w:sz="8" w:space="0" w:color="4BACC6"/>
              <w:left w:val="single" w:sz="8" w:space="0" w:color="4BACC6"/>
              <w:bottom w:val="single" w:sz="8" w:space="0" w:color="4BACC6"/>
              <w:right w:val="single" w:sz="8" w:space="0" w:color="4BACC6"/>
            </w:tcBorders>
          </w:tcPr>
          <w:p w:rsidR="00734473" w:rsidRPr="00BE34C9" w:rsidRDefault="00BC4DB8" w:rsidP="00D31FB8">
            <w:pPr>
              <w:spacing w:before="0" w:after="0"/>
              <w:jc w:val="center"/>
              <w:rPr>
                <w:b/>
                <w:bCs/>
                <w:lang w:val="en-US"/>
              </w:rPr>
            </w:pPr>
            <w:r>
              <w:rPr>
                <w:b/>
                <w:noProof/>
              </w:rPr>
              <w:drawing>
                <wp:inline distT="0" distB="0" distL="0" distR="0">
                  <wp:extent cx="223520" cy="223520"/>
                  <wp:effectExtent l="19050" t="0" r="5080" b="0"/>
                  <wp:docPr id="20"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734473" w:rsidRPr="00BE34C9" w:rsidRDefault="00622FDA" w:rsidP="00606FFE">
            <w:pPr>
              <w:rPr>
                <w:lang w:val="en-US"/>
              </w:rPr>
            </w:pPr>
            <w:r w:rsidRPr="00BE34C9">
              <w:rPr>
                <w:lang w:val="en-US"/>
              </w:rPr>
              <w:t xml:space="preserve">The requirements mentioned in this document </w:t>
            </w:r>
            <w:r w:rsidR="00606FFE">
              <w:rPr>
                <w:lang w:val="en-US"/>
              </w:rPr>
              <w:t>have been written by</w:t>
            </w:r>
            <w:r w:rsidRPr="00BE34C9">
              <w:rPr>
                <w:lang w:val="en-US"/>
              </w:rPr>
              <w:t xml:space="preserve"> "MSG-134" [R1], no technical requirement </w:t>
            </w:r>
            <w:proofErr w:type="gramStart"/>
            <w:r w:rsidR="00606FFE">
              <w:rPr>
                <w:lang w:val="en-US"/>
              </w:rPr>
              <w:t>were</w:t>
            </w:r>
            <w:proofErr w:type="gramEnd"/>
            <w:r w:rsidRPr="00BE34C9">
              <w:rPr>
                <w:lang w:val="en-US"/>
              </w:rPr>
              <w:t xml:space="preserve"> added</w:t>
            </w:r>
            <w:r w:rsidR="00606FFE">
              <w:rPr>
                <w:lang w:val="en-US"/>
              </w:rPr>
              <w:t>.</w:t>
            </w:r>
          </w:p>
        </w:tc>
      </w:tr>
    </w:tbl>
    <w:p w:rsidR="001A2F4C" w:rsidRPr="00BE34C9" w:rsidRDefault="001A2F4C" w:rsidP="001A2F4C">
      <w:pPr>
        <w:spacing w:before="0" w:after="0"/>
        <w:jc w:val="left"/>
        <w:rPr>
          <w:lang w:val="en-US"/>
        </w:rPr>
      </w:pPr>
      <w:r w:rsidRPr="00BE34C9">
        <w:rPr>
          <w:lang w:val="en-US"/>
        </w:rPr>
        <w:br w:type="page"/>
      </w:r>
    </w:p>
    <w:p w:rsidR="001A2F4C" w:rsidRPr="00BE34C9" w:rsidRDefault="00622FDA" w:rsidP="00B87C1F">
      <w:pPr>
        <w:pStyle w:val="Titre1"/>
        <w:rPr>
          <w:lang w:val="en-US"/>
        </w:rPr>
      </w:pPr>
      <w:bookmarkStart w:id="29" w:name="_Ref424818095"/>
      <w:bookmarkStart w:id="30" w:name="_Toc426704003"/>
      <w:bookmarkStart w:id="31" w:name="_Toc499030223"/>
      <w:r w:rsidRPr="00BE34C9">
        <w:rPr>
          <w:lang w:val="en-US"/>
        </w:rPr>
        <w:lastRenderedPageBreak/>
        <w:t xml:space="preserve">General </w:t>
      </w:r>
      <w:bookmarkEnd w:id="29"/>
      <w:bookmarkEnd w:id="30"/>
      <w:r w:rsidRPr="00BE34C9">
        <w:rPr>
          <w:lang w:val="en-US"/>
        </w:rPr>
        <w:t>overview</w:t>
      </w:r>
      <w:bookmarkEnd w:id="31"/>
    </w:p>
    <w:p w:rsidR="00066EB5" w:rsidRPr="00BE34C9" w:rsidRDefault="009E12D8" w:rsidP="00066EB5">
      <w:pPr>
        <w:pStyle w:val="Titre2"/>
        <w:rPr>
          <w:lang w:val="en-US"/>
        </w:rPr>
      </w:pPr>
      <w:bookmarkStart w:id="32" w:name="_Toc477039955"/>
      <w:bookmarkStart w:id="33" w:name="_Ref464228702"/>
      <w:bookmarkStart w:id="34" w:name="_Toc499030224"/>
      <w:r w:rsidRPr="009E12D8">
        <w:rPr>
          <w:lang w:val="en-US"/>
        </w:rPr>
        <w:t>Basic concepts</w:t>
      </w:r>
      <w:bookmarkEnd w:id="32"/>
      <w:bookmarkEnd w:id="34"/>
    </w:p>
    <w:p w:rsidR="00622FDA" w:rsidRPr="00BE34C9" w:rsidRDefault="009E12D8" w:rsidP="00622FDA">
      <w:pPr>
        <w:rPr>
          <w:lang w:val="en-US"/>
        </w:rPr>
      </w:pPr>
      <w:r w:rsidRPr="009E12D8">
        <w:rPr>
          <w:lang w:val="en-US"/>
        </w:rPr>
        <w:t>IVCT is a software framework for conducting system certifications (</w:t>
      </w:r>
      <w:proofErr w:type="spellStart"/>
      <w:r w:rsidRPr="009E12D8">
        <w:rPr>
          <w:lang w:val="en-US"/>
        </w:rPr>
        <w:t>SuT</w:t>
      </w:r>
      <w:proofErr w:type="spellEnd"/>
      <w:r w:rsidRPr="009E12D8">
        <w:rPr>
          <w:lang w:val="en-US"/>
        </w:rPr>
        <w:t>).</w:t>
      </w:r>
    </w:p>
    <w:p w:rsidR="00622FDA" w:rsidRPr="00BE34C9" w:rsidRDefault="009E12D8" w:rsidP="00622FDA">
      <w:pPr>
        <w:rPr>
          <w:lang w:val="en-US"/>
        </w:rPr>
      </w:pPr>
      <w:r w:rsidRPr="009E12D8">
        <w:rPr>
          <w:lang w:val="en-US"/>
        </w:rPr>
        <w:t>The test cases are executed using components (ETC) working with</w:t>
      </w:r>
      <w:r w:rsidR="00606FFE">
        <w:rPr>
          <w:lang w:val="en-US"/>
        </w:rPr>
        <w:t>in</w:t>
      </w:r>
      <w:r w:rsidR="00622FDA" w:rsidRPr="00BE34C9">
        <w:rPr>
          <w:lang w:val="en-US"/>
        </w:rPr>
        <w:t xml:space="preserve"> IVCT.</w:t>
      </w:r>
    </w:p>
    <w:p w:rsidR="00622FDA" w:rsidRPr="00BE34C9" w:rsidRDefault="00622FDA" w:rsidP="00622FDA">
      <w:pPr>
        <w:rPr>
          <w:lang w:val="en-US"/>
        </w:rPr>
      </w:pPr>
      <w:r w:rsidRPr="00BE34C9">
        <w:rPr>
          <w:lang w:val="en-US"/>
        </w:rPr>
        <w:t>Each ETC is an implementation of a</w:t>
      </w:r>
      <w:r w:rsidR="00606FFE">
        <w:rPr>
          <w:lang w:val="en-US"/>
        </w:rPr>
        <w:t>n abstract</w:t>
      </w:r>
      <w:r w:rsidRPr="00BE34C9">
        <w:rPr>
          <w:lang w:val="en-US"/>
        </w:rPr>
        <w:t xml:space="preserve"> test case (ATC) describing how to verify a set of interoperability requirements</w:t>
      </w:r>
      <w:r w:rsidR="00606FFE">
        <w:rPr>
          <w:lang w:val="en-US"/>
        </w:rPr>
        <w:t xml:space="preserve"> </w:t>
      </w:r>
      <w:r w:rsidR="00606FFE" w:rsidRPr="00BE34C9">
        <w:rPr>
          <w:lang w:val="en-US"/>
        </w:rPr>
        <w:t>(IR)</w:t>
      </w:r>
      <w:r w:rsidRPr="00BE34C9">
        <w:rPr>
          <w:lang w:val="en-US"/>
        </w:rPr>
        <w:t>.</w:t>
      </w:r>
    </w:p>
    <w:p w:rsidR="00622FDA" w:rsidRPr="00BE34C9" w:rsidRDefault="00622FDA" w:rsidP="00622FDA">
      <w:pPr>
        <w:rPr>
          <w:lang w:val="en-US"/>
        </w:rPr>
      </w:pPr>
      <w:r w:rsidRPr="00BE34C9">
        <w:rPr>
          <w:lang w:val="en-US"/>
        </w:rPr>
        <w:t xml:space="preserve">A set of successfully </w:t>
      </w:r>
      <w:r w:rsidR="007136DC" w:rsidRPr="00BE34C9">
        <w:rPr>
          <w:lang w:val="en-US"/>
        </w:rPr>
        <w:t>passed</w:t>
      </w:r>
      <w:r w:rsidR="00264640">
        <w:rPr>
          <w:lang w:val="en-US"/>
        </w:rPr>
        <w:t xml:space="preserve"> </w:t>
      </w:r>
      <w:r w:rsidR="00264640" w:rsidRPr="00BE34C9">
        <w:rPr>
          <w:lang w:val="en-US"/>
        </w:rPr>
        <w:t>ETC</w:t>
      </w:r>
      <w:r w:rsidR="007136DC" w:rsidRPr="00BE34C9">
        <w:rPr>
          <w:lang w:val="en-US"/>
        </w:rPr>
        <w:t xml:space="preserve"> </w:t>
      </w:r>
      <w:r w:rsidRPr="00BE34C9">
        <w:rPr>
          <w:lang w:val="en-US"/>
        </w:rPr>
        <w:t xml:space="preserve">allows </w:t>
      </w:r>
      <w:r w:rsidR="00264640" w:rsidRPr="00BE34C9">
        <w:rPr>
          <w:lang w:val="en-US"/>
        </w:rPr>
        <w:t>obtaining</w:t>
      </w:r>
      <w:r w:rsidRPr="00BE34C9">
        <w:rPr>
          <w:lang w:val="en-US"/>
        </w:rPr>
        <w:t xml:space="preserve"> a badge (CB).</w:t>
      </w:r>
    </w:p>
    <w:p w:rsidR="007136DC" w:rsidRPr="00BE34C9" w:rsidRDefault="007136DC" w:rsidP="00622FDA">
      <w:pPr>
        <w:rPr>
          <w:lang w:val="en-US"/>
        </w:rPr>
      </w:pPr>
    </w:p>
    <w:p w:rsidR="001A2F4C" w:rsidRPr="00BE34C9" w:rsidRDefault="009E12D8" w:rsidP="00B87C1F">
      <w:pPr>
        <w:pStyle w:val="Titre2"/>
        <w:rPr>
          <w:lang w:val="en-US"/>
        </w:rPr>
      </w:pPr>
      <w:bookmarkStart w:id="35" w:name="_Toc499030225"/>
      <w:r w:rsidRPr="009E12D8">
        <w:rPr>
          <w:lang w:val="en-US"/>
        </w:rPr>
        <w:t xml:space="preserve">Certification framework </w:t>
      </w:r>
      <w:bookmarkEnd w:id="33"/>
      <w:r w:rsidRPr="009E12D8">
        <w:rPr>
          <w:lang w:val="en-US"/>
        </w:rPr>
        <w:t>architecture</w:t>
      </w:r>
      <w:bookmarkEnd w:id="35"/>
    </w:p>
    <w:p w:rsidR="00740282" w:rsidRPr="00BE34C9" w:rsidRDefault="007136DC" w:rsidP="00C869CB">
      <w:pPr>
        <w:rPr>
          <w:lang w:val="en-US"/>
        </w:rPr>
      </w:pPr>
      <w:r w:rsidRPr="00BE34C9">
        <w:rPr>
          <w:lang w:val="en-US"/>
        </w:rPr>
        <w:t>The overall architecture of the IVCT Framework can be schematized as follows:</w:t>
      </w:r>
    </w:p>
    <w:p w:rsidR="002F4A9C" w:rsidRPr="00BE34C9" w:rsidRDefault="002F4A9C" w:rsidP="00C869CB">
      <w:pPr>
        <w:rPr>
          <w:lang w:val="en-US"/>
        </w:rPr>
      </w:pPr>
    </w:p>
    <w:p w:rsidR="002F4A9C" w:rsidRPr="00BE34C9" w:rsidRDefault="009E12D8">
      <w:pPr>
        <w:spacing w:before="0" w:after="0"/>
        <w:jc w:val="left"/>
        <w:rPr>
          <w:lang w:val="en-US"/>
        </w:rPr>
      </w:pPr>
      <w:r w:rsidRPr="009E12D8">
        <w:rPr>
          <w:lang w:val="en-US"/>
        </w:rPr>
        <w:br w:type="page"/>
      </w:r>
    </w:p>
    <w:p w:rsidR="00CF0717" w:rsidRPr="00BE34C9" w:rsidRDefault="00CF0717" w:rsidP="00C869CB">
      <w:pPr>
        <w:rPr>
          <w:lang w:val="en-US"/>
        </w:rPr>
        <w:sectPr w:rsidR="00CF0717" w:rsidRPr="00BE34C9" w:rsidSect="00CF0717">
          <w:headerReference w:type="default" r:id="rId13"/>
          <w:footerReference w:type="default" r:id="rId14"/>
          <w:pgSz w:w="11906" w:h="16838" w:code="9"/>
          <w:pgMar w:top="1134" w:right="1134" w:bottom="1134" w:left="1134" w:header="680" w:footer="509" w:gutter="0"/>
          <w:cols w:space="720"/>
          <w:docGrid w:linePitch="272"/>
        </w:sectPr>
      </w:pPr>
    </w:p>
    <w:p w:rsidR="00ED6241" w:rsidRPr="00BE34C9" w:rsidRDefault="00BC4DB8" w:rsidP="00C869CB">
      <w:pPr>
        <w:rPr>
          <w:lang w:val="en-US"/>
        </w:rPr>
      </w:pPr>
      <w:r>
        <w:rPr>
          <w:noProof/>
        </w:rPr>
        <w:lastRenderedPageBreak/>
        <w:drawing>
          <wp:inline distT="0" distB="0" distL="0" distR="0">
            <wp:extent cx="9374400" cy="3974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9374400" cy="3974400"/>
                    </a:xfrm>
                    <a:prstGeom prst="rect">
                      <a:avLst/>
                    </a:prstGeom>
                    <a:noFill/>
                    <a:ln w="9525">
                      <a:noFill/>
                      <a:miter lim="800000"/>
                      <a:headEnd/>
                      <a:tailEnd/>
                    </a:ln>
                  </pic:spPr>
                </pic:pic>
              </a:graphicData>
            </a:graphic>
          </wp:inline>
        </w:drawing>
      </w:r>
    </w:p>
    <w:p w:rsidR="00ED6241" w:rsidRPr="00BE34C9" w:rsidRDefault="009E12D8" w:rsidP="00ED6241">
      <w:pPr>
        <w:pStyle w:val="Lgende"/>
        <w:outlineLvl w:val="0"/>
        <w:rPr>
          <w:lang w:val="en-US"/>
        </w:rPr>
      </w:pPr>
      <w:bookmarkStart w:id="36" w:name="_Toc499030297"/>
      <w:r w:rsidRPr="009E12D8">
        <w:rPr>
          <w:lang w:val="en-US"/>
        </w:rPr>
        <w:t xml:space="preserve">Figure </w:t>
      </w:r>
      <w:r w:rsidR="009105AF" w:rsidRPr="009E12D8">
        <w:rPr>
          <w:lang w:val="en-US"/>
        </w:rPr>
        <w:fldChar w:fldCharType="begin"/>
      </w:r>
      <w:r w:rsidRPr="009E12D8">
        <w:rPr>
          <w:lang w:val="en-US"/>
        </w:rPr>
        <w:instrText xml:space="preserve"> SEQ Figure \* ARABIC </w:instrText>
      </w:r>
      <w:r w:rsidR="009105AF" w:rsidRPr="009E12D8">
        <w:rPr>
          <w:lang w:val="en-US"/>
        </w:rPr>
        <w:fldChar w:fldCharType="separate"/>
      </w:r>
      <w:r w:rsidR="007A51B5">
        <w:rPr>
          <w:noProof/>
          <w:lang w:val="en-US"/>
        </w:rPr>
        <w:t>1</w:t>
      </w:r>
      <w:r w:rsidR="009105AF" w:rsidRPr="009E12D8">
        <w:rPr>
          <w:lang w:val="en-US"/>
        </w:rPr>
        <w:fldChar w:fldCharType="end"/>
      </w:r>
      <w:r w:rsidR="00E11D61">
        <w:rPr>
          <w:lang w:val="en-US"/>
        </w:rPr>
        <w:t>:</w:t>
      </w:r>
      <w:r w:rsidRPr="009E12D8">
        <w:rPr>
          <w:lang w:val="en-US"/>
        </w:rPr>
        <w:t xml:space="preserve"> IVCT Framework overview</w:t>
      </w:r>
      <w:bookmarkEnd w:id="36"/>
    </w:p>
    <w:p w:rsidR="00054961" w:rsidRPr="00BE34C9" w:rsidRDefault="00054961" w:rsidP="007C6F78">
      <w:pPr>
        <w:rPr>
          <w:lang w:val="en-US"/>
        </w:rPr>
        <w:sectPr w:rsidR="00054961" w:rsidRPr="00BE34C9" w:rsidSect="00CF0717">
          <w:pgSz w:w="16838" w:h="11906" w:orient="landscape" w:code="9"/>
          <w:pgMar w:top="1134" w:right="1134" w:bottom="1134" w:left="1134" w:header="680" w:footer="509" w:gutter="0"/>
          <w:cols w:space="720"/>
          <w:docGrid w:linePitch="272"/>
        </w:sectPr>
      </w:pPr>
    </w:p>
    <w:p w:rsidR="007136DC" w:rsidRPr="00BE34C9" w:rsidRDefault="009E12D8" w:rsidP="007136DC">
      <w:pPr>
        <w:rPr>
          <w:lang w:val="en-US"/>
        </w:rPr>
      </w:pPr>
      <w:r w:rsidRPr="009E12D8">
        <w:rPr>
          <w:lang w:val="en-US"/>
        </w:rPr>
        <w:lastRenderedPageBreak/>
        <w:t>In this architecture, the implementation of a test case corresponds to the development of a "Test Case Library".</w:t>
      </w:r>
    </w:p>
    <w:p w:rsidR="007136DC" w:rsidRPr="00BE34C9" w:rsidRDefault="007136DC" w:rsidP="007136DC">
      <w:pPr>
        <w:rPr>
          <w:lang w:val="en-US"/>
        </w:rPr>
      </w:pPr>
    </w:p>
    <w:p w:rsidR="001F70E1" w:rsidRPr="00BE34C9" w:rsidRDefault="001F70E1" w:rsidP="007136DC">
      <w:pPr>
        <w:rPr>
          <w:lang w:val="en-US"/>
        </w:rPr>
      </w:pPr>
    </w:p>
    <w:p w:rsidR="007136DC" w:rsidRPr="00BE34C9" w:rsidRDefault="009E12D8" w:rsidP="007136DC">
      <w:pPr>
        <w:rPr>
          <w:lang w:val="en-US"/>
        </w:rPr>
      </w:pPr>
      <w:r w:rsidRPr="009E12D8">
        <w:rPr>
          <w:lang w:val="en-US"/>
        </w:rPr>
        <w:t>The other major components for the development and use of a test case are:</w:t>
      </w:r>
    </w:p>
    <w:p w:rsidR="007136DC" w:rsidRPr="00BE34C9" w:rsidRDefault="009E12D8" w:rsidP="00927A8E">
      <w:pPr>
        <w:pStyle w:val="Paragraphedeliste"/>
        <w:numPr>
          <w:ilvl w:val="0"/>
          <w:numId w:val="48"/>
        </w:numPr>
        <w:rPr>
          <w:lang w:val="en-US"/>
        </w:rPr>
      </w:pPr>
      <w:r w:rsidRPr="009E12D8">
        <w:rPr>
          <w:lang w:val="en-US"/>
        </w:rPr>
        <w:t>"</w:t>
      </w:r>
      <w:proofErr w:type="spellStart"/>
      <w:r w:rsidRPr="009E12D8">
        <w:rPr>
          <w:lang w:val="en-US"/>
        </w:rPr>
        <w:t>Cmd</w:t>
      </w:r>
      <w:proofErr w:type="spellEnd"/>
      <w:r w:rsidRPr="009E12D8">
        <w:rPr>
          <w:lang w:val="en-US"/>
        </w:rPr>
        <w:t xml:space="preserve"> Line Tool" and "IVCT Commander" for configur</w:t>
      </w:r>
      <w:r w:rsidR="00264640">
        <w:rPr>
          <w:lang w:val="en-US"/>
        </w:rPr>
        <w:t>ation</w:t>
      </w:r>
      <w:r w:rsidR="007136DC" w:rsidRPr="00BE34C9">
        <w:rPr>
          <w:lang w:val="en-US"/>
        </w:rPr>
        <w:t xml:space="preserve"> (reading and transmitting configuration paramete</w:t>
      </w:r>
      <w:r w:rsidRPr="009E12D8">
        <w:rPr>
          <w:lang w:val="en-US"/>
        </w:rPr>
        <w:t>rs of a test case) and execution (sending orders to "TC Engine")</w:t>
      </w:r>
    </w:p>
    <w:p w:rsidR="007136DC" w:rsidRPr="00BE34C9" w:rsidRDefault="009E12D8" w:rsidP="00927A8E">
      <w:pPr>
        <w:pStyle w:val="Paragraphedeliste"/>
        <w:numPr>
          <w:ilvl w:val="0"/>
          <w:numId w:val="48"/>
        </w:numPr>
        <w:rPr>
          <w:lang w:val="en-US"/>
        </w:rPr>
      </w:pPr>
      <w:r w:rsidRPr="009E12D8">
        <w:rPr>
          <w:lang w:val="en-US"/>
        </w:rPr>
        <w:t xml:space="preserve">"TC Engine", which receives orders from the </w:t>
      </w:r>
      <w:r w:rsidR="00264640" w:rsidRPr="00BE34C9">
        <w:rPr>
          <w:lang w:val="en-US"/>
        </w:rPr>
        <w:t xml:space="preserve">two </w:t>
      </w:r>
      <w:r w:rsidR="007136DC" w:rsidRPr="00BE34C9">
        <w:rPr>
          <w:lang w:val="en-US"/>
        </w:rPr>
        <w:t xml:space="preserve">previous components, dynamically loads the test case (external library, i.e. </w:t>
      </w:r>
      <w:r w:rsidRPr="009E12D8">
        <w:rPr>
          <w:lang w:val="en-US"/>
        </w:rPr>
        <w:t>Java .jar</w:t>
      </w:r>
      <w:r w:rsidR="00264640">
        <w:rPr>
          <w:lang w:val="en-US"/>
        </w:rPr>
        <w:t xml:space="preserve"> file</w:t>
      </w:r>
      <w:r w:rsidR="007136DC" w:rsidRPr="00BE34C9">
        <w:rPr>
          <w:lang w:val="en-US"/>
        </w:rPr>
        <w:t>) and calls the methods to activate th</w:t>
      </w:r>
      <w:r w:rsidR="00264640">
        <w:rPr>
          <w:lang w:val="en-US"/>
        </w:rPr>
        <w:t>at</w:t>
      </w:r>
      <w:r w:rsidR="007136DC" w:rsidRPr="00BE34C9">
        <w:rPr>
          <w:lang w:val="en-US"/>
        </w:rPr>
        <w:t xml:space="preserve"> test case</w:t>
      </w:r>
    </w:p>
    <w:p w:rsidR="007136DC" w:rsidRPr="00BE34C9" w:rsidRDefault="007136DC" w:rsidP="007136DC">
      <w:pPr>
        <w:rPr>
          <w:lang w:val="en-US"/>
        </w:rPr>
      </w:pPr>
    </w:p>
    <w:p w:rsidR="007136DC" w:rsidRPr="00BE34C9" w:rsidRDefault="007136DC" w:rsidP="007136DC">
      <w:pPr>
        <w:rPr>
          <w:lang w:val="en-US"/>
        </w:rPr>
      </w:pPr>
    </w:p>
    <w:p w:rsidR="001253CD" w:rsidRPr="00BE34C9" w:rsidRDefault="001253CD" w:rsidP="001F70E1">
      <w:pPr>
        <w:rPr>
          <w:lang w:val="en-US"/>
        </w:rPr>
      </w:pPr>
    </w:p>
    <w:p w:rsidR="007935CA" w:rsidRPr="00BE34C9" w:rsidRDefault="007935CA" w:rsidP="001253CD">
      <w:pPr>
        <w:pStyle w:val="Titre2"/>
        <w:rPr>
          <w:lang w:val="en-US"/>
        </w:rPr>
        <w:sectPr w:rsidR="007935CA" w:rsidRPr="00BE34C9" w:rsidSect="00054961">
          <w:pgSz w:w="11906" w:h="16838" w:code="9"/>
          <w:pgMar w:top="1134" w:right="1134" w:bottom="1134" w:left="1134" w:header="680" w:footer="509" w:gutter="0"/>
          <w:cols w:space="720"/>
          <w:docGrid w:linePitch="272"/>
        </w:sectPr>
      </w:pPr>
      <w:bookmarkStart w:id="37" w:name="_Ref464228729"/>
    </w:p>
    <w:p w:rsidR="001253CD" w:rsidRPr="00BE34C9" w:rsidRDefault="009E12D8" w:rsidP="001253CD">
      <w:pPr>
        <w:pStyle w:val="Titre2"/>
        <w:rPr>
          <w:lang w:val="en-US"/>
        </w:rPr>
      </w:pPr>
      <w:bookmarkStart w:id="38" w:name="_Toc499030226"/>
      <w:r w:rsidRPr="009E12D8">
        <w:rPr>
          <w:lang w:val="en-US"/>
        </w:rPr>
        <w:lastRenderedPageBreak/>
        <w:t>Test Case architecture</w:t>
      </w:r>
      <w:bookmarkEnd w:id="37"/>
      <w:bookmarkEnd w:id="38"/>
    </w:p>
    <w:p w:rsidR="001F70E1" w:rsidRPr="00BE34C9" w:rsidRDefault="009E12D8" w:rsidP="00684EDF">
      <w:pPr>
        <w:rPr>
          <w:lang w:val="en-US"/>
        </w:rPr>
      </w:pPr>
      <w:r w:rsidRPr="009E12D8">
        <w:rPr>
          <w:lang w:val="en-US"/>
        </w:rPr>
        <w:t>From a "Development" point of view, a test case (here called "Test Suite"</w:t>
      </w:r>
      <w:r w:rsidR="001F70E1" w:rsidRPr="00BE34C9">
        <w:rPr>
          <w:rStyle w:val="Appelnotedebasdep"/>
          <w:lang w:val="en-US"/>
        </w:rPr>
        <w:footnoteReference w:id="1"/>
      </w:r>
      <w:r w:rsidR="001F70E1" w:rsidRPr="00BE34C9">
        <w:rPr>
          <w:lang w:val="en-US"/>
        </w:rPr>
        <w:t xml:space="preserve">) is </w:t>
      </w:r>
      <w:r w:rsidR="00E82149">
        <w:rPr>
          <w:lang w:val="en-US"/>
        </w:rPr>
        <w:t>situated</w:t>
      </w:r>
      <w:r w:rsidR="00E82149" w:rsidRPr="00BE34C9">
        <w:rPr>
          <w:lang w:val="en-US"/>
        </w:rPr>
        <w:t xml:space="preserve"> </w:t>
      </w:r>
      <w:r w:rsidR="001F70E1" w:rsidRPr="00BE34C9">
        <w:rPr>
          <w:lang w:val="en-US"/>
        </w:rPr>
        <w:t>as follows:</w:t>
      </w:r>
    </w:p>
    <w:p w:rsidR="00A416A5" w:rsidRPr="00BE34C9" w:rsidRDefault="00A416A5" w:rsidP="00684EDF">
      <w:pPr>
        <w:rPr>
          <w:lang w:val="en-US"/>
        </w:rPr>
      </w:pPr>
    </w:p>
    <w:p w:rsidR="00684EDF" w:rsidRPr="00BE34C9" w:rsidRDefault="00715B95" w:rsidP="00684EDF">
      <w:pPr>
        <w:jc w:val="center"/>
        <w:rPr>
          <w:lang w:val="en-US"/>
        </w:rPr>
      </w:pPr>
      <w:r>
        <w:rPr>
          <w:noProof/>
        </w:rPr>
        <w:pict>
          <v:oval id="Oval 4" o:spid="_x0000_s1026" style="position:absolute;left:0;text-align:left;margin-left:27.9pt;margin-top:319.95pt;width:237.95pt;height:7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" filled="f" fillcolor="#c0504d [3205]" strokecolor="red" strokeweight="1.5pt">
            <v:shadow on="t" color="#622423 [1605]" opacity=".5" offset="1pt"/>
          </v:oval>
        </w:pict>
      </w:r>
      <w:r>
        <w:rPr>
          <w:noProof/>
        </w:rPr>
        <w:pict>
          <v:shapetype id="_x0000_t202" coordsize="21600,21600" o:spt="202" path="m,l,21600r21600,l21600,xe">
            <v:stroke joinstyle="miter"/>
            <v:path gradientshapeok="t" o:connecttype="rect"/>
          </v:shapetype>
          <v:shape id="Text Box 10" o:spid="_x0000_s1027" type="#_x0000_t202" style="position:absolute;left:0;text-align:left;margin-left:236.05pt;margin-top:320.7pt;width:70.55pt;height:17.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" strokecolor="red">
            <v:textbox>
              <w:txbxContent>
                <w:p w:rsidR="00715B95" w:rsidRPr="004620D1" w:rsidRDefault="00715B95" w:rsidP="004620D1">
                  <w:pPr>
                    <w:spacing w:before="0" w:after="0"/>
                    <w:jc w:val="center"/>
                    <w:rPr>
                      <w:sz w:val="18"/>
                      <w:szCs w:val="18"/>
                    </w:rPr>
                  </w:pPr>
                  <w:r>
                    <w:rPr>
                      <w:sz w:val="18"/>
                      <w:szCs w:val="18"/>
                    </w:rPr>
                    <w:t>Test Case</w:t>
                  </w:r>
                </w:p>
              </w:txbxContent>
            </v:textbox>
          </v:shape>
        </w:pict>
      </w:r>
      <w:r w:rsidR="00BC4DB8">
        <w:rPr>
          <w:noProof/>
        </w:rPr>
        <w:drawing>
          <wp:inline distT="0" distB="0" distL="0" distR="0">
            <wp:extent cx="6152400" cy="5306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52400" cy="5306400"/>
                    </a:xfrm>
                    <a:prstGeom prst="rect">
                      <a:avLst/>
                    </a:prstGeom>
                  </pic:spPr>
                </pic:pic>
              </a:graphicData>
            </a:graphic>
          </wp:inline>
        </w:drawing>
      </w:r>
    </w:p>
    <w:p w:rsidR="00115760" w:rsidRPr="00BE34C9" w:rsidRDefault="009E12D8" w:rsidP="00115760">
      <w:pPr>
        <w:pStyle w:val="Lgende"/>
        <w:outlineLvl w:val="0"/>
        <w:rPr>
          <w:lang w:val="en-US"/>
        </w:rPr>
      </w:pPr>
      <w:bookmarkStart w:id="39" w:name="_Ref464030350"/>
      <w:bookmarkStart w:id="40" w:name="_Ref464030288"/>
      <w:bookmarkStart w:id="41" w:name="_Toc499030298"/>
      <w:r w:rsidRPr="009E12D8">
        <w:rPr>
          <w:lang w:val="en-US"/>
        </w:rPr>
        <w:t xml:space="preserve">Figure </w:t>
      </w:r>
      <w:r w:rsidR="009105AF" w:rsidRPr="009E12D8">
        <w:rPr>
          <w:lang w:val="en-US"/>
        </w:rPr>
        <w:fldChar w:fldCharType="begin"/>
      </w:r>
      <w:r w:rsidRPr="009E12D8">
        <w:rPr>
          <w:lang w:val="en-US"/>
        </w:rPr>
        <w:instrText xml:space="preserve"> SEQ Figure \* ARABIC </w:instrText>
      </w:r>
      <w:r w:rsidR="009105AF" w:rsidRPr="009E12D8">
        <w:rPr>
          <w:lang w:val="en-US"/>
        </w:rPr>
        <w:fldChar w:fldCharType="separate"/>
      </w:r>
      <w:r w:rsidR="007A51B5">
        <w:rPr>
          <w:noProof/>
          <w:lang w:val="en-US"/>
        </w:rPr>
        <w:t>2</w:t>
      </w:r>
      <w:r w:rsidR="009105AF" w:rsidRPr="009E12D8">
        <w:rPr>
          <w:lang w:val="en-US"/>
        </w:rPr>
        <w:fldChar w:fldCharType="end"/>
      </w:r>
      <w:bookmarkStart w:id="42" w:name="_Ref464030321"/>
      <w:bookmarkEnd w:id="39"/>
      <w:r w:rsidR="00E11D61">
        <w:rPr>
          <w:lang w:val="en-US"/>
        </w:rPr>
        <w:t>:</w:t>
      </w:r>
      <w:r w:rsidRPr="009E12D8">
        <w:rPr>
          <w:lang w:val="en-US"/>
        </w:rPr>
        <w:t xml:space="preserve"> IVCT / Test</w:t>
      </w:r>
      <w:bookmarkEnd w:id="40"/>
      <w:bookmarkEnd w:id="42"/>
      <w:r w:rsidRPr="009E12D8">
        <w:rPr>
          <w:lang w:val="en-US"/>
        </w:rPr>
        <w:t xml:space="preserve"> Case dependencies</w:t>
      </w:r>
      <w:bookmarkEnd w:id="41"/>
    </w:p>
    <w:p w:rsidR="00257F5A" w:rsidRPr="00BE34C9" w:rsidRDefault="00257F5A" w:rsidP="00257F5A">
      <w:pPr>
        <w:rPr>
          <w:lang w:val="en-US"/>
        </w:rPr>
      </w:pPr>
    </w:p>
    <w:p w:rsidR="00FB773E" w:rsidRPr="00BE34C9" w:rsidRDefault="009E12D8" w:rsidP="00FB773E">
      <w:pPr>
        <w:pStyle w:val="Titre3"/>
        <w:rPr>
          <w:lang w:val="en-US"/>
        </w:rPr>
      </w:pPr>
      <w:bookmarkStart w:id="43" w:name="_Ref464031229"/>
      <w:bookmarkStart w:id="44" w:name="_Toc499030227"/>
      <w:r w:rsidRPr="009E12D8">
        <w:rPr>
          <w:lang w:val="en-US"/>
        </w:rPr>
        <w:t>Test Case definition</w:t>
      </w:r>
      <w:bookmarkEnd w:id="43"/>
      <w:bookmarkEnd w:id="44"/>
    </w:p>
    <w:p w:rsidR="00E02F77" w:rsidRPr="00BE34C9" w:rsidRDefault="00E02F77" w:rsidP="00E02F77">
      <w:pPr>
        <w:rPr>
          <w:lang w:val="en-US"/>
        </w:rPr>
      </w:pPr>
      <w:r w:rsidRPr="00BE34C9">
        <w:rPr>
          <w:lang w:val="en-US"/>
        </w:rPr>
        <w:t xml:space="preserve">As seen in </w:t>
      </w:r>
      <w:r w:rsidR="00233ECE">
        <w:fldChar w:fldCharType="begin"/>
      </w:r>
      <w:r w:rsidR="00233ECE" w:rsidRPr="006A1AF5">
        <w:rPr>
          <w:lang w:val="en-US"/>
        </w:rPr>
        <w:instrText xml:space="preserve"> REF _Ref464030350 \h  \* MERGEFORMAT </w:instrText>
      </w:r>
      <w:r w:rsidR="00233ECE">
        <w:fldChar w:fldCharType="separate"/>
      </w:r>
      <w:r w:rsidR="007A51B5" w:rsidRPr="009E12D8">
        <w:rPr>
          <w:lang w:val="en-US"/>
        </w:rPr>
        <w:t xml:space="preserve">Figure </w:t>
      </w:r>
      <w:r w:rsidR="007A51B5">
        <w:rPr>
          <w:lang w:val="en-US"/>
        </w:rPr>
        <w:t>2</w:t>
      </w:r>
      <w:r w:rsidR="00233ECE">
        <w:fldChar w:fldCharType="end"/>
      </w:r>
      <w:r w:rsidRPr="00BE34C9">
        <w:rPr>
          <w:lang w:val="en-US"/>
        </w:rPr>
        <w:t>, defining a test case requires deriving the class "</w:t>
      </w:r>
      <w:proofErr w:type="spellStart"/>
      <w:r w:rsidRPr="00693E1D">
        <w:rPr>
          <w:lang w:val="en-US"/>
        </w:rPr>
        <w:t>IVCT_BaseModel</w:t>
      </w:r>
      <w:proofErr w:type="spellEnd"/>
      <w:r w:rsidRPr="00BE34C9">
        <w:rPr>
          <w:lang w:val="en-US"/>
        </w:rPr>
        <w:t>" from the Framework into a specific class. The role of this class is twofold:</w:t>
      </w:r>
    </w:p>
    <w:p w:rsidR="00E02F77" w:rsidRPr="00BE34C9" w:rsidRDefault="00F40370" w:rsidP="00927A8E">
      <w:pPr>
        <w:pStyle w:val="Paragraphedeliste"/>
        <w:numPr>
          <w:ilvl w:val="0"/>
          <w:numId w:val="49"/>
        </w:numPr>
        <w:rPr>
          <w:lang w:val="en-US"/>
        </w:rPr>
      </w:pPr>
      <w:r>
        <w:rPr>
          <w:lang w:val="en-US"/>
        </w:rPr>
        <w:t>To c</w:t>
      </w:r>
      <w:r w:rsidR="00E02F77" w:rsidRPr="00BE34C9">
        <w:rPr>
          <w:lang w:val="en-US"/>
        </w:rPr>
        <w:t>ontain the data model that will be manipulated by the test case, hence the name "Model"</w:t>
      </w:r>
    </w:p>
    <w:p w:rsidR="00E02F77" w:rsidRPr="00BE34C9" w:rsidRDefault="00F40370" w:rsidP="00927A8E">
      <w:pPr>
        <w:pStyle w:val="Paragraphedeliste"/>
        <w:numPr>
          <w:ilvl w:val="0"/>
          <w:numId w:val="49"/>
        </w:numPr>
        <w:rPr>
          <w:lang w:val="en-US"/>
        </w:rPr>
      </w:pPr>
      <w:r>
        <w:rPr>
          <w:lang w:val="en-US"/>
        </w:rPr>
        <w:t>To e</w:t>
      </w:r>
      <w:r w:rsidR="00E02F77" w:rsidRPr="00BE34C9">
        <w:rPr>
          <w:lang w:val="en-US"/>
        </w:rPr>
        <w:t>nsure dialogue with HLA federation</w:t>
      </w:r>
    </w:p>
    <w:p w:rsidR="00E02F77" w:rsidRPr="00BE34C9" w:rsidRDefault="00E02F77" w:rsidP="00E02F77">
      <w:pPr>
        <w:rPr>
          <w:lang w:val="en-US"/>
        </w:rPr>
      </w:pPr>
    </w:p>
    <w:p w:rsidR="00E02F77" w:rsidRPr="00BE34C9" w:rsidRDefault="009E12D8" w:rsidP="00E02F77">
      <w:pPr>
        <w:rPr>
          <w:lang w:val="en-US"/>
        </w:rPr>
      </w:pPr>
      <w:r w:rsidRPr="009E12D8">
        <w:rPr>
          <w:lang w:val="en-US"/>
        </w:rPr>
        <w:t>To perform this second role, the implementation class of the test case will:</w:t>
      </w:r>
    </w:p>
    <w:p w:rsidR="00E02F77" w:rsidRPr="00BE34C9" w:rsidRDefault="005844F1" w:rsidP="00927A8E">
      <w:pPr>
        <w:pStyle w:val="Paragraphedeliste"/>
        <w:numPr>
          <w:ilvl w:val="0"/>
          <w:numId w:val="50"/>
        </w:numPr>
        <w:rPr>
          <w:lang w:val="en-US"/>
        </w:rPr>
      </w:pPr>
      <w:r>
        <w:rPr>
          <w:lang w:val="en-US"/>
        </w:rPr>
        <w:t>U</w:t>
      </w:r>
      <w:r w:rsidR="00E02F77" w:rsidRPr="00BE34C9">
        <w:rPr>
          <w:lang w:val="en-US"/>
        </w:rPr>
        <w:t xml:space="preserve">se an instance of class </w:t>
      </w:r>
      <w:proofErr w:type="spellStart"/>
      <w:r w:rsidR="00E02F77" w:rsidRPr="00BE34C9">
        <w:rPr>
          <w:lang w:val="en-US"/>
        </w:rPr>
        <w:t>IVCT_RTIambassador</w:t>
      </w:r>
      <w:proofErr w:type="spellEnd"/>
      <w:r w:rsidR="00E02F77" w:rsidRPr="00BE34C9">
        <w:rPr>
          <w:lang w:val="en-US"/>
        </w:rPr>
        <w:t xml:space="preserve"> (RTI ambassador)</w:t>
      </w:r>
      <w:r>
        <w:rPr>
          <w:lang w:val="en-US"/>
        </w:rPr>
        <w:t>,</w:t>
      </w:r>
      <w:r w:rsidR="00E02F77" w:rsidRPr="00BE34C9">
        <w:rPr>
          <w:lang w:val="en-US"/>
        </w:rPr>
        <w:t xml:space="preserve"> provided by the Framework</w:t>
      </w:r>
      <w:r>
        <w:rPr>
          <w:lang w:val="en-US"/>
        </w:rPr>
        <w:t xml:space="preserve">, </w:t>
      </w:r>
      <w:proofErr w:type="gramStart"/>
      <w:r>
        <w:rPr>
          <w:lang w:val="en-US"/>
        </w:rPr>
        <w:t>i</w:t>
      </w:r>
      <w:r w:rsidRPr="005844F1">
        <w:rPr>
          <w:lang w:val="en-US"/>
        </w:rPr>
        <w:t>n order to</w:t>
      </w:r>
      <w:proofErr w:type="gramEnd"/>
      <w:r w:rsidRPr="005844F1">
        <w:rPr>
          <w:lang w:val="en-US"/>
        </w:rPr>
        <w:t xml:space="preserve"> send information to the RTI,</w:t>
      </w:r>
    </w:p>
    <w:p w:rsidR="00E02F77" w:rsidRPr="00BE34C9" w:rsidRDefault="005844F1" w:rsidP="00927A8E">
      <w:pPr>
        <w:pStyle w:val="Paragraphedeliste"/>
        <w:numPr>
          <w:ilvl w:val="0"/>
          <w:numId w:val="50"/>
        </w:numPr>
        <w:rPr>
          <w:lang w:val="en-US"/>
        </w:rPr>
      </w:pPr>
      <w:r>
        <w:rPr>
          <w:lang w:val="en-US"/>
        </w:rPr>
        <w:t>I</w:t>
      </w:r>
      <w:r w:rsidR="00E02F77" w:rsidRPr="00BE34C9">
        <w:rPr>
          <w:lang w:val="en-US"/>
        </w:rPr>
        <w:t xml:space="preserve">mplement callbacks of the </w:t>
      </w:r>
      <w:r>
        <w:rPr>
          <w:lang w:val="en-US"/>
        </w:rPr>
        <w:t xml:space="preserve">following </w:t>
      </w:r>
      <w:r w:rsidR="00E02F77" w:rsidRPr="00BE34C9">
        <w:rPr>
          <w:lang w:val="en-US"/>
        </w:rPr>
        <w:t>type</w:t>
      </w:r>
      <w:r>
        <w:rPr>
          <w:lang w:val="en-US"/>
        </w:rPr>
        <w:t xml:space="preserve">s, </w:t>
      </w:r>
      <w:proofErr w:type="gramStart"/>
      <w:r>
        <w:rPr>
          <w:lang w:val="en-US"/>
        </w:rPr>
        <w:t>i</w:t>
      </w:r>
      <w:r w:rsidRPr="005844F1">
        <w:rPr>
          <w:lang w:val="en-US"/>
        </w:rPr>
        <w:t>n order to</w:t>
      </w:r>
      <w:proofErr w:type="gramEnd"/>
      <w:r w:rsidRPr="005844F1">
        <w:rPr>
          <w:lang w:val="en-US"/>
        </w:rPr>
        <w:t xml:space="preserve"> receive RTI information</w:t>
      </w:r>
      <w:r w:rsidR="00E02F77" w:rsidRPr="00BE34C9">
        <w:rPr>
          <w:lang w:val="en-US"/>
        </w:rPr>
        <w:t>:</w:t>
      </w:r>
    </w:p>
    <w:p w:rsidR="00E02F77" w:rsidRPr="00BE34C9" w:rsidRDefault="009E12D8" w:rsidP="00757503">
      <w:pPr>
        <w:pStyle w:val="Paragraphedeliste"/>
        <w:numPr>
          <w:ilvl w:val="1"/>
          <w:numId w:val="37"/>
        </w:numPr>
        <w:rPr>
          <w:lang w:val="en-US"/>
        </w:rPr>
      </w:pPr>
      <w:r w:rsidRPr="009E12D8">
        <w:rPr>
          <w:lang w:val="en-US"/>
        </w:rPr>
        <w:t>"</w:t>
      </w:r>
      <w:proofErr w:type="spellStart"/>
      <w:r w:rsidRPr="009E12D8">
        <w:rPr>
          <w:rFonts w:ascii="Courier New" w:hAnsi="Courier New" w:cs="Courier New"/>
          <w:lang w:val="en-US"/>
        </w:rPr>
        <w:t>receiveInteraction</w:t>
      </w:r>
      <w:proofErr w:type="spellEnd"/>
      <w:r w:rsidRPr="009E12D8">
        <w:rPr>
          <w:lang w:val="en-US"/>
        </w:rPr>
        <w:t>" to handle interactions receipt notifications</w:t>
      </w:r>
    </w:p>
    <w:p w:rsidR="00E02F77" w:rsidRPr="00BE34C9" w:rsidRDefault="009E12D8" w:rsidP="00757503">
      <w:pPr>
        <w:pStyle w:val="Paragraphedeliste"/>
        <w:numPr>
          <w:ilvl w:val="1"/>
          <w:numId w:val="37"/>
        </w:numPr>
        <w:rPr>
          <w:lang w:val="en-US"/>
        </w:rPr>
      </w:pPr>
      <w:r w:rsidRPr="009E12D8">
        <w:rPr>
          <w:lang w:val="en-US"/>
        </w:rPr>
        <w:t>"</w:t>
      </w:r>
      <w:proofErr w:type="spellStart"/>
      <w:r w:rsidRPr="009E12D8">
        <w:rPr>
          <w:rFonts w:ascii="Courier New" w:hAnsi="Courier New" w:cs="Courier New"/>
          <w:lang w:val="en-US"/>
        </w:rPr>
        <w:t>discoverObjectInstance</w:t>
      </w:r>
      <w:proofErr w:type="spellEnd"/>
      <w:r w:rsidRPr="009E12D8">
        <w:rPr>
          <w:lang w:val="en-US"/>
        </w:rPr>
        <w:t>" to handle object creation notifications</w:t>
      </w:r>
    </w:p>
    <w:p w:rsidR="00E02F77" w:rsidRPr="00BE34C9" w:rsidRDefault="009E12D8" w:rsidP="00757503">
      <w:pPr>
        <w:pStyle w:val="Paragraphedeliste"/>
        <w:numPr>
          <w:ilvl w:val="1"/>
          <w:numId w:val="37"/>
        </w:numPr>
        <w:rPr>
          <w:lang w:val="en-US"/>
        </w:rPr>
      </w:pPr>
      <w:r w:rsidRPr="009E12D8">
        <w:rPr>
          <w:lang w:val="en-US"/>
        </w:rPr>
        <w:lastRenderedPageBreak/>
        <w:t>"</w:t>
      </w:r>
      <w:proofErr w:type="spellStart"/>
      <w:r w:rsidRPr="009E12D8">
        <w:rPr>
          <w:rFonts w:ascii="Courier New" w:hAnsi="Courier New" w:cs="Courier New"/>
          <w:lang w:val="en-US"/>
        </w:rPr>
        <w:t>removeObjectInstance</w:t>
      </w:r>
      <w:proofErr w:type="spellEnd"/>
      <w:r w:rsidRPr="009E12D8">
        <w:rPr>
          <w:lang w:val="en-US"/>
        </w:rPr>
        <w:t xml:space="preserve">" to handle object </w:t>
      </w:r>
      <w:r w:rsidR="00B2559C">
        <w:rPr>
          <w:lang w:val="en-US"/>
        </w:rPr>
        <w:t>removal</w:t>
      </w:r>
      <w:r w:rsidR="00B2559C" w:rsidRPr="00BE34C9">
        <w:rPr>
          <w:lang w:val="en-US"/>
        </w:rPr>
        <w:t xml:space="preserve"> </w:t>
      </w:r>
      <w:r w:rsidR="00E02F77" w:rsidRPr="00BE34C9">
        <w:rPr>
          <w:lang w:val="en-US"/>
        </w:rPr>
        <w:t>notifications</w:t>
      </w:r>
    </w:p>
    <w:p w:rsidR="00E02F77" w:rsidRPr="00BE34C9" w:rsidRDefault="00E02F77" w:rsidP="00757503">
      <w:pPr>
        <w:pStyle w:val="Paragraphedeliste"/>
        <w:numPr>
          <w:ilvl w:val="1"/>
          <w:numId w:val="37"/>
        </w:numPr>
        <w:rPr>
          <w:lang w:val="en-US"/>
        </w:rPr>
      </w:pPr>
      <w:r w:rsidRPr="00BE34C9">
        <w:rPr>
          <w:lang w:val="en-US"/>
        </w:rPr>
        <w:t>"</w:t>
      </w:r>
      <w:proofErr w:type="spellStart"/>
      <w:r w:rsidRPr="00BE34C9">
        <w:rPr>
          <w:rFonts w:ascii="Courier New" w:hAnsi="Courier New" w:cs="Courier New"/>
          <w:lang w:val="en-US"/>
        </w:rPr>
        <w:t>reflectAttributeValues</w:t>
      </w:r>
      <w:proofErr w:type="spellEnd"/>
      <w:r w:rsidRPr="00BE34C9">
        <w:rPr>
          <w:lang w:val="en-US"/>
        </w:rPr>
        <w:t xml:space="preserve">" to handle notifications </w:t>
      </w:r>
      <w:r w:rsidR="00B2559C">
        <w:rPr>
          <w:lang w:val="en-US"/>
        </w:rPr>
        <w:t>about</w:t>
      </w:r>
      <w:r w:rsidR="00B2559C" w:rsidRPr="00BE34C9">
        <w:rPr>
          <w:lang w:val="en-US"/>
        </w:rPr>
        <w:t xml:space="preserve"> </w:t>
      </w:r>
      <w:r w:rsidRPr="00BE34C9">
        <w:rPr>
          <w:lang w:val="en-US"/>
        </w:rPr>
        <w:t>changing attribute values</w:t>
      </w:r>
    </w:p>
    <w:p w:rsidR="00E02F77" w:rsidRPr="00BE34C9" w:rsidRDefault="00E02F77" w:rsidP="00E02F77">
      <w:pPr>
        <w:rPr>
          <w:lang w:val="en-US"/>
        </w:rPr>
      </w:pPr>
    </w:p>
    <w:p w:rsidR="00E02F77" w:rsidRPr="00BE34C9" w:rsidRDefault="009E12D8" w:rsidP="00E02F77">
      <w:pPr>
        <w:rPr>
          <w:lang w:val="en-US"/>
        </w:rPr>
      </w:pPr>
      <w:r w:rsidRPr="009E12D8">
        <w:rPr>
          <w:lang w:val="en-US"/>
        </w:rPr>
        <w:t xml:space="preserve">This class is therefore "directly plugged" </w:t>
      </w:r>
      <w:r w:rsidR="00B2559C">
        <w:rPr>
          <w:lang w:val="en-US"/>
        </w:rPr>
        <w:t>on</w:t>
      </w:r>
      <w:r w:rsidR="00E02F77" w:rsidRPr="00BE34C9">
        <w:rPr>
          <w:lang w:val="en-US"/>
        </w:rPr>
        <w:t xml:space="preserve"> the HLA bus (via the IVCT).</w:t>
      </w:r>
    </w:p>
    <w:p w:rsidR="008D0C85" w:rsidRPr="00BE34C9" w:rsidRDefault="008D0C85" w:rsidP="008D0C85">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4726E7" w:rsidRPr="006A1AF5" w:rsidTr="00D31FB8">
        <w:tc>
          <w:tcPr>
            <w:tcW w:w="1101" w:type="dxa"/>
            <w:tcBorders>
              <w:top w:val="single" w:sz="8" w:space="0" w:color="4BACC6"/>
              <w:left w:val="single" w:sz="8" w:space="0" w:color="4BACC6"/>
              <w:bottom w:val="single" w:sz="8" w:space="0" w:color="4BACC6"/>
              <w:right w:val="single" w:sz="8" w:space="0" w:color="4BACC6"/>
            </w:tcBorders>
          </w:tcPr>
          <w:p w:rsidR="004726E7" w:rsidRPr="00BE34C9" w:rsidRDefault="00BC4DB8" w:rsidP="00D31FB8">
            <w:pPr>
              <w:spacing w:before="0" w:after="0"/>
              <w:jc w:val="center"/>
              <w:rPr>
                <w:b/>
                <w:bCs/>
                <w:lang w:val="en-US"/>
              </w:rPr>
            </w:pPr>
            <w:r>
              <w:rPr>
                <w:b/>
                <w:noProof/>
              </w:rPr>
              <w:drawing>
                <wp:inline distT="0" distB="0" distL="0" distR="0">
                  <wp:extent cx="223200" cy="223200"/>
                  <wp:effectExtent l="0" t="0" r="0" b="0"/>
                  <wp:docPr id="21"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4726E7" w:rsidRPr="00BE34C9" w:rsidRDefault="009E12D8" w:rsidP="004D1729">
            <w:pPr>
              <w:rPr>
                <w:lang w:val="en-US"/>
              </w:rPr>
            </w:pPr>
            <w:r w:rsidRPr="009E12D8">
              <w:rPr>
                <w:lang w:val="en-US"/>
              </w:rPr>
              <w:t xml:space="preserve">When no interaction with the RTI is necessary, the </w:t>
            </w:r>
            <w:proofErr w:type="spellStart"/>
            <w:r w:rsidRPr="009E12D8">
              <w:rPr>
                <w:rFonts w:ascii="Courier New" w:hAnsi="Courier New" w:cs="Courier New"/>
                <w:lang w:val="en-US"/>
              </w:rPr>
              <w:t>IVCT_RTIambassador</w:t>
            </w:r>
            <w:proofErr w:type="spellEnd"/>
            <w:r w:rsidRPr="009E12D8">
              <w:rPr>
                <w:lang w:val="en-US"/>
              </w:rPr>
              <w:t xml:space="preserve"> class is not instantiated and no callback is implemented</w:t>
            </w:r>
            <w:r w:rsidR="00DC2316">
              <w:rPr>
                <w:lang w:val="en-US"/>
              </w:rPr>
              <w:t>.</w:t>
            </w:r>
          </w:p>
        </w:tc>
      </w:tr>
    </w:tbl>
    <w:p w:rsidR="008D0C85" w:rsidRPr="00BE34C9" w:rsidRDefault="008D0C85" w:rsidP="001253CD">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B0157A" w:rsidRPr="006A1AF5" w:rsidTr="009C591D">
        <w:tc>
          <w:tcPr>
            <w:tcW w:w="1101" w:type="dxa"/>
            <w:tcBorders>
              <w:top w:val="single" w:sz="8" w:space="0" w:color="4BACC6"/>
              <w:left w:val="single" w:sz="8" w:space="0" w:color="4BACC6"/>
              <w:bottom w:val="single" w:sz="8" w:space="0" w:color="4BACC6"/>
              <w:right w:val="single" w:sz="8" w:space="0" w:color="4BACC6"/>
            </w:tcBorders>
          </w:tcPr>
          <w:p w:rsidR="00B0157A" w:rsidRPr="00BE34C9" w:rsidRDefault="00BC4DB8" w:rsidP="0022642B">
            <w:pPr>
              <w:spacing w:before="0" w:after="0"/>
              <w:jc w:val="center"/>
              <w:rPr>
                <w:b/>
                <w:bCs/>
                <w:lang w:val="en-US"/>
              </w:rPr>
            </w:pPr>
            <w:r>
              <w:rPr>
                <w:b/>
                <w:noProof/>
              </w:rPr>
              <w:drawing>
                <wp:inline distT="0" distB="0" distL="0" distR="0">
                  <wp:extent cx="223200" cy="223200"/>
                  <wp:effectExtent l="0" t="0" r="0" b="0"/>
                  <wp:docPr id="7"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B0157A" w:rsidRPr="00BE34C9" w:rsidRDefault="004D1729" w:rsidP="00DD2A2E">
            <w:pPr>
              <w:rPr>
                <w:lang w:val="en-US"/>
              </w:rPr>
            </w:pPr>
            <w:r w:rsidRPr="00BE34C9">
              <w:rPr>
                <w:lang w:val="en-US"/>
              </w:rPr>
              <w:t xml:space="preserve">The derived class </w:t>
            </w:r>
            <w:proofErr w:type="gramStart"/>
            <w:r w:rsidR="008D52AA" w:rsidRPr="00BE34C9">
              <w:rPr>
                <w:lang w:val="en-US"/>
              </w:rPr>
              <w:t>has</w:t>
            </w:r>
            <w:r w:rsidRPr="00BE34C9">
              <w:rPr>
                <w:lang w:val="en-US"/>
              </w:rPr>
              <w:t xml:space="preserve"> to</w:t>
            </w:r>
            <w:proofErr w:type="gramEnd"/>
            <w:r w:rsidRPr="00BE34C9">
              <w:rPr>
                <w:lang w:val="en-US"/>
              </w:rPr>
              <w:t xml:space="preserve"> implement all the concepts </w:t>
            </w:r>
            <w:r w:rsidR="00B2559C">
              <w:rPr>
                <w:lang w:val="en-US"/>
              </w:rPr>
              <w:t>required</w:t>
            </w:r>
            <w:r w:rsidR="00B2559C" w:rsidRPr="00BE34C9">
              <w:rPr>
                <w:lang w:val="en-US"/>
              </w:rPr>
              <w:t xml:space="preserve"> </w:t>
            </w:r>
            <w:r w:rsidRPr="00BE34C9">
              <w:rPr>
                <w:lang w:val="en-US"/>
              </w:rPr>
              <w:t xml:space="preserve">for the </w:t>
            </w:r>
            <w:r w:rsidR="00274D90" w:rsidRPr="00274D90">
              <w:rPr>
                <w:lang w:val="en-US"/>
              </w:rPr>
              <w:t xml:space="preserve">required </w:t>
            </w:r>
            <w:r w:rsidRPr="00BE34C9">
              <w:rPr>
                <w:lang w:val="en-US"/>
              </w:rPr>
              <w:t>done</w:t>
            </w:r>
            <w:r w:rsidR="00DD2A2E">
              <w:rPr>
                <w:lang w:val="en-US"/>
              </w:rPr>
              <w:t xml:space="preserve"> for that</w:t>
            </w:r>
            <w:r w:rsidR="00B2559C">
              <w:rPr>
                <w:lang w:val="en-US"/>
              </w:rPr>
              <w:t xml:space="preserve"> test case</w:t>
            </w:r>
            <w:r w:rsidRPr="00BE34C9">
              <w:rPr>
                <w:lang w:val="en-US"/>
              </w:rPr>
              <w:t xml:space="preserve"> and which are specific to </w:t>
            </w:r>
            <w:r w:rsidR="00DD2A2E">
              <w:rPr>
                <w:lang w:val="en-US"/>
              </w:rPr>
              <w:t>it</w:t>
            </w:r>
            <w:r w:rsidR="00DC2316">
              <w:rPr>
                <w:lang w:val="en-US"/>
              </w:rPr>
              <w:t>.</w:t>
            </w:r>
          </w:p>
        </w:tc>
      </w:tr>
    </w:tbl>
    <w:p w:rsidR="00331C8E" w:rsidRPr="00BE34C9" w:rsidRDefault="00331C8E" w:rsidP="001253CD">
      <w:pPr>
        <w:rPr>
          <w:lang w:val="en-US"/>
        </w:rPr>
      </w:pPr>
    </w:p>
    <w:p w:rsidR="00B41F42" w:rsidRPr="00BE34C9" w:rsidRDefault="00B41F42" w:rsidP="00B41F42">
      <w:pPr>
        <w:rPr>
          <w:lang w:val="en-US"/>
        </w:rPr>
      </w:pPr>
      <w:r w:rsidRPr="00BE34C9">
        <w:rPr>
          <w:lang w:val="en-US"/>
        </w:rPr>
        <w:t xml:space="preserve">It is then </w:t>
      </w:r>
      <w:r w:rsidR="00CD4A68" w:rsidRPr="00BE34C9">
        <w:rPr>
          <w:lang w:val="en-US"/>
        </w:rPr>
        <w:t>required</w:t>
      </w:r>
      <w:r w:rsidRPr="00BE34C9">
        <w:rPr>
          <w:lang w:val="en-US"/>
        </w:rPr>
        <w:t xml:space="preserve"> to </w:t>
      </w:r>
      <w:r w:rsidR="00DD2A2E">
        <w:rPr>
          <w:lang w:val="en-US"/>
        </w:rPr>
        <w:t>implement</w:t>
      </w:r>
      <w:r w:rsidR="00DD2A2E" w:rsidRPr="00BE34C9">
        <w:rPr>
          <w:lang w:val="en-US"/>
        </w:rPr>
        <w:t xml:space="preserve"> </w:t>
      </w:r>
      <w:r w:rsidRPr="00BE34C9">
        <w:rPr>
          <w:lang w:val="en-US"/>
        </w:rPr>
        <w:t>the two following interfaces:</w:t>
      </w:r>
    </w:p>
    <w:p w:rsidR="00B41F42" w:rsidRPr="00BE34C9" w:rsidRDefault="009E12D8" w:rsidP="00927A8E">
      <w:pPr>
        <w:pStyle w:val="Paragraphedeliste"/>
        <w:numPr>
          <w:ilvl w:val="0"/>
          <w:numId w:val="51"/>
        </w:numPr>
        <w:rPr>
          <w:lang w:val="en-US"/>
        </w:rPr>
      </w:pPr>
      <w:r w:rsidRPr="009E12D8">
        <w:rPr>
          <w:lang w:val="en-US"/>
        </w:rPr>
        <w:t>"</w:t>
      </w:r>
      <w:proofErr w:type="spellStart"/>
      <w:r w:rsidRPr="009E12D8">
        <w:rPr>
          <w:rFonts w:ascii="Courier New" w:hAnsi="Courier New" w:cs="Courier New"/>
          <w:lang w:val="en-US"/>
        </w:rPr>
        <w:t>IVCT_TcParam</w:t>
      </w:r>
      <w:proofErr w:type="spellEnd"/>
      <w:r w:rsidRPr="009E12D8">
        <w:rPr>
          <w:lang w:val="en-US"/>
        </w:rPr>
        <w:t xml:space="preserve">" to define the execution parameters needed for the test case, such as the RTI connection parameters. These parameters are defined in a JSON Test Case specific configuration file which is read by the </w:t>
      </w:r>
      <w:proofErr w:type="spellStart"/>
      <w:r w:rsidRPr="009E12D8">
        <w:rPr>
          <w:lang w:val="en-US"/>
        </w:rPr>
        <w:t>Cmd</w:t>
      </w:r>
      <w:proofErr w:type="spellEnd"/>
      <w:r w:rsidRPr="009E12D8">
        <w:rPr>
          <w:lang w:val="en-US"/>
        </w:rPr>
        <w:t xml:space="preserve"> Line Tool component</w:t>
      </w:r>
      <w:r w:rsidR="00DD2A2E">
        <w:rPr>
          <w:lang w:val="en-US"/>
        </w:rPr>
        <w:t xml:space="preserve"> and</w:t>
      </w:r>
      <w:r w:rsidR="00B41F42" w:rsidRPr="00BE34C9">
        <w:rPr>
          <w:lang w:val="en-US"/>
        </w:rPr>
        <w:t xml:space="preserve"> </w:t>
      </w:r>
      <w:r w:rsidR="00F024C7" w:rsidRPr="00BE34C9">
        <w:rPr>
          <w:lang w:val="en-US"/>
        </w:rPr>
        <w:t>then</w:t>
      </w:r>
      <w:r w:rsidR="00B41F42" w:rsidRPr="00BE34C9">
        <w:rPr>
          <w:lang w:val="en-US"/>
        </w:rPr>
        <w:t xml:space="preserve"> </w:t>
      </w:r>
      <w:r w:rsidR="00DD2A2E">
        <w:rPr>
          <w:lang w:val="en-US"/>
        </w:rPr>
        <w:t>sent</w:t>
      </w:r>
      <w:r w:rsidR="00DD2A2E" w:rsidRPr="00BE34C9">
        <w:rPr>
          <w:lang w:val="en-US"/>
        </w:rPr>
        <w:t xml:space="preserve"> </w:t>
      </w:r>
      <w:r w:rsidR="00B41F42" w:rsidRPr="00BE34C9">
        <w:rPr>
          <w:lang w:val="en-US"/>
        </w:rPr>
        <w:t>to the test case. The implementation class of "</w:t>
      </w:r>
      <w:proofErr w:type="spellStart"/>
      <w:r w:rsidRPr="009E12D8">
        <w:rPr>
          <w:rFonts w:ascii="Courier New" w:hAnsi="Courier New" w:cs="Courier New"/>
          <w:lang w:val="en-US"/>
        </w:rPr>
        <w:t>IVCT_TcParam</w:t>
      </w:r>
      <w:proofErr w:type="spellEnd"/>
      <w:r w:rsidRPr="009E12D8">
        <w:rPr>
          <w:lang w:val="en-US"/>
        </w:rPr>
        <w:t>" will then retrieve the values of the parameters and provide the accessors to these parameters as for example:</w:t>
      </w:r>
    </w:p>
    <w:p w:rsidR="00B41F42" w:rsidRPr="00BE34C9" w:rsidRDefault="009E12D8" w:rsidP="00927A8E">
      <w:pPr>
        <w:pStyle w:val="Paragraphedeliste"/>
        <w:numPr>
          <w:ilvl w:val="1"/>
          <w:numId w:val="51"/>
        </w:numPr>
        <w:rPr>
          <w:lang w:val="en-US"/>
        </w:rPr>
      </w:pPr>
      <w:r w:rsidRPr="009E12D8">
        <w:rPr>
          <w:lang w:val="en-US"/>
        </w:rPr>
        <w:t>"</w:t>
      </w:r>
      <w:proofErr w:type="spellStart"/>
      <w:r w:rsidRPr="009E12D8">
        <w:rPr>
          <w:rFonts w:ascii="Courier New" w:hAnsi="Courier New" w:cs="Courier New"/>
          <w:lang w:val="en-US"/>
        </w:rPr>
        <w:t>getFederationName</w:t>
      </w:r>
      <w:proofErr w:type="spellEnd"/>
      <w:r w:rsidRPr="009E12D8">
        <w:rPr>
          <w:lang w:val="en-US"/>
        </w:rPr>
        <w:t>" to return the name of the federation</w:t>
      </w:r>
    </w:p>
    <w:p w:rsidR="00B41F42" w:rsidRPr="00BE34C9" w:rsidRDefault="009E12D8" w:rsidP="00927A8E">
      <w:pPr>
        <w:pStyle w:val="Paragraphedeliste"/>
        <w:numPr>
          <w:ilvl w:val="1"/>
          <w:numId w:val="51"/>
        </w:numPr>
        <w:rPr>
          <w:lang w:val="en-US"/>
        </w:rPr>
      </w:pPr>
      <w:r w:rsidRPr="009E12D8">
        <w:rPr>
          <w:lang w:val="en-US"/>
        </w:rPr>
        <w:t>"</w:t>
      </w:r>
      <w:proofErr w:type="spellStart"/>
      <w:r w:rsidRPr="009E12D8">
        <w:rPr>
          <w:rFonts w:ascii="Courier New" w:hAnsi="Courier New" w:cs="Courier New"/>
          <w:lang w:val="en-US"/>
        </w:rPr>
        <w:t>getRtiHost</w:t>
      </w:r>
      <w:proofErr w:type="spellEnd"/>
      <w:r w:rsidRPr="009E12D8">
        <w:rPr>
          <w:lang w:val="en-US"/>
        </w:rPr>
        <w:t>" to return the RTI connection address</w:t>
      </w:r>
    </w:p>
    <w:p w:rsidR="00DE336A" w:rsidRPr="00BE34C9" w:rsidRDefault="00DE336A" w:rsidP="00CC52DC">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DE336A" w:rsidRPr="006A1AF5" w:rsidTr="009C591D">
        <w:tc>
          <w:tcPr>
            <w:tcW w:w="1101" w:type="dxa"/>
            <w:tcBorders>
              <w:top w:val="single" w:sz="8" w:space="0" w:color="4BACC6"/>
              <w:left w:val="single" w:sz="8" w:space="0" w:color="4BACC6"/>
              <w:bottom w:val="single" w:sz="8" w:space="0" w:color="4BACC6"/>
              <w:right w:val="single" w:sz="8" w:space="0" w:color="4BACC6"/>
            </w:tcBorders>
          </w:tcPr>
          <w:p w:rsidR="00DE336A" w:rsidRPr="00BE34C9" w:rsidRDefault="00BC4DB8" w:rsidP="009C591D">
            <w:pPr>
              <w:spacing w:before="0" w:after="0"/>
              <w:jc w:val="center"/>
              <w:rPr>
                <w:b/>
                <w:bCs/>
                <w:lang w:val="en-US"/>
              </w:rPr>
            </w:pPr>
            <w:r>
              <w:rPr>
                <w:b/>
                <w:noProof/>
              </w:rPr>
              <w:drawing>
                <wp:inline distT="0" distB="0" distL="0" distR="0">
                  <wp:extent cx="223200" cy="223200"/>
                  <wp:effectExtent l="0" t="0" r="0" b="0"/>
                  <wp:docPr id="10"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DE336A" w:rsidRPr="00BE34C9" w:rsidRDefault="00CC52DC" w:rsidP="00274D90">
            <w:pPr>
              <w:rPr>
                <w:lang w:val="en-US"/>
              </w:rPr>
            </w:pPr>
            <w:r w:rsidRPr="00BE34C9">
              <w:rPr>
                <w:lang w:val="en-US"/>
              </w:rPr>
              <w:t xml:space="preserve">This interface implementation </w:t>
            </w:r>
            <w:r w:rsidR="008D52AA" w:rsidRPr="00BE34C9">
              <w:rPr>
                <w:lang w:val="en-US"/>
              </w:rPr>
              <w:t>has also</w:t>
            </w:r>
            <w:r w:rsidRPr="00BE34C9">
              <w:rPr>
                <w:lang w:val="en-US"/>
              </w:rPr>
              <w:t xml:space="preserve"> to manage any other parameter </w:t>
            </w:r>
            <w:r w:rsidR="00274D90" w:rsidRPr="00274D90">
              <w:rPr>
                <w:lang w:val="en-US"/>
              </w:rPr>
              <w:t xml:space="preserve">required </w:t>
            </w:r>
            <w:r w:rsidRPr="00BE34C9">
              <w:rPr>
                <w:lang w:val="en-US"/>
              </w:rPr>
              <w:t xml:space="preserve">for the </w:t>
            </w:r>
            <w:r w:rsidR="00274D90" w:rsidRPr="00274D90">
              <w:rPr>
                <w:lang w:val="en-US"/>
              </w:rPr>
              <w:t xml:space="preserve">required </w:t>
            </w:r>
            <w:r w:rsidRPr="00BE34C9">
              <w:rPr>
                <w:lang w:val="en-US"/>
              </w:rPr>
              <w:t>done and which are specific to the test case</w:t>
            </w:r>
            <w:r w:rsidR="00DC2316">
              <w:rPr>
                <w:lang w:val="en-US"/>
              </w:rPr>
              <w:t>.</w:t>
            </w:r>
          </w:p>
        </w:tc>
      </w:tr>
    </w:tbl>
    <w:p w:rsidR="003A1BDE" w:rsidRPr="00BE34C9" w:rsidRDefault="003A1BDE" w:rsidP="003A1BDE">
      <w:pPr>
        <w:ind w:left="360"/>
        <w:rPr>
          <w:lang w:val="en-US"/>
        </w:rPr>
      </w:pPr>
    </w:p>
    <w:p w:rsidR="002E210A" w:rsidRPr="00BE34C9" w:rsidRDefault="009E12D8" w:rsidP="002E210A">
      <w:pPr>
        <w:pStyle w:val="Paragraphedeliste"/>
        <w:numPr>
          <w:ilvl w:val="0"/>
          <w:numId w:val="37"/>
        </w:numPr>
        <w:rPr>
          <w:lang w:val="en-US"/>
        </w:rPr>
      </w:pPr>
      <w:r w:rsidRPr="009E12D8">
        <w:rPr>
          <w:lang w:val="en-US"/>
        </w:rPr>
        <w:t>"</w:t>
      </w:r>
      <w:proofErr w:type="spellStart"/>
      <w:r w:rsidRPr="009E12D8">
        <w:rPr>
          <w:rFonts w:ascii="Courier New" w:hAnsi="Courier New" w:cs="Courier New"/>
          <w:lang w:val="en-US"/>
        </w:rPr>
        <w:t>IVCT_AbstractTestCase</w:t>
      </w:r>
      <w:proofErr w:type="spellEnd"/>
      <w:r w:rsidRPr="009E12D8">
        <w:rPr>
          <w:lang w:val="en-US"/>
        </w:rPr>
        <w:t>" to define an ETC. This interface requires to define the following methods:</w:t>
      </w:r>
    </w:p>
    <w:p w:rsidR="002E210A" w:rsidRPr="00BE34C9" w:rsidRDefault="009E12D8" w:rsidP="002E210A">
      <w:pPr>
        <w:pStyle w:val="Paragraphedeliste"/>
        <w:numPr>
          <w:ilvl w:val="1"/>
          <w:numId w:val="37"/>
        </w:numPr>
        <w:rPr>
          <w:lang w:val="en-US"/>
        </w:rPr>
      </w:pPr>
      <w:r w:rsidRPr="009E12D8">
        <w:rPr>
          <w:lang w:val="en-US"/>
        </w:rPr>
        <w:t>"</w:t>
      </w:r>
      <w:proofErr w:type="spellStart"/>
      <w:r w:rsidRPr="009E12D8">
        <w:rPr>
          <w:rFonts w:ascii="Courier New" w:hAnsi="Courier New" w:cs="Courier New"/>
          <w:lang w:val="en-US"/>
        </w:rPr>
        <w:t>getIVCT_BaseModel</w:t>
      </w:r>
      <w:proofErr w:type="spellEnd"/>
      <w:r w:rsidRPr="009E12D8">
        <w:rPr>
          <w:lang w:val="en-US"/>
        </w:rPr>
        <w:t>" to initialize the ETC by creating an instance of the previously defined model</w:t>
      </w:r>
    </w:p>
    <w:p w:rsidR="002E210A" w:rsidRPr="00BE34C9" w:rsidRDefault="009E12D8" w:rsidP="002E210A">
      <w:pPr>
        <w:pStyle w:val="Paragraphedeliste"/>
        <w:numPr>
          <w:ilvl w:val="1"/>
          <w:numId w:val="37"/>
        </w:numPr>
        <w:rPr>
          <w:lang w:val="en-US"/>
        </w:rPr>
      </w:pPr>
      <w:r w:rsidRPr="009E12D8">
        <w:rPr>
          <w:lang w:val="en-US"/>
        </w:rPr>
        <w:t>"</w:t>
      </w:r>
      <w:proofErr w:type="spellStart"/>
      <w:r w:rsidRPr="009E12D8">
        <w:rPr>
          <w:rFonts w:ascii="Courier New" w:hAnsi="Courier New" w:cs="Courier New"/>
          <w:lang w:val="en-US"/>
        </w:rPr>
        <w:t>logTestPurpose</w:t>
      </w:r>
      <w:proofErr w:type="spellEnd"/>
      <w:r w:rsidRPr="009E12D8">
        <w:rPr>
          <w:lang w:val="en-US"/>
        </w:rPr>
        <w:t>" to log the purpose of the ETC</w:t>
      </w:r>
    </w:p>
    <w:p w:rsidR="002E210A" w:rsidRPr="00BE34C9" w:rsidRDefault="009E12D8" w:rsidP="002E210A">
      <w:pPr>
        <w:pStyle w:val="Paragraphedeliste"/>
        <w:numPr>
          <w:ilvl w:val="1"/>
          <w:numId w:val="37"/>
        </w:numPr>
        <w:rPr>
          <w:lang w:val="en-US"/>
        </w:rPr>
      </w:pPr>
      <w:r w:rsidRPr="009E12D8">
        <w:rPr>
          <w:lang w:val="en-US"/>
        </w:rPr>
        <w:t>"</w:t>
      </w:r>
      <w:proofErr w:type="spellStart"/>
      <w:r w:rsidRPr="009E12D8">
        <w:rPr>
          <w:rFonts w:ascii="Courier New" w:hAnsi="Courier New" w:cs="Courier New"/>
          <w:lang w:val="en-US"/>
        </w:rPr>
        <w:t>performTest</w:t>
      </w:r>
      <w:proofErr w:type="spellEnd"/>
      <w:r w:rsidRPr="009E12D8">
        <w:rPr>
          <w:lang w:val="en-US"/>
        </w:rPr>
        <w:t>" to execute the steps of the ETC</w:t>
      </w:r>
    </w:p>
    <w:p w:rsidR="002E210A" w:rsidRPr="00BE34C9" w:rsidRDefault="009E12D8" w:rsidP="002E210A">
      <w:pPr>
        <w:pStyle w:val="Paragraphedeliste"/>
        <w:numPr>
          <w:ilvl w:val="1"/>
          <w:numId w:val="37"/>
        </w:numPr>
        <w:rPr>
          <w:lang w:val="en-US"/>
        </w:rPr>
      </w:pPr>
      <w:r w:rsidRPr="009E12D8">
        <w:rPr>
          <w:lang w:val="en-US"/>
        </w:rPr>
        <w:t>"</w:t>
      </w:r>
      <w:proofErr w:type="spellStart"/>
      <w:r w:rsidRPr="009E12D8">
        <w:rPr>
          <w:rFonts w:ascii="Courier New" w:hAnsi="Courier New" w:cs="Courier New"/>
          <w:lang w:val="en-US"/>
        </w:rPr>
        <w:t>preambleAction</w:t>
      </w:r>
      <w:proofErr w:type="spellEnd"/>
      <w:r w:rsidRPr="009E12D8">
        <w:rPr>
          <w:lang w:val="en-US"/>
        </w:rPr>
        <w:t xml:space="preserve">" to prepare the execution of the ETC (RTI </w:t>
      </w:r>
      <w:proofErr w:type="gramStart"/>
      <w:r w:rsidRPr="009E12D8">
        <w:rPr>
          <w:lang w:val="en-US"/>
        </w:rPr>
        <w:t>connection,...</w:t>
      </w:r>
      <w:proofErr w:type="gramEnd"/>
      <w:r w:rsidRPr="009E12D8">
        <w:rPr>
          <w:lang w:val="en-US"/>
        </w:rPr>
        <w:t>)</w:t>
      </w:r>
    </w:p>
    <w:p w:rsidR="002E210A" w:rsidRPr="00BE34C9" w:rsidRDefault="009E12D8" w:rsidP="002E210A">
      <w:pPr>
        <w:pStyle w:val="Paragraphedeliste"/>
        <w:numPr>
          <w:ilvl w:val="1"/>
          <w:numId w:val="37"/>
        </w:numPr>
        <w:rPr>
          <w:lang w:val="en-US"/>
        </w:rPr>
      </w:pPr>
      <w:r w:rsidRPr="009E12D8">
        <w:rPr>
          <w:lang w:val="en-US"/>
        </w:rPr>
        <w:t>"</w:t>
      </w:r>
      <w:proofErr w:type="spellStart"/>
      <w:r w:rsidRPr="009E12D8">
        <w:rPr>
          <w:rFonts w:ascii="Courier New" w:hAnsi="Courier New" w:cs="Courier New"/>
          <w:lang w:val="en-US"/>
        </w:rPr>
        <w:t>postambleAction</w:t>
      </w:r>
      <w:proofErr w:type="spellEnd"/>
      <w:r w:rsidRPr="009E12D8">
        <w:rPr>
          <w:lang w:val="en-US"/>
        </w:rPr>
        <w:t xml:space="preserve">" to terminate </w:t>
      </w:r>
      <w:r w:rsidR="00274D90" w:rsidRPr="00BE34C9">
        <w:rPr>
          <w:lang w:val="en-US"/>
        </w:rPr>
        <w:t xml:space="preserve">the execution of </w:t>
      </w:r>
      <w:r w:rsidR="002E210A" w:rsidRPr="00BE34C9">
        <w:rPr>
          <w:lang w:val="en-US"/>
        </w:rPr>
        <w:t xml:space="preserve">the ETC (disconnection </w:t>
      </w:r>
      <w:proofErr w:type="gramStart"/>
      <w:r w:rsidR="002E210A" w:rsidRPr="00BE34C9">
        <w:rPr>
          <w:lang w:val="en-US"/>
        </w:rPr>
        <w:t>RTI,...</w:t>
      </w:r>
      <w:proofErr w:type="gramEnd"/>
      <w:r w:rsidR="002E210A" w:rsidRPr="00BE34C9">
        <w:rPr>
          <w:lang w:val="en-US"/>
        </w:rPr>
        <w:t xml:space="preserve">) </w:t>
      </w:r>
    </w:p>
    <w:p w:rsidR="00915DC8" w:rsidRPr="00BE34C9" w:rsidRDefault="00915DC8" w:rsidP="00E412A0">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DA5434" w:rsidRPr="006A1AF5" w:rsidTr="009C591D">
        <w:tc>
          <w:tcPr>
            <w:tcW w:w="1101" w:type="dxa"/>
            <w:tcBorders>
              <w:top w:val="single" w:sz="8" w:space="0" w:color="4BACC6"/>
              <w:left w:val="single" w:sz="8" w:space="0" w:color="4BACC6"/>
              <w:bottom w:val="single" w:sz="8" w:space="0" w:color="4BACC6"/>
              <w:right w:val="single" w:sz="8" w:space="0" w:color="4BACC6"/>
            </w:tcBorders>
          </w:tcPr>
          <w:p w:rsidR="00DA5434" w:rsidRPr="00BE34C9" w:rsidRDefault="00BC4DB8" w:rsidP="0022642B">
            <w:pPr>
              <w:spacing w:before="0" w:after="0"/>
              <w:jc w:val="center"/>
              <w:rPr>
                <w:b/>
                <w:bCs/>
                <w:lang w:val="en-US"/>
              </w:rPr>
            </w:pPr>
            <w:r>
              <w:rPr>
                <w:b/>
                <w:noProof/>
              </w:rPr>
              <w:drawing>
                <wp:inline distT="0" distB="0" distL="0" distR="0">
                  <wp:extent cx="223200" cy="223200"/>
                  <wp:effectExtent l="0" t="0" r="0" b="0"/>
                  <wp:docPr id="6"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DA5434" w:rsidRPr="00BE34C9" w:rsidRDefault="002E210A" w:rsidP="00DC2316">
            <w:pPr>
              <w:rPr>
                <w:lang w:val="en-US"/>
              </w:rPr>
            </w:pPr>
            <w:r w:rsidRPr="00BE34C9">
              <w:rPr>
                <w:lang w:val="en-US"/>
              </w:rPr>
              <w:t xml:space="preserve">All these methods are called by the framework </w:t>
            </w:r>
            <w:r w:rsidR="00DC2316">
              <w:rPr>
                <w:lang w:val="en-US"/>
              </w:rPr>
              <w:t>at runtime.</w:t>
            </w:r>
          </w:p>
        </w:tc>
      </w:tr>
    </w:tbl>
    <w:p w:rsidR="00257F5A" w:rsidRPr="00BE34C9" w:rsidRDefault="00257F5A" w:rsidP="000A20B4">
      <w:pPr>
        <w:rPr>
          <w:lang w:val="en-US"/>
        </w:rPr>
      </w:pPr>
    </w:p>
    <w:p w:rsidR="00F32313" w:rsidRPr="00BE34C9" w:rsidRDefault="009E12D8" w:rsidP="00F32313">
      <w:pPr>
        <w:pStyle w:val="Titre3"/>
        <w:rPr>
          <w:lang w:val="en-US"/>
        </w:rPr>
      </w:pPr>
      <w:bookmarkStart w:id="45" w:name="_Ref479170479"/>
      <w:bookmarkStart w:id="46" w:name="_Toc499030228"/>
      <w:r w:rsidRPr="009E12D8">
        <w:rPr>
          <w:lang w:val="en-US"/>
        </w:rPr>
        <w:t>Test case configuration</w:t>
      </w:r>
      <w:bookmarkEnd w:id="45"/>
      <w:bookmarkEnd w:id="46"/>
    </w:p>
    <w:p w:rsidR="005E42B8" w:rsidRPr="00BE34C9" w:rsidRDefault="009E12D8" w:rsidP="005E42B8">
      <w:pPr>
        <w:rPr>
          <w:lang w:val="en-US"/>
        </w:rPr>
      </w:pPr>
      <w:r w:rsidRPr="009E12D8">
        <w:rPr>
          <w:lang w:val="en-US"/>
        </w:rPr>
        <w:t>The Framework configuration is based on the following environment variables:</w:t>
      </w:r>
    </w:p>
    <w:p w:rsidR="005E42B8" w:rsidRPr="00BE34C9" w:rsidRDefault="009E12D8" w:rsidP="005E42B8">
      <w:pPr>
        <w:pStyle w:val="Paragraphedeliste"/>
        <w:numPr>
          <w:ilvl w:val="0"/>
          <w:numId w:val="37"/>
        </w:numPr>
        <w:rPr>
          <w:lang w:val="en-US"/>
        </w:rPr>
      </w:pPr>
      <w:r w:rsidRPr="009E12D8">
        <w:rPr>
          <w:lang w:val="en-US"/>
        </w:rPr>
        <w:t>"</w:t>
      </w:r>
      <w:r w:rsidRPr="009E12D8">
        <w:rPr>
          <w:rFonts w:ascii="Courier New" w:hAnsi="Courier New" w:cs="Courier New"/>
          <w:lang w:val="en-US"/>
        </w:rPr>
        <w:t>IVCT_CONF</w:t>
      </w:r>
      <w:r w:rsidRPr="009E12D8">
        <w:rPr>
          <w:lang w:val="en-US"/>
        </w:rPr>
        <w:t xml:space="preserve">" </w:t>
      </w:r>
      <w:r w:rsidR="00E21305">
        <w:rPr>
          <w:lang w:val="en-US"/>
        </w:rPr>
        <w:t>must contain</w:t>
      </w:r>
      <w:r w:rsidR="005E42B8" w:rsidRPr="00BE34C9">
        <w:rPr>
          <w:lang w:val="en-US"/>
        </w:rPr>
        <w:t xml:space="preserve"> the absolute path of the folder where the "</w:t>
      </w:r>
      <w:r w:rsidR="005E42B8" w:rsidRPr="00BE34C9">
        <w:rPr>
          <w:rFonts w:ascii="Courier New" w:hAnsi="Courier New" w:cs="Courier New"/>
          <w:lang w:val="en-US"/>
        </w:rPr>
        <w:t>IVCTconfig.xml</w:t>
      </w:r>
      <w:r w:rsidR="005E42B8" w:rsidRPr="00BE34C9">
        <w:rPr>
          <w:lang w:val="en-US"/>
        </w:rPr>
        <w:t xml:space="preserve">" file is located, which itself describes the absolute location of the folders where </w:t>
      </w:r>
      <w:proofErr w:type="spellStart"/>
      <w:r w:rsidR="00E21305">
        <w:rPr>
          <w:lang w:val="en-US"/>
        </w:rPr>
        <w:t>SuT</w:t>
      </w:r>
      <w:proofErr w:type="spellEnd"/>
      <w:r w:rsidR="00E21305" w:rsidRPr="00BE34C9">
        <w:rPr>
          <w:lang w:val="en-US"/>
        </w:rPr>
        <w:t xml:space="preserve"> </w:t>
      </w:r>
      <w:r w:rsidR="005E42B8" w:rsidRPr="00BE34C9">
        <w:rPr>
          <w:lang w:val="en-US"/>
        </w:rPr>
        <w:t>configuration</w:t>
      </w:r>
      <w:r w:rsidR="00E21305">
        <w:rPr>
          <w:lang w:val="en-US"/>
        </w:rPr>
        <w:t>s</w:t>
      </w:r>
      <w:r w:rsidR="005E42B8" w:rsidRPr="00BE34C9">
        <w:rPr>
          <w:lang w:val="en-US"/>
        </w:rPr>
        <w:t xml:space="preserve"> </w:t>
      </w:r>
      <w:r w:rsidR="00E21305">
        <w:rPr>
          <w:lang w:val="en-US"/>
        </w:rPr>
        <w:t xml:space="preserve">are </w:t>
      </w:r>
      <w:r w:rsidR="005E42B8" w:rsidRPr="00BE34C9">
        <w:rPr>
          <w:lang w:val="en-US"/>
        </w:rPr>
        <w:t>located</w:t>
      </w:r>
    </w:p>
    <w:p w:rsidR="005E42B8" w:rsidRPr="00BE34C9" w:rsidRDefault="005E42B8" w:rsidP="005E42B8">
      <w:pPr>
        <w:pStyle w:val="Paragraphedeliste"/>
        <w:numPr>
          <w:ilvl w:val="0"/>
          <w:numId w:val="37"/>
        </w:numPr>
        <w:rPr>
          <w:lang w:val="en-US"/>
        </w:rPr>
      </w:pPr>
      <w:r w:rsidRPr="00BE34C9">
        <w:rPr>
          <w:lang w:val="en-US"/>
        </w:rPr>
        <w:t>"</w:t>
      </w:r>
      <w:r w:rsidRPr="00BE34C9">
        <w:rPr>
          <w:rFonts w:ascii="Courier New" w:hAnsi="Courier New" w:cs="Courier New"/>
          <w:lang w:val="en-US"/>
        </w:rPr>
        <w:t>IVCT_HOME</w:t>
      </w:r>
      <w:r w:rsidRPr="00BE34C9">
        <w:rPr>
          <w:lang w:val="en-US"/>
        </w:rPr>
        <w:t xml:space="preserve">" </w:t>
      </w:r>
      <w:r w:rsidR="00E21305" w:rsidRPr="00E21305">
        <w:rPr>
          <w:lang w:val="en-US"/>
        </w:rPr>
        <w:t xml:space="preserve">must contain </w:t>
      </w:r>
      <w:r w:rsidRPr="00BE34C9">
        <w:rPr>
          <w:lang w:val="en-US"/>
        </w:rPr>
        <w:t>the absolute path of the folder where the IVCT Framework is located</w:t>
      </w:r>
    </w:p>
    <w:p w:rsidR="005E42B8" w:rsidRPr="00BE34C9" w:rsidRDefault="005E42B8" w:rsidP="005E42B8">
      <w:pPr>
        <w:pStyle w:val="Paragraphedeliste"/>
        <w:numPr>
          <w:ilvl w:val="0"/>
          <w:numId w:val="37"/>
        </w:numPr>
        <w:rPr>
          <w:lang w:val="en-US"/>
        </w:rPr>
      </w:pPr>
      <w:r w:rsidRPr="00BE34C9">
        <w:rPr>
          <w:lang w:val="en-US"/>
        </w:rPr>
        <w:t>"</w:t>
      </w:r>
      <w:r w:rsidRPr="00BE34C9">
        <w:rPr>
          <w:rFonts w:ascii="Courier New" w:hAnsi="Courier New" w:cs="Courier New"/>
          <w:lang w:val="en-US"/>
        </w:rPr>
        <w:t>IVCT_TS_HOME</w:t>
      </w:r>
      <w:r w:rsidRPr="00BE34C9">
        <w:rPr>
          <w:lang w:val="en-US"/>
        </w:rPr>
        <w:t xml:space="preserve">" </w:t>
      </w:r>
      <w:r w:rsidR="00E21305" w:rsidRPr="00E21305">
        <w:rPr>
          <w:lang w:val="en-US"/>
        </w:rPr>
        <w:t xml:space="preserve">must contain </w:t>
      </w:r>
      <w:r w:rsidRPr="00BE34C9">
        <w:rPr>
          <w:lang w:val="en-US"/>
        </w:rPr>
        <w:t xml:space="preserve">to the absolute path of the folder </w:t>
      </w:r>
      <w:r w:rsidR="005377EB" w:rsidRPr="00BE34C9">
        <w:rPr>
          <w:lang w:val="en-US"/>
        </w:rPr>
        <w:t>where the "</w:t>
      </w:r>
      <w:r w:rsidR="005377EB" w:rsidRPr="00BE34C9">
        <w:rPr>
          <w:rFonts w:ascii="Courier New" w:hAnsi="Courier New" w:cs="Courier New"/>
          <w:lang w:val="en-US"/>
        </w:rPr>
        <w:t>IVCT</w:t>
      </w:r>
      <w:r w:rsidR="005377EB">
        <w:rPr>
          <w:rFonts w:ascii="Courier New" w:hAnsi="Courier New" w:cs="Courier New"/>
          <w:lang w:val="en-US"/>
        </w:rPr>
        <w:t>testsuites</w:t>
      </w:r>
      <w:r w:rsidR="005377EB" w:rsidRPr="00BE34C9">
        <w:rPr>
          <w:rFonts w:ascii="Courier New" w:hAnsi="Courier New" w:cs="Courier New"/>
          <w:lang w:val="en-US"/>
        </w:rPr>
        <w:t>.xml</w:t>
      </w:r>
      <w:r w:rsidR="005377EB" w:rsidRPr="00BE34C9">
        <w:rPr>
          <w:lang w:val="en-US"/>
        </w:rPr>
        <w:t xml:space="preserve">" file is located, which itself describes the </w:t>
      </w:r>
      <w:r w:rsidR="005377EB">
        <w:rPr>
          <w:lang w:val="en-US"/>
        </w:rPr>
        <w:t>Java packages of the dynamic libraries of the ETCs</w:t>
      </w:r>
    </w:p>
    <w:p w:rsidR="005E42B8" w:rsidRPr="00BE34C9" w:rsidRDefault="005E42B8" w:rsidP="005E42B8">
      <w:pPr>
        <w:rPr>
          <w:lang w:val="en-US"/>
        </w:rPr>
      </w:pPr>
    </w:p>
    <w:p w:rsidR="005E42B8" w:rsidRPr="00BE34C9" w:rsidRDefault="009E12D8" w:rsidP="005E42B8">
      <w:pPr>
        <w:rPr>
          <w:lang w:val="en-US"/>
        </w:rPr>
      </w:pPr>
      <w:r w:rsidRPr="009E12D8">
        <w:rPr>
          <w:lang w:val="en-US"/>
        </w:rPr>
        <w:t xml:space="preserve">Example </w:t>
      </w:r>
      <w:r w:rsidR="00C6395A">
        <w:rPr>
          <w:lang w:val="en-US"/>
        </w:rPr>
        <w:t xml:space="preserve">of </w:t>
      </w:r>
      <w:r w:rsidRPr="009E12D8">
        <w:rPr>
          <w:lang w:val="en-US"/>
        </w:rPr>
        <w:t>"</w:t>
      </w:r>
      <w:r w:rsidRPr="009E12D8">
        <w:rPr>
          <w:rFonts w:ascii="Courier New" w:hAnsi="Courier New" w:cs="Courier New"/>
          <w:lang w:val="en-US"/>
        </w:rPr>
        <w:t>IVCTconfig.xml</w:t>
      </w:r>
      <w:r w:rsidRPr="009E12D8">
        <w:rPr>
          <w:lang w:val="en-US"/>
        </w:rPr>
        <w:t>"</w:t>
      </w:r>
      <w:r w:rsidR="00C6395A">
        <w:rPr>
          <w:lang w:val="en-US"/>
        </w:rPr>
        <w:t xml:space="preserve"> </w:t>
      </w:r>
      <w:r w:rsidR="00C6395A" w:rsidRPr="00C6395A">
        <w:rPr>
          <w:lang w:val="en-US"/>
        </w:rPr>
        <w:t>file content</w:t>
      </w:r>
      <w:r w:rsidRPr="009E12D8">
        <w:rPr>
          <w:lang w:val="en-US"/>
        </w:rPr>
        <w:t>:</w:t>
      </w:r>
    </w:p>
    <w:p w:rsidR="00E60F45"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FF0000"/>
          <w:sz w:val="16"/>
          <w:szCs w:val="16"/>
          <w:highlight w:val="yellow"/>
          <w:lang w:val="en-US"/>
        </w:rPr>
        <w:t>&lt;?</w:t>
      </w:r>
      <w:r>
        <w:rPr>
          <w:rFonts w:ascii="Courier New" w:hAnsi="Courier New" w:cs="Courier New"/>
          <w:b/>
          <w:noProof/>
          <w:color w:val="0000FF"/>
          <w:sz w:val="16"/>
          <w:szCs w:val="16"/>
          <w:lang w:val="en-US"/>
        </w:rPr>
        <w:t xml:space="preserve">xml </w:t>
      </w:r>
      <w:r>
        <w:rPr>
          <w:rFonts w:ascii="Courier New" w:hAnsi="Courier New" w:cs="Courier New"/>
          <w:b/>
          <w:noProof/>
          <w:color w:val="FF0000"/>
          <w:sz w:val="16"/>
          <w:szCs w:val="16"/>
          <w:lang w:val="en-US"/>
        </w:rPr>
        <w:t>version</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"1.0"</w:t>
      </w:r>
      <w:r>
        <w:rPr>
          <w:rFonts w:ascii="Courier New" w:hAnsi="Courier New" w:cs="Courier New"/>
          <w:b/>
          <w:noProof/>
          <w:color w:val="0000FF"/>
          <w:sz w:val="16"/>
          <w:szCs w:val="16"/>
          <w:lang w:val="en-US"/>
        </w:rPr>
        <w:t xml:space="preserve"> </w:t>
      </w:r>
      <w:r>
        <w:rPr>
          <w:rFonts w:ascii="Courier New" w:hAnsi="Courier New" w:cs="Courier New"/>
          <w:b/>
          <w:noProof/>
          <w:color w:val="FF0000"/>
          <w:sz w:val="16"/>
          <w:szCs w:val="16"/>
          <w:lang w:val="en-US"/>
        </w:rPr>
        <w:t>encoding</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"UTF-8"</w:t>
      </w:r>
      <w:r>
        <w:rPr>
          <w:rFonts w:ascii="Courier New" w:hAnsi="Courier New" w:cs="Courier New"/>
          <w:b/>
          <w:noProof/>
          <w:color w:val="FF0000"/>
          <w:sz w:val="16"/>
          <w:szCs w:val="16"/>
          <w:highlight w:val="yellow"/>
          <w:lang w:val="en-US"/>
        </w:rPr>
        <w:t>?&gt;</w:t>
      </w:r>
    </w:p>
    <w:p w:rsidR="00E60F45"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E60F45"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&lt;pathNames&gt;</w:t>
      </w:r>
    </w:p>
    <w:p w:rsidR="00E60F45" w:rsidRPr="00D24011" w:rsidRDefault="00D02F69"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sidRPr="00D24011">
        <w:rPr>
          <w:rFonts w:ascii="Courier New" w:hAnsi="Courier New" w:cs="Courier New"/>
          <w:b/>
          <w:noProof/>
          <w:color w:val="0000FF"/>
          <w:sz w:val="16"/>
          <w:szCs w:val="16"/>
          <w:lang w:val="en-US"/>
        </w:rPr>
        <w:t xml:space="preserve">    &lt;sutDir&gt;</w:t>
      </w:r>
      <w:r w:rsidRPr="00D24011">
        <w:rPr>
          <w:rFonts w:ascii="Courier New" w:hAnsi="Courier New" w:cs="Courier New"/>
          <w:b/>
          <w:noProof/>
          <w:color w:val="000000" w:themeColor="text1"/>
          <w:sz w:val="16"/>
          <w:szCs w:val="16"/>
          <w:lang w:val="en-US"/>
        </w:rPr>
        <w:t>D:\\Users\\HLA\\Documents\\GitHub\\ETC_FRA_Config\\IVCTsut</w:t>
      </w:r>
      <w:r w:rsidRPr="00D24011">
        <w:rPr>
          <w:rFonts w:ascii="Courier New" w:hAnsi="Courier New" w:cs="Courier New"/>
          <w:b/>
          <w:noProof/>
          <w:color w:val="0000FF"/>
          <w:sz w:val="16"/>
          <w:szCs w:val="16"/>
          <w:lang w:val="en-US"/>
        </w:rPr>
        <w:t>&lt;/sutDir&gt;</w:t>
      </w:r>
    </w:p>
    <w:p w:rsidR="00E60F45" w:rsidRPr="00BE34C9" w:rsidRDefault="00D02F69"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sidRPr="00D24011">
        <w:rPr>
          <w:rFonts w:ascii="Courier New" w:hAnsi="Courier New" w:cs="Courier New"/>
          <w:b/>
          <w:noProof/>
          <w:color w:val="0000FF"/>
          <w:sz w:val="16"/>
          <w:szCs w:val="16"/>
          <w:lang w:val="en-US"/>
        </w:rPr>
        <w:t xml:space="preserve">  </w:t>
      </w:r>
      <w:r w:rsidR="00E60F45" w:rsidRPr="00BE34C9">
        <w:rPr>
          <w:rFonts w:ascii="Courier New" w:hAnsi="Courier New" w:cs="Courier New"/>
          <w:b/>
          <w:noProof/>
          <w:color w:val="0000FF"/>
          <w:sz w:val="16"/>
          <w:szCs w:val="16"/>
          <w:lang w:val="en-US"/>
        </w:rPr>
        <w:t>&lt;/pathNames&gt;</w:t>
      </w:r>
    </w:p>
    <w:p w:rsidR="00403D04" w:rsidRPr="00BE34C9" w:rsidRDefault="00E60F45"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sidRPr="00BE34C9">
        <w:rPr>
          <w:rFonts w:ascii="Courier New" w:hAnsi="Courier New" w:cs="Courier New"/>
          <w:b/>
          <w:noProof/>
          <w:color w:val="0000FF"/>
          <w:sz w:val="16"/>
          <w:szCs w:val="16"/>
          <w:lang w:val="en-US"/>
        </w:rPr>
        <w:lastRenderedPageBreak/>
        <w:t>&lt;/ivctConfig&gt;</w:t>
      </w:r>
    </w:p>
    <w:p w:rsidR="009C591D" w:rsidRPr="00BE34C9" w:rsidRDefault="009C591D" w:rsidP="006731AF">
      <w:pPr>
        <w:rPr>
          <w:lang w:val="en-US"/>
        </w:rPr>
      </w:pPr>
    </w:p>
    <w:p w:rsidR="00A416A5" w:rsidRPr="00BE34C9" w:rsidRDefault="009E12D8" w:rsidP="004B1CBF">
      <w:pPr>
        <w:spacing w:after="0"/>
        <w:rPr>
          <w:lang w:val="en-US"/>
        </w:rPr>
      </w:pPr>
      <w:r w:rsidRPr="009E12D8">
        <w:rPr>
          <w:lang w:val="en-US"/>
        </w:rPr>
        <w:t>Overview:</w:t>
      </w:r>
    </w:p>
    <w:p w:rsidR="003A7BEE" w:rsidRPr="00BE34C9" w:rsidRDefault="005377EB" w:rsidP="004E2E72">
      <w:pPr>
        <w:pStyle w:val="Lgende"/>
        <w:outlineLvl w:val="0"/>
        <w:rPr>
          <w:lang w:val="en-US"/>
        </w:rPr>
      </w:pPr>
      <w:r w:rsidRPr="005377EB">
        <w:rPr>
          <w:noProof/>
          <w:lang w:val="en-US"/>
        </w:rPr>
        <w:t xml:space="preserve"> </w:t>
      </w:r>
      <w:r w:rsidRPr="005377EB">
        <w:rPr>
          <w:noProof/>
        </w:rPr>
        <w:drawing>
          <wp:inline distT="0" distB="0" distL="0" distR="0">
            <wp:extent cx="6120130" cy="38595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120130" cy="3859530"/>
                    </a:xfrm>
                    <a:prstGeom prst="rect">
                      <a:avLst/>
                    </a:prstGeom>
                  </pic:spPr>
                </pic:pic>
              </a:graphicData>
            </a:graphic>
          </wp:inline>
        </w:drawing>
      </w:r>
    </w:p>
    <w:p w:rsidR="004E2E72" w:rsidRPr="00BE34C9" w:rsidRDefault="004E2E72" w:rsidP="004E2E72">
      <w:pPr>
        <w:pStyle w:val="Lgende"/>
        <w:outlineLvl w:val="0"/>
        <w:rPr>
          <w:lang w:val="en-US"/>
        </w:rPr>
      </w:pPr>
      <w:bookmarkStart w:id="47" w:name="_Toc499030299"/>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7A51B5">
        <w:rPr>
          <w:noProof/>
          <w:lang w:val="en-US"/>
        </w:rPr>
        <w:t>3</w:t>
      </w:r>
      <w:r w:rsidR="009105AF" w:rsidRPr="009E12D8">
        <w:rPr>
          <w:lang w:val="en-US"/>
        </w:rPr>
        <w:fldChar w:fldCharType="end"/>
      </w:r>
      <w:r w:rsidR="00E11D61">
        <w:rPr>
          <w:lang w:val="en-US"/>
        </w:rPr>
        <w:t>:</w:t>
      </w:r>
      <w:r w:rsidR="009E12D8" w:rsidRPr="009E12D8">
        <w:rPr>
          <w:lang w:val="en-US"/>
        </w:rPr>
        <w:t xml:space="preserve"> ETC FRA configuration overview</w:t>
      </w:r>
      <w:bookmarkEnd w:id="47"/>
    </w:p>
    <w:p w:rsidR="004D5AE4" w:rsidRPr="00BE34C9" w:rsidRDefault="009E12D8" w:rsidP="004D5AE4">
      <w:pPr>
        <w:rPr>
          <w:lang w:val="en-US"/>
        </w:rPr>
      </w:pPr>
      <w:r w:rsidRPr="009E12D8">
        <w:rPr>
          <w:lang w:val="en-US"/>
        </w:rPr>
        <w:t>The folder specified in the "</w:t>
      </w:r>
      <w:r w:rsidRPr="009E12D8">
        <w:rPr>
          <w:rFonts w:ascii="Courier New" w:hAnsi="Courier New" w:cs="Courier New"/>
          <w:lang w:val="en-US"/>
        </w:rPr>
        <w:t>&lt;</w:t>
      </w:r>
      <w:proofErr w:type="spellStart"/>
      <w:r w:rsidRPr="009E12D8">
        <w:rPr>
          <w:rFonts w:ascii="Courier New" w:hAnsi="Courier New" w:cs="Courier New"/>
          <w:lang w:val="en-US"/>
        </w:rPr>
        <w:t>sutDir</w:t>
      </w:r>
      <w:proofErr w:type="spellEnd"/>
      <w:r w:rsidRPr="009E12D8">
        <w:rPr>
          <w:rFonts w:ascii="Courier New" w:hAnsi="Courier New" w:cs="Courier New"/>
          <w:lang w:val="en-US"/>
        </w:rPr>
        <w:t>&gt;</w:t>
      </w:r>
      <w:r w:rsidRPr="009E12D8">
        <w:rPr>
          <w:lang w:val="en-US"/>
        </w:rPr>
        <w:t>" tag contains one sub</w:t>
      </w:r>
      <w:r w:rsidR="00B72442">
        <w:rPr>
          <w:lang w:val="en-US"/>
        </w:rPr>
        <w:t>directory</w:t>
      </w:r>
      <w:r w:rsidR="004D5AE4" w:rsidRPr="00BE34C9">
        <w:rPr>
          <w:lang w:val="en-US"/>
        </w:rPr>
        <w:t xml:space="preserve"> per federate to be tested (</w:t>
      </w:r>
      <w:proofErr w:type="spellStart"/>
      <w:r w:rsidR="004D5AE4" w:rsidRPr="00BE34C9">
        <w:rPr>
          <w:lang w:val="en-US"/>
        </w:rPr>
        <w:t>SuT</w:t>
      </w:r>
      <w:proofErr w:type="spellEnd"/>
      <w:r w:rsidR="004D5AE4" w:rsidRPr="00BE34C9">
        <w:rPr>
          <w:lang w:val="en-US"/>
        </w:rPr>
        <w:t xml:space="preserve"> named </w:t>
      </w:r>
      <w:r w:rsidR="004D5AE4" w:rsidRPr="00BE34C9">
        <w:rPr>
          <w:rFonts w:ascii="Courier New" w:hAnsi="Courier New" w:cs="Courier New"/>
          <w:lang w:val="en-US"/>
        </w:rPr>
        <w:t>11_SOM_Ok_FOM_Ok</w:t>
      </w:r>
      <w:r w:rsidR="004D5AE4" w:rsidRPr="00BE34C9">
        <w:rPr>
          <w:lang w:val="en-US"/>
        </w:rPr>
        <w:t xml:space="preserve"> in the screenshot below). This </w:t>
      </w:r>
      <w:r w:rsidR="00B72442">
        <w:rPr>
          <w:lang w:val="en-US"/>
        </w:rPr>
        <w:t>sub</w:t>
      </w:r>
      <w:r w:rsidR="00AE19D9">
        <w:rPr>
          <w:lang w:val="en-US"/>
        </w:rPr>
        <w:t>directory</w:t>
      </w:r>
      <w:r w:rsidR="00AE19D9" w:rsidRPr="00BE34C9">
        <w:rPr>
          <w:lang w:val="en-US"/>
        </w:rPr>
        <w:t xml:space="preserve"> </w:t>
      </w:r>
      <w:r w:rsidR="004D5AE4" w:rsidRPr="00BE34C9">
        <w:rPr>
          <w:lang w:val="en-US"/>
        </w:rPr>
        <w:t>contains itself a subfolder for each test case that includes a JSON file ("</w:t>
      </w:r>
      <w:proofErr w:type="spellStart"/>
      <w:r w:rsidR="004D5AE4" w:rsidRPr="00BE34C9">
        <w:rPr>
          <w:rFonts w:ascii="Courier New" w:hAnsi="Courier New" w:cs="Courier New"/>
          <w:lang w:val="en-US"/>
        </w:rPr>
        <w:t>TcParam.json</w:t>
      </w:r>
      <w:proofErr w:type="spellEnd"/>
      <w:r w:rsidR="004D5AE4" w:rsidRPr="00BE34C9">
        <w:rPr>
          <w:lang w:val="en-US"/>
        </w:rPr>
        <w:t xml:space="preserve">") describing the parameters of the test case. If necessary, other </w:t>
      </w:r>
      <w:proofErr w:type="spellStart"/>
      <w:r w:rsidR="004D5AE4" w:rsidRPr="00BE34C9">
        <w:rPr>
          <w:lang w:val="en-US"/>
        </w:rPr>
        <w:t>SuT</w:t>
      </w:r>
      <w:proofErr w:type="spellEnd"/>
      <w:r w:rsidR="004D5AE4" w:rsidRPr="00BE34C9">
        <w:rPr>
          <w:lang w:val="en-US"/>
        </w:rPr>
        <w:t xml:space="preserve">-specific configuration files for this test case are added to the </w:t>
      </w:r>
      <w:r w:rsidR="00AE19D9" w:rsidRPr="00BE34C9">
        <w:rPr>
          <w:lang w:val="en-US"/>
        </w:rPr>
        <w:t>subfolder</w:t>
      </w:r>
      <w:r w:rsidR="004D5AE4" w:rsidRPr="00BE34C9">
        <w:rPr>
          <w:lang w:val="en-US"/>
        </w:rPr>
        <w:t>.</w:t>
      </w:r>
    </w:p>
    <w:p w:rsidR="004D5AE4" w:rsidRPr="00BE34C9" w:rsidRDefault="004D5AE4" w:rsidP="004D5AE4">
      <w:pPr>
        <w:rPr>
          <w:lang w:val="en-US"/>
        </w:rPr>
      </w:pPr>
    </w:p>
    <w:p w:rsidR="004D5AE4" w:rsidRPr="00BE34C9" w:rsidRDefault="008553B6" w:rsidP="004D5AE4">
      <w:pPr>
        <w:rPr>
          <w:lang w:val="en-US"/>
        </w:rPr>
      </w:pPr>
      <w:r>
        <w:rPr>
          <w:lang w:val="en-US"/>
        </w:rPr>
        <w:t>Here is an e</w:t>
      </w:r>
      <w:r w:rsidR="004D5AE4" w:rsidRPr="00BE34C9">
        <w:rPr>
          <w:lang w:val="en-US"/>
        </w:rPr>
        <w:t xml:space="preserve">xample of </w:t>
      </w:r>
      <w:r w:rsidR="00357D92" w:rsidRPr="00BE34C9">
        <w:rPr>
          <w:lang w:val="en-US"/>
        </w:rPr>
        <w:t>a</w:t>
      </w:r>
      <w:r w:rsidR="004D5AE4" w:rsidRPr="00BE34C9">
        <w:rPr>
          <w:lang w:val="en-US"/>
        </w:rPr>
        <w:t xml:space="preserve"> test case directory content corresponding to a </w:t>
      </w:r>
      <w:proofErr w:type="spellStart"/>
      <w:r w:rsidR="004D5AE4" w:rsidRPr="00BE34C9">
        <w:rPr>
          <w:lang w:val="en-US"/>
        </w:rPr>
        <w:t>SuT</w:t>
      </w:r>
      <w:proofErr w:type="spellEnd"/>
      <w:r w:rsidR="004D5AE4" w:rsidRPr="00BE34C9">
        <w:rPr>
          <w:lang w:val="en-US"/>
        </w:rPr>
        <w:t>:</w:t>
      </w:r>
    </w:p>
    <w:p w:rsidR="003A1FBF" w:rsidRPr="00BE34C9" w:rsidRDefault="00207E71" w:rsidP="00463169">
      <w:pPr>
        <w:rPr>
          <w:lang w:val="en-US"/>
        </w:rPr>
      </w:pPr>
      <w:r>
        <w:rPr>
          <w:noProof/>
        </w:rPr>
        <w:lastRenderedPageBreak/>
        <w:drawing>
          <wp:inline distT="0" distB="0" distL="0" distR="0">
            <wp:extent cx="6120130" cy="302069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120130" cy="3020695"/>
                    </a:xfrm>
                    <a:prstGeom prst="rect">
                      <a:avLst/>
                    </a:prstGeom>
                  </pic:spPr>
                </pic:pic>
              </a:graphicData>
            </a:graphic>
          </wp:inline>
        </w:drawing>
      </w:r>
    </w:p>
    <w:p w:rsidR="00AE146A" w:rsidRPr="00BE34C9" w:rsidRDefault="00AE146A" w:rsidP="00AE146A">
      <w:pPr>
        <w:pStyle w:val="Lgende"/>
        <w:outlineLvl w:val="0"/>
        <w:rPr>
          <w:lang w:val="en-US"/>
        </w:rPr>
      </w:pPr>
      <w:bookmarkStart w:id="48" w:name="_Toc499030300"/>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7A51B5">
        <w:rPr>
          <w:noProof/>
          <w:lang w:val="en-US"/>
        </w:rPr>
        <w:t>4</w:t>
      </w:r>
      <w:r w:rsidR="009105AF" w:rsidRPr="009E12D8">
        <w:rPr>
          <w:lang w:val="en-US"/>
        </w:rPr>
        <w:fldChar w:fldCharType="end"/>
      </w:r>
      <w:r w:rsidR="00E11D61">
        <w:rPr>
          <w:lang w:val="en-US"/>
        </w:rPr>
        <w:t>:</w:t>
      </w:r>
      <w:r w:rsidR="009E12D8" w:rsidRPr="009E12D8">
        <w:rPr>
          <w:lang w:val="en-US"/>
        </w:rPr>
        <w:t xml:space="preserve"> Configuration file tree for a</w:t>
      </w:r>
      <w:r w:rsidR="00BC5930">
        <w:rPr>
          <w:lang w:val="en-US"/>
        </w:rPr>
        <w:t xml:space="preserve"> specific</w:t>
      </w:r>
      <w:r w:rsidR="004D5AE4" w:rsidRPr="00BE34C9">
        <w:rPr>
          <w:lang w:val="en-US"/>
        </w:rPr>
        <w:t xml:space="preserve"> test case </w:t>
      </w:r>
      <w:r w:rsidR="0072349F" w:rsidRPr="00BE34C9">
        <w:rPr>
          <w:lang w:val="en-US"/>
        </w:rPr>
        <w:t>of</w:t>
      </w:r>
      <w:r w:rsidR="004D5AE4" w:rsidRPr="00BE34C9">
        <w:rPr>
          <w:lang w:val="en-US"/>
        </w:rPr>
        <w:t xml:space="preserve"> a federate to be tested (</w:t>
      </w:r>
      <w:proofErr w:type="spellStart"/>
      <w:r w:rsidR="004D5AE4" w:rsidRPr="00BE34C9">
        <w:rPr>
          <w:lang w:val="en-US"/>
        </w:rPr>
        <w:t>SuT</w:t>
      </w:r>
      <w:proofErr w:type="spellEnd"/>
      <w:r w:rsidR="004D5AE4" w:rsidRPr="00BE34C9">
        <w:rPr>
          <w:lang w:val="en-US"/>
        </w:rPr>
        <w:t>)</w:t>
      </w:r>
      <w:bookmarkEnd w:id="48"/>
    </w:p>
    <w:p w:rsidR="005A7788" w:rsidRPr="00BE34C9" w:rsidRDefault="00C96DCF" w:rsidP="005A7788">
      <w:pPr>
        <w:rPr>
          <w:lang w:val="en-US"/>
        </w:rPr>
      </w:pPr>
      <w:r w:rsidRPr="00BE34C9">
        <w:rPr>
          <w:lang w:val="en-US"/>
        </w:rPr>
        <w:t xml:space="preserve">The </w:t>
      </w:r>
      <w:r w:rsidR="008553B6" w:rsidRPr="00BE34C9">
        <w:rPr>
          <w:lang w:val="en-US"/>
        </w:rPr>
        <w:t xml:space="preserve">JSON </w:t>
      </w:r>
      <w:r w:rsidRPr="00BE34C9">
        <w:rPr>
          <w:lang w:val="en-US"/>
        </w:rPr>
        <w:t xml:space="preserve">parameter description file has the following </w:t>
      </w:r>
      <w:r w:rsidR="00BC5930">
        <w:rPr>
          <w:lang w:val="en-US"/>
        </w:rPr>
        <w:t>content</w:t>
      </w:r>
      <w:r w:rsidR="005A7788" w:rsidRPr="00BE34C9">
        <w:rPr>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4"/>
          <w:szCs w:val="14"/>
          <w:lang w:val="en-US"/>
        </w:rPr>
      </w:pPr>
      <w:r>
        <w:rPr>
          <w:rFonts w:ascii="Courier New" w:hAnsi="Courier New" w:cs="Courier New"/>
          <w:b/>
          <w:noProof/>
          <w:color w:val="0070C0"/>
          <w:sz w:val="14"/>
          <w:szCs w:val="14"/>
          <w:lang w:val="en-US"/>
        </w:rPr>
        <w:t>{</w:t>
      </w:r>
    </w:p>
    <w:p w:rsidR="00F417D4"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"sutName"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"TestFederate"</w:t>
      </w:r>
    </w:p>
    <w:p w:rsidR="00C05821"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"resultDirectory"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"…\ETC_FRA_Config\IVCTsut\11_SOM_Ok_FOM_Ok\</w:t>
      </w:r>
      <w:r w:rsidR="005377EB">
        <w:rPr>
          <w:rFonts w:ascii="Courier New" w:hAnsi="Courier New" w:cs="Courier New"/>
          <w:b/>
          <w:noProof/>
          <w:color w:val="984806" w:themeColor="accent6" w:themeShade="80"/>
          <w:sz w:val="14"/>
          <w:szCs w:val="14"/>
          <w:lang w:val="en-US"/>
        </w:rPr>
        <w:t>TS_</w:t>
      </w:r>
      <w:r>
        <w:rPr>
          <w:rFonts w:ascii="Courier New" w:hAnsi="Courier New" w:cs="Courier New"/>
          <w:b/>
          <w:noProof/>
          <w:color w:val="984806" w:themeColor="accent6" w:themeShade="80"/>
          <w:sz w:val="14"/>
          <w:szCs w:val="14"/>
          <w:lang w:val="en-US"/>
        </w:rPr>
        <w:t>CS_Verification"</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"fomFiles"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"fileName"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"…\ETC_FRA_Config\IVCTsut\11_SOM_Ok_FOM_Ok\</w:t>
      </w:r>
      <w:r w:rsidR="005377EB">
        <w:rPr>
          <w:rFonts w:ascii="Courier New" w:hAnsi="Courier New" w:cs="Courier New"/>
          <w:b/>
          <w:noProof/>
          <w:color w:val="984806" w:themeColor="accent6" w:themeShade="80"/>
          <w:sz w:val="14"/>
          <w:szCs w:val="14"/>
          <w:lang w:val="en-US"/>
        </w:rPr>
        <w:t>TS_</w:t>
      </w:r>
      <w:r>
        <w:rPr>
          <w:rFonts w:ascii="Courier New" w:hAnsi="Courier New" w:cs="Courier New"/>
          <w:b/>
          <w:noProof/>
          <w:color w:val="984806" w:themeColor="accent6" w:themeShade="80"/>
          <w:sz w:val="14"/>
          <w:szCs w:val="14"/>
          <w:lang w:val="en-US"/>
        </w:rPr>
        <w:t xml:space="preserve">CS_Verification\MAKsimple1516e.xml"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"somFiles"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"fileName"    </w:t>
      </w:r>
      <w:r>
        <w:rPr>
          <w:rFonts w:ascii="Courier New" w:hAnsi="Courier New" w:cs="Courier New"/>
          <w:b/>
          <w:noProof/>
          <w:color w:val="0070C0"/>
          <w:sz w:val="14"/>
          <w:szCs w:val="14"/>
          <w:lang w:val="en-US"/>
        </w:rPr>
        <w:t>:</w:t>
      </w:r>
      <w:r>
        <w:rPr>
          <w:rFonts w:ascii="Courier New" w:hAnsi="Courier New" w:cs="Courier New"/>
          <w:b/>
          <w:noProof/>
          <w:color w:val="984806" w:themeColor="accent6" w:themeShade="80"/>
          <w:sz w:val="14"/>
          <w:szCs w:val="14"/>
          <w:lang w:val="en-US"/>
        </w:rPr>
        <w:t xml:space="preserve"> "…\ETC_FRA_Config\IVCTsut\11_SOM_Ok_FOM_Ok\</w:t>
      </w:r>
      <w:r w:rsidR="005377EB">
        <w:rPr>
          <w:rFonts w:ascii="Courier New" w:hAnsi="Courier New" w:cs="Courier New"/>
          <w:b/>
          <w:noProof/>
          <w:color w:val="984806" w:themeColor="accent6" w:themeShade="80"/>
          <w:sz w:val="14"/>
          <w:szCs w:val="14"/>
          <w:lang w:val="en-US"/>
        </w:rPr>
        <w:t>TS_</w:t>
      </w:r>
      <w:r>
        <w:rPr>
          <w:rFonts w:ascii="Courier New" w:hAnsi="Courier New" w:cs="Courier New"/>
          <w:b/>
          <w:noProof/>
          <w:color w:val="984806" w:themeColor="accent6" w:themeShade="80"/>
          <w:sz w:val="14"/>
          <w:szCs w:val="14"/>
          <w:lang w:val="en-US"/>
        </w:rPr>
        <w:t xml:space="preserve">CS_Verification\SOM_MAKsimple1516e.xml"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4"/>
          <w:szCs w:val="14"/>
          <w:lang w:val="en-US"/>
        </w:rPr>
      </w:pP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5A7788" w:rsidRPr="00BE34C9" w:rsidRDefault="004549BC" w:rsidP="005A778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4"/>
          <w:szCs w:val="14"/>
          <w:lang w:val="en-US"/>
        </w:rPr>
      </w:pPr>
      <w:r>
        <w:rPr>
          <w:rFonts w:ascii="Courier New" w:hAnsi="Courier New" w:cs="Courier New"/>
          <w:b/>
          <w:noProof/>
          <w:color w:val="0070C0"/>
          <w:sz w:val="14"/>
          <w:szCs w:val="14"/>
          <w:lang w:val="en-US"/>
        </w:rPr>
        <w:t>}</w:t>
      </w:r>
    </w:p>
    <w:p w:rsidR="005A7788" w:rsidRPr="00BE34C9" w:rsidRDefault="005A7788" w:rsidP="0046316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C05821" w:rsidRPr="006A1AF5" w:rsidTr="00364B60">
        <w:tc>
          <w:tcPr>
            <w:tcW w:w="1101" w:type="dxa"/>
            <w:tcBorders>
              <w:top w:val="single" w:sz="8" w:space="0" w:color="4BACC6"/>
              <w:left w:val="single" w:sz="8" w:space="0" w:color="4BACC6"/>
              <w:bottom w:val="single" w:sz="8" w:space="0" w:color="4BACC6"/>
              <w:right w:val="single" w:sz="8" w:space="0" w:color="4BACC6"/>
            </w:tcBorders>
          </w:tcPr>
          <w:p w:rsidR="00C05821" w:rsidRPr="00BE34C9" w:rsidRDefault="00BC4DB8" w:rsidP="00364B60">
            <w:pPr>
              <w:spacing w:before="0" w:after="0"/>
              <w:jc w:val="center"/>
              <w:rPr>
                <w:b/>
                <w:bCs/>
                <w:lang w:val="en-US"/>
              </w:rPr>
            </w:pPr>
            <w:r>
              <w:rPr>
                <w:b/>
                <w:noProof/>
              </w:rPr>
              <w:drawing>
                <wp:inline distT="0" distB="0" distL="0" distR="0">
                  <wp:extent cx="223520" cy="223520"/>
                  <wp:effectExtent l="19050" t="0" r="5080" b="0"/>
                  <wp:docPr id="24"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C05821" w:rsidRPr="00BE34C9" w:rsidRDefault="0033449D" w:rsidP="00E63A09">
            <w:pPr>
              <w:rPr>
                <w:lang w:val="en-US"/>
              </w:rPr>
            </w:pPr>
            <w:r w:rsidRPr="00BE34C9">
              <w:rPr>
                <w:lang w:val="en-US"/>
              </w:rPr>
              <w:t>The file paths in JSON file are "absolute" and</w:t>
            </w:r>
            <w:r w:rsidR="00E63A09">
              <w:rPr>
                <w:lang w:val="en-US"/>
              </w:rPr>
              <w:t>,</w:t>
            </w:r>
            <w:r w:rsidRPr="00BE34C9">
              <w:rPr>
                <w:lang w:val="en-US"/>
              </w:rPr>
              <w:t xml:space="preserve"> in the previous illustration, the beginning of the paths has been replaced with "..." for </w:t>
            </w:r>
            <w:r w:rsidR="00E63A09">
              <w:rPr>
                <w:lang w:val="en-US"/>
              </w:rPr>
              <w:t>greater</w:t>
            </w:r>
            <w:r w:rsidR="00E63A09" w:rsidRPr="00BE34C9">
              <w:rPr>
                <w:lang w:val="en-US"/>
              </w:rPr>
              <w:t xml:space="preserve"> </w:t>
            </w:r>
            <w:r w:rsidRPr="00BE34C9">
              <w:rPr>
                <w:lang w:val="en-US"/>
              </w:rPr>
              <w:t>clarity</w:t>
            </w:r>
            <w:r w:rsidR="00C05821" w:rsidRPr="00BE34C9">
              <w:rPr>
                <w:lang w:val="en-US"/>
              </w:rPr>
              <w:t>.</w:t>
            </w:r>
          </w:p>
        </w:tc>
      </w:tr>
    </w:tbl>
    <w:p w:rsidR="00C05821" w:rsidRPr="00BE34C9" w:rsidRDefault="00C05821" w:rsidP="00463169">
      <w:pPr>
        <w:rPr>
          <w:lang w:val="en-US"/>
        </w:rPr>
      </w:pPr>
    </w:p>
    <w:p w:rsidR="009F2E82" w:rsidRPr="00BE34C9" w:rsidRDefault="009F2E82" w:rsidP="00463169">
      <w:pPr>
        <w:rPr>
          <w:lang w:val="en-US"/>
        </w:rPr>
      </w:pPr>
      <w:r w:rsidRPr="00BE34C9">
        <w:rPr>
          <w:lang w:val="en-US"/>
        </w:rPr>
        <w:t xml:space="preserve">The folder specified </w:t>
      </w:r>
      <w:r w:rsidR="005377EB">
        <w:rPr>
          <w:lang w:val="en-US"/>
        </w:rPr>
        <w:t>by</w:t>
      </w:r>
      <w:r w:rsidRPr="00BE34C9">
        <w:rPr>
          <w:lang w:val="en-US"/>
        </w:rPr>
        <w:t xml:space="preserve"> the "</w:t>
      </w:r>
      <w:r w:rsidR="005377EB">
        <w:rPr>
          <w:rFonts w:ascii="Courier New" w:hAnsi="Courier New" w:cs="Courier New"/>
          <w:lang w:val="en-US"/>
        </w:rPr>
        <w:t>IVCT_TS_HOME</w:t>
      </w:r>
      <w:r w:rsidRPr="00BE34C9">
        <w:rPr>
          <w:lang w:val="en-US"/>
        </w:rPr>
        <w:t xml:space="preserve">" </w:t>
      </w:r>
      <w:r w:rsidR="005377EB">
        <w:rPr>
          <w:lang w:val="en-US"/>
        </w:rPr>
        <w:t xml:space="preserve">variable </w:t>
      </w:r>
      <w:r w:rsidRPr="00BE34C9">
        <w:rPr>
          <w:lang w:val="en-US"/>
        </w:rPr>
        <w:t>contains the "</w:t>
      </w:r>
      <w:r w:rsidRPr="00BE34C9">
        <w:rPr>
          <w:rFonts w:ascii="Courier New" w:hAnsi="Courier New" w:cs="Courier New"/>
          <w:lang w:val="en-US"/>
        </w:rPr>
        <w:t>IVCTtestsuites.xml</w:t>
      </w:r>
      <w:r w:rsidRPr="00BE34C9">
        <w:rPr>
          <w:lang w:val="en-US"/>
        </w:rPr>
        <w:t xml:space="preserve">" </w:t>
      </w:r>
      <w:r w:rsidR="006D57D4" w:rsidRPr="00BE34C9">
        <w:rPr>
          <w:lang w:val="en-US"/>
        </w:rPr>
        <w:t xml:space="preserve">file </w:t>
      </w:r>
      <w:r w:rsidRPr="00BE34C9">
        <w:rPr>
          <w:lang w:val="en-US"/>
        </w:rPr>
        <w:t xml:space="preserve">which </w:t>
      </w:r>
      <w:r w:rsidR="00487986">
        <w:rPr>
          <w:lang w:val="en-US"/>
        </w:rPr>
        <w:t>indicates</w:t>
      </w:r>
      <w:r w:rsidR="00487986" w:rsidRPr="00BE34C9">
        <w:rPr>
          <w:lang w:val="en-US"/>
        </w:rPr>
        <w:t xml:space="preserve"> </w:t>
      </w:r>
      <w:r w:rsidRPr="00BE34C9">
        <w:rPr>
          <w:lang w:val="en-US"/>
        </w:rPr>
        <w:t xml:space="preserve">IVCT Framework how to access </w:t>
      </w:r>
      <w:r w:rsidR="000534FC">
        <w:rPr>
          <w:lang w:val="en-US"/>
        </w:rPr>
        <w:t>to</w:t>
      </w:r>
      <w:r w:rsidR="000534FC" w:rsidRPr="00BE34C9">
        <w:rPr>
          <w:lang w:val="en-US"/>
        </w:rPr>
        <w:t xml:space="preserve"> </w:t>
      </w:r>
      <w:r w:rsidRPr="00BE34C9">
        <w:rPr>
          <w:lang w:val="en-US"/>
        </w:rPr>
        <w:t>ETCs:</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FF0000"/>
          <w:sz w:val="16"/>
          <w:szCs w:val="16"/>
          <w:highlight w:val="yellow"/>
          <w:lang w:val="en-US"/>
        </w:rPr>
        <w:t>&lt;?</w:t>
      </w:r>
      <w:r>
        <w:rPr>
          <w:rFonts w:ascii="Courier New" w:hAnsi="Courier New" w:cs="Courier New"/>
          <w:b/>
          <w:noProof/>
          <w:color w:val="0000FF"/>
          <w:sz w:val="16"/>
          <w:szCs w:val="16"/>
          <w:lang w:val="en-US"/>
        </w:rPr>
        <w:t xml:space="preserve">xml </w:t>
      </w:r>
      <w:r>
        <w:rPr>
          <w:rFonts w:ascii="Courier New" w:hAnsi="Courier New" w:cs="Courier New"/>
          <w:b/>
          <w:noProof/>
          <w:color w:val="FF0000"/>
          <w:sz w:val="16"/>
          <w:szCs w:val="16"/>
          <w:lang w:val="en-US"/>
        </w:rPr>
        <w:t>version</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"1.0"</w:t>
      </w:r>
      <w:r>
        <w:rPr>
          <w:rFonts w:ascii="Courier New" w:hAnsi="Courier New" w:cs="Courier New"/>
          <w:b/>
          <w:noProof/>
          <w:color w:val="0000FF"/>
          <w:sz w:val="16"/>
          <w:szCs w:val="16"/>
          <w:lang w:val="en-US"/>
        </w:rPr>
        <w:t xml:space="preserve"> </w:t>
      </w:r>
      <w:r>
        <w:rPr>
          <w:rFonts w:ascii="Courier New" w:hAnsi="Courier New" w:cs="Courier New"/>
          <w:b/>
          <w:noProof/>
          <w:color w:val="FF0000"/>
          <w:sz w:val="16"/>
          <w:szCs w:val="16"/>
          <w:lang w:val="en-US"/>
        </w:rPr>
        <w:t>encoding</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"UTF-8"</w:t>
      </w:r>
      <w:r>
        <w:rPr>
          <w:rFonts w:ascii="Courier New" w:hAnsi="Courier New" w:cs="Courier New"/>
          <w:b/>
          <w:noProof/>
          <w:color w:val="FF0000"/>
          <w:sz w:val="16"/>
          <w:szCs w:val="16"/>
          <w:highlight w:val="yellow"/>
          <w:lang w:val="en-US"/>
        </w:rPr>
        <w:t>?&gt;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&lt;testSuites&gt;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6579B0" w:rsidRPr="006579B0">
        <w:rPr>
          <w:rFonts w:ascii="Courier New" w:hAnsi="Courier New" w:cs="Courier New"/>
          <w:b/>
          <w:noProof/>
          <w:sz w:val="16"/>
          <w:szCs w:val="16"/>
          <w:lang w:val="en-US"/>
        </w:rPr>
        <w:t>TS_</w:t>
      </w:r>
      <w:r w:rsidR="009E12D8" w:rsidRPr="009E12D8">
        <w:rPr>
          <w:rFonts w:ascii="Courier New" w:hAnsi="Courier New" w:cs="Courier New"/>
          <w:b/>
          <w:noProof/>
          <w:sz w:val="16"/>
          <w:szCs w:val="16"/>
          <w:lang w:val="en-US"/>
        </w:rPr>
        <w:t>CS_Verification</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nato.ivct.etc.fr.tc_cs_verification</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9E12D8" w:rsidRPr="009E12D8">
        <w:rPr>
          <w:rFonts w:ascii="Courier New" w:hAnsi="Courier New" w:cs="Courier New"/>
          <w:b/>
          <w:noProof/>
          <w:sz w:val="16"/>
          <w:szCs w:val="16"/>
          <w:lang w:val="en-US"/>
        </w:rPr>
        <w:t>TS_CS_Verification\\TS_CS_Verification\\bin</w:t>
      </w:r>
      <w:r>
        <w:rPr>
          <w:rFonts w:ascii="Courier New" w:hAnsi="Courier New" w:cs="Courier New"/>
          <w:b/>
          <w:noProof/>
          <w:color w:val="0000FF"/>
          <w:sz w:val="16"/>
          <w:szCs w:val="16"/>
          <w:lang w:val="en-US"/>
        </w:rPr>
        <w:t>&lt;/tsRunFolder&gt;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6579B0" w:rsidRPr="006579B0">
        <w:rPr>
          <w:rFonts w:ascii="Courier New" w:hAnsi="Courier New" w:cs="Courier New"/>
          <w:b/>
          <w:noProof/>
          <w:sz w:val="16"/>
          <w:szCs w:val="16"/>
          <w:lang w:val="en-US"/>
        </w:rPr>
        <w:t>TS_</w:t>
      </w:r>
      <w:r w:rsidR="009E12D8" w:rsidRPr="009E12D8">
        <w:rPr>
          <w:rFonts w:ascii="Courier New" w:hAnsi="Courier New" w:cs="Courier New"/>
          <w:b/>
          <w:noProof/>
          <w:sz w:val="16"/>
          <w:szCs w:val="16"/>
          <w:lang w:val="en-US"/>
        </w:rPr>
        <w:t>HLA_Declaration</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nato.ivct.etc.fr.tc_hla_declaration</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6579B0" w:rsidRPr="006579B0">
        <w:rPr>
          <w:rFonts w:ascii="Courier New" w:hAnsi="Courier New" w:cs="Courier New"/>
          <w:b/>
          <w:noProof/>
          <w:sz w:val="16"/>
          <w:szCs w:val="16"/>
          <w:lang w:val="en-US"/>
        </w:rPr>
        <w:t>TS</w:t>
      </w:r>
      <w:r w:rsidR="009E12D8" w:rsidRPr="009E12D8">
        <w:rPr>
          <w:rFonts w:ascii="Courier New" w:hAnsi="Courier New" w:cs="Courier New"/>
          <w:b/>
          <w:noProof/>
          <w:sz w:val="16"/>
          <w:szCs w:val="16"/>
          <w:lang w:val="en-US"/>
        </w:rPr>
        <w:t>_HLA_Declaration\\TS_HLA_Declaration\\bin</w:t>
      </w:r>
      <w:r>
        <w:rPr>
          <w:rFonts w:ascii="Courier New" w:hAnsi="Courier New" w:cs="Courier New"/>
          <w:b/>
          <w:noProof/>
          <w:color w:val="0000FF"/>
          <w:sz w:val="16"/>
          <w:szCs w:val="16"/>
          <w:lang w:val="en-US"/>
        </w:rPr>
        <w:t>&lt;/tsRunFolder&gt;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6579B0" w:rsidRPr="006579B0">
        <w:rPr>
          <w:rFonts w:ascii="Courier New" w:hAnsi="Courier New" w:cs="Courier New"/>
          <w:b/>
          <w:noProof/>
          <w:sz w:val="16"/>
          <w:szCs w:val="16"/>
          <w:lang w:val="en-US"/>
        </w:rPr>
        <w:t>TS_</w:t>
      </w:r>
      <w:r w:rsidR="009E12D8" w:rsidRPr="009E12D8">
        <w:rPr>
          <w:rFonts w:ascii="Courier New" w:hAnsi="Courier New" w:cs="Courier New"/>
          <w:b/>
          <w:noProof/>
          <w:sz w:val="16"/>
          <w:szCs w:val="16"/>
          <w:lang w:val="en-US"/>
        </w:rPr>
        <w:t>HLA_Object</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nato.ivct.etc.fr.tc_hla_object</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9E12D8" w:rsidRPr="009E12D8">
        <w:rPr>
          <w:rFonts w:ascii="Courier New" w:hAnsi="Courier New" w:cs="Courier New"/>
          <w:b/>
          <w:noProof/>
          <w:sz w:val="16"/>
          <w:szCs w:val="16"/>
          <w:lang w:val="en-US"/>
        </w:rPr>
        <w:t>TS_HLA_Object\\TS_HLA_Object\\bin</w:t>
      </w:r>
      <w:r>
        <w:rPr>
          <w:rFonts w:ascii="Courier New" w:hAnsi="Courier New" w:cs="Courier New"/>
          <w:b/>
          <w:noProof/>
          <w:color w:val="0000FF"/>
          <w:sz w:val="16"/>
          <w:szCs w:val="16"/>
          <w:lang w:val="en-US"/>
        </w:rPr>
        <w:t>&lt;/tsRunFolder&gt;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lastRenderedPageBreak/>
        <w:t xml:space="preserve">    &lt;testSuite&gt;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&lt;name&gt;</w:t>
      </w:r>
      <w:r w:rsidR="005377EB" w:rsidRPr="00EB57CB">
        <w:rPr>
          <w:rFonts w:ascii="Courier New" w:hAnsi="Courier New" w:cs="Courier New"/>
          <w:b/>
          <w:noProof/>
          <w:sz w:val="16"/>
          <w:szCs w:val="16"/>
          <w:lang w:val="en-US"/>
        </w:rPr>
        <w:t>TS_</w:t>
      </w:r>
      <w:r w:rsidR="009E12D8" w:rsidRPr="00EB57CB">
        <w:rPr>
          <w:rFonts w:ascii="Courier New" w:hAnsi="Courier New" w:cs="Courier New"/>
          <w:b/>
          <w:noProof/>
          <w:sz w:val="16"/>
          <w:szCs w:val="16"/>
          <w:lang w:val="en-US"/>
        </w:rPr>
        <w:t>HLA</w:t>
      </w:r>
      <w:r w:rsidR="009E12D8" w:rsidRPr="009E12D8">
        <w:rPr>
          <w:rFonts w:ascii="Courier New" w:hAnsi="Courier New" w:cs="Courier New"/>
          <w:b/>
          <w:noProof/>
          <w:sz w:val="16"/>
          <w:szCs w:val="16"/>
          <w:lang w:val="en-US"/>
        </w:rPr>
        <w:t>_Services</w:t>
      </w:r>
      <w:r>
        <w:rPr>
          <w:rFonts w:ascii="Courier New" w:hAnsi="Courier New" w:cs="Courier New"/>
          <w:b/>
          <w:noProof/>
          <w:color w:val="0000FF"/>
          <w:sz w:val="16"/>
          <w:szCs w:val="16"/>
          <w:lang w:val="en-US"/>
        </w:rPr>
        <w:t>&lt;/name&gt;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&lt;packageName&gt;</w:t>
      </w:r>
      <w:r w:rsidR="009E12D8" w:rsidRPr="009E12D8">
        <w:rPr>
          <w:rFonts w:ascii="Courier New" w:hAnsi="Courier New" w:cs="Courier New"/>
          <w:b/>
          <w:noProof/>
          <w:sz w:val="16"/>
          <w:szCs w:val="16"/>
          <w:lang w:val="en-US"/>
        </w:rPr>
        <w:t>nato.ivct.etc.fr.tc_hla_services</w:t>
      </w:r>
      <w:r>
        <w:rPr>
          <w:rFonts w:ascii="Courier New" w:hAnsi="Courier New" w:cs="Courier New"/>
          <w:b/>
          <w:noProof/>
          <w:color w:val="0000FF"/>
          <w:sz w:val="16"/>
          <w:szCs w:val="16"/>
          <w:lang w:val="en-US"/>
        </w:rPr>
        <w:t>&lt;/packageName&gt;</w:t>
      </w:r>
    </w:p>
    <w:p w:rsidR="00223C6B" w:rsidRPr="00BE34C9" w:rsidRDefault="004549BC" w:rsidP="00223C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&lt;tsRunFolder&gt;</w:t>
      </w:r>
      <w:r w:rsidR="009E12D8" w:rsidRPr="009E12D8">
        <w:rPr>
          <w:rFonts w:ascii="Courier New" w:hAnsi="Courier New" w:cs="Courier New"/>
          <w:b/>
          <w:noProof/>
          <w:sz w:val="16"/>
          <w:szCs w:val="16"/>
          <w:lang w:val="en-US"/>
        </w:rPr>
        <w:t>TS_HLA_Services\\TS_HLA_Services\\bin</w:t>
      </w:r>
      <w:r>
        <w:rPr>
          <w:rFonts w:ascii="Courier New" w:hAnsi="Courier New" w:cs="Courier New"/>
          <w:b/>
          <w:noProof/>
          <w:color w:val="0000FF"/>
          <w:sz w:val="16"/>
          <w:szCs w:val="16"/>
          <w:lang w:val="en-US"/>
        </w:rPr>
        <w:t>&lt;/tsRunFolder&gt;</w:t>
      </w:r>
    </w:p>
    <w:p w:rsidR="00EB57CB"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&lt;/testSuites&gt;</w:t>
      </w:r>
    </w:p>
    <w:p w:rsidR="0084224A" w:rsidRPr="00BE34C9" w:rsidRDefault="004549BC"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A416A5" w:rsidRPr="00BE34C9" w:rsidRDefault="00A416A5" w:rsidP="00A416A5">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546DEF" w:rsidRPr="006A1AF5" w:rsidTr="00BF2B0F">
        <w:tc>
          <w:tcPr>
            <w:tcW w:w="1101" w:type="dxa"/>
            <w:tcBorders>
              <w:top w:val="single" w:sz="8" w:space="0" w:color="4BACC6"/>
              <w:left w:val="single" w:sz="8" w:space="0" w:color="4BACC6"/>
              <w:bottom w:val="single" w:sz="8" w:space="0" w:color="4BACC6"/>
              <w:right w:val="single" w:sz="8" w:space="0" w:color="4BACC6"/>
            </w:tcBorders>
          </w:tcPr>
          <w:p w:rsidR="00546DEF" w:rsidRPr="00BE34C9" w:rsidRDefault="00BC4DB8" w:rsidP="00BF2B0F">
            <w:pPr>
              <w:spacing w:before="0" w:after="0"/>
              <w:jc w:val="center"/>
              <w:rPr>
                <w:b/>
                <w:bCs/>
                <w:lang w:val="en-US"/>
              </w:rPr>
            </w:pPr>
            <w:r>
              <w:rPr>
                <w:b/>
                <w:noProof/>
              </w:rPr>
              <w:drawing>
                <wp:inline distT="0" distB="0" distL="0" distR="0">
                  <wp:extent cx="223520" cy="223520"/>
                  <wp:effectExtent l="19050" t="0" r="5080" b="0"/>
                  <wp:docPr id="18"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733003" w:rsidRPr="00BE34C9" w:rsidRDefault="00733003" w:rsidP="00733003">
            <w:pPr>
              <w:rPr>
                <w:lang w:val="en-US"/>
              </w:rPr>
            </w:pPr>
            <w:r w:rsidRPr="00BE34C9">
              <w:rPr>
                <w:lang w:val="en-US"/>
              </w:rPr>
              <w:t>The "</w:t>
            </w:r>
            <w:r w:rsidRPr="00BE34C9">
              <w:rPr>
                <w:rFonts w:ascii="Courier New" w:hAnsi="Courier New" w:cs="Courier New"/>
                <w:lang w:val="en-US"/>
              </w:rPr>
              <w:t>&lt;name&gt;</w:t>
            </w:r>
            <w:r w:rsidR="00BE0EC9">
              <w:rPr>
                <w:lang w:val="en-US"/>
              </w:rPr>
              <w:t>" tag</w:t>
            </w:r>
            <w:r w:rsidRPr="00BE34C9">
              <w:rPr>
                <w:lang w:val="en-US"/>
              </w:rPr>
              <w:t xml:space="preserve"> correspond</w:t>
            </w:r>
            <w:r w:rsidR="00BE0EC9">
              <w:rPr>
                <w:lang w:val="en-US"/>
              </w:rPr>
              <w:t>s</w:t>
            </w:r>
            <w:r w:rsidRPr="00BE34C9">
              <w:rPr>
                <w:lang w:val="en-US"/>
              </w:rPr>
              <w:t xml:space="preserve"> to the test case installation subfolder under the folder specified </w:t>
            </w:r>
            <w:r w:rsidR="00A94C41">
              <w:rPr>
                <w:lang w:val="en-US"/>
              </w:rPr>
              <w:t xml:space="preserve">by </w:t>
            </w:r>
            <w:r w:rsidR="00A94C41" w:rsidRPr="00733003">
              <w:rPr>
                <w:rFonts w:ascii="Courier New" w:hAnsi="Courier New" w:cs="Courier New"/>
                <w:lang w:val="en-US"/>
              </w:rPr>
              <w:t>IVCT_TS_HOME</w:t>
            </w:r>
            <w:r w:rsidR="00A94C41" w:rsidRPr="00733003">
              <w:rPr>
                <w:lang w:val="en-US"/>
              </w:rPr>
              <w:t xml:space="preserve"> environment variable</w:t>
            </w:r>
            <w:r w:rsidR="0063154C" w:rsidRPr="00BE34C9">
              <w:rPr>
                <w:lang w:val="en-US"/>
              </w:rPr>
              <w:t>.</w:t>
            </w:r>
          </w:p>
          <w:p w:rsidR="00546DEF" w:rsidRPr="00BE34C9" w:rsidRDefault="00733003" w:rsidP="00573F04">
            <w:pPr>
              <w:rPr>
                <w:lang w:val="en-US"/>
              </w:rPr>
            </w:pPr>
            <w:r w:rsidRPr="00BE34C9">
              <w:rPr>
                <w:lang w:val="en-US"/>
              </w:rPr>
              <w:t>The "</w:t>
            </w:r>
            <w:r w:rsidRPr="00BE34C9">
              <w:rPr>
                <w:rFonts w:ascii="Courier New" w:hAnsi="Courier New" w:cs="Courier New"/>
                <w:lang w:val="en-US"/>
              </w:rPr>
              <w:t>&lt;</w:t>
            </w:r>
            <w:proofErr w:type="spellStart"/>
            <w:r w:rsidRPr="00BE34C9">
              <w:rPr>
                <w:rFonts w:ascii="Courier New" w:hAnsi="Courier New" w:cs="Courier New"/>
                <w:lang w:val="en-US"/>
              </w:rPr>
              <w:t>packageName</w:t>
            </w:r>
            <w:proofErr w:type="spellEnd"/>
            <w:r w:rsidRPr="00BE34C9">
              <w:rPr>
                <w:rFonts w:ascii="Courier New" w:hAnsi="Courier New" w:cs="Courier New"/>
                <w:lang w:val="en-US"/>
              </w:rPr>
              <w:t>&gt;</w:t>
            </w:r>
            <w:r w:rsidRPr="00BE34C9">
              <w:rPr>
                <w:lang w:val="en-US"/>
              </w:rPr>
              <w:t>" and "</w:t>
            </w:r>
            <w:r w:rsidRPr="00BE34C9">
              <w:rPr>
                <w:rFonts w:ascii="Courier New" w:hAnsi="Courier New" w:cs="Courier New"/>
                <w:lang w:val="en-US"/>
              </w:rPr>
              <w:t>&lt;</w:t>
            </w:r>
            <w:proofErr w:type="spellStart"/>
            <w:r w:rsidRPr="00BE34C9">
              <w:rPr>
                <w:rFonts w:ascii="Courier New" w:hAnsi="Courier New" w:cs="Courier New"/>
                <w:lang w:val="en-US"/>
              </w:rPr>
              <w:t>tsRunFolder</w:t>
            </w:r>
            <w:proofErr w:type="spellEnd"/>
            <w:r w:rsidRPr="00BE34C9">
              <w:rPr>
                <w:rFonts w:ascii="Courier New" w:hAnsi="Courier New" w:cs="Courier New"/>
                <w:lang w:val="en-US"/>
              </w:rPr>
              <w:t>&gt;</w:t>
            </w:r>
            <w:r w:rsidRPr="00BE34C9">
              <w:rPr>
                <w:lang w:val="en-US"/>
              </w:rPr>
              <w:t xml:space="preserve">" tags refer respectively to the Java package name and the ETC runtime </w:t>
            </w:r>
            <w:r w:rsidR="00573F04">
              <w:rPr>
                <w:lang w:val="en-US"/>
              </w:rPr>
              <w:t>directory</w:t>
            </w:r>
            <w:r w:rsidRPr="00BE34C9">
              <w:rPr>
                <w:lang w:val="en-US"/>
              </w:rPr>
              <w:t xml:space="preserve"> (based on the value of the </w:t>
            </w:r>
            <w:r w:rsidR="009E12D8" w:rsidRPr="009E12D8">
              <w:rPr>
                <w:rFonts w:ascii="Courier New" w:hAnsi="Courier New" w:cs="Courier New"/>
                <w:lang w:val="en-US"/>
              </w:rPr>
              <w:t>IVCT_TS_HOME</w:t>
            </w:r>
            <w:r w:rsidR="009E12D8" w:rsidRPr="009E12D8">
              <w:rPr>
                <w:lang w:val="en-US"/>
              </w:rPr>
              <w:t xml:space="preserve"> environment variable).</w:t>
            </w:r>
          </w:p>
        </w:tc>
      </w:tr>
    </w:tbl>
    <w:p w:rsidR="00FB6F8C" w:rsidRPr="00BE34C9" w:rsidRDefault="00FB6F8C" w:rsidP="0046316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EA1E87" w:rsidRPr="00BE34C9" w:rsidTr="00D31FB8">
        <w:tc>
          <w:tcPr>
            <w:tcW w:w="1101" w:type="dxa"/>
            <w:tcBorders>
              <w:top w:val="single" w:sz="8" w:space="0" w:color="4BACC6"/>
              <w:left w:val="single" w:sz="8" w:space="0" w:color="4BACC6"/>
              <w:bottom w:val="single" w:sz="8" w:space="0" w:color="4BACC6"/>
              <w:right w:val="single" w:sz="8" w:space="0" w:color="4BACC6"/>
            </w:tcBorders>
          </w:tcPr>
          <w:p w:rsidR="00EA1E87" w:rsidRPr="00BE34C9" w:rsidRDefault="00BC4DB8" w:rsidP="00D31FB8">
            <w:pPr>
              <w:spacing w:before="0" w:after="0"/>
              <w:jc w:val="center"/>
              <w:rPr>
                <w:b/>
                <w:bCs/>
                <w:lang w:val="en-US"/>
              </w:rPr>
            </w:pPr>
            <w:r>
              <w:rPr>
                <w:b/>
                <w:noProof/>
              </w:rPr>
              <w:drawing>
                <wp:inline distT="0" distB="0" distL="0" distR="0">
                  <wp:extent cx="223520" cy="223520"/>
                  <wp:effectExtent l="19050" t="0" r="5080" b="0"/>
                  <wp:docPr id="25"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top w:val="single" w:sz="8" w:space="0" w:color="4BACC6"/>
              <w:left w:val="single" w:sz="8" w:space="0" w:color="4BACC6"/>
              <w:bottom w:val="single" w:sz="8" w:space="0" w:color="4BACC6"/>
              <w:right w:val="single" w:sz="8" w:space="0" w:color="4BACC6"/>
            </w:tcBorders>
          </w:tcPr>
          <w:p w:rsidR="00EA1E87" w:rsidRPr="00BE34C9" w:rsidRDefault="0063154C" w:rsidP="0099403D">
            <w:pPr>
              <w:rPr>
                <w:lang w:val="en-US"/>
              </w:rPr>
            </w:pPr>
            <w:r w:rsidRPr="00BE34C9">
              <w:rPr>
                <w:lang w:val="en-US"/>
              </w:rPr>
              <w:t>The file path separator</w:t>
            </w:r>
            <w:r w:rsidR="0099403D">
              <w:rPr>
                <w:lang w:val="en-US"/>
              </w:rPr>
              <w:t xml:space="preserve"> used</w:t>
            </w:r>
            <w:r w:rsidRPr="00BE34C9">
              <w:rPr>
                <w:lang w:val="en-US"/>
              </w:rPr>
              <w:t xml:space="preserve"> is "</w:t>
            </w:r>
            <w:r w:rsidRPr="00BE34C9">
              <w:rPr>
                <w:rFonts w:ascii="Courier New" w:hAnsi="Courier New" w:cs="Courier New"/>
                <w:lang w:val="en-US"/>
              </w:rPr>
              <w:t>\\</w:t>
            </w:r>
            <w:r w:rsidRPr="00BE34C9">
              <w:rPr>
                <w:lang w:val="en-US"/>
              </w:rPr>
              <w:t>" to avoid any "Escape" sequence interpretation</w:t>
            </w:r>
            <w:r w:rsidR="0099403D">
              <w:rPr>
                <w:lang w:val="en-US"/>
              </w:rPr>
              <w:t>.</w:t>
            </w:r>
            <w:r w:rsidRPr="00BE34C9">
              <w:rPr>
                <w:lang w:val="en-US"/>
              </w:rPr>
              <w:t xml:space="preserve"> </w:t>
            </w:r>
            <w:r w:rsidR="0099403D">
              <w:rPr>
                <w:lang w:val="en-US"/>
              </w:rPr>
              <w:t>F</w:t>
            </w:r>
            <w:r w:rsidRPr="00BE34C9">
              <w:rPr>
                <w:lang w:val="en-US"/>
              </w:rPr>
              <w:t>or example</w:t>
            </w:r>
            <w:r w:rsidR="0099403D">
              <w:rPr>
                <w:lang w:val="en-US"/>
              </w:rPr>
              <w:t>,</w:t>
            </w:r>
            <w:r w:rsidRPr="00BE34C9">
              <w:rPr>
                <w:lang w:val="en-US"/>
              </w:rPr>
              <w:t xml:space="preserve"> "</w:t>
            </w:r>
            <w:r w:rsidRPr="00BE34C9">
              <w:rPr>
                <w:rFonts w:ascii="Courier New" w:hAnsi="Courier New" w:cs="Courier New"/>
                <w:lang w:val="en-US"/>
              </w:rPr>
              <w:t>\b</w:t>
            </w:r>
            <w:r w:rsidRPr="00BE34C9">
              <w:rPr>
                <w:lang w:val="en-US"/>
              </w:rPr>
              <w:t xml:space="preserve">" </w:t>
            </w:r>
            <w:r w:rsidR="0099403D">
              <w:rPr>
                <w:lang w:val="en-US"/>
              </w:rPr>
              <w:t xml:space="preserve">is </w:t>
            </w:r>
            <w:r w:rsidRPr="00BE34C9">
              <w:rPr>
                <w:lang w:val="en-US"/>
              </w:rPr>
              <w:t>interpreted as a "backspace" character.</w:t>
            </w:r>
          </w:p>
        </w:tc>
      </w:tr>
    </w:tbl>
    <w:p w:rsidR="00EA1E87" w:rsidRPr="00BE34C9" w:rsidRDefault="00EA1E87" w:rsidP="00463169">
      <w:pPr>
        <w:rPr>
          <w:lang w:val="en-US"/>
        </w:rPr>
      </w:pPr>
    </w:p>
    <w:p w:rsidR="005952C2" w:rsidRPr="00BE34C9" w:rsidRDefault="005952C2" w:rsidP="005952C2">
      <w:pPr>
        <w:rPr>
          <w:lang w:val="en-US"/>
        </w:rPr>
      </w:pPr>
      <w:r w:rsidRPr="00BE34C9">
        <w:rPr>
          <w:lang w:val="en-US"/>
        </w:rPr>
        <w:t>The te</w:t>
      </w:r>
      <w:r w:rsidR="00083F2D">
        <w:rPr>
          <w:lang w:val="en-US"/>
        </w:rPr>
        <w:t>st case installation subfolder</w:t>
      </w:r>
      <w:r w:rsidRPr="00BE34C9">
        <w:rPr>
          <w:lang w:val="en-US"/>
        </w:rPr>
        <w:t xml:space="preserve"> contains a (freely-named) file listing the ETCs to be executed. The name of a</w:t>
      </w:r>
      <w:r w:rsidR="0015735D">
        <w:rPr>
          <w:lang w:val="en-US"/>
        </w:rPr>
        <w:t>n ETC</w:t>
      </w:r>
      <w:r w:rsidRPr="00BE34C9">
        <w:rPr>
          <w:lang w:val="en-US"/>
        </w:rPr>
        <w:t xml:space="preserve"> is a Java class that implements the "</w:t>
      </w:r>
      <w:proofErr w:type="spellStart"/>
      <w:r w:rsidRPr="00BE34C9">
        <w:rPr>
          <w:rFonts w:ascii="Courier New" w:hAnsi="Courier New" w:cs="Courier New"/>
          <w:lang w:val="en-US"/>
        </w:rPr>
        <w:t>AbstractTestCase</w:t>
      </w:r>
      <w:proofErr w:type="spellEnd"/>
      <w:r w:rsidRPr="00BE34C9">
        <w:rPr>
          <w:lang w:val="en-US"/>
        </w:rPr>
        <w:t>" interface.</w:t>
      </w:r>
    </w:p>
    <w:p w:rsidR="005952C2" w:rsidRPr="00BE34C9" w:rsidRDefault="005952C2" w:rsidP="005952C2">
      <w:pPr>
        <w:rPr>
          <w:lang w:val="en-US"/>
        </w:rPr>
      </w:pPr>
    </w:p>
    <w:p w:rsidR="005952C2" w:rsidRPr="00BE34C9" w:rsidRDefault="009E12D8" w:rsidP="005952C2">
      <w:pPr>
        <w:rPr>
          <w:lang w:val="en-US"/>
        </w:rPr>
      </w:pPr>
      <w:r w:rsidRPr="009E12D8">
        <w:rPr>
          <w:lang w:val="en-US"/>
        </w:rPr>
        <w:t>Example of a file containing the list of ETCs to run:</w:t>
      </w:r>
    </w:p>
    <w:p w:rsidR="009A4B4B" w:rsidRPr="00BE34C9" w:rsidRDefault="009E12D8" w:rsidP="00F14EF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sz w:val="16"/>
          <w:szCs w:val="16"/>
          <w:lang w:val="en-US"/>
        </w:rPr>
      </w:pPr>
      <w:r w:rsidRPr="009E12D8">
        <w:rPr>
          <w:rFonts w:ascii="Courier New" w:hAnsi="Courier New" w:cs="Courier New"/>
          <w:b/>
          <w:sz w:val="16"/>
          <w:szCs w:val="16"/>
          <w:lang w:val="en-US"/>
        </w:rPr>
        <w:t>TC_001_Files_Check</w:t>
      </w:r>
    </w:p>
    <w:p w:rsidR="002F703C" w:rsidRPr="00BE34C9" w:rsidRDefault="002F703C" w:rsidP="00922DEF">
      <w:pPr>
        <w:jc w:val="center"/>
        <w:rPr>
          <w:lang w:val="en-US"/>
        </w:rPr>
      </w:pPr>
    </w:p>
    <w:p w:rsidR="0035063E" w:rsidRPr="00BE34C9" w:rsidRDefault="00207E71" w:rsidP="00922DEF">
      <w:pPr>
        <w:jc w:val="center"/>
        <w:rPr>
          <w:highlight w:val="yellow"/>
          <w:lang w:val="en-US"/>
        </w:rPr>
      </w:pPr>
      <w:r>
        <w:rPr>
          <w:noProof/>
        </w:rPr>
        <w:drawing>
          <wp:inline distT="0" distB="0" distL="0" distR="0">
            <wp:extent cx="6120130" cy="302069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120130" cy="3020695"/>
                    </a:xfrm>
                    <a:prstGeom prst="rect">
                      <a:avLst/>
                    </a:prstGeom>
                  </pic:spPr>
                </pic:pic>
              </a:graphicData>
            </a:graphic>
          </wp:inline>
        </w:drawing>
      </w:r>
      <w:r w:rsidR="002F703C" w:rsidRPr="00BE34C9">
        <w:rPr>
          <w:lang w:val="en-US"/>
        </w:rPr>
        <w:t xml:space="preserve"> </w:t>
      </w:r>
    </w:p>
    <w:p w:rsidR="00922DEF" w:rsidRPr="00BE34C9" w:rsidRDefault="00922DEF" w:rsidP="00922DEF">
      <w:pPr>
        <w:pStyle w:val="Lgende"/>
        <w:outlineLvl w:val="0"/>
        <w:rPr>
          <w:lang w:val="en-US"/>
        </w:rPr>
      </w:pPr>
      <w:bookmarkStart w:id="49" w:name="_Toc499030301"/>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7A51B5">
        <w:rPr>
          <w:noProof/>
          <w:lang w:val="en-US"/>
        </w:rPr>
        <w:t>5</w:t>
      </w:r>
      <w:r w:rsidR="009105AF" w:rsidRPr="009E12D8">
        <w:rPr>
          <w:lang w:val="en-US"/>
        </w:rPr>
        <w:fldChar w:fldCharType="end"/>
      </w:r>
      <w:r w:rsidR="00E11D61">
        <w:rPr>
          <w:lang w:val="en-US"/>
        </w:rPr>
        <w:t>:</w:t>
      </w:r>
      <w:r w:rsidR="009E12D8" w:rsidRPr="009E12D8">
        <w:rPr>
          <w:lang w:val="en-US"/>
        </w:rPr>
        <w:t xml:space="preserve"> Installation tree for a test case containing an ETC list file</w:t>
      </w:r>
      <w:bookmarkEnd w:id="49"/>
    </w:p>
    <w:p w:rsidR="00A416A5" w:rsidRPr="00BE34C9" w:rsidRDefault="00A416A5" w:rsidP="00F14EFD">
      <w:pPr>
        <w:rPr>
          <w:lang w:val="en-US"/>
        </w:rPr>
      </w:pPr>
    </w:p>
    <w:p w:rsidR="004E2E72" w:rsidRPr="00BE34C9" w:rsidRDefault="009E12D8" w:rsidP="00F14EFD">
      <w:pPr>
        <w:rPr>
          <w:lang w:val="en-US"/>
        </w:rPr>
      </w:pPr>
      <w:r w:rsidRPr="009E12D8">
        <w:rPr>
          <w:lang w:val="en-US"/>
        </w:rPr>
        <w:t>Summary:</w:t>
      </w:r>
    </w:p>
    <w:p w:rsidR="004E2E72" w:rsidRPr="00BE34C9" w:rsidRDefault="009E12D8" w:rsidP="00927A8E">
      <w:pPr>
        <w:pStyle w:val="Paragraphedeliste"/>
        <w:numPr>
          <w:ilvl w:val="0"/>
          <w:numId w:val="46"/>
        </w:numPr>
        <w:rPr>
          <w:lang w:val="en-US"/>
        </w:rPr>
      </w:pPr>
      <w:r w:rsidRPr="009E12D8">
        <w:rPr>
          <w:lang w:val="en-US"/>
        </w:rPr>
        <w:t>Test case file tree (« TC »)</w:t>
      </w:r>
      <w:r w:rsidR="00E11D61">
        <w:rPr>
          <w:lang w:val="en-US"/>
        </w:rPr>
        <w:t>:</w:t>
      </w:r>
    </w:p>
    <w:p w:rsidR="004E2E72" w:rsidRPr="00BE34C9" w:rsidRDefault="009E12D8" w:rsidP="004E2E72">
      <w:pPr>
        <w:ind w:left="708"/>
        <w:rPr>
          <w:rFonts w:ascii="Courier New" w:hAnsi="Courier New" w:cs="Courier New"/>
          <w:lang w:val="en-US"/>
        </w:rPr>
      </w:pPr>
      <w:r w:rsidRPr="009E12D8">
        <w:rPr>
          <w:rFonts w:ascii="Courier New" w:hAnsi="Courier New" w:cs="Courier New"/>
          <w:lang w:val="en-US"/>
        </w:rPr>
        <w:t>%IVCT_CONF%\{IVCTconfig.xml&lt;</w:t>
      </w:r>
      <w:proofErr w:type="spellStart"/>
      <w:r w:rsidRPr="009E12D8">
        <w:rPr>
          <w:rFonts w:ascii="Courier New" w:hAnsi="Courier New" w:cs="Courier New"/>
          <w:lang w:val="en-US"/>
        </w:rPr>
        <w:t>sutDir</w:t>
      </w:r>
      <w:proofErr w:type="spellEnd"/>
      <w:r w:rsidRPr="009E12D8">
        <w:rPr>
          <w:rFonts w:ascii="Courier New" w:hAnsi="Courier New" w:cs="Courier New"/>
          <w:lang w:val="en-US"/>
        </w:rPr>
        <w:t xml:space="preserve">&gt; </w:t>
      </w:r>
      <w:proofErr w:type="gramStart"/>
      <w:r w:rsidRPr="009E12D8">
        <w:rPr>
          <w:rFonts w:ascii="Courier New" w:hAnsi="Courier New" w:cs="Courier New"/>
          <w:lang w:val="en-US"/>
        </w:rPr>
        <w:t>tag}\</w:t>
      </w:r>
      <w:proofErr w:type="gramEnd"/>
      <w:r w:rsidRPr="009E12D8">
        <w:rPr>
          <w:rFonts w:ascii="Courier New" w:hAnsi="Courier New" w:cs="Courier New"/>
          <w:lang w:val="en-US"/>
        </w:rPr>
        <w:t>&lt;</w:t>
      </w:r>
      <w:proofErr w:type="spellStart"/>
      <w:r w:rsidRPr="009E12D8">
        <w:rPr>
          <w:rFonts w:ascii="Courier New" w:hAnsi="Courier New" w:cs="Courier New"/>
          <w:i/>
          <w:lang w:val="en-US"/>
        </w:rPr>
        <w:t>SuT</w:t>
      </w:r>
      <w:proofErr w:type="spellEnd"/>
      <w:r w:rsidRPr="009E12D8">
        <w:rPr>
          <w:rFonts w:ascii="Courier New" w:hAnsi="Courier New" w:cs="Courier New"/>
          <w:i/>
          <w:lang w:val="en-US"/>
        </w:rPr>
        <w:t xml:space="preserve"> name</w:t>
      </w:r>
      <w:r w:rsidRPr="009E12D8">
        <w:rPr>
          <w:rFonts w:ascii="Courier New" w:hAnsi="Courier New" w:cs="Courier New"/>
          <w:lang w:val="en-US"/>
        </w:rPr>
        <w:t>&gt;\&lt;</w:t>
      </w:r>
      <w:r w:rsidRPr="009E12D8">
        <w:rPr>
          <w:rFonts w:ascii="Courier New" w:hAnsi="Courier New" w:cs="Courier New"/>
          <w:i/>
          <w:lang w:val="en-US"/>
        </w:rPr>
        <w:t>TC name</w:t>
      </w:r>
      <w:r w:rsidRPr="009E12D8">
        <w:rPr>
          <w:rFonts w:ascii="Courier New" w:hAnsi="Courier New" w:cs="Courier New"/>
          <w:lang w:val="en-US"/>
        </w:rPr>
        <w:t xml:space="preserve">&gt; </w:t>
      </w:r>
    </w:p>
    <w:p w:rsidR="004E2E72" w:rsidRPr="00BE34C9" w:rsidRDefault="009E12D8" w:rsidP="00927A8E">
      <w:pPr>
        <w:pStyle w:val="Paragraphedeliste"/>
        <w:numPr>
          <w:ilvl w:val="0"/>
          <w:numId w:val="46"/>
        </w:numPr>
        <w:rPr>
          <w:lang w:val="en-US"/>
        </w:rPr>
      </w:pPr>
      <w:r w:rsidRPr="009E12D8">
        <w:rPr>
          <w:lang w:val="en-US"/>
        </w:rPr>
        <w:t>Test suites file tree (« TS »)</w:t>
      </w:r>
      <w:r w:rsidR="00E11D61">
        <w:rPr>
          <w:lang w:val="en-US"/>
        </w:rPr>
        <w:t>:</w:t>
      </w:r>
    </w:p>
    <w:p w:rsidR="004E2E72" w:rsidRPr="00BE34C9" w:rsidRDefault="009E12D8" w:rsidP="004E2E72">
      <w:pPr>
        <w:ind w:left="708"/>
        <w:rPr>
          <w:rFonts w:ascii="Courier New" w:hAnsi="Courier New" w:cs="Courier New"/>
          <w:lang w:val="en-US"/>
        </w:rPr>
      </w:pPr>
      <w:r w:rsidRPr="009E12D8">
        <w:rPr>
          <w:rFonts w:ascii="Courier New" w:hAnsi="Courier New" w:cs="Courier New"/>
          <w:lang w:val="en-US"/>
        </w:rPr>
        <w:t>%IVCT_</w:t>
      </w:r>
      <w:r w:rsidR="00632E09">
        <w:rPr>
          <w:rFonts w:ascii="Courier New" w:hAnsi="Courier New" w:cs="Courier New"/>
          <w:lang w:val="en-US"/>
        </w:rPr>
        <w:t>TS_HOME%</w:t>
      </w:r>
      <w:r w:rsidRPr="009E12D8">
        <w:rPr>
          <w:rFonts w:ascii="Courier New" w:hAnsi="Courier New" w:cs="Courier New"/>
          <w:lang w:val="en-US"/>
        </w:rPr>
        <w:t>\&lt;</w:t>
      </w:r>
      <w:r w:rsidRPr="009E12D8">
        <w:rPr>
          <w:rFonts w:ascii="Courier New" w:hAnsi="Courier New" w:cs="Courier New"/>
          <w:i/>
          <w:lang w:val="en-US"/>
        </w:rPr>
        <w:t>TC name</w:t>
      </w:r>
      <w:r w:rsidRPr="009E12D8">
        <w:rPr>
          <w:rFonts w:ascii="Courier New" w:hAnsi="Courier New" w:cs="Courier New"/>
          <w:lang w:val="en-US"/>
        </w:rPr>
        <w:t>&gt;\</w:t>
      </w:r>
      <w:proofErr w:type="spellStart"/>
      <w:r w:rsidR="00632E09">
        <w:rPr>
          <w:rFonts w:ascii="Courier New" w:hAnsi="Courier New" w:cs="Courier New"/>
          <w:lang w:val="en-US"/>
        </w:rPr>
        <w:t>TestSchedules</w:t>
      </w:r>
      <w:proofErr w:type="spellEnd"/>
      <w:r w:rsidR="00632E09">
        <w:rPr>
          <w:rFonts w:ascii="Courier New" w:hAnsi="Courier New" w:cs="Courier New"/>
          <w:lang w:val="en-US"/>
        </w:rPr>
        <w:t>\</w:t>
      </w:r>
      <w:r w:rsidRPr="009E12D8">
        <w:rPr>
          <w:rFonts w:ascii="Courier New" w:hAnsi="Courier New" w:cs="Courier New"/>
          <w:lang w:val="en-US"/>
        </w:rPr>
        <w:t>&lt;</w:t>
      </w:r>
      <w:r w:rsidRPr="009E12D8">
        <w:rPr>
          <w:rFonts w:ascii="Courier New" w:hAnsi="Courier New" w:cs="Courier New"/>
          <w:i/>
          <w:lang w:val="en-US"/>
        </w:rPr>
        <w:t>TS name</w:t>
      </w:r>
      <w:r w:rsidRPr="009E12D8">
        <w:rPr>
          <w:rFonts w:ascii="Courier New" w:hAnsi="Courier New" w:cs="Courier New"/>
          <w:lang w:val="en-US"/>
        </w:rPr>
        <w:t xml:space="preserve">&gt; </w:t>
      </w:r>
    </w:p>
    <w:p w:rsidR="004E2E72" w:rsidRPr="00BE34C9" w:rsidRDefault="004E2E72" w:rsidP="00F14EFD">
      <w:pPr>
        <w:rPr>
          <w:lang w:val="en-US"/>
        </w:rPr>
      </w:pPr>
    </w:p>
    <w:p w:rsidR="004E2E72" w:rsidRPr="00BE34C9" w:rsidRDefault="009E12D8" w:rsidP="00F14EFD">
      <w:pPr>
        <w:rPr>
          <w:lang w:val="en-US"/>
        </w:rPr>
      </w:pPr>
      <w:r w:rsidRPr="009E12D8">
        <w:rPr>
          <w:lang w:val="en-US"/>
        </w:rPr>
        <w:t>Commands to enter</w:t>
      </w:r>
      <w:r w:rsidR="00937DC6">
        <w:rPr>
          <w:lang w:val="en-US"/>
        </w:rPr>
        <w:t xml:space="preserve"> are the following</w:t>
      </w:r>
      <w:r w:rsidR="004F5DFA" w:rsidRPr="00BE34C9">
        <w:rPr>
          <w:lang w:val="en-US"/>
        </w:rPr>
        <w:t>:</w:t>
      </w:r>
    </w:p>
    <w:p w:rsidR="004F5DFA" w:rsidRPr="00BE34C9" w:rsidRDefault="009E12D8" w:rsidP="00927A8E">
      <w:pPr>
        <w:pStyle w:val="Paragraphedeliste"/>
        <w:numPr>
          <w:ilvl w:val="0"/>
          <w:numId w:val="46"/>
        </w:numPr>
        <w:rPr>
          <w:rFonts w:ascii="Courier New" w:hAnsi="Courier New" w:cs="Courier New"/>
          <w:lang w:val="en-US"/>
        </w:rPr>
      </w:pPr>
      <w:proofErr w:type="spellStart"/>
      <w:r w:rsidRPr="009E12D8">
        <w:rPr>
          <w:rFonts w:ascii="Courier New" w:hAnsi="Courier New" w:cs="Courier New"/>
          <w:lang w:val="en-US"/>
        </w:rPr>
        <w:lastRenderedPageBreak/>
        <w:t>ssut</w:t>
      </w:r>
      <w:proofErr w:type="spellEnd"/>
      <w:r w:rsidRPr="009E12D8">
        <w:rPr>
          <w:rFonts w:ascii="Courier New" w:hAnsi="Courier New" w:cs="Courier New"/>
          <w:lang w:val="en-US"/>
        </w:rPr>
        <w:t xml:space="preserve"> &lt;</w:t>
      </w:r>
      <w:proofErr w:type="spellStart"/>
      <w:r w:rsidRPr="009E12D8">
        <w:rPr>
          <w:rFonts w:ascii="Courier New" w:hAnsi="Courier New" w:cs="Courier New"/>
          <w:i/>
          <w:lang w:val="en-US"/>
        </w:rPr>
        <w:t>SuT</w:t>
      </w:r>
      <w:proofErr w:type="spellEnd"/>
      <w:r w:rsidRPr="009E12D8">
        <w:rPr>
          <w:rFonts w:ascii="Courier New" w:hAnsi="Courier New" w:cs="Courier New"/>
          <w:i/>
          <w:lang w:val="en-US"/>
        </w:rPr>
        <w:t xml:space="preserve"> name</w:t>
      </w:r>
      <w:r w:rsidRPr="009E12D8">
        <w:rPr>
          <w:rFonts w:ascii="Courier New" w:hAnsi="Courier New" w:cs="Courier New"/>
          <w:lang w:val="en-US"/>
        </w:rPr>
        <w:t>&gt;</w:t>
      </w:r>
    </w:p>
    <w:p w:rsidR="004F5DFA" w:rsidRPr="00BE34C9" w:rsidRDefault="009E12D8" w:rsidP="00927A8E">
      <w:pPr>
        <w:pStyle w:val="Paragraphedeliste"/>
        <w:numPr>
          <w:ilvl w:val="0"/>
          <w:numId w:val="46"/>
        </w:numPr>
        <w:rPr>
          <w:rFonts w:ascii="Courier New" w:hAnsi="Courier New" w:cs="Courier New"/>
          <w:lang w:val="en-US"/>
        </w:rPr>
      </w:pPr>
      <w:proofErr w:type="spellStart"/>
      <w:r w:rsidRPr="009E12D8">
        <w:rPr>
          <w:rFonts w:ascii="Courier New" w:hAnsi="Courier New" w:cs="Courier New"/>
          <w:lang w:val="en-US"/>
        </w:rPr>
        <w:t>st</w:t>
      </w:r>
      <w:proofErr w:type="spellEnd"/>
      <w:r w:rsidRPr="009E12D8">
        <w:rPr>
          <w:rFonts w:ascii="Courier New" w:hAnsi="Courier New" w:cs="Courier New"/>
          <w:lang w:val="en-US"/>
        </w:rPr>
        <w:t xml:space="preserve"> &lt;</w:t>
      </w:r>
      <w:r w:rsidRPr="009E12D8">
        <w:rPr>
          <w:rFonts w:ascii="Courier New" w:hAnsi="Courier New" w:cs="Courier New"/>
          <w:i/>
          <w:lang w:val="en-US"/>
        </w:rPr>
        <w:t>TC name</w:t>
      </w:r>
      <w:r w:rsidRPr="009E12D8">
        <w:rPr>
          <w:rFonts w:ascii="Courier New" w:hAnsi="Courier New" w:cs="Courier New"/>
          <w:lang w:val="en-US"/>
        </w:rPr>
        <w:t>&gt;</w:t>
      </w:r>
    </w:p>
    <w:p w:rsidR="004F5DFA" w:rsidRPr="00BE34C9" w:rsidRDefault="009E12D8" w:rsidP="00927A8E">
      <w:pPr>
        <w:pStyle w:val="Paragraphedeliste"/>
        <w:numPr>
          <w:ilvl w:val="0"/>
          <w:numId w:val="46"/>
        </w:numPr>
        <w:rPr>
          <w:rFonts w:ascii="Courier New" w:hAnsi="Courier New" w:cs="Courier New"/>
          <w:lang w:val="en-US"/>
        </w:rPr>
      </w:pPr>
      <w:proofErr w:type="spellStart"/>
      <w:r w:rsidRPr="009E12D8">
        <w:rPr>
          <w:rFonts w:ascii="Courier New" w:hAnsi="Courier New" w:cs="Courier New"/>
          <w:lang w:val="en-US"/>
        </w:rPr>
        <w:t>sts</w:t>
      </w:r>
      <w:proofErr w:type="spellEnd"/>
      <w:r w:rsidRPr="009E12D8">
        <w:rPr>
          <w:rFonts w:ascii="Courier New" w:hAnsi="Courier New" w:cs="Courier New"/>
          <w:lang w:val="en-US"/>
        </w:rPr>
        <w:t xml:space="preserve"> &lt;</w:t>
      </w:r>
      <w:r w:rsidRPr="009E12D8">
        <w:rPr>
          <w:rFonts w:ascii="Courier New" w:hAnsi="Courier New" w:cs="Courier New"/>
          <w:i/>
          <w:lang w:val="en-US"/>
        </w:rPr>
        <w:t>TS name</w:t>
      </w:r>
      <w:r w:rsidRPr="009E12D8">
        <w:rPr>
          <w:rFonts w:ascii="Courier New" w:hAnsi="Courier New" w:cs="Courier New"/>
          <w:lang w:val="en-US"/>
        </w:rPr>
        <w:t>&gt;</w:t>
      </w:r>
    </w:p>
    <w:p w:rsidR="00583A27" w:rsidRPr="00BE34C9" w:rsidRDefault="00583A27" w:rsidP="00F14EFD">
      <w:pPr>
        <w:rPr>
          <w:lang w:val="en-US"/>
        </w:rPr>
      </w:pPr>
    </w:p>
    <w:p w:rsidR="00244267" w:rsidRPr="00BE34C9" w:rsidRDefault="0085616B" w:rsidP="00244267">
      <w:pPr>
        <w:pStyle w:val="Titre3"/>
        <w:rPr>
          <w:lang w:val="en-US"/>
        </w:rPr>
      </w:pPr>
      <w:bookmarkStart w:id="50" w:name="_Ref479170672"/>
      <w:bookmarkStart w:id="51" w:name="_Toc499030229"/>
      <w:r w:rsidRPr="00BE34C9">
        <w:rPr>
          <w:lang w:val="en-US"/>
        </w:rPr>
        <w:t>Test case execution</w:t>
      </w:r>
      <w:bookmarkEnd w:id="50"/>
      <w:bookmarkEnd w:id="51"/>
    </w:p>
    <w:p w:rsidR="0085616B" w:rsidRPr="00BE34C9" w:rsidRDefault="0085616B" w:rsidP="0085616B">
      <w:pPr>
        <w:rPr>
          <w:lang w:val="en-US"/>
        </w:rPr>
      </w:pPr>
      <w:r w:rsidRPr="00BE34C9">
        <w:rPr>
          <w:lang w:val="en-US"/>
        </w:rPr>
        <w:t>A test case is called by the "TC Engine" component commanded by the user interface "</w:t>
      </w:r>
      <w:proofErr w:type="spellStart"/>
      <w:r w:rsidRPr="00BE34C9">
        <w:rPr>
          <w:lang w:val="en-US"/>
        </w:rPr>
        <w:t>Cmd</w:t>
      </w:r>
      <w:proofErr w:type="spellEnd"/>
      <w:r w:rsidRPr="00BE34C9">
        <w:rPr>
          <w:lang w:val="en-US"/>
        </w:rPr>
        <w:t xml:space="preserve"> Line Tool" of the Framework IVCT.</w:t>
      </w:r>
      <w:r w:rsidR="00632E09">
        <w:rPr>
          <w:lang w:val="en-US"/>
        </w:rPr>
        <w:t xml:space="preserve"> For </w:t>
      </w:r>
      <w:r w:rsidRPr="00BE34C9">
        <w:rPr>
          <w:lang w:val="en-US"/>
        </w:rPr>
        <w:t>the</w:t>
      </w:r>
      <w:r w:rsidR="00632E09">
        <w:rPr>
          <w:lang w:val="en-US"/>
        </w:rPr>
        <w:t xml:space="preserve"> IVCT</w:t>
      </w:r>
      <w:r w:rsidRPr="00BE34C9">
        <w:rPr>
          <w:lang w:val="en-US"/>
        </w:rPr>
        <w:t xml:space="preserve"> Framework </w:t>
      </w:r>
      <w:r w:rsidR="00632E09">
        <w:rPr>
          <w:lang w:val="en-US"/>
        </w:rPr>
        <w:t>t</w:t>
      </w:r>
      <w:r w:rsidR="00632E09" w:rsidRPr="00BE34C9">
        <w:rPr>
          <w:lang w:val="en-US"/>
        </w:rPr>
        <w:t xml:space="preserve">o do </w:t>
      </w:r>
      <w:proofErr w:type="gramStart"/>
      <w:r w:rsidR="00632E09" w:rsidRPr="00BE34C9">
        <w:rPr>
          <w:lang w:val="en-US"/>
        </w:rPr>
        <w:t>this</w:t>
      </w:r>
      <w:r w:rsidR="00632E09">
        <w:rPr>
          <w:lang w:val="en-US"/>
        </w:rPr>
        <w:t> </w:t>
      </w:r>
      <w:r w:rsidRPr="00BE34C9">
        <w:rPr>
          <w:lang w:val="en-US"/>
        </w:rPr>
        <w:t>:</w:t>
      </w:r>
      <w:proofErr w:type="gramEnd"/>
    </w:p>
    <w:p w:rsidR="0085616B" w:rsidRPr="00BE34C9" w:rsidRDefault="0085616B" w:rsidP="00927A8E">
      <w:pPr>
        <w:pStyle w:val="Paragraphedeliste"/>
        <w:numPr>
          <w:ilvl w:val="0"/>
          <w:numId w:val="52"/>
        </w:numPr>
        <w:rPr>
          <w:lang w:val="en-US"/>
        </w:rPr>
      </w:pPr>
      <w:r w:rsidRPr="00BE34C9">
        <w:rPr>
          <w:lang w:val="en-US"/>
        </w:rPr>
        <w:t>The environment variable "</w:t>
      </w:r>
      <w:r w:rsidRPr="00BE34C9">
        <w:rPr>
          <w:rFonts w:ascii="Courier New" w:hAnsi="Courier New" w:cs="Courier New"/>
          <w:lang w:val="en-US"/>
        </w:rPr>
        <w:t>IVCT_TS_HOME</w:t>
      </w:r>
      <w:r w:rsidRPr="00BE34C9">
        <w:rPr>
          <w:lang w:val="en-US"/>
        </w:rPr>
        <w:t xml:space="preserve">" </w:t>
      </w:r>
      <w:r w:rsidR="00882166">
        <w:rPr>
          <w:lang w:val="en-US"/>
        </w:rPr>
        <w:t>must contain</w:t>
      </w:r>
      <w:r w:rsidRPr="00BE34C9">
        <w:rPr>
          <w:lang w:val="en-US"/>
        </w:rPr>
        <w:t xml:space="preserve"> the </w:t>
      </w:r>
      <w:r w:rsidR="00632E09" w:rsidRPr="00BE34C9">
        <w:rPr>
          <w:lang w:val="en-US"/>
        </w:rPr>
        <w:t>"</w:t>
      </w:r>
      <w:r w:rsidR="00632E09" w:rsidRPr="00BE34C9">
        <w:rPr>
          <w:rFonts w:ascii="Courier New" w:hAnsi="Courier New" w:cs="Courier New"/>
          <w:lang w:val="en-US"/>
        </w:rPr>
        <w:t>IVCT</w:t>
      </w:r>
      <w:r w:rsidR="00632E09">
        <w:rPr>
          <w:rFonts w:ascii="Courier New" w:hAnsi="Courier New" w:cs="Courier New"/>
          <w:lang w:val="en-US"/>
        </w:rPr>
        <w:t>testsuites.xml</w:t>
      </w:r>
      <w:r w:rsidR="00632E09" w:rsidRPr="00BE34C9">
        <w:rPr>
          <w:lang w:val="en-US"/>
        </w:rPr>
        <w:t xml:space="preserve">" </w:t>
      </w:r>
      <w:r w:rsidR="00632E09">
        <w:rPr>
          <w:lang w:val="en-US"/>
        </w:rPr>
        <w:t>file and</w:t>
      </w:r>
      <w:r w:rsidRPr="00BE34C9">
        <w:rPr>
          <w:lang w:val="en-US"/>
        </w:rPr>
        <w:t xml:space="preserve"> the external Java librari</w:t>
      </w:r>
      <w:r w:rsidR="00632E09">
        <w:rPr>
          <w:lang w:val="en-US"/>
        </w:rPr>
        <w:t>es of the test cases</w:t>
      </w:r>
    </w:p>
    <w:p w:rsidR="0085616B" w:rsidRPr="00BE34C9" w:rsidRDefault="0085616B" w:rsidP="00927A8E">
      <w:pPr>
        <w:pStyle w:val="Paragraphedeliste"/>
        <w:numPr>
          <w:ilvl w:val="0"/>
          <w:numId w:val="52"/>
        </w:numPr>
        <w:rPr>
          <w:lang w:val="en-US"/>
        </w:rPr>
      </w:pPr>
      <w:r w:rsidRPr="00BE34C9">
        <w:rPr>
          <w:lang w:val="en-US"/>
        </w:rPr>
        <w:t>The "</w:t>
      </w:r>
      <w:r w:rsidRPr="00BE34C9">
        <w:rPr>
          <w:rFonts w:ascii="Courier New" w:hAnsi="Courier New" w:cs="Courier New"/>
          <w:lang w:val="en-US"/>
        </w:rPr>
        <w:t>CLASSPATH</w:t>
      </w:r>
      <w:r w:rsidRPr="00BE34C9">
        <w:rPr>
          <w:lang w:val="en-US"/>
        </w:rPr>
        <w:t>" variable (like any Java application) correctly filled</w:t>
      </w:r>
    </w:p>
    <w:p w:rsidR="0085616B" w:rsidRPr="00BE34C9" w:rsidRDefault="0085616B" w:rsidP="0085616B">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B10EE1" w:rsidRPr="006A1AF5" w:rsidTr="00BF2B0F">
        <w:trPr>
          <w:trHeight w:val="419"/>
        </w:trPr>
        <w:tc>
          <w:tcPr>
            <w:tcW w:w="1101" w:type="dxa"/>
            <w:tcBorders>
              <w:right w:val="single" w:sz="8" w:space="0" w:color="4BACC6"/>
            </w:tcBorders>
          </w:tcPr>
          <w:p w:rsidR="00B10EE1" w:rsidRPr="00BE34C9" w:rsidRDefault="00BC4DB8" w:rsidP="00BF2B0F">
            <w:pPr>
              <w:spacing w:before="0" w:after="0"/>
              <w:jc w:val="center"/>
              <w:rPr>
                <w:b/>
                <w:bCs/>
                <w:lang w:val="en-US"/>
              </w:rPr>
            </w:pPr>
            <w:r>
              <w:rPr>
                <w:b/>
                <w:noProof/>
              </w:rPr>
              <w:drawing>
                <wp:inline distT="0" distB="0" distL="0" distR="0">
                  <wp:extent cx="223200" cy="223200"/>
                  <wp:effectExtent l="0" t="0" r="0" b="0"/>
                  <wp:docPr id="14"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B10EE1" w:rsidRPr="00BE34C9" w:rsidRDefault="0085616B" w:rsidP="00D20390">
            <w:pPr>
              <w:rPr>
                <w:lang w:val="en-US"/>
              </w:rPr>
            </w:pPr>
            <w:r w:rsidRPr="00BE34C9">
              <w:rPr>
                <w:lang w:val="en-US"/>
              </w:rPr>
              <w:t>The "</w:t>
            </w:r>
            <w:r w:rsidRPr="00BE34C9">
              <w:rPr>
                <w:rFonts w:ascii="Courier New" w:hAnsi="Courier New" w:cs="Courier New"/>
                <w:lang w:val="en-US"/>
              </w:rPr>
              <w:t>CLASSPATH</w:t>
            </w:r>
            <w:r w:rsidRPr="00BE34C9">
              <w:rPr>
                <w:lang w:val="en-US"/>
              </w:rPr>
              <w:t xml:space="preserve">" variable must be </w:t>
            </w:r>
            <w:r w:rsidR="00D20390">
              <w:rPr>
                <w:lang w:val="en-US"/>
              </w:rPr>
              <w:t>set</w:t>
            </w:r>
            <w:r w:rsidR="00D20390" w:rsidRPr="00BE34C9">
              <w:rPr>
                <w:lang w:val="en-US"/>
              </w:rPr>
              <w:t xml:space="preserve"> </w:t>
            </w:r>
            <w:r w:rsidR="00D20390" w:rsidRPr="00D20390">
              <w:rPr>
                <w:lang w:val="en-US"/>
              </w:rPr>
              <w:t xml:space="preserve">using </w:t>
            </w:r>
            <w:r w:rsidRPr="00BE34C9">
              <w:rPr>
                <w:lang w:val="en-US"/>
              </w:rPr>
              <w:t>the "</w:t>
            </w:r>
            <w:r w:rsidRPr="00BE34C9">
              <w:rPr>
                <w:rFonts w:ascii="Courier New" w:hAnsi="Courier New" w:cs="Courier New"/>
                <w:lang w:val="en-US"/>
              </w:rPr>
              <w:t>IVCT_TS_HOME</w:t>
            </w:r>
            <w:r w:rsidRPr="00BE34C9">
              <w:rPr>
                <w:lang w:val="en-US"/>
              </w:rPr>
              <w:t xml:space="preserve">" </w:t>
            </w:r>
            <w:r w:rsidR="00D20390" w:rsidRPr="00BE34C9">
              <w:rPr>
                <w:lang w:val="en-US"/>
              </w:rPr>
              <w:t xml:space="preserve">variable </w:t>
            </w:r>
            <w:r w:rsidRPr="00BE34C9">
              <w:rPr>
                <w:lang w:val="en-US"/>
              </w:rPr>
              <w:t xml:space="preserve">in the user interface launching script </w:t>
            </w:r>
            <w:r w:rsidR="00D20390">
              <w:rPr>
                <w:lang w:val="en-US"/>
              </w:rPr>
              <w:t xml:space="preserve">named </w:t>
            </w:r>
            <w:r w:rsidRPr="00BE34C9">
              <w:rPr>
                <w:lang w:val="en-US"/>
              </w:rPr>
              <w:t>"</w:t>
            </w:r>
            <w:r w:rsidR="00F14ED8">
              <w:rPr>
                <w:rFonts w:ascii="Courier New" w:hAnsi="Courier New" w:cs="Courier New"/>
                <w:lang w:val="en-US"/>
              </w:rPr>
              <w:t>%IVCT_HOME%</w:t>
            </w:r>
            <w:r w:rsidRPr="00BE34C9">
              <w:rPr>
                <w:rFonts w:ascii="Courier New" w:hAnsi="Courier New" w:cs="Courier New"/>
                <w:lang w:val="en-US"/>
              </w:rPr>
              <w:t>\UI\build\distributions\UI-</w:t>
            </w:r>
            <w:r w:rsidR="00D20390">
              <w:rPr>
                <w:rFonts w:ascii="Courier New" w:hAnsi="Courier New" w:cs="Courier New"/>
                <w:lang w:val="en-US"/>
              </w:rPr>
              <w:t>X</w:t>
            </w:r>
            <w:r w:rsidRPr="00BE34C9">
              <w:rPr>
                <w:rFonts w:ascii="Courier New" w:hAnsi="Courier New" w:cs="Courier New"/>
                <w:lang w:val="en-US"/>
              </w:rPr>
              <w:t>.</w:t>
            </w:r>
            <w:r w:rsidR="00D20390">
              <w:rPr>
                <w:rFonts w:ascii="Courier New" w:hAnsi="Courier New" w:cs="Courier New"/>
                <w:lang w:val="en-US"/>
              </w:rPr>
              <w:t>Y</w:t>
            </w:r>
            <w:r w:rsidRPr="00BE34C9">
              <w:rPr>
                <w:rFonts w:ascii="Courier New" w:hAnsi="Courier New" w:cs="Courier New"/>
                <w:lang w:val="en-US"/>
              </w:rPr>
              <w:t>.</w:t>
            </w:r>
            <w:r w:rsidR="00D20390">
              <w:rPr>
                <w:rFonts w:ascii="Courier New" w:hAnsi="Courier New" w:cs="Courier New"/>
                <w:lang w:val="en-US"/>
              </w:rPr>
              <w:t>Z</w:t>
            </w:r>
            <w:r w:rsidRPr="00BE34C9">
              <w:rPr>
                <w:rFonts w:ascii="Courier New" w:hAnsi="Courier New" w:cs="Courier New"/>
                <w:lang w:val="en-US"/>
              </w:rPr>
              <w:t>\bin\UI.bat</w:t>
            </w:r>
            <w:r w:rsidRPr="00BE34C9">
              <w:rPr>
                <w:lang w:val="en-US"/>
              </w:rPr>
              <w:t>" ("</w:t>
            </w:r>
            <w:proofErr w:type="spellStart"/>
            <w:r w:rsidRPr="00BE34C9">
              <w:rPr>
                <w:lang w:val="en-US"/>
              </w:rPr>
              <w:t>Cmd</w:t>
            </w:r>
            <w:proofErr w:type="spellEnd"/>
            <w:r w:rsidRPr="00BE34C9">
              <w:rPr>
                <w:lang w:val="en-US"/>
              </w:rPr>
              <w:t xml:space="preserve"> Line Tool" component) of the IVCT Framework</w:t>
            </w:r>
            <w:r w:rsidR="001D318E" w:rsidRPr="00BE34C9">
              <w:rPr>
                <w:lang w:val="en-US"/>
              </w:rPr>
              <w:t>.</w:t>
            </w:r>
          </w:p>
        </w:tc>
      </w:tr>
    </w:tbl>
    <w:p w:rsidR="00B10EE1" w:rsidRPr="00BE34C9" w:rsidRDefault="00B10EE1" w:rsidP="00B10EE1">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B05EC8" w:rsidRPr="006A1AF5" w:rsidTr="00BF2B0F">
        <w:trPr>
          <w:trHeight w:val="419"/>
        </w:trPr>
        <w:tc>
          <w:tcPr>
            <w:tcW w:w="1101" w:type="dxa"/>
            <w:tcBorders>
              <w:right w:val="single" w:sz="8" w:space="0" w:color="4BACC6"/>
            </w:tcBorders>
          </w:tcPr>
          <w:p w:rsidR="00B05EC8" w:rsidRPr="00C64513" w:rsidRDefault="00BC4DB8" w:rsidP="00BF2B0F">
            <w:pPr>
              <w:spacing w:before="0" w:after="0"/>
              <w:jc w:val="center"/>
              <w:rPr>
                <w:b/>
                <w:bCs/>
                <w:lang w:val="en-US"/>
              </w:rPr>
            </w:pPr>
            <w:r>
              <w:rPr>
                <w:b/>
                <w:noProof/>
              </w:rPr>
              <w:drawing>
                <wp:inline distT="0" distB="0" distL="0" distR="0">
                  <wp:extent cx="223520" cy="223520"/>
                  <wp:effectExtent l="19050" t="0" r="5080" b="0"/>
                  <wp:docPr id="13"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B05EC8" w:rsidRPr="00BE34C9" w:rsidRDefault="009E12D8" w:rsidP="00C64513">
            <w:pPr>
              <w:rPr>
                <w:lang w:val="en-US"/>
              </w:rPr>
            </w:pPr>
            <w:r w:rsidRPr="009E12D8">
              <w:rPr>
                <w:lang w:val="en-US"/>
              </w:rPr>
              <w:t xml:space="preserve">These two </w:t>
            </w:r>
            <w:r w:rsidR="00C64513">
              <w:rPr>
                <w:lang w:val="en-US"/>
              </w:rPr>
              <w:t xml:space="preserve">previous </w:t>
            </w:r>
            <w:r w:rsidRPr="009E12D8">
              <w:rPr>
                <w:lang w:val="en-US"/>
              </w:rPr>
              <w:t xml:space="preserve">variables must be correctly </w:t>
            </w:r>
            <w:r w:rsidR="00C64513">
              <w:rPr>
                <w:lang w:val="en-US"/>
              </w:rPr>
              <w:t>set</w:t>
            </w:r>
            <w:r w:rsidRPr="009E12D8">
              <w:rPr>
                <w:lang w:val="en-US"/>
              </w:rPr>
              <w:t xml:space="preserve"> and any inconsistency makes the test case impossible to execute (Java </w:t>
            </w:r>
            <w:r w:rsidRPr="009E12D8">
              <w:rPr>
                <w:rFonts w:ascii="Courier New" w:hAnsi="Courier New" w:cs="Courier New"/>
                <w:lang w:val="en-US"/>
              </w:rPr>
              <w:t>"</w:t>
            </w:r>
            <w:proofErr w:type="spellStart"/>
            <w:r w:rsidRPr="009E12D8">
              <w:rPr>
                <w:rFonts w:ascii="Courier New" w:hAnsi="Courier New" w:cs="Courier New"/>
                <w:lang w:val="en-US"/>
              </w:rPr>
              <w:t>ClassNotFoundException</w:t>
            </w:r>
            <w:proofErr w:type="spellEnd"/>
            <w:r w:rsidRPr="009E12D8">
              <w:rPr>
                <w:rFonts w:ascii="Courier New" w:hAnsi="Courier New" w:cs="Courier New"/>
                <w:lang w:val="en-US"/>
              </w:rPr>
              <w:t>"</w:t>
            </w:r>
            <w:r w:rsidRPr="009E12D8">
              <w:rPr>
                <w:lang w:val="en-US"/>
              </w:rPr>
              <w:t xml:space="preserve"> error).</w:t>
            </w:r>
          </w:p>
        </w:tc>
      </w:tr>
    </w:tbl>
    <w:p w:rsidR="00B10EE1" w:rsidRPr="00BE34C9" w:rsidRDefault="00B10EE1" w:rsidP="00B10EE1">
      <w:pPr>
        <w:rPr>
          <w:lang w:val="en-US"/>
        </w:rPr>
      </w:pPr>
    </w:p>
    <w:p w:rsidR="006B1C77" w:rsidRPr="00BE34C9" w:rsidRDefault="00021923" w:rsidP="006B1C77">
      <w:pPr>
        <w:pStyle w:val="Titre3"/>
        <w:rPr>
          <w:lang w:val="en-US"/>
        </w:rPr>
      </w:pPr>
      <w:bookmarkStart w:id="52" w:name="_Toc499030230"/>
      <w:r w:rsidRPr="00BE34C9">
        <w:rPr>
          <w:lang w:val="en-US"/>
        </w:rPr>
        <w:t>Technical environ</w:t>
      </w:r>
      <w:r w:rsidR="006B1C77" w:rsidRPr="00BE34C9">
        <w:rPr>
          <w:lang w:val="en-US"/>
        </w:rPr>
        <w:t xml:space="preserve">ment </w:t>
      </w:r>
      <w:r w:rsidRPr="00BE34C9">
        <w:rPr>
          <w:lang w:val="en-US"/>
        </w:rPr>
        <w:t>and</w:t>
      </w:r>
      <w:r w:rsidR="006B1C77" w:rsidRPr="00BE34C9">
        <w:rPr>
          <w:lang w:val="en-US"/>
        </w:rPr>
        <w:t xml:space="preserve"> d</w:t>
      </w:r>
      <w:r w:rsidRPr="00BE34C9">
        <w:rPr>
          <w:lang w:val="en-US"/>
        </w:rPr>
        <w:t>e</w:t>
      </w:r>
      <w:r w:rsidR="006B1C77" w:rsidRPr="00BE34C9">
        <w:rPr>
          <w:lang w:val="en-US"/>
        </w:rPr>
        <w:t>pend</w:t>
      </w:r>
      <w:r w:rsidRPr="00BE34C9">
        <w:rPr>
          <w:lang w:val="en-US"/>
        </w:rPr>
        <w:t>e</w:t>
      </w:r>
      <w:r w:rsidR="006B1C77" w:rsidRPr="00BE34C9">
        <w:rPr>
          <w:lang w:val="en-US"/>
        </w:rPr>
        <w:t>nc</w:t>
      </w:r>
      <w:r w:rsidRPr="00BE34C9">
        <w:rPr>
          <w:lang w:val="en-US"/>
        </w:rPr>
        <w:t>ies</w:t>
      </w:r>
      <w:bookmarkEnd w:id="52"/>
    </w:p>
    <w:p w:rsidR="00447859" w:rsidRPr="00BE34C9" w:rsidRDefault="009E12D8" w:rsidP="00447859">
      <w:pPr>
        <w:rPr>
          <w:lang w:val="en-US"/>
        </w:rPr>
      </w:pPr>
      <w:r w:rsidRPr="009E12D8">
        <w:rPr>
          <w:lang w:val="en-US"/>
        </w:rPr>
        <w:t xml:space="preserve">The development of ETC FRA </w:t>
      </w:r>
      <w:r w:rsidR="00C64513">
        <w:rPr>
          <w:lang w:val="en-US"/>
        </w:rPr>
        <w:t>was</w:t>
      </w:r>
      <w:r w:rsidRPr="009E12D8">
        <w:rPr>
          <w:lang w:val="en-US"/>
        </w:rPr>
        <w:t xml:space="preserve"> executed under Windows 7.</w:t>
      </w:r>
    </w:p>
    <w:p w:rsidR="00447859" w:rsidRPr="00BE34C9" w:rsidRDefault="009E12D8" w:rsidP="00447859">
      <w:pPr>
        <w:rPr>
          <w:lang w:val="en-US"/>
        </w:rPr>
      </w:pPr>
      <w:r w:rsidRPr="009E12D8">
        <w:rPr>
          <w:lang w:val="en-US"/>
        </w:rPr>
        <w:t>The technical basis of ETC FRA is Java 8.</w:t>
      </w:r>
    </w:p>
    <w:p w:rsidR="00447859" w:rsidRPr="00BE34C9" w:rsidRDefault="00447859" w:rsidP="00447859">
      <w:pPr>
        <w:rPr>
          <w:lang w:val="en-US"/>
        </w:rPr>
      </w:pPr>
    </w:p>
    <w:p w:rsidR="00447859" w:rsidRPr="00BE34C9" w:rsidRDefault="009E12D8" w:rsidP="00447859">
      <w:pPr>
        <w:rPr>
          <w:lang w:val="en-US"/>
        </w:rPr>
      </w:pPr>
      <w:r w:rsidRPr="009E12D8">
        <w:rPr>
          <w:lang w:val="en-US"/>
        </w:rPr>
        <w:t>Note that ETC</w:t>
      </w:r>
      <w:r w:rsidR="00C64513">
        <w:rPr>
          <w:lang w:val="en-US"/>
        </w:rPr>
        <w:t xml:space="preserve"> FRA</w:t>
      </w:r>
      <w:r w:rsidRPr="009E12D8">
        <w:rPr>
          <w:lang w:val="en-US"/>
        </w:rPr>
        <w:t xml:space="preserve"> depend on:</w:t>
      </w:r>
    </w:p>
    <w:p w:rsidR="00447859" w:rsidRPr="00BE34C9" w:rsidRDefault="009E12D8" w:rsidP="00927A8E">
      <w:pPr>
        <w:pStyle w:val="Paragraphedeliste"/>
        <w:numPr>
          <w:ilvl w:val="0"/>
          <w:numId w:val="53"/>
        </w:numPr>
        <w:rPr>
          <w:lang w:val="en-US"/>
        </w:rPr>
      </w:pPr>
      <w:r w:rsidRPr="009E12D8">
        <w:rPr>
          <w:lang w:val="en-US"/>
        </w:rPr>
        <w:t>Ellipse parser in version 2.6</w:t>
      </w:r>
    </w:p>
    <w:p w:rsidR="00447859" w:rsidRPr="00BE34C9" w:rsidRDefault="009E12D8" w:rsidP="00927A8E">
      <w:pPr>
        <w:pStyle w:val="Paragraphedeliste"/>
        <w:numPr>
          <w:ilvl w:val="0"/>
          <w:numId w:val="53"/>
        </w:numPr>
        <w:rPr>
          <w:lang w:val="en-US"/>
        </w:rPr>
      </w:pPr>
      <w:r w:rsidRPr="009E12D8">
        <w:rPr>
          <w:lang w:val="en-US"/>
        </w:rPr>
        <w:t xml:space="preserve">RTI </w:t>
      </w:r>
      <w:r w:rsidR="00C64513">
        <w:rPr>
          <w:lang w:val="en-US"/>
        </w:rPr>
        <w:t>c</w:t>
      </w:r>
      <w:r w:rsidRPr="009E12D8">
        <w:rPr>
          <w:lang w:val="en-US"/>
        </w:rPr>
        <w:t>ommercial products (MÄK RTI and Pitch RTI)</w:t>
      </w:r>
    </w:p>
    <w:p w:rsidR="00447859" w:rsidRPr="00BE34C9" w:rsidRDefault="00447859" w:rsidP="0044785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8202CC" w:rsidRPr="006A1AF5" w:rsidTr="00364B60">
        <w:trPr>
          <w:trHeight w:val="419"/>
        </w:trPr>
        <w:tc>
          <w:tcPr>
            <w:tcW w:w="1101" w:type="dxa"/>
            <w:tcBorders>
              <w:right w:val="single" w:sz="8" w:space="0" w:color="4BACC6"/>
            </w:tcBorders>
          </w:tcPr>
          <w:p w:rsidR="008202CC" w:rsidRPr="00BE34C9" w:rsidRDefault="00BC4DB8" w:rsidP="00364B60">
            <w:pPr>
              <w:spacing w:before="0" w:after="0"/>
              <w:jc w:val="center"/>
              <w:rPr>
                <w:b/>
                <w:bCs/>
                <w:lang w:val="en-US"/>
              </w:rPr>
            </w:pPr>
            <w:r>
              <w:rPr>
                <w:b/>
                <w:noProof/>
              </w:rPr>
              <w:drawing>
                <wp:inline distT="0" distB="0" distL="0" distR="0">
                  <wp:extent cx="223200" cy="223200"/>
                  <wp:effectExtent l="0" t="0" r="0" b="0"/>
                  <wp:docPr id="39"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8202CC" w:rsidRPr="00BE34C9" w:rsidRDefault="00447859" w:rsidP="00C64513">
            <w:pPr>
              <w:rPr>
                <w:lang w:val="en-US"/>
              </w:rPr>
            </w:pPr>
            <w:r w:rsidRPr="00BE34C9">
              <w:rPr>
                <w:lang w:val="en-US"/>
              </w:rPr>
              <w:t xml:space="preserve">Both RTIs are the only licensed software components on which ETCs </w:t>
            </w:r>
            <w:r w:rsidR="00C64513">
              <w:rPr>
                <w:lang w:val="en-US"/>
              </w:rPr>
              <w:t>rely</w:t>
            </w:r>
            <w:r w:rsidRPr="00BE34C9">
              <w:rPr>
                <w:lang w:val="en-US"/>
              </w:rPr>
              <w:t>.</w:t>
            </w:r>
          </w:p>
        </w:tc>
      </w:tr>
    </w:tbl>
    <w:p w:rsidR="008202CC" w:rsidRPr="00BE34C9" w:rsidRDefault="008202CC" w:rsidP="006B1C77">
      <w:pPr>
        <w:rPr>
          <w:lang w:val="en-US"/>
        </w:rPr>
      </w:pPr>
    </w:p>
    <w:p w:rsidR="005800D4" w:rsidRPr="00BE34C9" w:rsidRDefault="008D1072" w:rsidP="005800D4">
      <w:pPr>
        <w:pStyle w:val="Titre2"/>
        <w:rPr>
          <w:lang w:val="en-US"/>
        </w:rPr>
      </w:pPr>
      <w:bookmarkStart w:id="53" w:name="_Toc499030231"/>
      <w:r w:rsidRPr="00BE34C9">
        <w:rPr>
          <w:lang w:val="en-US"/>
        </w:rPr>
        <w:t>i</w:t>
      </w:r>
      <w:r w:rsidR="00FE259A" w:rsidRPr="00BE34C9">
        <w:rPr>
          <w:lang w:val="en-US"/>
        </w:rPr>
        <w:t>mpl</w:t>
      </w:r>
      <w:r w:rsidR="005800D4" w:rsidRPr="00BE34C9">
        <w:rPr>
          <w:lang w:val="en-US"/>
        </w:rPr>
        <w:t>e</w:t>
      </w:r>
      <w:r w:rsidR="00FE259A" w:rsidRPr="00BE34C9">
        <w:rPr>
          <w:lang w:val="en-US"/>
        </w:rPr>
        <w:t>mentation</w:t>
      </w:r>
      <w:r w:rsidR="005800D4" w:rsidRPr="00BE34C9">
        <w:rPr>
          <w:lang w:val="en-US"/>
        </w:rPr>
        <w:t xml:space="preserve"> rules</w:t>
      </w:r>
      <w:bookmarkEnd w:id="53"/>
    </w:p>
    <w:p w:rsidR="009978FC" w:rsidRPr="00BE34C9" w:rsidRDefault="005800D4" w:rsidP="009978FC">
      <w:pPr>
        <w:rPr>
          <w:lang w:val="en-US"/>
        </w:rPr>
      </w:pPr>
      <w:r w:rsidRPr="00BE34C9">
        <w:rPr>
          <w:lang w:val="en-US"/>
        </w:rPr>
        <w:t xml:space="preserve">This chapter defines the main rules for the implementation of test cases observed during their development. These rules are those adopted collectively at NATO MSG-134 level. They are described at the following address on the GitHub site </w:t>
      </w:r>
      <w:r w:rsidR="00C64513">
        <w:rPr>
          <w:lang w:val="en-US"/>
        </w:rPr>
        <w:t>dedicated</w:t>
      </w:r>
      <w:r w:rsidR="00C64513" w:rsidRPr="00BE34C9">
        <w:rPr>
          <w:lang w:val="en-US"/>
        </w:rPr>
        <w:t xml:space="preserve"> </w:t>
      </w:r>
      <w:r w:rsidRPr="00BE34C9">
        <w:rPr>
          <w:lang w:val="en-US"/>
        </w:rPr>
        <w:t>to the development of IVCT:</w:t>
      </w:r>
    </w:p>
    <w:p w:rsidR="009978FC" w:rsidRPr="00BE34C9" w:rsidRDefault="00715B95" w:rsidP="009978FC">
      <w:pPr>
        <w:rPr>
          <w:lang w:val="en-US"/>
        </w:rPr>
      </w:pPr>
      <w:hyperlink r:id="rId20" w:history="1">
        <w:r w:rsidR="004549BC">
          <w:rPr>
            <w:rStyle w:val="Lienhypertexte"/>
            <w:lang w:val="en-US"/>
          </w:rPr>
          <w:t>https://github.com/MSG134/IVCT_Framework/wiki/Executable-Test-Case-Development-Rules</w:t>
        </w:r>
      </w:hyperlink>
      <w:r w:rsidR="009978FC" w:rsidRPr="00BE34C9">
        <w:rPr>
          <w:lang w:val="en-US"/>
        </w:rPr>
        <w:t>.</w:t>
      </w:r>
    </w:p>
    <w:p w:rsidR="001A2F4C" w:rsidRPr="00BE34C9" w:rsidRDefault="001A2F4C" w:rsidP="001A2F4C">
      <w:pPr>
        <w:rPr>
          <w:lang w:val="en-US"/>
        </w:rPr>
      </w:pPr>
    </w:p>
    <w:p w:rsidR="005A66E4" w:rsidRPr="00BE34C9" w:rsidRDefault="005A66E4" w:rsidP="001C381C">
      <w:pPr>
        <w:rPr>
          <w:lang w:val="en-US"/>
        </w:rPr>
      </w:pPr>
    </w:p>
    <w:p w:rsidR="00BF29B1" w:rsidRPr="00BE34C9" w:rsidRDefault="00BF29B1">
      <w:pPr>
        <w:spacing w:before="0" w:after="0"/>
        <w:jc w:val="left"/>
        <w:rPr>
          <w:b/>
          <w:caps/>
          <w:color w:val="0000FF"/>
          <w:sz w:val="24"/>
          <w:u w:color="C0C0C0"/>
          <w:lang w:val="en-US"/>
        </w:rPr>
      </w:pPr>
      <w:bookmarkStart w:id="54" w:name="_Ref464228785"/>
      <w:bookmarkStart w:id="55" w:name="_Ref424818115"/>
      <w:bookmarkStart w:id="56" w:name="_Toc426704033"/>
      <w:bookmarkStart w:id="57" w:name="_Toc408503732"/>
      <w:r w:rsidRPr="00BE34C9">
        <w:rPr>
          <w:lang w:val="en-US"/>
        </w:rPr>
        <w:br w:type="page"/>
      </w:r>
    </w:p>
    <w:p w:rsidR="00632013" w:rsidRPr="00BE34C9" w:rsidRDefault="007B3E8E" w:rsidP="00632013">
      <w:pPr>
        <w:pStyle w:val="Titre1"/>
        <w:rPr>
          <w:lang w:val="en-US"/>
        </w:rPr>
      </w:pPr>
      <w:bookmarkStart w:id="58" w:name="_Ref478391264"/>
      <w:bookmarkStart w:id="59" w:name="_Toc499030232"/>
      <w:r w:rsidRPr="00BE34C9">
        <w:rPr>
          <w:lang w:val="en-US"/>
        </w:rPr>
        <w:lastRenderedPageBreak/>
        <w:t>Sp</w:t>
      </w:r>
      <w:r w:rsidR="009240D3" w:rsidRPr="00BE34C9">
        <w:rPr>
          <w:lang w:val="en-US"/>
        </w:rPr>
        <w:t>e</w:t>
      </w:r>
      <w:r w:rsidR="009E12D8" w:rsidRPr="009E12D8">
        <w:rPr>
          <w:lang w:val="en-US"/>
        </w:rPr>
        <w:t>cifications</w:t>
      </w:r>
      <w:bookmarkEnd w:id="54"/>
      <w:bookmarkEnd w:id="58"/>
      <w:bookmarkEnd w:id="59"/>
    </w:p>
    <w:p w:rsidR="00F10267" w:rsidRPr="00BE34C9" w:rsidRDefault="009E12D8" w:rsidP="00F10267">
      <w:pPr>
        <w:pStyle w:val="Titre2"/>
        <w:rPr>
          <w:lang w:val="en-US"/>
        </w:rPr>
      </w:pPr>
      <w:bookmarkStart w:id="60" w:name="_Toc499030233"/>
      <w:r w:rsidRPr="009E12D8">
        <w:rPr>
          <w:lang w:val="en-US"/>
        </w:rPr>
        <w:t>Presentation</w:t>
      </w:r>
      <w:bookmarkEnd w:id="60"/>
    </w:p>
    <w:p w:rsidR="009240D3" w:rsidRPr="00BE34C9" w:rsidRDefault="009E12D8" w:rsidP="009240D3">
      <w:pPr>
        <w:rPr>
          <w:lang w:val="en-US"/>
        </w:rPr>
      </w:pPr>
      <w:r w:rsidRPr="009E12D8">
        <w:rPr>
          <w:lang w:val="en-US"/>
        </w:rPr>
        <w:t>The objective of the ETC</w:t>
      </w:r>
      <w:r w:rsidR="00C64513">
        <w:rPr>
          <w:lang w:val="en-US"/>
        </w:rPr>
        <w:t xml:space="preserve"> FRA</w:t>
      </w:r>
      <w:r w:rsidRPr="009E12D8">
        <w:rPr>
          <w:lang w:val="en-US"/>
        </w:rPr>
        <w:t xml:space="preserve"> is to allow the certification of an HLA federate </w:t>
      </w:r>
      <w:r w:rsidR="002C4AFC">
        <w:rPr>
          <w:lang w:val="en-US"/>
        </w:rPr>
        <w:t>against</w:t>
      </w:r>
      <w:r w:rsidRPr="009E12D8">
        <w:rPr>
          <w:lang w:val="en-US"/>
        </w:rPr>
        <w:t xml:space="preserve"> IEEE 1516-2010</w:t>
      </w:r>
      <w:r w:rsidR="002C4AFC">
        <w:rPr>
          <w:lang w:val="en-US"/>
        </w:rPr>
        <w:t xml:space="preserve"> </w:t>
      </w:r>
      <w:r w:rsidR="002C4AFC" w:rsidRPr="004549BC">
        <w:rPr>
          <w:lang w:val="en-US"/>
        </w:rPr>
        <w:t>standard</w:t>
      </w:r>
      <w:r w:rsidRPr="009E12D8">
        <w:rPr>
          <w:lang w:val="en-US"/>
        </w:rPr>
        <w:t xml:space="preserve"> (cf. documents </w:t>
      </w:r>
      <w:r w:rsidR="009240D3" w:rsidRPr="00BE34C9">
        <w:rPr>
          <w:lang w:val="en-US"/>
        </w:rPr>
        <w:t>[R3], [R4] and [R5]</w:t>
      </w:r>
      <w:r w:rsidRPr="009E12D8">
        <w:rPr>
          <w:lang w:val="en-US"/>
        </w:rPr>
        <w:t>).</w:t>
      </w:r>
    </w:p>
    <w:p w:rsidR="009240D3" w:rsidRPr="00BE34C9" w:rsidRDefault="009E12D8" w:rsidP="009240D3">
      <w:pPr>
        <w:rPr>
          <w:lang w:val="en-US"/>
        </w:rPr>
      </w:pPr>
      <w:r w:rsidRPr="009E12D8">
        <w:rPr>
          <w:lang w:val="en-US"/>
        </w:rPr>
        <w:br/>
        <w:t>The two principles used to create the source code for executable test cases (ETC FRA) are as follows:</w:t>
      </w:r>
    </w:p>
    <w:p w:rsidR="009240D3" w:rsidRPr="00BE34C9" w:rsidRDefault="009240D3" w:rsidP="00927A8E">
      <w:pPr>
        <w:pStyle w:val="Paragraphedeliste"/>
        <w:numPr>
          <w:ilvl w:val="0"/>
          <w:numId w:val="54"/>
        </w:numPr>
        <w:rPr>
          <w:rFonts w:ascii="Times New Roman" w:hAnsi="Times New Roman"/>
          <w:lang w:val="en-US"/>
        </w:rPr>
      </w:pPr>
      <w:r w:rsidRPr="00BE34C9">
        <w:rPr>
          <w:lang w:val="en-US"/>
        </w:rPr>
        <w:t>They are integrated into the IVCT, so their general architecture respects the rules imposed by th</w:t>
      </w:r>
      <w:r w:rsidR="00C5042E">
        <w:rPr>
          <w:lang w:val="en-US"/>
        </w:rPr>
        <w:t>at</w:t>
      </w:r>
      <w:r w:rsidRPr="00BE34C9">
        <w:rPr>
          <w:lang w:val="en-US"/>
        </w:rPr>
        <w:t xml:space="preserve"> Framework</w:t>
      </w:r>
    </w:p>
    <w:p w:rsidR="009240D3" w:rsidRPr="00BE34C9" w:rsidRDefault="009240D3" w:rsidP="00927A8E">
      <w:pPr>
        <w:pStyle w:val="Paragraphedeliste"/>
        <w:numPr>
          <w:ilvl w:val="0"/>
          <w:numId w:val="54"/>
        </w:numPr>
        <w:rPr>
          <w:lang w:val="en-US"/>
        </w:rPr>
      </w:pPr>
      <w:r w:rsidRPr="00BE34C9">
        <w:rPr>
          <w:lang w:val="en-US"/>
        </w:rPr>
        <w:t xml:space="preserve">They </w:t>
      </w:r>
      <w:r w:rsidR="00D95BCA" w:rsidRPr="00BE34C9">
        <w:rPr>
          <w:lang w:val="en-US"/>
        </w:rPr>
        <w:t>re</w:t>
      </w:r>
      <w:r w:rsidRPr="00BE34C9">
        <w:rPr>
          <w:lang w:val="en-US"/>
        </w:rPr>
        <w:t xml:space="preserve">use the code of the </w:t>
      </w:r>
      <w:r w:rsidR="00D95BCA" w:rsidRPr="00BE34C9">
        <w:rPr>
          <w:lang w:val="en-US"/>
        </w:rPr>
        <w:t>FCTT </w:t>
      </w:r>
      <w:r w:rsidRPr="00BE34C9">
        <w:rPr>
          <w:lang w:val="en-US"/>
        </w:rPr>
        <w:t xml:space="preserve">NG to </w:t>
      </w:r>
      <w:r w:rsidR="009E12D8" w:rsidRPr="009E12D8">
        <w:rPr>
          <w:lang w:val="en-US"/>
        </w:rPr>
        <w:t>provide the same functionalities</w:t>
      </w:r>
    </w:p>
    <w:p w:rsidR="009E295B" w:rsidRPr="00BE34C9" w:rsidRDefault="009E12D8" w:rsidP="009240D3">
      <w:pPr>
        <w:rPr>
          <w:lang w:val="en-US"/>
        </w:rPr>
      </w:pPr>
      <w:r w:rsidRPr="009E12D8">
        <w:rPr>
          <w:lang w:val="en-US"/>
        </w:rPr>
        <w:br/>
      </w:r>
      <w:proofErr w:type="gramStart"/>
      <w:r w:rsidRPr="009E12D8">
        <w:rPr>
          <w:lang w:val="en-US"/>
        </w:rPr>
        <w:t>In order to</w:t>
      </w:r>
      <w:proofErr w:type="gramEnd"/>
      <w:r w:rsidRPr="009E12D8">
        <w:rPr>
          <w:lang w:val="en-US"/>
        </w:rPr>
        <w:t xml:space="preserve"> respect the distribution </w:t>
      </w:r>
      <w:r w:rsidR="00C5042E" w:rsidRPr="004549BC">
        <w:rPr>
          <w:lang w:val="en-US"/>
        </w:rPr>
        <w:t xml:space="preserve">logic </w:t>
      </w:r>
      <w:r w:rsidRPr="009E12D8">
        <w:rPr>
          <w:lang w:val="en-US"/>
        </w:rPr>
        <w:t xml:space="preserve">of </w:t>
      </w:r>
      <w:r w:rsidR="00C5042E">
        <w:rPr>
          <w:lang w:val="en-US"/>
        </w:rPr>
        <w:t xml:space="preserve">ETCs </w:t>
      </w:r>
      <w:r w:rsidRPr="009E12D8">
        <w:rPr>
          <w:lang w:val="en-US"/>
        </w:rPr>
        <w:t xml:space="preserve">developments jointly defined between nations </w:t>
      </w:r>
      <w:r w:rsidR="00C5042E">
        <w:rPr>
          <w:lang w:val="en-US"/>
        </w:rPr>
        <w:t>within</w:t>
      </w:r>
      <w:r w:rsidRPr="009E12D8">
        <w:rPr>
          <w:lang w:val="en-US"/>
        </w:rPr>
        <w:t xml:space="preserve"> MSG-134 (</w:t>
      </w:r>
      <w:r w:rsidR="009E295B" w:rsidRPr="00BE34C9">
        <w:rPr>
          <w:lang w:val="en-US"/>
        </w:rPr>
        <w:t xml:space="preserve">cf. </w:t>
      </w:r>
      <w:hyperlink r:id="rId21" w:history="1">
        <w:r w:rsidR="004549BC">
          <w:rPr>
            <w:rStyle w:val="Lienhypertexte"/>
            <w:lang w:val="en-US"/>
          </w:rPr>
          <w:t>https://smart-wiki.smart-lab.se/display/msg134/Progress</w:t>
        </w:r>
      </w:hyperlink>
      <w:r w:rsidR="009E295B" w:rsidRPr="00BE34C9">
        <w:rPr>
          <w:rStyle w:val="Appelnotedebasdep"/>
          <w:lang w:val="en-US"/>
        </w:rPr>
        <w:footnoteReference w:id="2"/>
      </w:r>
      <w:r w:rsidRPr="009E12D8">
        <w:rPr>
          <w:lang w:val="en-US"/>
        </w:rPr>
        <w:t xml:space="preserve"> for identification of </w:t>
      </w:r>
      <w:r w:rsidR="00C5042E">
        <w:rPr>
          <w:lang w:val="en-US"/>
        </w:rPr>
        <w:t>t</w:t>
      </w:r>
      <w:r w:rsidRPr="009E12D8">
        <w:rPr>
          <w:lang w:val="en-US"/>
        </w:rPr>
        <w:t xml:space="preserve">est cases developed by different nations), four </w:t>
      </w:r>
      <w:r w:rsidR="00C5042E">
        <w:rPr>
          <w:lang w:val="en-US"/>
        </w:rPr>
        <w:t>ETCs</w:t>
      </w:r>
      <w:r w:rsidRPr="009E12D8">
        <w:rPr>
          <w:lang w:val="en-US"/>
        </w:rPr>
        <w:t xml:space="preserve"> are developed:</w:t>
      </w:r>
    </w:p>
    <w:p w:rsidR="009E295B" w:rsidRPr="00BE34C9" w:rsidRDefault="009E12D8" w:rsidP="00927A8E">
      <w:pPr>
        <w:pStyle w:val="Paragraphedeliste"/>
        <w:numPr>
          <w:ilvl w:val="0"/>
          <w:numId w:val="55"/>
        </w:numPr>
        <w:rPr>
          <w:lang w:val="en-US"/>
        </w:rPr>
      </w:pPr>
      <w:r w:rsidRPr="009E12D8">
        <w:rPr>
          <w:lang w:val="en-US"/>
        </w:rPr>
        <w:t xml:space="preserve">CS Verification: "Static" verification of </w:t>
      </w:r>
      <w:r w:rsidR="00C5042E" w:rsidRPr="004549BC">
        <w:rPr>
          <w:lang w:val="en-US"/>
        </w:rPr>
        <w:t xml:space="preserve">federate </w:t>
      </w:r>
      <w:r w:rsidRPr="009E12D8">
        <w:rPr>
          <w:lang w:val="en-US"/>
        </w:rPr>
        <w:t>FOM and SOM files</w:t>
      </w:r>
    </w:p>
    <w:p w:rsidR="009E295B" w:rsidRPr="00BE34C9" w:rsidRDefault="009E12D8" w:rsidP="00927A8E">
      <w:pPr>
        <w:pStyle w:val="Paragraphedeliste"/>
        <w:numPr>
          <w:ilvl w:val="0"/>
          <w:numId w:val="55"/>
        </w:numPr>
        <w:rPr>
          <w:lang w:val="en-US"/>
        </w:rPr>
      </w:pPr>
      <w:r w:rsidRPr="009E12D8">
        <w:rPr>
          <w:lang w:val="en-US"/>
        </w:rPr>
        <w:t xml:space="preserve">HLA Declaration Management: Verification of the </w:t>
      </w:r>
      <w:r w:rsidR="00C5042E">
        <w:rPr>
          <w:lang w:val="en-US"/>
        </w:rPr>
        <w:t>consistency</w:t>
      </w:r>
      <w:r w:rsidRPr="009E12D8">
        <w:rPr>
          <w:lang w:val="en-US"/>
        </w:rPr>
        <w:t xml:space="preserve"> between the publications / subscriptions declared in SOM and those done by the federate at runtime</w:t>
      </w:r>
    </w:p>
    <w:p w:rsidR="009E295B" w:rsidRPr="00BE34C9" w:rsidRDefault="009E12D8" w:rsidP="00927A8E">
      <w:pPr>
        <w:pStyle w:val="Paragraphedeliste"/>
        <w:numPr>
          <w:ilvl w:val="0"/>
          <w:numId w:val="55"/>
        </w:numPr>
        <w:rPr>
          <w:lang w:val="en-US"/>
        </w:rPr>
      </w:pPr>
      <w:r w:rsidRPr="009E12D8">
        <w:rPr>
          <w:lang w:val="en-US"/>
        </w:rPr>
        <w:t>HLA Object Management: Verification of the consistency between the updates / receptions of object attributes and interactions parameters declared in SOM and those performed by the federate at runtime</w:t>
      </w:r>
    </w:p>
    <w:p w:rsidR="009E295B" w:rsidRPr="00BE34C9" w:rsidRDefault="009E12D8" w:rsidP="00927A8E">
      <w:pPr>
        <w:pStyle w:val="Paragraphedeliste"/>
        <w:numPr>
          <w:ilvl w:val="0"/>
          <w:numId w:val="55"/>
        </w:numPr>
        <w:rPr>
          <w:lang w:val="en-US"/>
        </w:rPr>
      </w:pPr>
      <w:r w:rsidRPr="009E12D8">
        <w:rPr>
          <w:lang w:val="en-US"/>
        </w:rPr>
        <w:t xml:space="preserve">HLA Services Verification: Verification of the consistency between the services declared as used in SOM and those </w:t>
      </w:r>
      <w:proofErr w:type="gramStart"/>
      <w:r w:rsidRPr="009E12D8">
        <w:rPr>
          <w:lang w:val="en-US"/>
        </w:rPr>
        <w:t>actually used</w:t>
      </w:r>
      <w:proofErr w:type="gramEnd"/>
      <w:r w:rsidRPr="009E12D8">
        <w:rPr>
          <w:lang w:val="en-US"/>
        </w:rPr>
        <w:t xml:space="preserve"> by the federate at runtime</w:t>
      </w:r>
    </w:p>
    <w:p w:rsidR="009240D3" w:rsidRPr="00BE34C9" w:rsidRDefault="009E12D8" w:rsidP="009240D3">
      <w:pPr>
        <w:rPr>
          <w:rFonts w:ascii="Times New Roman" w:hAnsi="Times New Roman"/>
          <w:lang w:val="en-US"/>
        </w:rPr>
      </w:pPr>
      <w:r w:rsidRPr="009E12D8">
        <w:rPr>
          <w:lang w:val="en-US"/>
        </w:rPr>
        <w:br/>
        <w:t xml:space="preserve">In addition, a common component named ETC_FRA_COMMON is shared </w:t>
      </w:r>
      <w:r w:rsidR="00C5042E">
        <w:rPr>
          <w:lang w:val="en-US"/>
        </w:rPr>
        <w:t>between</w:t>
      </w:r>
      <w:r w:rsidRPr="009E12D8">
        <w:rPr>
          <w:lang w:val="en-US"/>
        </w:rPr>
        <w:t xml:space="preserve"> these four ETCs.</w:t>
      </w:r>
    </w:p>
    <w:p w:rsidR="004D2437" w:rsidRPr="00BE34C9" w:rsidRDefault="004D2437" w:rsidP="00601DA8">
      <w:pPr>
        <w:rPr>
          <w:lang w:val="en-US"/>
        </w:rPr>
      </w:pPr>
    </w:p>
    <w:p w:rsidR="002C0298" w:rsidRPr="00C64513" w:rsidRDefault="009E12D8" w:rsidP="00521D20">
      <w:pPr>
        <w:pStyle w:val="Titre2"/>
      </w:pPr>
      <w:bookmarkStart w:id="61" w:name="_Ref486860400"/>
      <w:bookmarkStart w:id="62" w:name="_Toc499030234"/>
      <w:r w:rsidRPr="009E12D8">
        <w:t>Common component "ETC_FRA_Common"</w:t>
      </w:r>
      <w:bookmarkEnd w:id="61"/>
      <w:bookmarkEnd w:id="62"/>
    </w:p>
    <w:p w:rsidR="002C0298" w:rsidRPr="00BE34C9" w:rsidRDefault="002C0298" w:rsidP="002C0298">
      <w:pPr>
        <w:pStyle w:val="Titre3"/>
        <w:rPr>
          <w:lang w:val="en-US"/>
        </w:rPr>
      </w:pPr>
      <w:bookmarkStart w:id="63" w:name="_Toc499030235"/>
      <w:r w:rsidRPr="00BE34C9">
        <w:rPr>
          <w:lang w:val="en-US"/>
        </w:rPr>
        <w:t>R</w:t>
      </w:r>
      <w:r w:rsidR="008410BE" w:rsidRPr="00BE34C9">
        <w:rPr>
          <w:lang w:val="en-US"/>
        </w:rPr>
        <w:t>o</w:t>
      </w:r>
      <w:r w:rsidRPr="00BE34C9">
        <w:rPr>
          <w:lang w:val="en-US"/>
        </w:rPr>
        <w:t>le</w:t>
      </w:r>
      <w:bookmarkEnd w:id="63"/>
    </w:p>
    <w:p w:rsidR="000C521B" w:rsidRPr="00BE34C9" w:rsidRDefault="005D1E65" w:rsidP="002C0298">
      <w:pPr>
        <w:rPr>
          <w:lang w:val="en-US"/>
        </w:rPr>
      </w:pPr>
      <w:r w:rsidRPr="00BE34C9">
        <w:rPr>
          <w:lang w:val="en-US"/>
        </w:rPr>
        <w:t>This component is not a test case, but gathers all the common code that is used by the ETC FRA test cases. Its existence avoids code duplication.</w:t>
      </w:r>
    </w:p>
    <w:p w:rsidR="005D1E65" w:rsidRPr="00BE34C9" w:rsidRDefault="005D1E65" w:rsidP="002C0298">
      <w:pPr>
        <w:rPr>
          <w:lang w:val="en-US"/>
        </w:rPr>
      </w:pPr>
    </w:p>
    <w:p w:rsidR="002C0298" w:rsidRPr="00BE34C9" w:rsidRDefault="004549BC" w:rsidP="002C0298">
      <w:pPr>
        <w:pStyle w:val="Titre3"/>
        <w:rPr>
          <w:lang w:val="en-US"/>
        </w:rPr>
      </w:pPr>
      <w:bookmarkStart w:id="64" w:name="_Toc499030236"/>
      <w:r>
        <w:rPr>
          <w:lang w:val="en-US"/>
        </w:rPr>
        <w:t>Implementation</w:t>
      </w:r>
      <w:bookmarkEnd w:id="64"/>
    </w:p>
    <w:p w:rsidR="004B39FB" w:rsidRPr="00BE34C9" w:rsidRDefault="009E12D8" w:rsidP="004B39FB">
      <w:pPr>
        <w:rPr>
          <w:lang w:val="en-US"/>
        </w:rPr>
      </w:pPr>
      <w:r w:rsidRPr="009E12D8">
        <w:rPr>
          <w:lang w:val="en-US"/>
        </w:rPr>
        <w:t xml:space="preserve">This component is implemented in a </w:t>
      </w:r>
      <w:r w:rsidR="00632E09">
        <w:rPr>
          <w:lang w:val="en-US"/>
        </w:rPr>
        <w:t>Gradle</w:t>
      </w:r>
      <w:r w:rsidRPr="009E12D8">
        <w:rPr>
          <w:lang w:val="en-US"/>
        </w:rPr>
        <w:t xml:space="preserve"> project tree:</w:t>
      </w:r>
    </w:p>
    <w:p w:rsidR="004B39FB" w:rsidRPr="00BE34C9" w:rsidRDefault="009E12D8" w:rsidP="00927A8E">
      <w:pPr>
        <w:pStyle w:val="Paragraphedeliste"/>
        <w:numPr>
          <w:ilvl w:val="0"/>
          <w:numId w:val="56"/>
        </w:numPr>
        <w:rPr>
          <w:lang w:val="en-US"/>
        </w:rPr>
      </w:pPr>
      <w:r w:rsidRPr="009E12D8">
        <w:rPr>
          <w:lang w:val="en-US"/>
        </w:rPr>
        <w:t>The project is named "</w:t>
      </w:r>
      <w:proofErr w:type="spellStart"/>
      <w:r w:rsidRPr="009E12D8">
        <w:rPr>
          <w:rFonts w:ascii="Courier New" w:hAnsi="Courier New" w:cs="Courier New"/>
          <w:lang w:val="en-US"/>
        </w:rPr>
        <w:t>ETC_FRA_Common</w:t>
      </w:r>
      <w:proofErr w:type="spellEnd"/>
      <w:r w:rsidRPr="009E12D8">
        <w:rPr>
          <w:lang w:val="en-US"/>
        </w:rPr>
        <w:t>"</w:t>
      </w:r>
    </w:p>
    <w:p w:rsidR="004B39FB" w:rsidRPr="00BE34C9" w:rsidRDefault="009E12D8" w:rsidP="00927A8E">
      <w:pPr>
        <w:pStyle w:val="Paragraphedeliste"/>
        <w:numPr>
          <w:ilvl w:val="0"/>
          <w:numId w:val="56"/>
        </w:numPr>
        <w:rPr>
          <w:lang w:val="en-US"/>
        </w:rPr>
      </w:pPr>
      <w:r w:rsidRPr="009E12D8">
        <w:rPr>
          <w:lang w:val="en-US"/>
        </w:rPr>
        <w:t>Packages are retrieved from the FCTT NG (see §</w:t>
      </w:r>
      <w:r w:rsidR="009105AF" w:rsidRPr="009E12D8">
        <w:rPr>
          <w:lang w:val="en-US"/>
        </w:rPr>
        <w:fldChar w:fldCharType="begin"/>
      </w:r>
      <w:r w:rsidRPr="009E12D8">
        <w:rPr>
          <w:lang w:val="en-US"/>
        </w:rPr>
        <w:instrText xml:space="preserve"> REF _Ref477184660 \r \h </w:instrText>
      </w:r>
      <w:r w:rsidR="009105AF" w:rsidRPr="009E12D8">
        <w:rPr>
          <w:lang w:val="en-US"/>
        </w:rPr>
      </w:r>
      <w:r w:rsidR="009105AF" w:rsidRPr="009E12D8">
        <w:rPr>
          <w:lang w:val="en-US"/>
        </w:rPr>
        <w:fldChar w:fldCharType="separate"/>
      </w:r>
      <w:r w:rsidR="007A51B5">
        <w:rPr>
          <w:lang w:val="en-US"/>
        </w:rPr>
        <w:t>3.2.2.1</w:t>
      </w:r>
      <w:r w:rsidR="009105AF" w:rsidRPr="009E12D8">
        <w:rPr>
          <w:lang w:val="en-US"/>
        </w:rPr>
        <w:fldChar w:fldCharType="end"/>
      </w:r>
      <w:r w:rsidRPr="009E12D8">
        <w:rPr>
          <w:lang w:val="en-US"/>
        </w:rPr>
        <w:t xml:space="preserve"> for the complete list)</w:t>
      </w:r>
    </w:p>
    <w:p w:rsidR="004B39FB" w:rsidRPr="00BE34C9" w:rsidRDefault="004B39FB" w:rsidP="004B39FB">
      <w:pPr>
        <w:rPr>
          <w:lang w:val="en-US"/>
        </w:rPr>
      </w:pPr>
    </w:p>
    <w:p w:rsidR="00841749" w:rsidRPr="00BE34C9" w:rsidRDefault="009E12D8" w:rsidP="00841749">
      <w:pPr>
        <w:pStyle w:val="Titre4"/>
        <w:rPr>
          <w:lang w:val="en-US"/>
        </w:rPr>
      </w:pPr>
      <w:bookmarkStart w:id="65" w:name="_Ref477184660"/>
      <w:bookmarkStart w:id="66" w:name="_Toc499030237"/>
      <w:r w:rsidRPr="009E12D8">
        <w:rPr>
          <w:lang w:val="en-US"/>
        </w:rPr>
        <w:t>FCTT_NG reused code</w:t>
      </w:r>
      <w:bookmarkEnd w:id="65"/>
      <w:bookmarkEnd w:id="66"/>
    </w:p>
    <w:p w:rsidR="004D2437" w:rsidRPr="00BE34C9" w:rsidRDefault="009E12D8" w:rsidP="004D2437">
      <w:pPr>
        <w:rPr>
          <w:lang w:val="en-US"/>
        </w:rPr>
      </w:pPr>
      <w:r w:rsidRPr="009E12D8">
        <w:rPr>
          <w:lang w:val="en-US"/>
        </w:rPr>
        <w:t>The "</w:t>
      </w:r>
      <w:proofErr w:type="spellStart"/>
      <w:r w:rsidRPr="009E12D8">
        <w:rPr>
          <w:rFonts w:ascii="Courier New" w:hAnsi="Courier New" w:cs="Courier New"/>
          <w:lang w:val="en-US"/>
        </w:rPr>
        <w:t>FCTTFilesCheck</w:t>
      </w:r>
      <w:proofErr w:type="spellEnd"/>
      <w:r w:rsidRPr="009E12D8">
        <w:rPr>
          <w:lang w:val="en-US"/>
        </w:rPr>
        <w:t>" class is reused from the source code of the "FCTT_NG" with its Java package "</w:t>
      </w:r>
      <w:proofErr w:type="spellStart"/>
      <w:proofErr w:type="gramStart"/>
      <w:r w:rsidRPr="009E12D8">
        <w:rPr>
          <w:rFonts w:ascii="Courier New" w:hAnsi="Courier New" w:cs="Courier New"/>
          <w:lang w:val="en-US"/>
        </w:rPr>
        <w:t>fr.dga.fctt_ng.gui.configuration</w:t>
      </w:r>
      <w:proofErr w:type="gramEnd"/>
      <w:r w:rsidRPr="009E12D8">
        <w:rPr>
          <w:rFonts w:ascii="Courier New" w:hAnsi="Courier New" w:cs="Courier New"/>
          <w:lang w:val="en-US"/>
        </w:rPr>
        <w:t>.controller.validation</w:t>
      </w:r>
      <w:proofErr w:type="spellEnd"/>
      <w:r w:rsidRPr="009E12D8">
        <w:rPr>
          <w:lang w:val="en-US"/>
        </w:rPr>
        <w:t>" but without the class "</w:t>
      </w:r>
      <w:proofErr w:type="spellStart"/>
      <w:r w:rsidRPr="009E12D8">
        <w:rPr>
          <w:rFonts w:ascii="Courier New" w:hAnsi="Courier New" w:cs="Courier New"/>
          <w:lang w:val="en-US"/>
        </w:rPr>
        <w:t>FCTTValidatorConfiguration</w:t>
      </w:r>
      <w:proofErr w:type="spellEnd"/>
      <w:r w:rsidRPr="009E12D8">
        <w:rPr>
          <w:lang w:val="en-US"/>
        </w:rPr>
        <w:t>".</w:t>
      </w:r>
    </w:p>
    <w:p w:rsidR="004D2437" w:rsidRPr="00BE34C9" w:rsidRDefault="004D2437" w:rsidP="004D2437">
      <w:pPr>
        <w:rPr>
          <w:lang w:val="en-US"/>
        </w:rPr>
      </w:pPr>
    </w:p>
    <w:p w:rsidR="004D2437" w:rsidRPr="00BE34C9" w:rsidRDefault="009E12D8" w:rsidP="004D2437">
      <w:pPr>
        <w:rPr>
          <w:lang w:val="en-US"/>
        </w:rPr>
      </w:pPr>
      <w:r w:rsidRPr="009E12D8">
        <w:rPr>
          <w:lang w:val="en-US"/>
        </w:rPr>
        <w:t>Schematically, the "</w:t>
      </w:r>
      <w:proofErr w:type="spellStart"/>
      <w:r w:rsidRPr="009E12D8">
        <w:rPr>
          <w:rFonts w:ascii="Courier New" w:hAnsi="Courier New" w:cs="Courier New"/>
          <w:lang w:val="en-US"/>
        </w:rPr>
        <w:t>FCTTFilesCheck</w:t>
      </w:r>
      <w:proofErr w:type="spellEnd"/>
      <w:r w:rsidRPr="009E12D8">
        <w:rPr>
          <w:lang w:val="en-US"/>
        </w:rPr>
        <w:t xml:space="preserve">" </w:t>
      </w:r>
      <w:r w:rsidR="00C5018F" w:rsidRPr="004549BC">
        <w:rPr>
          <w:lang w:val="en-US"/>
        </w:rPr>
        <w:t xml:space="preserve">class </w:t>
      </w:r>
      <w:r w:rsidRPr="009E12D8">
        <w:rPr>
          <w:lang w:val="en-US"/>
        </w:rPr>
        <w:t>is modified:</w:t>
      </w:r>
    </w:p>
    <w:p w:rsidR="004D2437" w:rsidRPr="00BE34C9" w:rsidRDefault="009E12D8" w:rsidP="00927A8E">
      <w:pPr>
        <w:pStyle w:val="Paragraphedeliste"/>
        <w:numPr>
          <w:ilvl w:val="0"/>
          <w:numId w:val="57"/>
        </w:numPr>
        <w:rPr>
          <w:lang w:val="en-US"/>
        </w:rPr>
      </w:pPr>
      <w:r w:rsidRPr="009E12D8">
        <w:rPr>
          <w:lang w:val="en-US"/>
        </w:rPr>
        <w:t>To use IVCT classes and log system</w:t>
      </w:r>
    </w:p>
    <w:p w:rsidR="004D2437" w:rsidRPr="00BE34C9" w:rsidRDefault="009E12D8" w:rsidP="00927A8E">
      <w:pPr>
        <w:pStyle w:val="Paragraphedeliste"/>
        <w:numPr>
          <w:ilvl w:val="0"/>
          <w:numId w:val="57"/>
        </w:numPr>
        <w:rPr>
          <w:lang w:val="en-US"/>
        </w:rPr>
      </w:pPr>
      <w:r w:rsidRPr="009E12D8">
        <w:rPr>
          <w:lang w:val="en-US"/>
        </w:rPr>
        <w:t>To no longer use the threading capabilities of FCTT_NG</w:t>
      </w:r>
    </w:p>
    <w:p w:rsidR="00841749" w:rsidRPr="00BE34C9" w:rsidRDefault="00841749" w:rsidP="00841749">
      <w:pPr>
        <w:rPr>
          <w:lang w:val="en-US"/>
        </w:rPr>
      </w:pPr>
    </w:p>
    <w:p w:rsidR="004D2437" w:rsidRPr="00BE34C9" w:rsidRDefault="004D2437" w:rsidP="00841749">
      <w:pPr>
        <w:rPr>
          <w:lang w:val="en-US"/>
        </w:rPr>
      </w:pPr>
    </w:p>
    <w:p w:rsidR="004D2437" w:rsidRPr="00BE34C9" w:rsidRDefault="009E12D8" w:rsidP="00841749">
      <w:pPr>
        <w:rPr>
          <w:lang w:val="en-US"/>
        </w:rPr>
      </w:pPr>
      <w:r w:rsidRPr="009E12D8">
        <w:rPr>
          <w:lang w:val="en-US"/>
        </w:rPr>
        <w:t>To compile this "</w:t>
      </w:r>
      <w:proofErr w:type="spellStart"/>
      <w:r w:rsidRPr="009E12D8">
        <w:rPr>
          <w:rFonts w:ascii="Courier New" w:hAnsi="Courier New" w:cs="Courier New"/>
          <w:lang w:val="en-US"/>
        </w:rPr>
        <w:t>FCTTFilesCheck</w:t>
      </w:r>
      <w:proofErr w:type="spellEnd"/>
      <w:r w:rsidRPr="009E12D8">
        <w:rPr>
          <w:lang w:val="en-US"/>
        </w:rPr>
        <w:t>"</w:t>
      </w:r>
      <w:r w:rsidR="00C5018F" w:rsidRPr="00C5018F">
        <w:rPr>
          <w:lang w:val="en-US"/>
        </w:rPr>
        <w:t xml:space="preserve"> </w:t>
      </w:r>
      <w:r w:rsidR="00C5018F" w:rsidRPr="004549BC">
        <w:rPr>
          <w:lang w:val="en-US"/>
        </w:rPr>
        <w:t>class</w:t>
      </w:r>
      <w:r w:rsidRPr="009E12D8">
        <w:rPr>
          <w:lang w:val="en-US"/>
        </w:rPr>
        <w:t xml:space="preserve"> and its package, it is then necessary to add the following FCTT_NG packages:</w:t>
      </w:r>
    </w:p>
    <w:p w:rsidR="00A74126" w:rsidRPr="00BE34C9" w:rsidRDefault="009E12D8" w:rsidP="00A74126">
      <w:pPr>
        <w:pStyle w:val="Paragraphedeliste"/>
        <w:numPr>
          <w:ilvl w:val="0"/>
          <w:numId w:val="41"/>
        </w:numPr>
        <w:rPr>
          <w:lang w:val="en-US"/>
        </w:rPr>
      </w:pPr>
      <w:r w:rsidRPr="009E12D8">
        <w:rPr>
          <w:lang w:val="en-US"/>
        </w:rPr>
        <w:lastRenderedPageBreak/>
        <w:t>« </w:t>
      </w:r>
      <w:proofErr w:type="spellStart"/>
      <w:proofErr w:type="gramStart"/>
      <w:r w:rsidRPr="009E12D8">
        <w:rPr>
          <w:rFonts w:ascii="Courier New" w:hAnsi="Courier New" w:cs="Courier New"/>
          <w:lang w:val="en-US"/>
        </w:rPr>
        <w:t>fr.dga.fctt</w:t>
      </w:r>
      <w:proofErr w:type="gramEnd"/>
      <w:r w:rsidRPr="009E12D8">
        <w:rPr>
          <w:rFonts w:ascii="Courier New" w:hAnsi="Courier New" w:cs="Courier New"/>
          <w:lang w:val="en-US"/>
        </w:rPr>
        <w:t>_ng.federate</w:t>
      </w:r>
      <w:proofErr w:type="spellEnd"/>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fr.dga.fctt_ng.gui.configuration</w:t>
      </w:r>
      <w:proofErr w:type="gramEnd"/>
      <w:r w:rsidRPr="009E12D8">
        <w:rPr>
          <w:rFonts w:ascii="Courier New" w:hAnsi="Courier New" w:cs="Courier New"/>
          <w:lang w:val="en-US"/>
        </w:rPr>
        <w:t>.controller.validation</w:t>
      </w:r>
      <w:proofErr w:type="spellEnd"/>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fr.dga.fctt_ng.gui.configuration</w:t>
      </w:r>
      <w:proofErr w:type="gramEnd"/>
      <w:r w:rsidRPr="009E12D8">
        <w:rPr>
          <w:rFonts w:ascii="Courier New" w:hAnsi="Courier New" w:cs="Courier New"/>
          <w:lang w:val="en-US"/>
        </w:rPr>
        <w:t>.model.validation</w:t>
      </w:r>
      <w:proofErr w:type="spellEnd"/>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gramStart"/>
      <w:r w:rsidRPr="009E12D8">
        <w:rPr>
          <w:rFonts w:ascii="Courier New" w:hAnsi="Courier New" w:cs="Courier New"/>
          <w:lang w:val="en-US"/>
        </w:rPr>
        <w:t>fr.dga.fctt_ng.gui.configuration</w:t>
      </w:r>
      <w:proofErr w:type="gramEnd"/>
      <w:r w:rsidRPr="009E12D8">
        <w:rPr>
          <w:rFonts w:ascii="Courier New" w:hAnsi="Courier New" w:cs="Courier New"/>
          <w:lang w:val="en-US"/>
        </w:rPr>
        <w:t>.model.validation.parser1516e</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gramStart"/>
      <w:r w:rsidRPr="009E12D8">
        <w:rPr>
          <w:rFonts w:ascii="Courier New" w:hAnsi="Courier New" w:cs="Courier New"/>
          <w:lang w:val="en-US"/>
        </w:rPr>
        <w:t>fr.dga.fctt_ng.gui.configuration</w:t>
      </w:r>
      <w:proofErr w:type="gramEnd"/>
      <w:r w:rsidRPr="009E12D8">
        <w:rPr>
          <w:rFonts w:ascii="Courier New" w:hAnsi="Courier New" w:cs="Courier New"/>
          <w:lang w:val="en-US"/>
        </w:rPr>
        <w:t>.model.validation.parser1516e.fomparser</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gramStart"/>
      <w:r w:rsidRPr="009E12D8">
        <w:rPr>
          <w:rFonts w:ascii="Courier New" w:hAnsi="Courier New" w:cs="Courier New"/>
          <w:lang w:val="en-US"/>
        </w:rPr>
        <w:t>fr.dga.fctt_ng.gui.configuration</w:t>
      </w:r>
      <w:proofErr w:type="gramEnd"/>
      <w:r w:rsidRPr="009E12D8">
        <w:rPr>
          <w:rFonts w:ascii="Courier New" w:hAnsi="Courier New" w:cs="Courier New"/>
          <w:lang w:val="en-US"/>
        </w:rPr>
        <w:t>.model.validation.schematron.generated</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fr.dga.fctt_ng.gui.mainWindow.model</w:t>
      </w:r>
      <w:proofErr w:type="spellEnd"/>
      <w:proofErr w:type="gramEnd"/>
      <w:r w:rsidRPr="009E12D8">
        <w:rPr>
          <w:rFonts w:ascii="Courier New" w:hAnsi="Courier New" w:cs="Courier New"/>
          <w:lang w:val="en-US"/>
        </w:rPr>
        <w:t> </w:t>
      </w:r>
      <w:r w:rsidRPr="009E12D8">
        <w:rPr>
          <w:lang w:val="en-US"/>
        </w:rPr>
        <w:t>»</w:t>
      </w:r>
    </w:p>
    <w:p w:rsidR="00841749" w:rsidRPr="00BE34C9" w:rsidRDefault="009E12D8" w:rsidP="00841749">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fr.dga.fctt_ng.gui.resultData.model</w:t>
      </w:r>
      <w:proofErr w:type="spellEnd"/>
      <w:proofErr w:type="gramEnd"/>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fr.dga.fctt_ng.gui.resultServices.model</w:t>
      </w:r>
      <w:proofErr w:type="spellEnd"/>
      <w:proofErr w:type="gramEnd"/>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fr.dga.fctt_ng.gui.utils</w:t>
      </w:r>
      <w:proofErr w:type="spellEnd"/>
      <w:proofErr w:type="gramEnd"/>
      <w:r w:rsidRPr="009E12D8">
        <w:rPr>
          <w:lang w:val="en-US"/>
        </w:rPr>
        <w:t> »</w:t>
      </w:r>
    </w:p>
    <w:p w:rsidR="00841749" w:rsidRPr="00BE34C9" w:rsidRDefault="00841749" w:rsidP="00841749">
      <w:pPr>
        <w:rPr>
          <w:lang w:val="en-US"/>
        </w:rPr>
      </w:pPr>
    </w:p>
    <w:p w:rsidR="00841749" w:rsidRPr="00BE34C9" w:rsidRDefault="009E12D8" w:rsidP="00841749">
      <w:pPr>
        <w:rPr>
          <w:lang w:val="en-US"/>
        </w:rPr>
      </w:pPr>
      <w:r w:rsidRPr="009E12D8">
        <w:rPr>
          <w:lang w:val="en-US"/>
        </w:rPr>
        <w:t xml:space="preserve">To be shared </w:t>
      </w:r>
      <w:r w:rsidR="00C5018F">
        <w:rPr>
          <w:lang w:val="en-US"/>
        </w:rPr>
        <w:t>between</w:t>
      </w:r>
      <w:r w:rsidRPr="009E12D8">
        <w:rPr>
          <w:lang w:val="en-US"/>
        </w:rPr>
        <w:t xml:space="preserve"> the ETC</w:t>
      </w:r>
      <w:r w:rsidR="002C4AFC">
        <w:rPr>
          <w:lang w:val="en-US"/>
        </w:rPr>
        <w:t xml:space="preserve"> FRA</w:t>
      </w:r>
      <w:r w:rsidRPr="009E12D8">
        <w:rPr>
          <w:lang w:val="en-US"/>
        </w:rPr>
        <w:t>, these packages are respectively renamed:</w:t>
      </w:r>
    </w:p>
    <w:p w:rsidR="00841749" w:rsidRPr="00BE34C9" w:rsidRDefault="009E12D8" w:rsidP="00841749">
      <w:pPr>
        <w:pStyle w:val="Paragraphedeliste"/>
        <w:numPr>
          <w:ilvl w:val="0"/>
          <w:numId w:val="41"/>
        </w:numPr>
        <w:rPr>
          <w:lang w:val="en-US"/>
        </w:rPr>
      </w:pPr>
      <w:r w:rsidRPr="009E12D8">
        <w:rPr>
          <w:lang w:val="en-US"/>
        </w:rPr>
        <w:t>« </w:t>
      </w:r>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_common.configuration.controller.validation</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_common.configuration.model.validation</w:t>
      </w:r>
      <w:proofErr w:type="spellEnd"/>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_common.configuration.model.validation.parser1516e</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_common.configuration.model.validation.parser1516e.fomparser</w:t>
      </w:r>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_common.configuration.model.validation.schematron.generated</w:t>
      </w:r>
      <w:r w:rsidRPr="009E12D8">
        <w:rPr>
          <w:lang w:val="en-US"/>
        </w:rPr>
        <w:t> »</w:t>
      </w:r>
    </w:p>
    <w:p w:rsidR="00A74126" w:rsidRPr="00BE34C9" w:rsidRDefault="009E12D8" w:rsidP="00A74126">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_common.federate</w:t>
      </w:r>
      <w:proofErr w:type="spellEnd"/>
      <w:r w:rsidRPr="009E12D8">
        <w:rPr>
          <w:rFonts w:ascii="Courier New" w:hAnsi="Courier New" w:cs="Courier New"/>
          <w:lang w:val="en-US"/>
        </w:rPr>
        <w:t> </w:t>
      </w:r>
      <w:r w:rsidRPr="009E12D8">
        <w:rPr>
          <w:lang w:val="en-US"/>
        </w:rPr>
        <w:t>»</w:t>
      </w:r>
    </w:p>
    <w:p w:rsidR="00841749" w:rsidRPr="00BE34C9" w:rsidRDefault="009E12D8" w:rsidP="00841749">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_common.mainWindow.model</w:t>
      </w:r>
      <w:proofErr w:type="spellEnd"/>
      <w:r w:rsidRPr="009E12D8">
        <w:rPr>
          <w:rFonts w:ascii="Courier New" w:hAnsi="Courier New" w:cs="Courier New"/>
          <w:lang w:val="en-US"/>
        </w:rPr>
        <w:t> </w:t>
      </w:r>
      <w:r w:rsidRPr="009E12D8">
        <w:rPr>
          <w:lang w:val="en-US"/>
        </w:rPr>
        <w:t>»</w:t>
      </w:r>
    </w:p>
    <w:p w:rsidR="00841749" w:rsidRPr="00BE34C9" w:rsidRDefault="009E12D8" w:rsidP="00841749">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_common.resultData.model</w:t>
      </w:r>
      <w:proofErr w:type="spellEnd"/>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_common.resultServices.model</w:t>
      </w:r>
      <w:proofErr w:type="spellEnd"/>
      <w:r w:rsidRPr="009E12D8">
        <w:rPr>
          <w:lang w:val="en-US"/>
        </w:rPr>
        <w:t> »</w:t>
      </w:r>
    </w:p>
    <w:p w:rsidR="00841749" w:rsidRPr="00BE34C9" w:rsidRDefault="009E12D8" w:rsidP="00841749">
      <w:pPr>
        <w:pStyle w:val="Paragraphedeliste"/>
        <w:numPr>
          <w:ilvl w:val="0"/>
          <w:numId w:val="41"/>
        </w:numPr>
        <w:rPr>
          <w:lang w:val="en-US"/>
        </w:rPr>
      </w:pPr>
      <w:r w:rsidRPr="009E12D8">
        <w:rPr>
          <w:lang w:val="en-US"/>
        </w:rPr>
        <w:t>« </w:t>
      </w:r>
      <w:proofErr w:type="spellStart"/>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_common.utils</w:t>
      </w:r>
      <w:proofErr w:type="spellEnd"/>
      <w:r w:rsidRPr="009E12D8">
        <w:rPr>
          <w:lang w:val="en-US"/>
        </w:rPr>
        <w:t> »</w:t>
      </w:r>
    </w:p>
    <w:p w:rsidR="00841749" w:rsidRPr="00BE34C9" w:rsidRDefault="00841749" w:rsidP="00841749">
      <w:pPr>
        <w:rPr>
          <w:lang w:val="en-US"/>
        </w:rPr>
      </w:pPr>
    </w:p>
    <w:p w:rsidR="00841749" w:rsidRPr="00BE34C9" w:rsidRDefault="009E12D8" w:rsidP="00841749">
      <w:pPr>
        <w:rPr>
          <w:lang w:val="en-US"/>
        </w:rPr>
      </w:pPr>
      <w:r w:rsidRPr="009E12D8">
        <w:rPr>
          <w:lang w:val="en-US"/>
        </w:rPr>
        <w:t xml:space="preserve">The Java "Class Dependency Analyzer" tool </w:t>
      </w:r>
      <w:r w:rsidR="009B43D1">
        <w:rPr>
          <w:lang w:val="en-US"/>
        </w:rPr>
        <w:t>was</w:t>
      </w:r>
      <w:r w:rsidRPr="009E12D8">
        <w:rPr>
          <w:lang w:val="en-US"/>
        </w:rPr>
        <w:t xml:space="preserve"> used to identify unused classes.</w:t>
      </w:r>
    </w:p>
    <w:p w:rsidR="00841749" w:rsidRPr="00BE34C9" w:rsidRDefault="00841749" w:rsidP="002C0298">
      <w:pPr>
        <w:rPr>
          <w:lang w:val="en-US"/>
        </w:rPr>
      </w:pPr>
    </w:p>
    <w:p w:rsidR="003B07E6" w:rsidRPr="00BE34C9" w:rsidRDefault="004549BC" w:rsidP="003B07E6">
      <w:pPr>
        <w:pStyle w:val="Titre3"/>
        <w:rPr>
          <w:lang w:val="en-US"/>
        </w:rPr>
      </w:pPr>
      <w:bookmarkStart w:id="67" w:name="_Toc499030238"/>
      <w:r>
        <w:rPr>
          <w:lang w:val="en-US"/>
        </w:rPr>
        <w:t>Compilation</w:t>
      </w:r>
      <w:bookmarkEnd w:id="67"/>
    </w:p>
    <w:p w:rsidR="00927A8E" w:rsidRPr="00BE34C9" w:rsidRDefault="009B43D1" w:rsidP="00927A8E">
      <w:pPr>
        <w:rPr>
          <w:lang w:val="en-US"/>
        </w:rPr>
      </w:pPr>
      <w:r>
        <w:rPr>
          <w:lang w:val="en-US"/>
        </w:rPr>
        <w:t>To</w:t>
      </w:r>
      <w:r w:rsidR="009E12D8" w:rsidRPr="009E12D8">
        <w:rPr>
          <w:lang w:val="en-US"/>
        </w:rPr>
        <w:t xml:space="preserve"> generat</w:t>
      </w:r>
      <w:r>
        <w:rPr>
          <w:lang w:val="en-US"/>
        </w:rPr>
        <w:t>e</w:t>
      </w:r>
      <w:r w:rsidR="009E12D8" w:rsidRPr="009E12D8">
        <w:rPr>
          <w:lang w:val="en-US"/>
        </w:rPr>
        <w:t xml:space="preserve"> th</w:t>
      </w:r>
      <w:r>
        <w:rPr>
          <w:lang w:val="en-US"/>
        </w:rPr>
        <w:t>at</w:t>
      </w:r>
      <w:r w:rsidR="009E12D8" w:rsidRPr="009E12D8">
        <w:rPr>
          <w:lang w:val="en-US"/>
        </w:rPr>
        <w:t xml:space="preserve"> component in Gradle environment, the "</w:t>
      </w:r>
      <w:proofErr w:type="spellStart"/>
      <w:r w:rsidR="009E12D8" w:rsidRPr="009E12D8">
        <w:rPr>
          <w:rFonts w:ascii="Courier New" w:hAnsi="Courier New" w:cs="Courier New"/>
          <w:lang w:val="en-US"/>
        </w:rPr>
        <w:t>ETC_FRA_Common</w:t>
      </w:r>
      <w:proofErr w:type="spellEnd"/>
      <w:r w:rsidR="009E12D8" w:rsidRPr="009E12D8">
        <w:rPr>
          <w:rFonts w:ascii="Courier New" w:hAnsi="Courier New" w:cs="Courier New"/>
          <w:lang w:val="en-US"/>
        </w:rPr>
        <w:t>\</w:t>
      </w:r>
      <w:proofErr w:type="spellStart"/>
      <w:r w:rsidR="009E12D8" w:rsidRPr="009E12D8">
        <w:rPr>
          <w:rFonts w:ascii="Courier New" w:hAnsi="Courier New" w:cs="Courier New"/>
          <w:lang w:val="en-US"/>
        </w:rPr>
        <w:t>ETC_FRA_Common</w:t>
      </w:r>
      <w:proofErr w:type="spellEnd"/>
      <w:r w:rsidR="009E12D8" w:rsidRPr="009E12D8">
        <w:rPr>
          <w:lang w:val="en-US"/>
        </w:rPr>
        <w:t xml:space="preserve">" </w:t>
      </w:r>
      <w:r w:rsidR="00CF77AA" w:rsidRPr="004549BC">
        <w:rPr>
          <w:lang w:val="en-US"/>
        </w:rPr>
        <w:t xml:space="preserve">development subdirectory </w:t>
      </w:r>
      <w:r w:rsidR="00CF77AA">
        <w:rPr>
          <w:lang w:val="en-US"/>
        </w:rPr>
        <w:t xml:space="preserve">that </w:t>
      </w:r>
      <w:r w:rsidR="009E12D8" w:rsidRPr="009E12D8">
        <w:rPr>
          <w:lang w:val="en-US"/>
        </w:rPr>
        <w:t>includes the "</w:t>
      </w:r>
      <w:proofErr w:type="spellStart"/>
      <w:r w:rsidR="009E12D8" w:rsidRPr="009E12D8">
        <w:rPr>
          <w:rFonts w:ascii="Courier New" w:hAnsi="Courier New" w:cs="Courier New"/>
          <w:lang w:val="en-US"/>
        </w:rPr>
        <w:t>ETC_FRA_Common.gradle</w:t>
      </w:r>
      <w:proofErr w:type="spellEnd"/>
      <w:r w:rsidR="009E12D8" w:rsidRPr="009E12D8">
        <w:rPr>
          <w:lang w:val="en-US"/>
        </w:rPr>
        <w:t>"</w:t>
      </w:r>
      <w:r w:rsidRPr="009B43D1">
        <w:rPr>
          <w:lang w:val="en-US"/>
        </w:rPr>
        <w:t xml:space="preserve"> </w:t>
      </w:r>
      <w:r w:rsidRPr="004549BC">
        <w:rPr>
          <w:lang w:val="en-US"/>
        </w:rPr>
        <w:t>file</w:t>
      </w:r>
      <w:r w:rsidR="009E12D8" w:rsidRPr="009E12D8">
        <w:rPr>
          <w:lang w:val="en-US"/>
        </w:rPr>
        <w:t xml:space="preserve">. </w:t>
      </w:r>
      <w:r>
        <w:rPr>
          <w:lang w:val="en-US"/>
        </w:rPr>
        <w:t>It</w:t>
      </w:r>
      <w:r w:rsidR="009E12D8" w:rsidRPr="009E12D8">
        <w:rPr>
          <w:lang w:val="en-US"/>
        </w:rPr>
        <w:t xml:space="preserve"> contains all the dependencies of the module:</w:t>
      </w:r>
    </w:p>
    <w:p w:rsidR="00927A8E" w:rsidRPr="00BE34C9" w:rsidRDefault="009E12D8" w:rsidP="00927A8E">
      <w:pPr>
        <w:pStyle w:val="Paragraphedeliste"/>
        <w:numPr>
          <w:ilvl w:val="0"/>
          <w:numId w:val="58"/>
        </w:numPr>
        <w:rPr>
          <w:lang w:val="en-US"/>
        </w:rPr>
      </w:pPr>
      <w:r w:rsidRPr="009E12D8">
        <w:rPr>
          <w:lang w:val="en-US"/>
        </w:rPr>
        <w:t>For its compilation with the "</w:t>
      </w:r>
      <w:r w:rsidRPr="009E12D8">
        <w:rPr>
          <w:rFonts w:ascii="Courier New" w:hAnsi="Courier New" w:cs="Courier New"/>
          <w:lang w:val="en-US"/>
        </w:rPr>
        <w:t>compile</w:t>
      </w:r>
      <w:r w:rsidRPr="009E12D8">
        <w:rPr>
          <w:lang w:val="en-US"/>
        </w:rPr>
        <w:t>" directives</w:t>
      </w:r>
    </w:p>
    <w:p w:rsidR="00927A8E" w:rsidRPr="00BE34C9" w:rsidRDefault="009E12D8" w:rsidP="00927A8E">
      <w:pPr>
        <w:pStyle w:val="Paragraphedeliste"/>
        <w:numPr>
          <w:ilvl w:val="0"/>
          <w:numId w:val="58"/>
        </w:numPr>
        <w:rPr>
          <w:lang w:val="en-US"/>
        </w:rPr>
      </w:pPr>
      <w:r w:rsidRPr="009E12D8">
        <w:rPr>
          <w:lang w:val="en-US"/>
        </w:rPr>
        <w:t>For</w:t>
      </w:r>
      <w:r w:rsidR="00CF77AA">
        <w:rPr>
          <w:lang w:val="en-US"/>
        </w:rPr>
        <w:t xml:space="preserve"> its</w:t>
      </w:r>
      <w:r w:rsidRPr="009E12D8">
        <w:rPr>
          <w:lang w:val="en-US"/>
        </w:rPr>
        <w:t xml:space="preserve"> execution with "</w:t>
      </w:r>
      <w:r w:rsidRPr="009E12D8">
        <w:rPr>
          <w:rFonts w:ascii="Courier New" w:hAnsi="Courier New" w:cs="Courier New"/>
          <w:lang w:val="en-US"/>
        </w:rPr>
        <w:t>runtime</w:t>
      </w:r>
      <w:r w:rsidRPr="009E12D8">
        <w:rPr>
          <w:lang w:val="en-US"/>
        </w:rPr>
        <w:t>" directives</w:t>
      </w:r>
    </w:p>
    <w:p w:rsidR="00927A8E" w:rsidRPr="00BE34C9" w:rsidRDefault="009E12D8" w:rsidP="00927A8E">
      <w:pPr>
        <w:rPr>
          <w:lang w:val="en-US"/>
        </w:rPr>
      </w:pPr>
      <w:r w:rsidRPr="009E12D8">
        <w:rPr>
          <w:lang w:val="en-US"/>
        </w:rPr>
        <w:t>The "Gradle" configuration file is provided in §</w:t>
      </w:r>
      <w:r w:rsidR="009105AF" w:rsidRPr="00BE34C9">
        <w:rPr>
          <w:lang w:val="en-US"/>
        </w:rPr>
        <w:fldChar w:fldCharType="begin"/>
      </w:r>
      <w:r w:rsidRPr="009E12D8">
        <w:rPr>
          <w:lang w:val="en-US"/>
        </w:rPr>
        <w:instrText xml:space="preserve"> REF _Ref469325504 \r \h </w:instrText>
      </w:r>
      <w:r w:rsidR="009105AF" w:rsidRPr="00BE34C9">
        <w:rPr>
          <w:lang w:val="en-US"/>
        </w:rPr>
      </w:r>
      <w:r w:rsidR="009105AF" w:rsidRPr="00BE34C9">
        <w:rPr>
          <w:lang w:val="en-US"/>
        </w:rPr>
        <w:fldChar w:fldCharType="separate"/>
      </w:r>
      <w:r w:rsidR="007A51B5">
        <w:rPr>
          <w:lang w:val="en-US"/>
        </w:rPr>
        <w:t>5.2</w:t>
      </w:r>
      <w:r w:rsidR="009105AF" w:rsidRPr="00BE34C9">
        <w:rPr>
          <w:lang w:val="en-US"/>
        </w:rPr>
        <w:fldChar w:fldCharType="end"/>
      </w:r>
      <w:r w:rsidR="00B05D49">
        <w:rPr>
          <w:lang w:val="en-US"/>
        </w:rPr>
        <w:t xml:space="preserve"> of the </w:t>
      </w:r>
      <w:r w:rsidR="00B05D49" w:rsidRPr="004549BC">
        <w:rPr>
          <w:lang w:val="en-US"/>
        </w:rPr>
        <w:t>appendix</w:t>
      </w:r>
      <w:r w:rsidR="00927A8E" w:rsidRPr="00BE34C9">
        <w:rPr>
          <w:lang w:val="en-US"/>
        </w:rPr>
        <w:t>.</w:t>
      </w:r>
    </w:p>
    <w:p w:rsidR="00927A8E" w:rsidRPr="00BE34C9" w:rsidRDefault="00927A8E" w:rsidP="00927A8E">
      <w:pPr>
        <w:rPr>
          <w:lang w:val="en-US"/>
        </w:rPr>
      </w:pPr>
    </w:p>
    <w:p w:rsidR="00927A8E" w:rsidRPr="00BE34C9" w:rsidRDefault="00927A8E" w:rsidP="00927A8E">
      <w:pPr>
        <w:rPr>
          <w:lang w:val="en-US"/>
        </w:rPr>
      </w:pPr>
      <w:r w:rsidRPr="00BE34C9">
        <w:rPr>
          <w:lang w:val="en-US"/>
        </w:rPr>
        <w:t xml:space="preserve">To start the compilation </w:t>
      </w:r>
      <w:r w:rsidR="00B74BDC">
        <w:rPr>
          <w:lang w:val="en-US"/>
        </w:rPr>
        <w:t>from</w:t>
      </w:r>
      <w:r w:rsidR="00B74BDC" w:rsidRPr="00BE34C9">
        <w:rPr>
          <w:lang w:val="en-US"/>
        </w:rPr>
        <w:t xml:space="preserve"> </w:t>
      </w:r>
      <w:r w:rsidRPr="00BE34C9">
        <w:rPr>
          <w:lang w:val="en-US"/>
        </w:rPr>
        <w:t xml:space="preserve">a command prompt window </w:t>
      </w:r>
      <w:r w:rsidR="00681B8E">
        <w:rPr>
          <w:lang w:val="en-US"/>
        </w:rPr>
        <w:t>launched</w:t>
      </w:r>
      <w:r w:rsidR="00B74BDC">
        <w:rPr>
          <w:lang w:val="en-US"/>
        </w:rPr>
        <w:t xml:space="preserve"> from </w:t>
      </w:r>
      <w:r w:rsidR="009E12D8" w:rsidRPr="009E12D8">
        <w:rPr>
          <w:rFonts w:ascii="Courier New" w:hAnsi="Courier New" w:cs="Courier New"/>
          <w:lang w:val="en-US"/>
        </w:rPr>
        <w:t>ETC_FRA_COMMON</w:t>
      </w:r>
      <w:r w:rsidRPr="00BE34C9">
        <w:rPr>
          <w:lang w:val="en-US"/>
        </w:rPr>
        <w:t xml:space="preserve"> directory, run the </w:t>
      </w:r>
      <w:r w:rsidR="00B74BDC">
        <w:rPr>
          <w:lang w:val="en-US"/>
        </w:rPr>
        <w:t xml:space="preserve">following </w:t>
      </w:r>
      <w:r w:rsidRPr="00BE34C9">
        <w:rPr>
          <w:lang w:val="en-US"/>
        </w:rPr>
        <w:t>commands:</w:t>
      </w:r>
    </w:p>
    <w:p w:rsidR="00927A8E" w:rsidRPr="00BE34C9" w:rsidRDefault="00927A8E" w:rsidP="00C66AE6">
      <w:pPr>
        <w:pStyle w:val="Paragraphedeliste"/>
        <w:numPr>
          <w:ilvl w:val="0"/>
          <w:numId w:val="59"/>
        </w:numPr>
        <w:rPr>
          <w:lang w:val="en-US"/>
        </w:rPr>
      </w:pPr>
      <w:proofErr w:type="spellStart"/>
      <w:r w:rsidRPr="00BE34C9">
        <w:rPr>
          <w:rFonts w:ascii="Courier New" w:hAnsi="Courier New" w:cs="Courier New"/>
          <w:lang w:val="en-US"/>
        </w:rPr>
        <w:t>gradlew</w:t>
      </w:r>
      <w:proofErr w:type="spellEnd"/>
      <w:r w:rsidRPr="00BE34C9">
        <w:rPr>
          <w:rFonts w:ascii="Courier New" w:hAnsi="Courier New" w:cs="Courier New"/>
          <w:lang w:val="en-US"/>
        </w:rPr>
        <w:t xml:space="preserve"> eclipse</w:t>
      </w:r>
      <w:r w:rsidRPr="00BE34C9">
        <w:rPr>
          <w:lang w:val="en-US"/>
        </w:rPr>
        <w:t xml:space="preserve"> (to create the Eclipse project, </w:t>
      </w:r>
      <w:r w:rsidR="009E12D8" w:rsidRPr="009E12D8">
        <w:rPr>
          <w:lang w:val="en-US"/>
        </w:rPr>
        <w:t>to be open under Eclipse)</w:t>
      </w:r>
    </w:p>
    <w:p w:rsidR="00927A8E" w:rsidRPr="00BE34C9" w:rsidRDefault="009E12D8" w:rsidP="00C66AE6">
      <w:pPr>
        <w:pStyle w:val="Paragraphedeliste"/>
        <w:numPr>
          <w:ilvl w:val="0"/>
          <w:numId w:val="59"/>
        </w:numPr>
        <w:rPr>
          <w:lang w:val="en-US"/>
        </w:rPr>
      </w:pPr>
      <w:proofErr w:type="spellStart"/>
      <w:r w:rsidRPr="009E12D8">
        <w:rPr>
          <w:rFonts w:ascii="Courier New" w:hAnsi="Courier New" w:cs="Courier New"/>
          <w:lang w:val="en-US"/>
        </w:rPr>
        <w:t>gradlew</w:t>
      </w:r>
      <w:proofErr w:type="spellEnd"/>
      <w:r w:rsidRPr="009E12D8">
        <w:rPr>
          <w:rFonts w:ascii="Courier New" w:hAnsi="Courier New" w:cs="Courier New"/>
          <w:lang w:val="en-US"/>
        </w:rPr>
        <w:t xml:space="preserve"> install</w:t>
      </w:r>
      <w:r w:rsidRPr="009E12D8">
        <w:rPr>
          <w:lang w:val="en-US"/>
        </w:rPr>
        <w:t xml:space="preserve"> (for compiling and generating .jar files)</w:t>
      </w:r>
    </w:p>
    <w:p w:rsidR="00927A8E" w:rsidRPr="00BE34C9" w:rsidRDefault="00927A8E" w:rsidP="00927A8E">
      <w:pPr>
        <w:rPr>
          <w:lang w:val="en-US"/>
        </w:rPr>
      </w:pPr>
    </w:p>
    <w:p w:rsidR="00927A8E" w:rsidRPr="00BE34C9" w:rsidRDefault="009E12D8" w:rsidP="00927A8E">
      <w:pPr>
        <w:rPr>
          <w:lang w:val="en-US"/>
        </w:rPr>
      </w:pPr>
      <w:r w:rsidRPr="009E12D8">
        <w:rPr>
          <w:lang w:val="en-US"/>
        </w:rPr>
        <w:t>The generation produces an "</w:t>
      </w:r>
      <w:r w:rsidRPr="009E12D8">
        <w:rPr>
          <w:rFonts w:ascii="Courier New" w:hAnsi="Courier New" w:cs="Courier New"/>
          <w:lang w:val="en-US"/>
        </w:rPr>
        <w:t>ETC_FRA_Common-</w:t>
      </w:r>
      <w:r w:rsidR="001D6033">
        <w:rPr>
          <w:rFonts w:ascii="Courier New" w:hAnsi="Courier New" w:cs="Courier New"/>
          <w:lang w:val="en-US"/>
        </w:rPr>
        <w:t>X.Y.Z</w:t>
      </w:r>
      <w:r w:rsidRPr="009E12D8">
        <w:rPr>
          <w:rFonts w:ascii="Courier New" w:hAnsi="Courier New" w:cs="Courier New"/>
          <w:lang w:val="en-US"/>
        </w:rPr>
        <w:t>.jar</w:t>
      </w:r>
      <w:r w:rsidRPr="009E12D8">
        <w:rPr>
          <w:lang w:val="en-US"/>
        </w:rPr>
        <w:t>" file located in the "</w:t>
      </w:r>
      <w:proofErr w:type="spellStart"/>
      <w:r w:rsidRPr="009E12D8">
        <w:rPr>
          <w:rFonts w:ascii="Courier New" w:hAnsi="Courier New" w:cs="Courier New"/>
          <w:lang w:val="en-US"/>
        </w:rPr>
        <w:t>ETC_FRA_Common</w:t>
      </w:r>
      <w:proofErr w:type="spellEnd"/>
      <w:r w:rsidRPr="009E12D8">
        <w:rPr>
          <w:rFonts w:ascii="Courier New" w:hAnsi="Courier New" w:cs="Courier New"/>
          <w:lang w:val="en-US"/>
        </w:rPr>
        <w:t>\</w:t>
      </w:r>
      <w:proofErr w:type="spellStart"/>
      <w:r w:rsidRPr="009E12D8">
        <w:rPr>
          <w:rFonts w:ascii="Courier New" w:hAnsi="Courier New" w:cs="Courier New"/>
          <w:lang w:val="en-US"/>
        </w:rPr>
        <w:t>ETC_FRA_Common</w:t>
      </w:r>
      <w:proofErr w:type="spellEnd"/>
      <w:r w:rsidRPr="009E12D8">
        <w:rPr>
          <w:rFonts w:ascii="Courier New" w:hAnsi="Courier New" w:cs="Courier New"/>
          <w:lang w:val="en-US"/>
        </w:rPr>
        <w:t>\build\lib</w:t>
      </w:r>
      <w:r w:rsidRPr="009E12D8">
        <w:rPr>
          <w:lang w:val="en-US"/>
        </w:rPr>
        <w:t xml:space="preserve">" directory </w:t>
      </w:r>
      <w:r w:rsidR="00B74BDC">
        <w:rPr>
          <w:lang w:val="en-US"/>
        </w:rPr>
        <w:t>that</w:t>
      </w:r>
      <w:r w:rsidRPr="009E12D8">
        <w:rPr>
          <w:lang w:val="en-US"/>
        </w:rPr>
        <w:t xml:space="preserve"> will be used by the test cases.</w:t>
      </w:r>
    </w:p>
    <w:p w:rsidR="00927A8E" w:rsidRPr="00BE34C9" w:rsidRDefault="00927A8E" w:rsidP="00927A8E">
      <w:pPr>
        <w:rPr>
          <w:lang w:val="en-US"/>
        </w:rPr>
      </w:pPr>
    </w:p>
    <w:p w:rsidR="00841749" w:rsidRPr="00BE34C9" w:rsidRDefault="00841749" w:rsidP="002C0298">
      <w:pPr>
        <w:rPr>
          <w:lang w:val="en-US"/>
        </w:rPr>
      </w:pPr>
    </w:p>
    <w:p w:rsidR="00980167" w:rsidRPr="00BE34C9" w:rsidRDefault="004549BC" w:rsidP="00980167">
      <w:pPr>
        <w:pStyle w:val="Titre3"/>
        <w:rPr>
          <w:lang w:val="en-US"/>
        </w:rPr>
      </w:pPr>
      <w:bookmarkStart w:id="68" w:name="_Toc499030239"/>
      <w:r>
        <w:rPr>
          <w:lang w:val="en-US"/>
        </w:rPr>
        <w:t>Configuration</w:t>
      </w:r>
      <w:bookmarkEnd w:id="68"/>
    </w:p>
    <w:p w:rsidR="00980167" w:rsidRPr="00BE34C9" w:rsidRDefault="009E12D8" w:rsidP="00980167">
      <w:pPr>
        <w:rPr>
          <w:lang w:val="en-US"/>
        </w:rPr>
      </w:pPr>
      <w:r w:rsidRPr="009E12D8">
        <w:rPr>
          <w:lang w:val="en-US"/>
        </w:rPr>
        <w:t>Not applicable (this component is not a test case).</w:t>
      </w:r>
    </w:p>
    <w:p w:rsidR="00980167" w:rsidRPr="00BE34C9" w:rsidRDefault="00980167" w:rsidP="002C0298">
      <w:pPr>
        <w:rPr>
          <w:lang w:val="en-US"/>
        </w:rPr>
      </w:pPr>
    </w:p>
    <w:p w:rsidR="006F602A" w:rsidRPr="00BE34C9" w:rsidRDefault="004549BC" w:rsidP="006F602A">
      <w:pPr>
        <w:pStyle w:val="Titre3"/>
        <w:rPr>
          <w:lang w:val="en-US"/>
        </w:rPr>
      </w:pPr>
      <w:bookmarkStart w:id="69" w:name="_Toc499030240"/>
      <w:r>
        <w:rPr>
          <w:lang w:val="en-US"/>
        </w:rPr>
        <w:t>Execution</w:t>
      </w:r>
      <w:bookmarkEnd w:id="69"/>
    </w:p>
    <w:p w:rsidR="006F602A" w:rsidRPr="00BE34C9" w:rsidRDefault="009E12D8" w:rsidP="006F602A">
      <w:pPr>
        <w:rPr>
          <w:lang w:val="en-US"/>
        </w:rPr>
      </w:pPr>
      <w:r w:rsidRPr="009E12D8">
        <w:rPr>
          <w:lang w:val="en-US"/>
        </w:rPr>
        <w:t>Not applicable (this component is not executed).</w:t>
      </w:r>
    </w:p>
    <w:p w:rsidR="006F602A" w:rsidRPr="00BE34C9" w:rsidRDefault="006F602A" w:rsidP="002C0298">
      <w:pPr>
        <w:rPr>
          <w:lang w:val="en-US"/>
        </w:rPr>
      </w:pPr>
    </w:p>
    <w:p w:rsidR="00632013" w:rsidRPr="00BE34C9" w:rsidRDefault="009E12D8" w:rsidP="00632013">
      <w:pPr>
        <w:pStyle w:val="Titre2"/>
        <w:rPr>
          <w:lang w:val="en-US"/>
        </w:rPr>
      </w:pPr>
      <w:bookmarkStart w:id="70" w:name="_Toc499030241"/>
      <w:r w:rsidRPr="009E12D8">
        <w:rPr>
          <w:lang w:val="en-US"/>
        </w:rPr>
        <w:t xml:space="preserve">Test case </w:t>
      </w:r>
      <w:r w:rsidR="00FD5CC3" w:rsidRPr="00BE34C9">
        <w:rPr>
          <w:lang w:val="en-US"/>
        </w:rPr>
        <w:t>"</w:t>
      </w:r>
      <w:r w:rsidRPr="009E12D8">
        <w:rPr>
          <w:lang w:val="en-US"/>
        </w:rPr>
        <w:t>CS Verification</w:t>
      </w:r>
      <w:r w:rsidR="00FD5CC3" w:rsidRPr="00BE34C9">
        <w:rPr>
          <w:lang w:val="en-US"/>
        </w:rPr>
        <w:t>"</w:t>
      </w:r>
      <w:bookmarkEnd w:id="70"/>
    </w:p>
    <w:p w:rsidR="00A65E6F" w:rsidRPr="00BE34C9" w:rsidRDefault="00A65E6F" w:rsidP="00A65E6F">
      <w:pPr>
        <w:pStyle w:val="Titre3"/>
        <w:rPr>
          <w:lang w:val="en-US"/>
        </w:rPr>
      </w:pPr>
      <w:bookmarkStart w:id="71" w:name="_Toc499030242"/>
      <w:r w:rsidRPr="00BE34C9">
        <w:rPr>
          <w:lang w:val="en-US"/>
        </w:rPr>
        <w:t>R</w:t>
      </w:r>
      <w:r w:rsidR="00077AF4" w:rsidRPr="00BE34C9">
        <w:rPr>
          <w:lang w:val="en-US"/>
        </w:rPr>
        <w:t>o</w:t>
      </w:r>
      <w:r w:rsidRPr="00BE34C9">
        <w:rPr>
          <w:lang w:val="en-US"/>
        </w:rPr>
        <w:t>le</w:t>
      </w:r>
      <w:bookmarkEnd w:id="71"/>
    </w:p>
    <w:p w:rsidR="003F2493" w:rsidRPr="00BE34C9" w:rsidRDefault="003F2493" w:rsidP="003F2493">
      <w:pPr>
        <w:rPr>
          <w:lang w:val="en-US"/>
        </w:rPr>
      </w:pPr>
      <w:r w:rsidRPr="00BE34C9">
        <w:rPr>
          <w:lang w:val="en-US"/>
        </w:rPr>
        <w:t>This test case is equivalent to the "FCTT_NG" configuration verification step. The role of this test case is to check:</w:t>
      </w:r>
    </w:p>
    <w:p w:rsidR="003F2493" w:rsidRPr="00BE34C9" w:rsidRDefault="003F2493" w:rsidP="003F2493">
      <w:pPr>
        <w:pStyle w:val="Paragraphedeliste"/>
        <w:numPr>
          <w:ilvl w:val="0"/>
          <w:numId w:val="60"/>
        </w:numPr>
        <w:rPr>
          <w:lang w:val="en-US"/>
        </w:rPr>
      </w:pPr>
      <w:r w:rsidRPr="00BE34C9">
        <w:rPr>
          <w:lang w:val="en-US"/>
        </w:rPr>
        <w:t>The existence of SOM and FOM files</w:t>
      </w:r>
    </w:p>
    <w:p w:rsidR="003F2493" w:rsidRPr="00BE34C9" w:rsidRDefault="009E12D8" w:rsidP="003F2493">
      <w:pPr>
        <w:pStyle w:val="Paragraphedeliste"/>
        <w:numPr>
          <w:ilvl w:val="0"/>
          <w:numId w:val="60"/>
        </w:numPr>
        <w:rPr>
          <w:lang w:val="en-US"/>
        </w:rPr>
      </w:pPr>
      <w:r w:rsidRPr="009E12D8">
        <w:rPr>
          <w:lang w:val="en-US"/>
        </w:rPr>
        <w:t>The validity of SOM and FOM files</w:t>
      </w:r>
    </w:p>
    <w:p w:rsidR="003F2493" w:rsidRPr="00BE34C9" w:rsidRDefault="009E12D8" w:rsidP="003F2493">
      <w:pPr>
        <w:pStyle w:val="Paragraphedeliste"/>
        <w:numPr>
          <w:ilvl w:val="0"/>
          <w:numId w:val="60"/>
        </w:numPr>
        <w:rPr>
          <w:lang w:val="en-US"/>
        </w:rPr>
      </w:pPr>
      <w:r w:rsidRPr="009E12D8">
        <w:rPr>
          <w:lang w:val="en-US"/>
        </w:rPr>
        <w:t>Internal and overall consistency of SOM and FOM files with respect to HLA standard</w:t>
      </w:r>
    </w:p>
    <w:p w:rsidR="003F2493" w:rsidRPr="00BE34C9" w:rsidRDefault="003F2493" w:rsidP="003F2493">
      <w:pPr>
        <w:rPr>
          <w:lang w:val="en-US"/>
        </w:rPr>
      </w:pPr>
    </w:p>
    <w:p w:rsidR="003F2493" w:rsidRPr="00BE34C9" w:rsidRDefault="009E12D8" w:rsidP="003F2493">
      <w:pPr>
        <w:rPr>
          <w:lang w:val="en-US"/>
        </w:rPr>
      </w:pPr>
      <w:r w:rsidRPr="009E12D8">
        <w:rPr>
          <w:lang w:val="en-US"/>
        </w:rPr>
        <w:t>The interoperability requirements associated with this test case are as follows:</w:t>
      </w:r>
    </w:p>
    <w:p w:rsidR="000C79B6" w:rsidRPr="00BE34C9" w:rsidRDefault="004549BC" w:rsidP="000C79B6">
      <w:pPr>
        <w:pStyle w:val="Paragraphedeliste"/>
        <w:ind w:left="1418" w:hanging="1418"/>
        <w:rPr>
          <w:rStyle w:val="ReqTextCar"/>
          <w:lang w:val="en-US"/>
        </w:rPr>
      </w:pPr>
      <w:r>
        <w:rPr>
          <w:rStyle w:val="ReqIDCar"/>
          <w:lang w:val="en-US"/>
        </w:rPr>
        <w:t>[IR-DOC-0001]</w:t>
      </w:r>
      <w:r w:rsidR="009E12D8" w:rsidRPr="009E12D8">
        <w:rPr>
          <w:lang w:val="en-US"/>
        </w:rPr>
        <w:t>:</w:t>
      </w:r>
      <w:r w:rsidR="009E12D8" w:rsidRPr="009E12D8">
        <w:rPr>
          <w:lang w:val="en-US"/>
        </w:rPr>
        <w:tab/>
      </w:r>
      <w:proofErr w:type="spellStart"/>
      <w:r w:rsidR="009E12D8" w:rsidRPr="009E12D8">
        <w:rPr>
          <w:rStyle w:val="ReqTextCar"/>
          <w:lang w:val="en-US"/>
        </w:rPr>
        <w:t>SuT</w:t>
      </w:r>
      <w:proofErr w:type="spellEnd"/>
      <w:r w:rsidR="009E12D8" w:rsidRPr="009E12D8">
        <w:rPr>
          <w:rStyle w:val="ReqTextCar"/>
          <w:lang w:val="en-US"/>
        </w:rPr>
        <w:t xml:space="preserve"> interoperability capabilities shall be documented in a Conformance Statement including a SOM and a FOM with a minimum set of supporting FOM modules</w:t>
      </w:r>
    </w:p>
    <w:p w:rsidR="000C79B6" w:rsidRPr="00BE34C9" w:rsidRDefault="009E12D8" w:rsidP="000C79B6">
      <w:pPr>
        <w:pStyle w:val="Paragraphedeliste"/>
        <w:ind w:left="1418" w:hanging="1418"/>
        <w:rPr>
          <w:rStyle w:val="ReqTextCar"/>
          <w:lang w:val="en-US"/>
        </w:rPr>
      </w:pPr>
      <w:r w:rsidRPr="009E12D8">
        <w:rPr>
          <w:rStyle w:val="ReqIDCar"/>
          <w:lang w:val="en-US"/>
        </w:rPr>
        <w:t>[IR-SOM-0001]</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CS/SOM shall be valid</w:t>
      </w:r>
    </w:p>
    <w:p w:rsidR="000C79B6" w:rsidRPr="00BE34C9" w:rsidRDefault="009E12D8" w:rsidP="000C79B6">
      <w:pPr>
        <w:pStyle w:val="Paragraphedeliste"/>
        <w:ind w:left="1418" w:hanging="1418"/>
        <w:rPr>
          <w:rStyle w:val="ReqTextCar"/>
          <w:lang w:val="en-US"/>
        </w:rPr>
      </w:pPr>
      <w:r w:rsidRPr="009E12D8">
        <w:rPr>
          <w:rStyle w:val="ReqIDCar"/>
          <w:lang w:val="en-US"/>
        </w:rPr>
        <w:t>[IR-SOM-0002]</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CS/SOM shall be consistent</w:t>
      </w:r>
    </w:p>
    <w:p w:rsidR="008F46E9" w:rsidRPr="00BE34C9" w:rsidRDefault="008F46E9" w:rsidP="00D811E9">
      <w:pPr>
        <w:rPr>
          <w:lang w:val="en-US"/>
        </w:rPr>
      </w:pPr>
    </w:p>
    <w:p w:rsidR="00A65E6F" w:rsidRPr="00BE34C9" w:rsidRDefault="00A65E6F" w:rsidP="00A65E6F">
      <w:pPr>
        <w:pStyle w:val="Titre3"/>
        <w:rPr>
          <w:lang w:val="en-US"/>
        </w:rPr>
      </w:pPr>
      <w:bookmarkStart w:id="72" w:name="_Ref469326333"/>
      <w:bookmarkStart w:id="73" w:name="_Toc499030243"/>
      <w:r w:rsidRPr="00BE34C9">
        <w:rPr>
          <w:lang w:val="en-US"/>
        </w:rPr>
        <w:t>Impl</w:t>
      </w:r>
      <w:r w:rsidR="00077AF4" w:rsidRPr="00BE34C9">
        <w:rPr>
          <w:lang w:val="en-US"/>
        </w:rPr>
        <w:t>e</w:t>
      </w:r>
      <w:r w:rsidRPr="00BE34C9">
        <w:rPr>
          <w:lang w:val="en-US"/>
        </w:rPr>
        <w:t>mentation</w:t>
      </w:r>
      <w:bookmarkEnd w:id="72"/>
      <w:bookmarkEnd w:id="73"/>
    </w:p>
    <w:p w:rsidR="00D811E9" w:rsidRPr="00BE34C9" w:rsidRDefault="00D811E9" w:rsidP="00D811E9">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D811E9" w:rsidRPr="00BE34C9" w:rsidRDefault="009E12D8" w:rsidP="00D811E9">
      <w:pPr>
        <w:pStyle w:val="Paragraphedeliste"/>
        <w:numPr>
          <w:ilvl w:val="0"/>
          <w:numId w:val="61"/>
        </w:numPr>
        <w:rPr>
          <w:lang w:val="en-US"/>
        </w:rPr>
      </w:pPr>
      <w:r w:rsidRPr="009E12D8">
        <w:rPr>
          <w:lang w:val="en-US"/>
        </w:rPr>
        <w:t>The project is named "</w:t>
      </w:r>
      <w:proofErr w:type="spellStart"/>
      <w:r w:rsidRPr="009E12D8">
        <w:rPr>
          <w:rFonts w:ascii="Courier New" w:hAnsi="Courier New" w:cs="Courier New"/>
          <w:lang w:val="en-US"/>
        </w:rPr>
        <w:t>TS_CS_Verification</w:t>
      </w:r>
      <w:proofErr w:type="spellEnd"/>
      <w:r w:rsidRPr="009E12D8">
        <w:rPr>
          <w:lang w:val="en-US"/>
        </w:rPr>
        <w:t>"</w:t>
      </w:r>
    </w:p>
    <w:p w:rsidR="00D811E9" w:rsidRPr="00BE34C9" w:rsidRDefault="009E12D8" w:rsidP="00D811E9">
      <w:pPr>
        <w:pStyle w:val="Paragraphedeliste"/>
        <w:numPr>
          <w:ilvl w:val="0"/>
          <w:numId w:val="61"/>
        </w:numPr>
        <w:rPr>
          <w:lang w:val="en-US"/>
        </w:rPr>
      </w:pPr>
      <w:r w:rsidRPr="009E12D8">
        <w:rPr>
          <w:lang w:val="en-US"/>
        </w:rPr>
        <w:t>The source file for the test case is named "</w:t>
      </w:r>
      <w:r w:rsidRPr="009E12D8">
        <w:rPr>
          <w:rFonts w:ascii="Courier New" w:hAnsi="Courier New" w:cs="Courier New"/>
          <w:lang w:val="en-US"/>
        </w:rPr>
        <w:t>TC_001_Files_Check.java</w:t>
      </w:r>
      <w:r w:rsidRPr="009E12D8">
        <w:rPr>
          <w:lang w:val="en-US"/>
        </w:rPr>
        <w:t>"</w:t>
      </w:r>
    </w:p>
    <w:p w:rsidR="00D811E9" w:rsidRPr="00BE34C9" w:rsidRDefault="009E12D8" w:rsidP="00D811E9">
      <w:pPr>
        <w:pStyle w:val="Paragraphedeliste"/>
        <w:numPr>
          <w:ilvl w:val="0"/>
          <w:numId w:val="61"/>
        </w:numPr>
        <w:rPr>
          <w:lang w:val="en-US"/>
        </w:rPr>
      </w:pPr>
      <w:r w:rsidRPr="009E12D8">
        <w:rPr>
          <w:lang w:val="en-US"/>
        </w:rPr>
        <w:t>The source file for the test case parameter manager is named "</w:t>
      </w:r>
      <w:r w:rsidRPr="009E12D8">
        <w:rPr>
          <w:rFonts w:ascii="Courier New" w:hAnsi="Courier New" w:cs="Courier New"/>
          <w:lang w:val="en-US"/>
        </w:rPr>
        <w:t>CS_Verification_TcParam.java</w:t>
      </w:r>
      <w:r w:rsidRPr="009E12D8">
        <w:rPr>
          <w:lang w:val="en-US"/>
        </w:rPr>
        <w:t>"</w:t>
      </w:r>
    </w:p>
    <w:p w:rsidR="00D811E9" w:rsidRPr="00BE34C9" w:rsidRDefault="009E12D8" w:rsidP="00D811E9">
      <w:pPr>
        <w:pStyle w:val="Paragraphedeliste"/>
        <w:numPr>
          <w:ilvl w:val="0"/>
          <w:numId w:val="61"/>
        </w:numPr>
        <w:rPr>
          <w:lang w:val="en-US"/>
        </w:rPr>
      </w:pPr>
      <w:r w:rsidRPr="009E12D8">
        <w:rPr>
          <w:lang w:val="en-US"/>
        </w:rPr>
        <w:t>The source file for the test case model is named "</w:t>
      </w:r>
      <w:r w:rsidRPr="009E12D8">
        <w:rPr>
          <w:rFonts w:ascii="Courier New" w:hAnsi="Courier New" w:cs="Courier New"/>
          <w:lang w:val="en-US"/>
        </w:rPr>
        <w:t>CS_Verification_BaseModel.java</w:t>
      </w:r>
      <w:r w:rsidRPr="009E12D8">
        <w:rPr>
          <w:lang w:val="en-US"/>
        </w:rPr>
        <w:t>"</w:t>
      </w:r>
    </w:p>
    <w:p w:rsidR="00D811E9" w:rsidRPr="00BE34C9" w:rsidRDefault="00D811E9" w:rsidP="00D811E9">
      <w:pPr>
        <w:rPr>
          <w:lang w:val="en-US"/>
        </w:rPr>
      </w:pPr>
    </w:p>
    <w:p w:rsidR="00740CCA" w:rsidRPr="00BE34C9" w:rsidRDefault="009E12D8" w:rsidP="00740CCA">
      <w:pPr>
        <w:pStyle w:val="Titre4"/>
        <w:rPr>
          <w:lang w:val="en-US"/>
        </w:rPr>
      </w:pPr>
      <w:bookmarkStart w:id="74" w:name="_Ref479170653"/>
      <w:bookmarkStart w:id="75" w:name="_Toc499030244"/>
      <w:r w:rsidRPr="009E12D8">
        <w:rPr>
          <w:lang w:val="en-US"/>
        </w:rPr>
        <w:t>Test case main class</w:t>
      </w:r>
      <w:bookmarkEnd w:id="74"/>
      <w:bookmarkEnd w:id="75"/>
    </w:p>
    <w:p w:rsidR="00825B8A" w:rsidRPr="00BE34C9" w:rsidRDefault="00825B8A" w:rsidP="00825B8A">
      <w:pPr>
        <w:rPr>
          <w:lang w:val="en-US"/>
        </w:rPr>
      </w:pPr>
      <w:r w:rsidRPr="00BE34C9">
        <w:rPr>
          <w:lang w:val="en-US"/>
        </w:rPr>
        <w:t xml:space="preserve">The test case </w:t>
      </w:r>
      <w:r w:rsidR="00B74BDC">
        <w:rPr>
          <w:lang w:val="en-US"/>
        </w:rPr>
        <w:t>is</w:t>
      </w:r>
      <w:r w:rsidRPr="00BE34C9">
        <w:rPr>
          <w:lang w:val="en-US"/>
        </w:rPr>
        <w:t xml:space="preserve"> a class implementing the "</w:t>
      </w:r>
      <w:proofErr w:type="spellStart"/>
      <w:r w:rsidRPr="00BE34C9">
        <w:rPr>
          <w:rFonts w:ascii="Courier New" w:hAnsi="Courier New" w:cs="Courier New"/>
          <w:lang w:val="en-US"/>
        </w:rPr>
        <w:t>IVCT_AbstractTestCase</w:t>
      </w:r>
      <w:proofErr w:type="spellEnd"/>
      <w:r w:rsidRPr="00BE34C9">
        <w:rPr>
          <w:lang w:val="en-US"/>
        </w:rPr>
        <w:t xml:space="preserve">" interface (see </w:t>
      </w:r>
      <w:r w:rsidR="0063726A" w:rsidRPr="00BE34C9">
        <w:rPr>
          <w:lang w:val="en-US"/>
        </w:rPr>
        <w:t>§</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7A51B5">
        <w:rPr>
          <w:lang w:val="en-US"/>
        </w:rPr>
        <w:t>2.3.1</w:t>
      </w:r>
      <w:r w:rsidR="009105AF" w:rsidRPr="00BE34C9">
        <w:rPr>
          <w:lang w:val="en-US"/>
        </w:rPr>
        <w:fldChar w:fldCharType="end"/>
      </w:r>
      <w:r w:rsidRPr="00BE34C9">
        <w:rPr>
          <w:lang w:val="en-US"/>
        </w:rPr>
        <w:t>). The "</w:t>
      </w:r>
      <w:proofErr w:type="spellStart"/>
      <w:r w:rsidRPr="00BE34C9">
        <w:rPr>
          <w:rFonts w:ascii="Courier New" w:hAnsi="Courier New" w:cs="Courier New"/>
          <w:lang w:val="en-US"/>
        </w:rPr>
        <w:t>tc_cs_verification</w:t>
      </w:r>
      <w:proofErr w:type="spellEnd"/>
      <w:r w:rsidRPr="00BE34C9">
        <w:rPr>
          <w:rFonts w:ascii="Courier New" w:hAnsi="Courier New" w:cs="Courier New"/>
          <w:lang w:val="en-US"/>
        </w:rPr>
        <w:t>\TC_001_Files_Check.java</w:t>
      </w:r>
      <w:r w:rsidRPr="00BE34C9">
        <w:rPr>
          <w:lang w:val="en-US"/>
        </w:rPr>
        <w:t xml:space="preserve">" </w:t>
      </w:r>
      <w:r w:rsidR="00B74BDC" w:rsidRPr="00BE34C9">
        <w:rPr>
          <w:lang w:val="en-US"/>
        </w:rPr>
        <w:t xml:space="preserve">source file </w:t>
      </w:r>
      <w:r w:rsidRPr="00BE34C9">
        <w:rPr>
          <w:lang w:val="en-US"/>
        </w:rPr>
        <w:t>implements the "</w:t>
      </w:r>
      <w:r w:rsidRPr="00BE34C9">
        <w:rPr>
          <w:rFonts w:ascii="Courier New" w:hAnsi="Courier New" w:cs="Courier New"/>
          <w:lang w:val="en-US"/>
        </w:rPr>
        <w:t>TC_001_Files_Check</w:t>
      </w:r>
      <w:r w:rsidRPr="00BE34C9">
        <w:rPr>
          <w:lang w:val="en-US"/>
        </w:rPr>
        <w:t xml:space="preserve">" </w:t>
      </w:r>
      <w:r w:rsidR="00B74BDC" w:rsidRPr="00BE34C9">
        <w:rPr>
          <w:lang w:val="en-US"/>
        </w:rPr>
        <w:t xml:space="preserve">class </w:t>
      </w:r>
      <w:r w:rsidRPr="00BE34C9">
        <w:rPr>
          <w:lang w:val="en-US"/>
        </w:rPr>
        <w:t>and its methods:</w:t>
      </w:r>
    </w:p>
    <w:p w:rsidR="00825B8A" w:rsidRPr="00BE34C9" w:rsidRDefault="00825B8A" w:rsidP="00825B8A">
      <w:pPr>
        <w:pStyle w:val="Paragraphedeliste"/>
        <w:numPr>
          <w:ilvl w:val="0"/>
          <w:numId w:val="62"/>
        </w:numPr>
        <w:rPr>
          <w:lang w:val="en-US"/>
        </w:rPr>
      </w:pPr>
      <w:r w:rsidRPr="00BE34C9">
        <w:rPr>
          <w:lang w:val="en-US"/>
        </w:rPr>
        <w:t>"</w:t>
      </w:r>
      <w:proofErr w:type="spellStart"/>
      <w:r w:rsidR="009E12D8" w:rsidRPr="009E12D8">
        <w:rPr>
          <w:rFonts w:ascii="Courier New" w:hAnsi="Courier New" w:cs="Courier New"/>
          <w:lang w:val="en-US"/>
        </w:rPr>
        <w:t>getIVCT_BaseModel</w:t>
      </w:r>
      <w:proofErr w:type="spellEnd"/>
      <w:r w:rsidR="009E12D8" w:rsidRPr="009E12D8">
        <w:rPr>
          <w:lang w:val="en-US"/>
        </w:rPr>
        <w:t>" to initialize the ETC by creating:</w:t>
      </w:r>
    </w:p>
    <w:p w:rsidR="00825B8A" w:rsidRPr="00BE34C9" w:rsidRDefault="009E12D8" w:rsidP="00825B8A">
      <w:pPr>
        <w:pStyle w:val="Paragraphedeliste"/>
        <w:numPr>
          <w:ilvl w:val="1"/>
          <w:numId w:val="39"/>
        </w:numPr>
        <w:rPr>
          <w:lang w:val="en-US"/>
        </w:rPr>
      </w:pPr>
      <w:r w:rsidRPr="009E12D8">
        <w:rPr>
          <w:lang w:val="en-US"/>
        </w:rPr>
        <w:t>an instance of the "</w:t>
      </w:r>
      <w:proofErr w:type="spellStart"/>
      <w:r w:rsidRPr="009E12D8">
        <w:rPr>
          <w:rFonts w:ascii="Courier New" w:hAnsi="Courier New" w:cs="Courier New"/>
          <w:lang w:val="en-US"/>
        </w:rPr>
        <w:t>CS_Verification_BaseModel</w:t>
      </w:r>
      <w:proofErr w:type="spellEnd"/>
      <w:r w:rsidRPr="009E12D8">
        <w:rPr>
          <w:lang w:val="en-US"/>
        </w:rPr>
        <w:t>"</w:t>
      </w:r>
      <w:r w:rsidR="001962A2">
        <w:rPr>
          <w:lang w:val="en-US"/>
        </w:rPr>
        <w:t xml:space="preserve"> </w:t>
      </w:r>
      <w:r w:rsidR="001962A2" w:rsidRPr="004549BC">
        <w:rPr>
          <w:lang w:val="en-US"/>
        </w:rPr>
        <w:t>model</w:t>
      </w:r>
    </w:p>
    <w:p w:rsidR="00825B8A" w:rsidRPr="00BE34C9" w:rsidRDefault="009E12D8" w:rsidP="00825B8A">
      <w:pPr>
        <w:pStyle w:val="Paragraphedeliste"/>
        <w:numPr>
          <w:ilvl w:val="1"/>
          <w:numId w:val="39"/>
        </w:numPr>
        <w:rPr>
          <w:lang w:val="en-US"/>
        </w:rPr>
      </w:pPr>
      <w:r w:rsidRPr="009E12D8">
        <w:rPr>
          <w:lang w:val="en-US"/>
        </w:rPr>
        <w:t>an instance of the "</w:t>
      </w:r>
      <w:proofErr w:type="spellStart"/>
      <w:r w:rsidRPr="009E12D8">
        <w:rPr>
          <w:rFonts w:ascii="Courier New" w:hAnsi="Courier New" w:cs="Courier New"/>
          <w:lang w:val="en-US"/>
        </w:rPr>
        <w:t>CS_Verification_TcParam</w:t>
      </w:r>
      <w:proofErr w:type="spellEnd"/>
      <w:r w:rsidRPr="009E12D8">
        <w:rPr>
          <w:lang w:val="en-US"/>
        </w:rPr>
        <w:t>"</w:t>
      </w:r>
      <w:r w:rsidR="001962A2">
        <w:rPr>
          <w:lang w:val="en-US"/>
        </w:rPr>
        <w:t xml:space="preserve"> </w:t>
      </w:r>
      <w:r w:rsidR="001962A2" w:rsidRPr="004549BC">
        <w:rPr>
          <w:lang w:val="en-US"/>
        </w:rPr>
        <w:t>parameters</w:t>
      </w:r>
    </w:p>
    <w:p w:rsidR="00825B8A" w:rsidRPr="00BE34C9" w:rsidRDefault="009E12D8" w:rsidP="00825B8A">
      <w:pPr>
        <w:pStyle w:val="Paragraphedeliste"/>
        <w:numPr>
          <w:ilvl w:val="1"/>
          <w:numId w:val="39"/>
        </w:numPr>
        <w:rPr>
          <w:lang w:val="en-US"/>
        </w:rPr>
      </w:pPr>
      <w:r w:rsidRPr="009E12D8">
        <w:rPr>
          <w:lang w:val="en-US"/>
        </w:rPr>
        <w:t>a "</w:t>
      </w:r>
      <w:proofErr w:type="spellStart"/>
      <w:r w:rsidRPr="009E12D8">
        <w:rPr>
          <w:rFonts w:ascii="Courier New" w:hAnsi="Courier New" w:cs="Courier New"/>
          <w:lang w:val="en-US"/>
        </w:rPr>
        <w:t>FCTTFilesCheck</w:t>
      </w:r>
      <w:proofErr w:type="spellEnd"/>
      <w:r w:rsidRPr="009E12D8">
        <w:rPr>
          <w:lang w:val="en-US"/>
        </w:rPr>
        <w:t>"</w:t>
      </w:r>
      <w:r w:rsidR="001962A2">
        <w:rPr>
          <w:lang w:val="en-US"/>
        </w:rPr>
        <w:t xml:space="preserve"> business instance</w:t>
      </w:r>
    </w:p>
    <w:p w:rsidR="00825B8A" w:rsidRPr="00BE34C9" w:rsidRDefault="00825B8A" w:rsidP="00825B8A">
      <w:pPr>
        <w:pStyle w:val="Paragraphedeliste"/>
        <w:numPr>
          <w:ilvl w:val="0"/>
          <w:numId w:val="62"/>
        </w:numPr>
        <w:rPr>
          <w:lang w:val="en-US"/>
        </w:rPr>
      </w:pPr>
      <w:r w:rsidRPr="00BE34C9">
        <w:rPr>
          <w:lang w:val="en-US"/>
        </w:rPr>
        <w:t>"</w:t>
      </w:r>
      <w:proofErr w:type="spellStart"/>
      <w:r w:rsidRPr="00BE34C9">
        <w:rPr>
          <w:rFonts w:ascii="Courier New" w:hAnsi="Courier New" w:cs="Courier New"/>
          <w:lang w:val="en-US"/>
        </w:rPr>
        <w:t>logTestPurpose</w:t>
      </w:r>
      <w:proofErr w:type="spellEnd"/>
      <w:r w:rsidRPr="00BE34C9">
        <w:rPr>
          <w:lang w:val="en-US"/>
        </w:rPr>
        <w:t>" to log the purpose of the test-case</w:t>
      </w:r>
    </w:p>
    <w:p w:rsidR="00825B8A" w:rsidRPr="00BE34C9" w:rsidRDefault="00825B8A" w:rsidP="00825B8A">
      <w:pPr>
        <w:pStyle w:val="Paragraphedeliste"/>
        <w:numPr>
          <w:ilvl w:val="0"/>
          <w:numId w:val="62"/>
        </w:numPr>
        <w:rPr>
          <w:lang w:val="en-US"/>
        </w:rPr>
      </w:pPr>
      <w:r w:rsidRPr="00BE34C9">
        <w:rPr>
          <w:lang w:val="en-US"/>
        </w:rPr>
        <w:t>"</w:t>
      </w:r>
      <w:proofErr w:type="spellStart"/>
      <w:r w:rsidRPr="00BE34C9">
        <w:rPr>
          <w:rFonts w:ascii="Courier New" w:hAnsi="Courier New" w:cs="Courier New"/>
          <w:lang w:val="en-US"/>
        </w:rPr>
        <w:t>preambleAction</w:t>
      </w:r>
      <w:proofErr w:type="spellEnd"/>
      <w:r w:rsidRPr="00BE34C9">
        <w:rPr>
          <w:lang w:val="en-US"/>
        </w:rPr>
        <w:t>" to prepare the execution of the test</w:t>
      </w:r>
      <w:r w:rsidR="003D084D">
        <w:rPr>
          <w:lang w:val="en-US"/>
        </w:rPr>
        <w:t xml:space="preserve"> </w:t>
      </w:r>
      <w:r w:rsidRPr="00BE34C9">
        <w:rPr>
          <w:lang w:val="en-US"/>
        </w:rPr>
        <w:t>case (nothing to do, there is no connection to the RTI required for this test case)</w:t>
      </w:r>
    </w:p>
    <w:p w:rsidR="00825B8A" w:rsidRPr="00BE34C9" w:rsidRDefault="009E12D8" w:rsidP="00825B8A">
      <w:pPr>
        <w:pStyle w:val="Paragraphedeliste"/>
        <w:numPr>
          <w:ilvl w:val="0"/>
          <w:numId w:val="62"/>
        </w:numPr>
        <w:rPr>
          <w:lang w:val="en-US"/>
        </w:rPr>
      </w:pPr>
      <w:r w:rsidRPr="009E12D8">
        <w:rPr>
          <w:lang w:val="en-US"/>
        </w:rPr>
        <w:t>"</w:t>
      </w:r>
      <w:proofErr w:type="spellStart"/>
      <w:r w:rsidRPr="009E12D8">
        <w:rPr>
          <w:rFonts w:ascii="Courier New" w:hAnsi="Courier New" w:cs="Courier New"/>
          <w:lang w:val="en-US"/>
        </w:rPr>
        <w:t>performTest</w:t>
      </w:r>
      <w:proofErr w:type="spellEnd"/>
      <w:r w:rsidRPr="009E12D8">
        <w:rPr>
          <w:lang w:val="en-US"/>
        </w:rPr>
        <w:t>" to sequence the test</w:t>
      </w:r>
      <w:r w:rsidR="003D084D">
        <w:rPr>
          <w:lang w:val="en-US"/>
        </w:rPr>
        <w:t xml:space="preserve"> </w:t>
      </w:r>
      <w:r w:rsidRPr="009E12D8">
        <w:rPr>
          <w:lang w:val="en-US"/>
        </w:rPr>
        <w:t>case steps:</w:t>
      </w:r>
    </w:p>
    <w:p w:rsidR="00825B8A" w:rsidRPr="00BE34C9" w:rsidRDefault="009E12D8" w:rsidP="00825B8A">
      <w:pPr>
        <w:pStyle w:val="Paragraphedeliste"/>
        <w:numPr>
          <w:ilvl w:val="1"/>
          <w:numId w:val="39"/>
        </w:numPr>
        <w:rPr>
          <w:lang w:val="en-US"/>
        </w:rPr>
      </w:pPr>
      <w:r w:rsidRPr="009E12D8">
        <w:rPr>
          <w:lang w:val="en-US"/>
        </w:rPr>
        <w:t>Enable the "</w:t>
      </w:r>
      <w:proofErr w:type="spellStart"/>
      <w:r w:rsidRPr="009E12D8">
        <w:rPr>
          <w:rFonts w:ascii="Courier New" w:hAnsi="Courier New" w:cs="Courier New"/>
          <w:lang w:val="en-US"/>
        </w:rPr>
        <w:t>FCTTFilesCheck</w:t>
      </w:r>
      <w:proofErr w:type="spellEnd"/>
      <w:r w:rsidRPr="009E12D8">
        <w:rPr>
          <w:lang w:val="en-US"/>
        </w:rPr>
        <w:t>" instance to:</w:t>
      </w:r>
    </w:p>
    <w:p w:rsidR="00825B8A" w:rsidRPr="00BE34C9" w:rsidRDefault="009E12D8" w:rsidP="00825B8A">
      <w:pPr>
        <w:pStyle w:val="Paragraphedeliste"/>
        <w:numPr>
          <w:ilvl w:val="2"/>
          <w:numId w:val="39"/>
        </w:numPr>
        <w:rPr>
          <w:lang w:val="en-US"/>
        </w:rPr>
      </w:pPr>
      <w:r w:rsidRPr="009E12D8">
        <w:rPr>
          <w:lang w:val="en-US"/>
        </w:rPr>
        <w:t>Load SOM and FOM files</w:t>
      </w:r>
    </w:p>
    <w:p w:rsidR="00825B8A" w:rsidRPr="00BE34C9" w:rsidRDefault="00825B8A" w:rsidP="00825B8A">
      <w:pPr>
        <w:pStyle w:val="Paragraphedeliste"/>
        <w:numPr>
          <w:ilvl w:val="2"/>
          <w:numId w:val="39"/>
        </w:numPr>
        <w:rPr>
          <w:lang w:val="en-US"/>
        </w:rPr>
      </w:pPr>
      <w:r w:rsidRPr="00BE34C9">
        <w:rPr>
          <w:lang w:val="en-US"/>
        </w:rPr>
        <w:t>Analyze the FOM files (validity)</w:t>
      </w:r>
    </w:p>
    <w:p w:rsidR="00825B8A" w:rsidRPr="00BE34C9" w:rsidRDefault="009E12D8" w:rsidP="00825B8A">
      <w:pPr>
        <w:pStyle w:val="Paragraphedeliste"/>
        <w:numPr>
          <w:ilvl w:val="2"/>
          <w:numId w:val="39"/>
        </w:numPr>
        <w:rPr>
          <w:lang w:val="en-US"/>
        </w:rPr>
      </w:pPr>
      <w:r w:rsidRPr="009E12D8">
        <w:rPr>
          <w:lang w:val="en-US"/>
        </w:rPr>
        <w:t>Analyze SOM files (validity)</w:t>
      </w:r>
    </w:p>
    <w:p w:rsidR="00825B8A" w:rsidRPr="00BE34C9" w:rsidRDefault="00825B8A" w:rsidP="00825B8A">
      <w:pPr>
        <w:pStyle w:val="Paragraphedeliste"/>
        <w:numPr>
          <w:ilvl w:val="2"/>
          <w:numId w:val="39"/>
        </w:numPr>
        <w:rPr>
          <w:lang w:val="en-US"/>
        </w:rPr>
      </w:pPr>
      <w:r w:rsidRPr="00BE34C9">
        <w:rPr>
          <w:lang w:val="en-US"/>
        </w:rPr>
        <w:t>Analyze the inclusion of SOM(s) in the FOM</w:t>
      </w:r>
      <w:r w:rsidR="003D084D">
        <w:rPr>
          <w:lang w:val="en-US"/>
        </w:rPr>
        <w:t>(s)</w:t>
      </w:r>
    </w:p>
    <w:p w:rsidR="003D084D" w:rsidRPr="00BE34C9" w:rsidRDefault="003D084D" w:rsidP="003D084D">
      <w:pPr>
        <w:pStyle w:val="Paragraphedeliste"/>
        <w:numPr>
          <w:ilvl w:val="2"/>
          <w:numId w:val="39"/>
        </w:numPr>
        <w:rPr>
          <w:lang w:val="en-US"/>
        </w:rPr>
      </w:pPr>
      <w:r w:rsidRPr="00BE34C9">
        <w:rPr>
          <w:lang w:val="en-US"/>
        </w:rPr>
        <w:t xml:space="preserve">Analyze </w:t>
      </w:r>
      <w:r w:rsidRPr="003D084D">
        <w:rPr>
          <w:lang w:val="en-US"/>
        </w:rPr>
        <w:t>consistency of sharing property between SOM</w:t>
      </w:r>
      <w:r>
        <w:rPr>
          <w:lang w:val="en-US"/>
        </w:rPr>
        <w:t>(s)</w:t>
      </w:r>
      <w:r w:rsidRPr="003D084D">
        <w:rPr>
          <w:lang w:val="en-US"/>
        </w:rPr>
        <w:t xml:space="preserve"> and FOM</w:t>
      </w:r>
      <w:r>
        <w:rPr>
          <w:lang w:val="en-US"/>
        </w:rPr>
        <w:t>(s)</w:t>
      </w:r>
    </w:p>
    <w:p w:rsidR="00825B8A" w:rsidRPr="00BE34C9" w:rsidRDefault="00825B8A" w:rsidP="00825B8A">
      <w:pPr>
        <w:pStyle w:val="Paragraphedeliste"/>
        <w:numPr>
          <w:ilvl w:val="2"/>
          <w:numId w:val="39"/>
        </w:numPr>
        <w:rPr>
          <w:lang w:val="en-US"/>
        </w:rPr>
      </w:pPr>
      <w:r w:rsidRPr="00BE34C9">
        <w:rPr>
          <w:lang w:val="en-US"/>
        </w:rPr>
        <w:t>Check the consistency between the services used and the published and subscribed objects and interactions (</w:t>
      </w:r>
      <w:r w:rsidR="00840ACB" w:rsidRPr="00BE34C9">
        <w:rPr>
          <w:lang w:val="en-US"/>
        </w:rPr>
        <w:t xml:space="preserve">cf. </w:t>
      </w:r>
      <w:r w:rsidRPr="00BE34C9">
        <w:rPr>
          <w:lang w:val="en-US"/>
        </w:rPr>
        <w:t>rules</w:t>
      </w:r>
      <w:r w:rsidR="00840ACB" w:rsidRPr="00BE34C9">
        <w:rPr>
          <w:lang w:val="en-US"/>
        </w:rPr>
        <w:t xml:space="preserve"> file</w:t>
      </w:r>
      <w:r w:rsidR="009E12D8" w:rsidRPr="009E12D8">
        <w:rPr>
          <w:lang w:val="en-US"/>
        </w:rPr>
        <w:t xml:space="preserve"> in the appendix to §</w:t>
      </w:r>
      <w:r w:rsidR="009105AF" w:rsidRPr="009E12D8">
        <w:rPr>
          <w:lang w:val="en-US"/>
        </w:rPr>
        <w:fldChar w:fldCharType="begin"/>
      </w:r>
      <w:r w:rsidR="009E12D8" w:rsidRPr="009E12D8">
        <w:rPr>
          <w:lang w:val="en-US"/>
        </w:rPr>
        <w:instrText xml:space="preserve"> REF _Ref430877569 \r \h </w:instrText>
      </w:r>
      <w:r w:rsidR="009105AF" w:rsidRPr="009E12D8">
        <w:rPr>
          <w:lang w:val="en-US"/>
        </w:rPr>
      </w:r>
      <w:r w:rsidR="009105AF" w:rsidRPr="009E12D8">
        <w:rPr>
          <w:lang w:val="en-US"/>
        </w:rPr>
        <w:fldChar w:fldCharType="separate"/>
      </w:r>
      <w:r w:rsidR="007A51B5">
        <w:rPr>
          <w:lang w:val="en-US"/>
        </w:rPr>
        <w:t>5.1</w:t>
      </w:r>
      <w:r w:rsidR="009105AF" w:rsidRPr="009E12D8">
        <w:rPr>
          <w:lang w:val="en-US"/>
        </w:rPr>
        <w:fldChar w:fldCharType="end"/>
      </w:r>
      <w:r w:rsidR="009E12D8" w:rsidRPr="009E12D8">
        <w:rPr>
          <w:lang w:val="en-US"/>
        </w:rPr>
        <w:t>)</w:t>
      </w:r>
    </w:p>
    <w:p w:rsidR="00825B8A" w:rsidRPr="00BE34C9" w:rsidRDefault="009E12D8" w:rsidP="00825B8A">
      <w:pPr>
        <w:pStyle w:val="Paragraphedeliste"/>
        <w:numPr>
          <w:ilvl w:val="1"/>
          <w:numId w:val="39"/>
        </w:numPr>
        <w:rPr>
          <w:lang w:val="en-US"/>
        </w:rPr>
      </w:pPr>
      <w:r w:rsidRPr="009E12D8">
        <w:rPr>
          <w:lang w:val="en-US"/>
        </w:rPr>
        <w:t>Generate a report file</w:t>
      </w:r>
    </w:p>
    <w:p w:rsidR="00825B8A" w:rsidRPr="00BE34C9" w:rsidRDefault="00825B8A" w:rsidP="00825B8A">
      <w:pPr>
        <w:pStyle w:val="Paragraphedeliste"/>
        <w:numPr>
          <w:ilvl w:val="0"/>
          <w:numId w:val="62"/>
        </w:numPr>
        <w:rPr>
          <w:lang w:val="en-US"/>
        </w:rPr>
      </w:pPr>
      <w:r w:rsidRPr="00BE34C9">
        <w:rPr>
          <w:lang w:val="en-US"/>
        </w:rPr>
        <w:t>"</w:t>
      </w:r>
      <w:proofErr w:type="spellStart"/>
      <w:r w:rsidRPr="00BE34C9">
        <w:rPr>
          <w:rFonts w:ascii="Courier New" w:hAnsi="Courier New" w:cs="Courier New"/>
          <w:lang w:val="en-US"/>
        </w:rPr>
        <w:t>postambleAction</w:t>
      </w:r>
      <w:proofErr w:type="spellEnd"/>
      <w:r w:rsidRPr="00BE34C9">
        <w:rPr>
          <w:lang w:val="en-US"/>
        </w:rPr>
        <w:t>" to complete the test</w:t>
      </w:r>
      <w:r w:rsidR="003D084D">
        <w:rPr>
          <w:lang w:val="en-US"/>
        </w:rPr>
        <w:t xml:space="preserve"> </w:t>
      </w:r>
      <w:r w:rsidRPr="00BE34C9">
        <w:rPr>
          <w:lang w:val="en-US"/>
        </w:rPr>
        <w:t>case (there is no disconnection from the RTI required for this test case) and generate the results file</w:t>
      </w:r>
    </w:p>
    <w:p w:rsidR="00825B8A" w:rsidRPr="00BE34C9" w:rsidRDefault="00825B8A" w:rsidP="00F4279C">
      <w:pPr>
        <w:rPr>
          <w:lang w:val="en-US"/>
        </w:rPr>
      </w:pPr>
    </w:p>
    <w:p w:rsidR="001739CC" w:rsidRPr="00BE34C9" w:rsidRDefault="001739CC" w:rsidP="00005E45">
      <w:pPr>
        <w:pStyle w:val="Paragraphedeliste"/>
        <w:ind w:left="1418" w:hanging="1418"/>
        <w:rPr>
          <w:rStyle w:val="ReqTextCar"/>
          <w:lang w:val="en-US"/>
        </w:rPr>
      </w:pPr>
    </w:p>
    <w:p w:rsidR="00740CCA" w:rsidRPr="00BE34C9" w:rsidRDefault="009E12D8" w:rsidP="00740CCA">
      <w:pPr>
        <w:pStyle w:val="Titre4"/>
        <w:rPr>
          <w:lang w:val="en-US"/>
        </w:rPr>
      </w:pPr>
      <w:bookmarkStart w:id="76" w:name="_Toc499030245"/>
      <w:r w:rsidRPr="009E12D8">
        <w:rPr>
          <w:lang w:val="en-US"/>
        </w:rPr>
        <w:lastRenderedPageBreak/>
        <w:t>Data model management class</w:t>
      </w:r>
      <w:bookmarkEnd w:id="76"/>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FB4245" w:rsidRPr="006A1AF5" w:rsidTr="00D31FB8">
        <w:trPr>
          <w:trHeight w:val="419"/>
        </w:trPr>
        <w:tc>
          <w:tcPr>
            <w:tcW w:w="1101" w:type="dxa"/>
            <w:tcBorders>
              <w:right w:val="single" w:sz="8" w:space="0" w:color="4BACC6"/>
            </w:tcBorders>
          </w:tcPr>
          <w:p w:rsidR="00FB4245"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11"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FB4245" w:rsidRPr="00BE34C9" w:rsidRDefault="00840ACB" w:rsidP="00E26F95">
            <w:pPr>
              <w:rPr>
                <w:lang w:val="en-US"/>
              </w:rPr>
            </w:pPr>
            <w:r w:rsidRPr="00BE34C9">
              <w:rPr>
                <w:lang w:val="en-US"/>
              </w:rPr>
              <w:t>For this "CS Verification"</w:t>
            </w:r>
            <w:r w:rsidR="00E26F95">
              <w:rPr>
                <w:lang w:val="en-US"/>
              </w:rPr>
              <w:t xml:space="preserve"> </w:t>
            </w:r>
            <w:r w:rsidR="00E26F95" w:rsidRPr="00BE34C9">
              <w:rPr>
                <w:lang w:val="en-US"/>
              </w:rPr>
              <w:t>test case</w:t>
            </w:r>
            <w:r w:rsidRPr="00BE34C9">
              <w:rPr>
                <w:lang w:val="en-US"/>
              </w:rPr>
              <w:t xml:space="preserve">, no data exchange is </w:t>
            </w:r>
            <w:r w:rsidR="00E26F95">
              <w:rPr>
                <w:lang w:val="en-US"/>
              </w:rPr>
              <w:t>performed</w:t>
            </w:r>
            <w:r w:rsidRPr="00BE34C9">
              <w:rPr>
                <w:lang w:val="en-US"/>
              </w:rPr>
              <w:t>, so there is no required connection to the RTI.</w:t>
            </w:r>
          </w:p>
        </w:tc>
      </w:tr>
    </w:tbl>
    <w:p w:rsidR="00FB4245" w:rsidRPr="00BE34C9" w:rsidRDefault="00FB4245" w:rsidP="007C0E22">
      <w:pPr>
        <w:rPr>
          <w:lang w:val="en-US"/>
        </w:rPr>
      </w:pPr>
    </w:p>
    <w:p w:rsidR="00B738ED" w:rsidRPr="00BE34C9" w:rsidRDefault="00B738ED" w:rsidP="00B738ED">
      <w:pPr>
        <w:rPr>
          <w:lang w:val="en-US"/>
        </w:rPr>
      </w:pPr>
      <w:r w:rsidRPr="00BE34C9">
        <w:rPr>
          <w:lang w:val="en-US"/>
        </w:rPr>
        <w:t>The "</w:t>
      </w:r>
      <w:proofErr w:type="spellStart"/>
      <w:r w:rsidRPr="00BE34C9">
        <w:rPr>
          <w:rFonts w:ascii="Courier New" w:hAnsi="Courier New" w:cs="Courier New"/>
          <w:lang w:val="en-US"/>
        </w:rPr>
        <w:t>tc_lib_cs_verification</w:t>
      </w:r>
      <w:proofErr w:type="spellEnd"/>
      <w:r w:rsidRPr="00BE34C9">
        <w:rPr>
          <w:rFonts w:ascii="Courier New" w:hAnsi="Courier New" w:cs="Courier New"/>
          <w:lang w:val="en-US"/>
        </w:rPr>
        <w:t>\CS_Verification_BaseModel.java</w:t>
      </w:r>
      <w:r w:rsidRPr="00BE34C9">
        <w:rPr>
          <w:lang w:val="en-US"/>
        </w:rPr>
        <w:t xml:space="preserve">" </w:t>
      </w:r>
      <w:r w:rsidR="00E26F95" w:rsidRPr="00BE34C9">
        <w:rPr>
          <w:lang w:val="en-US"/>
        </w:rPr>
        <w:t xml:space="preserve">source file </w:t>
      </w:r>
      <w:r w:rsidRPr="00BE34C9">
        <w:rPr>
          <w:lang w:val="en-US"/>
        </w:rPr>
        <w:t>implements the "</w:t>
      </w:r>
      <w:proofErr w:type="spellStart"/>
      <w:r w:rsidRPr="00BE34C9">
        <w:rPr>
          <w:rFonts w:ascii="Courier New" w:hAnsi="Courier New" w:cs="Courier New"/>
          <w:lang w:val="en-US"/>
        </w:rPr>
        <w:t>CS_Verification_BaseModel</w:t>
      </w:r>
      <w:proofErr w:type="spellEnd"/>
      <w:r w:rsidRPr="00BE34C9">
        <w:rPr>
          <w:lang w:val="en-US"/>
        </w:rPr>
        <w:t xml:space="preserve">" </w:t>
      </w:r>
      <w:r w:rsidR="00E26F95" w:rsidRPr="00BE34C9">
        <w:rPr>
          <w:lang w:val="en-US"/>
        </w:rPr>
        <w:t xml:space="preserve">class </w:t>
      </w:r>
      <w:r w:rsidRPr="00BE34C9">
        <w:rPr>
          <w:lang w:val="en-US"/>
        </w:rPr>
        <w:t>which inherits from "</w:t>
      </w:r>
      <w:proofErr w:type="spellStart"/>
      <w:r w:rsidRPr="00BE34C9">
        <w:rPr>
          <w:rFonts w:ascii="Courier New" w:hAnsi="Courier New" w:cs="Courier New"/>
          <w:lang w:val="en-US"/>
        </w:rPr>
        <w:t>IVCT_BaseModel</w:t>
      </w:r>
      <w:proofErr w:type="spellEnd"/>
      <w:r w:rsidR="009E12D8" w:rsidRPr="009E12D8">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7A51B5">
        <w:rPr>
          <w:lang w:val="en-US"/>
        </w:rPr>
        <w:t>2.3.1</w:t>
      </w:r>
      <w:r w:rsidR="009105AF" w:rsidRPr="00BE34C9">
        <w:rPr>
          <w:lang w:val="en-US"/>
        </w:rPr>
        <w:fldChar w:fldCharType="end"/>
      </w:r>
      <w:r w:rsidRPr="00BE34C9">
        <w:rPr>
          <w:lang w:val="en-US"/>
        </w:rPr>
        <w:t>).</w:t>
      </w:r>
    </w:p>
    <w:p w:rsidR="00B738ED" w:rsidRPr="00BE34C9" w:rsidRDefault="00B738ED" w:rsidP="00B738ED">
      <w:pPr>
        <w:rPr>
          <w:lang w:val="en-US"/>
        </w:rPr>
      </w:pPr>
      <w:r w:rsidRPr="00BE34C9">
        <w:rPr>
          <w:lang w:val="en-US"/>
        </w:rPr>
        <w:t xml:space="preserve">Since no connection to the RTI is required, this class only implements validation of FOM and SOM files. Interaction, object, and attribute management functions </w:t>
      </w:r>
      <w:r w:rsidR="00E26F95">
        <w:rPr>
          <w:lang w:val="en-US"/>
        </w:rPr>
        <w:t>perform no action</w:t>
      </w:r>
      <w:r w:rsidRPr="00BE34C9">
        <w:rPr>
          <w:lang w:val="en-US"/>
        </w:rPr>
        <w:t>.</w:t>
      </w:r>
    </w:p>
    <w:p w:rsidR="00FB4245" w:rsidRPr="00BE34C9" w:rsidRDefault="00FB4245" w:rsidP="00FB4245">
      <w:pPr>
        <w:rPr>
          <w:lang w:val="en-US"/>
        </w:rPr>
      </w:pPr>
    </w:p>
    <w:p w:rsidR="00740CCA" w:rsidRPr="00BE34C9" w:rsidRDefault="00FC37C4" w:rsidP="00740CCA">
      <w:pPr>
        <w:pStyle w:val="Titre4"/>
        <w:rPr>
          <w:lang w:val="en-US"/>
        </w:rPr>
      </w:pPr>
      <w:bookmarkStart w:id="77" w:name="_Toc499030246"/>
      <w:r w:rsidRPr="00BE34C9">
        <w:rPr>
          <w:lang w:val="en-US"/>
        </w:rPr>
        <w:t>Parameters management class</w:t>
      </w:r>
      <w:bookmarkEnd w:id="77"/>
    </w:p>
    <w:p w:rsidR="00B25E88" w:rsidRPr="00BE34C9" w:rsidRDefault="00B25E88" w:rsidP="00B25E88">
      <w:pPr>
        <w:rPr>
          <w:lang w:val="en-US"/>
        </w:rPr>
      </w:pPr>
      <w:r w:rsidRPr="00BE34C9">
        <w:rPr>
          <w:lang w:val="en-US"/>
        </w:rPr>
        <w:t xml:space="preserve">The test case parameters </w:t>
      </w:r>
      <w:proofErr w:type="gramStart"/>
      <w:r w:rsidRPr="00BE34C9">
        <w:rPr>
          <w:lang w:val="en-US"/>
        </w:rPr>
        <w:t xml:space="preserve">are </w:t>
      </w:r>
      <w:r w:rsidR="00151BE3" w:rsidRPr="00BE34C9">
        <w:rPr>
          <w:lang w:val="en-US"/>
        </w:rPr>
        <w:t xml:space="preserve">located </w:t>
      </w:r>
      <w:r w:rsidRPr="00BE34C9">
        <w:rPr>
          <w:lang w:val="en-US"/>
        </w:rPr>
        <w:t>in</w:t>
      </w:r>
      <w:proofErr w:type="gramEnd"/>
      <w:r w:rsidRPr="00BE34C9">
        <w:rPr>
          <w:lang w:val="en-US"/>
        </w:rPr>
        <w:t xml:space="preserve"> a class implementing "</w:t>
      </w:r>
      <w:proofErr w:type="spellStart"/>
      <w:r w:rsidRPr="00BE34C9">
        <w:rPr>
          <w:rFonts w:ascii="Courier New" w:hAnsi="Courier New" w:cs="Courier New"/>
          <w:lang w:val="en-US"/>
        </w:rPr>
        <w:t>IVCT_TcParam</w:t>
      </w:r>
      <w:proofErr w:type="spellEnd"/>
      <w:r w:rsidRPr="00BE34C9">
        <w:rPr>
          <w:lang w:val="en-US"/>
        </w:rPr>
        <w:t xml:space="preserve">" interface (see </w:t>
      </w:r>
      <w:r w:rsidR="0063726A" w:rsidRPr="00BE34C9">
        <w:rPr>
          <w:lang w:val="en-US"/>
        </w:rPr>
        <w:t>§</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7A51B5">
        <w:rPr>
          <w:lang w:val="en-US"/>
        </w:rPr>
        <w:t>2.3.1</w:t>
      </w:r>
      <w:r w:rsidR="009105AF" w:rsidRPr="00BE34C9">
        <w:rPr>
          <w:lang w:val="en-US"/>
        </w:rPr>
        <w:fldChar w:fldCharType="end"/>
      </w:r>
      <w:r w:rsidRPr="00BE34C9">
        <w:rPr>
          <w:lang w:val="en-US"/>
        </w:rPr>
        <w:t>). The "</w:t>
      </w:r>
      <w:proofErr w:type="spellStart"/>
      <w:r w:rsidRPr="00BE34C9">
        <w:rPr>
          <w:rFonts w:ascii="Courier New" w:hAnsi="Courier New" w:cs="Courier New"/>
          <w:lang w:val="en-US"/>
        </w:rPr>
        <w:t>tc_lib_cs_verification</w:t>
      </w:r>
      <w:proofErr w:type="spellEnd"/>
      <w:r w:rsidRPr="00BE34C9">
        <w:rPr>
          <w:rFonts w:ascii="Courier New" w:hAnsi="Courier New" w:cs="Courier New"/>
          <w:lang w:val="en-US"/>
        </w:rPr>
        <w:t>\CS_Verification_TcParam.java</w:t>
      </w:r>
      <w:r w:rsidRPr="00BE34C9">
        <w:rPr>
          <w:lang w:val="en-US"/>
        </w:rPr>
        <w:t>" file implements the "</w:t>
      </w:r>
      <w:proofErr w:type="spellStart"/>
      <w:r w:rsidRPr="00BE34C9">
        <w:rPr>
          <w:rFonts w:ascii="Courier New" w:hAnsi="Courier New" w:cs="Courier New"/>
          <w:lang w:val="en-US"/>
        </w:rPr>
        <w:t>CS_Verification_TcParam</w:t>
      </w:r>
      <w:proofErr w:type="spellEnd"/>
      <w:r w:rsidRPr="00BE34C9">
        <w:rPr>
          <w:lang w:val="en-US"/>
        </w:rPr>
        <w:t xml:space="preserve">" </w:t>
      </w:r>
      <w:r w:rsidR="00982049" w:rsidRPr="00BE34C9">
        <w:rPr>
          <w:lang w:val="en-US"/>
        </w:rPr>
        <w:t xml:space="preserve">class </w:t>
      </w:r>
      <w:r w:rsidRPr="00BE34C9">
        <w:rPr>
          <w:lang w:val="en-US"/>
        </w:rPr>
        <w:t>and its methods for managing the parameters (</w:t>
      </w:r>
      <w:r w:rsidR="00982049">
        <w:rPr>
          <w:lang w:val="en-US"/>
        </w:rPr>
        <w:t>defined in</w:t>
      </w:r>
      <w:r w:rsidRPr="00BE34C9">
        <w:rPr>
          <w:lang w:val="en-US"/>
        </w:rPr>
        <w:t xml:space="preserve"> the corresponding JSON configuration file, see </w:t>
      </w:r>
      <w:r w:rsidR="0063726A" w:rsidRPr="00BE34C9">
        <w:rPr>
          <w:lang w:val="en-US"/>
        </w:rPr>
        <w:t>§</w:t>
      </w:r>
      <w:r w:rsidR="009105AF" w:rsidRPr="00BE34C9">
        <w:rPr>
          <w:lang w:val="en-US"/>
        </w:rPr>
        <w:fldChar w:fldCharType="begin"/>
      </w:r>
      <w:r w:rsidR="009E12D8" w:rsidRPr="009E12D8">
        <w:rPr>
          <w:lang w:val="en-US"/>
        </w:rPr>
        <w:instrText xml:space="preserve"> REF _Ref479170479 \r \h </w:instrText>
      </w:r>
      <w:r w:rsidR="009105AF" w:rsidRPr="00BE34C9">
        <w:rPr>
          <w:lang w:val="en-US"/>
        </w:rPr>
      </w:r>
      <w:r w:rsidR="009105AF" w:rsidRPr="00BE34C9">
        <w:rPr>
          <w:lang w:val="en-US"/>
        </w:rPr>
        <w:fldChar w:fldCharType="separate"/>
      </w:r>
      <w:r w:rsidR="007A51B5">
        <w:rPr>
          <w:lang w:val="en-US"/>
        </w:rPr>
        <w:t>2.3.2</w:t>
      </w:r>
      <w:r w:rsidR="009105AF" w:rsidRPr="00BE34C9">
        <w:rPr>
          <w:lang w:val="en-US"/>
        </w:rPr>
        <w:fldChar w:fldCharType="end"/>
      </w:r>
      <w:r w:rsidRPr="00BE34C9">
        <w:rPr>
          <w:lang w:val="en-US"/>
        </w:rPr>
        <w:t>):</w:t>
      </w:r>
    </w:p>
    <w:p w:rsidR="00B25E88" w:rsidRPr="00BE34C9" w:rsidRDefault="00B25E88" w:rsidP="00B25E88">
      <w:pPr>
        <w:pStyle w:val="Paragraphedeliste"/>
        <w:numPr>
          <w:ilvl w:val="0"/>
          <w:numId w:val="62"/>
        </w:numPr>
        <w:rPr>
          <w:lang w:val="en-US"/>
        </w:rPr>
      </w:pPr>
      <w:r w:rsidRPr="00BE34C9">
        <w:rPr>
          <w:lang w:val="en-US"/>
        </w:rPr>
        <w:t>"</w:t>
      </w:r>
      <w:proofErr w:type="spellStart"/>
      <w:r w:rsidRPr="00BE34C9">
        <w:rPr>
          <w:rFonts w:ascii="Courier New" w:hAnsi="Courier New" w:cs="Courier New"/>
          <w:lang w:val="en-US"/>
        </w:rPr>
        <w:t>getFomFiles</w:t>
      </w:r>
      <w:proofErr w:type="spellEnd"/>
      <w:r w:rsidRPr="00BE34C9">
        <w:rPr>
          <w:lang w:val="en-US"/>
        </w:rPr>
        <w:t xml:space="preserve">" for the list of </w:t>
      </w:r>
      <w:r w:rsidR="00151BE3" w:rsidRPr="00BE34C9">
        <w:rPr>
          <w:lang w:val="en-US"/>
        </w:rPr>
        <w:t xml:space="preserve">federate </w:t>
      </w:r>
      <w:r w:rsidRPr="00BE34C9">
        <w:rPr>
          <w:lang w:val="en-US"/>
        </w:rPr>
        <w:t>FOM files to check</w:t>
      </w:r>
    </w:p>
    <w:p w:rsidR="00B25E88" w:rsidRPr="00BE34C9" w:rsidRDefault="00B25E88" w:rsidP="00B25E88">
      <w:pPr>
        <w:pStyle w:val="Paragraphedeliste"/>
        <w:numPr>
          <w:ilvl w:val="0"/>
          <w:numId w:val="62"/>
        </w:numPr>
        <w:rPr>
          <w:lang w:val="en-US"/>
        </w:rPr>
      </w:pPr>
      <w:r w:rsidRPr="00BE34C9">
        <w:rPr>
          <w:lang w:val="en-US"/>
        </w:rPr>
        <w:t>"</w:t>
      </w:r>
      <w:proofErr w:type="spellStart"/>
      <w:r w:rsidR="009E12D8" w:rsidRPr="009E12D8">
        <w:rPr>
          <w:rFonts w:ascii="Courier New" w:hAnsi="Courier New" w:cs="Courier New"/>
          <w:lang w:val="en-US"/>
        </w:rPr>
        <w:t>getSomFiles</w:t>
      </w:r>
      <w:proofErr w:type="spellEnd"/>
      <w:r w:rsidR="009E12D8" w:rsidRPr="009E12D8">
        <w:rPr>
          <w:lang w:val="en-US"/>
        </w:rPr>
        <w:t>" for the list of federate SOM files to check</w:t>
      </w:r>
    </w:p>
    <w:p w:rsidR="00B25E88" w:rsidRPr="00BE34C9" w:rsidRDefault="009E12D8" w:rsidP="00B25E88">
      <w:pPr>
        <w:pStyle w:val="Paragraphedeliste"/>
        <w:numPr>
          <w:ilvl w:val="0"/>
          <w:numId w:val="62"/>
        </w:numPr>
        <w:rPr>
          <w:lang w:val="en-US"/>
        </w:rPr>
      </w:pPr>
      <w:r w:rsidRPr="009E12D8">
        <w:rPr>
          <w:lang w:val="en-US"/>
        </w:rPr>
        <w:t>"</w:t>
      </w:r>
      <w:proofErr w:type="spellStart"/>
      <w:r w:rsidRPr="009E12D8">
        <w:rPr>
          <w:rFonts w:ascii="Courier New" w:hAnsi="Courier New" w:cs="Courier New"/>
          <w:lang w:val="en-US"/>
        </w:rPr>
        <w:t>getResultDir</w:t>
      </w:r>
      <w:proofErr w:type="spellEnd"/>
      <w:r w:rsidRPr="009E12D8">
        <w:rPr>
          <w:lang w:val="en-US"/>
        </w:rPr>
        <w:t>" for the result generation folder</w:t>
      </w:r>
    </w:p>
    <w:p w:rsidR="00B25E88" w:rsidRPr="00BE34C9" w:rsidRDefault="00B25E88" w:rsidP="00B25E88">
      <w:pPr>
        <w:rPr>
          <w:lang w:val="en-US"/>
        </w:rPr>
      </w:pPr>
    </w:p>
    <w:p w:rsidR="00B25E88" w:rsidRPr="00BE34C9" w:rsidRDefault="009E12D8" w:rsidP="00B25E88">
      <w:pPr>
        <w:rPr>
          <w:lang w:val="en-US"/>
        </w:rPr>
      </w:pPr>
      <w:r w:rsidRPr="009E12D8">
        <w:rPr>
          <w:lang w:val="en-US"/>
        </w:rPr>
        <w:t xml:space="preserve">Example of </w:t>
      </w:r>
      <w:r w:rsidR="00982049" w:rsidRPr="004549BC">
        <w:rPr>
          <w:lang w:val="en-US"/>
        </w:rPr>
        <w:t xml:space="preserve">"CS </w:t>
      </w:r>
      <w:proofErr w:type="spellStart"/>
      <w:r w:rsidR="00982049" w:rsidRPr="004549BC">
        <w:rPr>
          <w:lang w:val="en-US"/>
        </w:rPr>
        <w:t>Verification"</w:t>
      </w:r>
      <w:r w:rsidRPr="009E12D8">
        <w:rPr>
          <w:lang w:val="en-US"/>
        </w:rPr>
        <w:t>JSON</w:t>
      </w:r>
      <w:proofErr w:type="spellEnd"/>
      <w:r w:rsidRPr="009E12D8">
        <w:rPr>
          <w:lang w:val="en-US"/>
        </w:rPr>
        <w:t xml:space="preserve"> parameter description file:</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p w:rsidR="0054783A" w:rsidRPr="00BE34C9" w:rsidRDefault="009E12D8" w:rsidP="0054783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984806" w:themeColor="accent6" w:themeShade="80"/>
          <w:sz w:val="16"/>
          <w:szCs w:val="16"/>
          <w:lang w:val="en-US"/>
        </w:rPr>
        <w:t xml:space="preserve">  "sutName"         </w:t>
      </w:r>
      <w:r>
        <w:rPr>
          <w:rFonts w:ascii="Courier New" w:hAnsi="Courier New" w:cs="Courier New"/>
          <w:b/>
          <w:noProof/>
          <w:color w:val="0070C0"/>
          <w:sz w:val="16"/>
          <w:szCs w:val="16"/>
          <w:lang w:val="en-US"/>
        </w:rPr>
        <w:t>:</w:t>
      </w:r>
      <w:r>
        <w:rPr>
          <w:rFonts w:ascii="Courier New" w:hAnsi="Courier New" w:cs="Courier New"/>
          <w:b/>
          <w:noProof/>
          <w:color w:val="984806" w:themeColor="accent6" w:themeShade="80"/>
          <w:sz w:val="16"/>
          <w:szCs w:val="16"/>
          <w:lang w:val="en-US"/>
        </w:rPr>
        <w:t xml:space="preserve"> "TestFederate"</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"resultDirectory"</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CS_Verification\Config1\fomfile1.xml"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CS_Verification\Config1\fomfile2.xml"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"somFiles"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CS_Verification\Config1\somfile1.xml"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4"/>
          <w:szCs w:val="14"/>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031E08">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CS_Verification\Config1\somfile2.xml"</w:t>
      </w:r>
      <w:r>
        <w:rPr>
          <w:rFonts w:ascii="Courier New" w:hAnsi="Courier New" w:cs="Courier New"/>
          <w:b/>
          <w:noProof/>
          <w:color w:val="984806" w:themeColor="accent6" w:themeShade="80"/>
          <w:sz w:val="14"/>
          <w:szCs w:val="14"/>
          <w:lang w:val="en-US"/>
        </w:rPr>
        <w:t xml:space="preserve"> </w:t>
      </w:r>
      <w:r>
        <w:rPr>
          <w:rFonts w:ascii="Courier New" w:hAnsi="Courier New" w:cs="Courier New"/>
          <w:b/>
          <w:noProof/>
          <w:color w:val="0070C0"/>
          <w:sz w:val="14"/>
          <w:szCs w:val="14"/>
          <w:lang w:val="en-US"/>
        </w:rPr>
        <w:t>}</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 xml:space="preserve">  ]</w:t>
      </w:r>
    </w:p>
    <w:p w:rsidR="00FB4245" w:rsidRPr="00BE34C9" w:rsidRDefault="009E12D8" w:rsidP="00FB42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E55AAF" w:rsidRPr="006A1AF5" w:rsidTr="00D31FB8">
        <w:trPr>
          <w:trHeight w:val="419"/>
        </w:trPr>
        <w:tc>
          <w:tcPr>
            <w:tcW w:w="1101" w:type="dxa"/>
            <w:tcBorders>
              <w:right w:val="single" w:sz="8" w:space="0" w:color="4BACC6"/>
            </w:tcBorders>
          </w:tcPr>
          <w:p w:rsidR="00E55AAF"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8"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E55AAF" w:rsidRPr="00BE34C9" w:rsidRDefault="0057365D" w:rsidP="00982049">
            <w:pPr>
              <w:rPr>
                <w:lang w:val="en-US"/>
              </w:rPr>
            </w:pPr>
            <w:r w:rsidRPr="00BE34C9">
              <w:rPr>
                <w:lang w:val="en-US"/>
              </w:rPr>
              <w:t xml:space="preserve">FOM and SOM files lists are described here </w:t>
            </w:r>
            <w:r w:rsidR="00982049">
              <w:rPr>
                <w:lang w:val="en-US"/>
              </w:rPr>
              <w:t>as</w:t>
            </w:r>
            <w:r w:rsidRPr="00BE34C9">
              <w:rPr>
                <w:lang w:val="en-US"/>
              </w:rPr>
              <w:t xml:space="preserve"> JSON arrays.</w:t>
            </w:r>
          </w:p>
        </w:tc>
      </w:tr>
    </w:tbl>
    <w:p w:rsidR="00E55AAF" w:rsidRPr="00BE34C9" w:rsidRDefault="00E55AAF" w:rsidP="00E55AAF">
      <w:pPr>
        <w:rPr>
          <w:lang w:val="en-US"/>
        </w:rPr>
      </w:pPr>
    </w:p>
    <w:p w:rsidR="00A65E6F" w:rsidRPr="00BE34C9" w:rsidRDefault="00E5338F" w:rsidP="00E5338F">
      <w:pPr>
        <w:pStyle w:val="Titre4"/>
        <w:rPr>
          <w:lang w:val="en-US"/>
        </w:rPr>
      </w:pPr>
      <w:bookmarkStart w:id="78" w:name="_Toc499030247"/>
      <w:r w:rsidRPr="00BE34C9">
        <w:rPr>
          <w:lang w:val="en-US"/>
        </w:rPr>
        <w:t>FCTT_NG</w:t>
      </w:r>
      <w:r w:rsidR="00FC37C4" w:rsidRPr="00BE34C9">
        <w:rPr>
          <w:lang w:val="en-US"/>
        </w:rPr>
        <w:t xml:space="preserve"> reused code</w:t>
      </w:r>
      <w:bookmarkEnd w:id="78"/>
    </w:p>
    <w:p w:rsidR="008711DA" w:rsidRPr="00BE34C9" w:rsidRDefault="008711DA" w:rsidP="008711DA">
      <w:pPr>
        <w:keepNext/>
        <w:rPr>
          <w:lang w:val="en-US"/>
        </w:rPr>
      </w:pPr>
      <w:r w:rsidRPr="00BE34C9">
        <w:rPr>
          <w:lang w:val="en-US"/>
        </w:rPr>
        <w:t>The approach is as follows:</w:t>
      </w:r>
    </w:p>
    <w:p w:rsidR="008711DA" w:rsidRPr="00BE34C9" w:rsidRDefault="008711DA" w:rsidP="006D1ECA">
      <w:pPr>
        <w:pStyle w:val="Paragraphedeliste"/>
        <w:keepNext/>
        <w:numPr>
          <w:ilvl w:val="0"/>
          <w:numId w:val="63"/>
        </w:numPr>
        <w:rPr>
          <w:lang w:val="en-US"/>
        </w:rPr>
      </w:pPr>
      <w:r w:rsidRPr="00BE34C9">
        <w:rPr>
          <w:lang w:val="en-US"/>
        </w:rPr>
        <w:t>The "</w:t>
      </w:r>
      <w:proofErr w:type="spellStart"/>
      <w:r w:rsidRPr="00BE34C9">
        <w:rPr>
          <w:rFonts w:ascii="Courier New" w:hAnsi="Courier New" w:cs="Courier New"/>
          <w:lang w:val="en-US"/>
        </w:rPr>
        <w:t>nato.ivct.etc.fr.tc_</w:t>
      </w:r>
      <w:r w:rsidR="009E12D8" w:rsidRPr="009E12D8">
        <w:rPr>
          <w:rFonts w:ascii="Courier New" w:hAnsi="Courier New" w:cs="Courier New"/>
          <w:lang w:val="en-US"/>
        </w:rPr>
        <w:t>lib_cs_verification</w:t>
      </w:r>
      <w:proofErr w:type="spellEnd"/>
      <w:r w:rsidR="009E12D8" w:rsidRPr="009E12D8">
        <w:rPr>
          <w:lang w:val="en-US"/>
        </w:rPr>
        <w:t>" test case package contains an implementation of the "</w:t>
      </w:r>
      <w:proofErr w:type="spellStart"/>
      <w:r w:rsidR="009E12D8" w:rsidRPr="009E12D8">
        <w:rPr>
          <w:rFonts w:ascii="Courier New" w:hAnsi="Courier New" w:cs="Courier New"/>
          <w:lang w:val="en-US"/>
        </w:rPr>
        <w:t>IVCT_TcParam</w:t>
      </w:r>
      <w:proofErr w:type="spellEnd"/>
      <w:r w:rsidR="009E12D8" w:rsidRPr="009E12D8">
        <w:rPr>
          <w:lang w:val="en-US"/>
        </w:rPr>
        <w:t>" interface named "</w:t>
      </w:r>
      <w:proofErr w:type="spellStart"/>
      <w:r w:rsidR="009E12D8" w:rsidRPr="009E12D8">
        <w:rPr>
          <w:rFonts w:ascii="Courier New" w:hAnsi="Courier New" w:cs="Courier New"/>
          <w:lang w:val="en-US"/>
        </w:rPr>
        <w:t>CS_Verification_TcParam</w:t>
      </w:r>
      <w:proofErr w:type="spellEnd"/>
      <w:r w:rsidR="009E12D8" w:rsidRPr="009E12D8">
        <w:rPr>
          <w:lang w:val="en-US"/>
        </w:rPr>
        <w:t>" and a model class derived from "</w:t>
      </w:r>
      <w:proofErr w:type="spellStart"/>
      <w:r w:rsidR="009E12D8" w:rsidRPr="009E12D8">
        <w:rPr>
          <w:rFonts w:ascii="Courier New" w:hAnsi="Courier New" w:cs="Courier New"/>
          <w:lang w:val="en-US"/>
        </w:rPr>
        <w:t>IVCT_BaseModel</w:t>
      </w:r>
      <w:proofErr w:type="spellEnd"/>
      <w:r w:rsidR="009E12D8" w:rsidRPr="009E12D8">
        <w:rPr>
          <w:lang w:val="en-US"/>
        </w:rPr>
        <w:t>" (see §</w:t>
      </w:r>
      <w:r w:rsidR="009105AF" w:rsidRPr="009E12D8">
        <w:rPr>
          <w:lang w:val="en-US"/>
        </w:rPr>
        <w:fldChar w:fldCharType="begin"/>
      </w:r>
      <w:r w:rsidR="009E12D8" w:rsidRPr="009E12D8">
        <w:rPr>
          <w:lang w:val="en-US"/>
        </w:rPr>
        <w:instrText xml:space="preserve"> REF _Ref464031229 \r \h </w:instrText>
      </w:r>
      <w:r w:rsidR="009105AF" w:rsidRPr="009E12D8">
        <w:rPr>
          <w:lang w:val="en-US"/>
        </w:rPr>
      </w:r>
      <w:r w:rsidR="009105AF" w:rsidRPr="009E12D8">
        <w:rPr>
          <w:lang w:val="en-US"/>
        </w:rPr>
        <w:fldChar w:fldCharType="separate"/>
      </w:r>
      <w:r w:rsidR="007A51B5">
        <w:rPr>
          <w:lang w:val="en-US"/>
        </w:rPr>
        <w:t>2.3.1</w:t>
      </w:r>
      <w:r w:rsidR="009105AF" w:rsidRPr="009E12D8">
        <w:rPr>
          <w:lang w:val="en-US"/>
        </w:rPr>
        <w:fldChar w:fldCharType="end"/>
      </w:r>
      <w:r w:rsidR="009E12D8" w:rsidRPr="009E12D8">
        <w:rPr>
          <w:lang w:val="en-US"/>
        </w:rPr>
        <w:t>) named "</w:t>
      </w:r>
      <w:proofErr w:type="spellStart"/>
      <w:r w:rsidR="009E12D8" w:rsidRPr="009E12D8">
        <w:rPr>
          <w:rFonts w:ascii="Courier New" w:hAnsi="Courier New" w:cs="Courier New"/>
          <w:lang w:val="en-US"/>
        </w:rPr>
        <w:t>CS_Verification_BaseModel</w:t>
      </w:r>
      <w:proofErr w:type="spellEnd"/>
      <w:r w:rsidR="009E12D8" w:rsidRPr="009E12D8">
        <w:rPr>
          <w:lang w:val="en-US"/>
        </w:rPr>
        <w:t>"</w:t>
      </w:r>
    </w:p>
    <w:p w:rsidR="008711DA" w:rsidRPr="00BE34C9" w:rsidRDefault="009E12D8" w:rsidP="006D1ECA">
      <w:pPr>
        <w:pStyle w:val="Paragraphedeliste"/>
        <w:keepNext/>
        <w:numPr>
          <w:ilvl w:val="0"/>
          <w:numId w:val="63"/>
        </w:numPr>
        <w:rPr>
          <w:lang w:val="en-US"/>
        </w:rPr>
      </w:pPr>
      <w:r w:rsidRPr="009E12D8">
        <w:rPr>
          <w:lang w:val="en-US"/>
        </w:rPr>
        <w:t>The class constructor "</w:t>
      </w:r>
      <w:proofErr w:type="spellStart"/>
      <w:r w:rsidRPr="009E12D8">
        <w:rPr>
          <w:rFonts w:ascii="Courier New" w:hAnsi="Courier New" w:cs="Courier New"/>
          <w:lang w:val="en-US"/>
        </w:rPr>
        <w:t>CS_Verification_BaseModel</w:t>
      </w:r>
      <w:proofErr w:type="spellEnd"/>
      <w:r w:rsidRPr="009E12D8">
        <w:rPr>
          <w:lang w:val="en-US"/>
        </w:rPr>
        <w:t>" creates an instance of "</w:t>
      </w:r>
      <w:proofErr w:type="spellStart"/>
      <w:r w:rsidRPr="009E12D8">
        <w:rPr>
          <w:rFonts w:ascii="Courier New" w:hAnsi="Courier New" w:cs="Courier New"/>
          <w:lang w:val="en-US"/>
        </w:rPr>
        <w:t>FCTTFilesCheck</w:t>
      </w:r>
      <w:proofErr w:type="spellEnd"/>
      <w:r w:rsidRPr="009E12D8">
        <w:rPr>
          <w:lang w:val="en-US"/>
        </w:rPr>
        <w:t>" reused from the "FCTT_NG" source code</w:t>
      </w:r>
    </w:p>
    <w:p w:rsidR="008711DA" w:rsidRPr="00BE34C9" w:rsidRDefault="008711DA" w:rsidP="008711DA">
      <w:pPr>
        <w:keepNext/>
        <w:rPr>
          <w:lang w:val="en-US"/>
        </w:rPr>
      </w:pPr>
    </w:p>
    <w:p w:rsidR="008711DA" w:rsidRPr="00BE34C9" w:rsidRDefault="009E12D8" w:rsidP="008711DA">
      <w:pPr>
        <w:keepNext/>
        <w:rPr>
          <w:lang w:val="en-US"/>
        </w:rPr>
      </w:pPr>
      <w:r w:rsidRPr="009E12D8">
        <w:rPr>
          <w:lang w:val="en-US"/>
        </w:rPr>
        <w:t xml:space="preserve">The class </w:t>
      </w:r>
      <w:r w:rsidRPr="009E12D8">
        <w:rPr>
          <w:rFonts w:ascii="Courier New" w:hAnsi="Courier New" w:cs="Courier New"/>
          <w:lang w:val="en-US"/>
        </w:rPr>
        <w:t>"</w:t>
      </w:r>
      <w:proofErr w:type="spellStart"/>
      <w:r w:rsidRPr="009E12D8">
        <w:rPr>
          <w:rFonts w:ascii="Courier New" w:hAnsi="Courier New" w:cs="Courier New"/>
          <w:lang w:val="en-US"/>
        </w:rPr>
        <w:t>FCTTFilesCheck</w:t>
      </w:r>
      <w:proofErr w:type="spellEnd"/>
      <w:r w:rsidRPr="009E12D8">
        <w:rPr>
          <w:rFonts w:ascii="Courier New" w:hAnsi="Courier New" w:cs="Courier New"/>
          <w:lang w:val="en-US"/>
        </w:rPr>
        <w:t>"</w:t>
      </w:r>
      <w:r w:rsidRPr="009E12D8">
        <w:rPr>
          <w:lang w:val="en-US"/>
        </w:rPr>
        <w:t xml:space="preserve"> is </w:t>
      </w:r>
      <w:r w:rsidR="00982049">
        <w:rPr>
          <w:lang w:val="en-US"/>
        </w:rPr>
        <w:t xml:space="preserve">defined </w:t>
      </w:r>
      <w:r w:rsidRPr="009E12D8">
        <w:rPr>
          <w:lang w:val="en-US"/>
        </w:rPr>
        <w:t>in the "ETC_FRA_COMMON"</w:t>
      </w:r>
      <w:r w:rsidR="00982049">
        <w:rPr>
          <w:lang w:val="en-US"/>
        </w:rPr>
        <w:t xml:space="preserve"> </w:t>
      </w:r>
      <w:r w:rsidR="00982049" w:rsidRPr="004549BC">
        <w:rPr>
          <w:lang w:val="en-US"/>
        </w:rPr>
        <w:t>common component</w:t>
      </w:r>
      <w:r w:rsidRPr="009E12D8">
        <w:rPr>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E815BD" w:rsidRPr="006A1AF5" w:rsidTr="006A2C70">
        <w:trPr>
          <w:trHeight w:val="419"/>
        </w:trPr>
        <w:tc>
          <w:tcPr>
            <w:tcW w:w="1101" w:type="dxa"/>
            <w:tcBorders>
              <w:right w:val="single" w:sz="8" w:space="0" w:color="4BACC6"/>
            </w:tcBorders>
          </w:tcPr>
          <w:p w:rsidR="00E815BD" w:rsidRPr="00BE34C9" w:rsidRDefault="003D084D" w:rsidP="006A2C70">
            <w:pPr>
              <w:spacing w:before="0" w:after="0"/>
              <w:jc w:val="center"/>
              <w:rPr>
                <w:b/>
                <w:bCs/>
                <w:lang w:val="en-US"/>
              </w:rPr>
            </w:pPr>
            <w:r>
              <w:rPr>
                <w:b/>
                <w:noProof/>
              </w:rPr>
              <w:drawing>
                <wp:inline distT="0" distB="0" distL="0" distR="0">
                  <wp:extent cx="223520" cy="223520"/>
                  <wp:effectExtent l="19050" t="0" r="5080" b="0"/>
                  <wp:docPr id="9"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E815BD" w:rsidRPr="00BE34C9" w:rsidRDefault="00030EFF" w:rsidP="00A8079D">
            <w:pPr>
              <w:rPr>
                <w:lang w:val="en-US"/>
              </w:rPr>
            </w:pPr>
            <w:proofErr w:type="gramStart"/>
            <w:r w:rsidRPr="00BE34C9">
              <w:rPr>
                <w:lang w:val="en-US"/>
              </w:rPr>
              <w:t>In order for</w:t>
            </w:r>
            <w:proofErr w:type="gramEnd"/>
            <w:r w:rsidRPr="00BE34C9">
              <w:rPr>
                <w:lang w:val="en-US"/>
              </w:rPr>
              <w:t xml:space="preserve"> the source code from FCTT_NG to run, resource files of FCTT_NG have to be reused</w:t>
            </w:r>
            <w:r w:rsidR="00982049">
              <w:rPr>
                <w:lang w:val="en-US"/>
              </w:rPr>
              <w:t xml:space="preserve"> too</w:t>
            </w:r>
            <w:r w:rsidRPr="00BE34C9">
              <w:rPr>
                <w:lang w:val="en-US"/>
              </w:rPr>
              <w:t>. The resources of FCTT_NG include XML and XSD files</w:t>
            </w:r>
            <w:r w:rsidR="00982049">
              <w:rPr>
                <w:lang w:val="en-US"/>
              </w:rPr>
              <w:t xml:space="preserve"> used</w:t>
            </w:r>
            <w:r w:rsidRPr="00BE34C9">
              <w:rPr>
                <w:lang w:val="en-US"/>
              </w:rPr>
              <w:t xml:space="preserve"> for verification of FOM and SOM files. </w:t>
            </w:r>
            <w:r w:rsidR="00A8079D">
              <w:rPr>
                <w:lang w:val="en-US"/>
              </w:rPr>
              <w:t>All</w:t>
            </w:r>
            <w:r w:rsidR="00A8079D" w:rsidRPr="00BE34C9">
              <w:rPr>
                <w:lang w:val="en-US"/>
              </w:rPr>
              <w:t xml:space="preserve"> </w:t>
            </w:r>
            <w:r w:rsidRPr="00BE34C9">
              <w:rPr>
                <w:lang w:val="en-US"/>
              </w:rPr>
              <w:t xml:space="preserve">resources are </w:t>
            </w:r>
            <w:r w:rsidR="00A512A3">
              <w:rPr>
                <w:lang w:val="en-US"/>
              </w:rPr>
              <w:t>situated</w:t>
            </w:r>
            <w:r w:rsidR="00A512A3" w:rsidRPr="00BE34C9">
              <w:rPr>
                <w:lang w:val="en-US"/>
              </w:rPr>
              <w:t xml:space="preserve"> </w:t>
            </w:r>
            <w:r w:rsidRPr="00BE34C9">
              <w:rPr>
                <w:lang w:val="en-US"/>
              </w:rPr>
              <w:t xml:space="preserve">in the project directory </w:t>
            </w:r>
            <w:r w:rsidR="007F3446" w:rsidRPr="00BE34C9">
              <w:rPr>
                <w:lang w:val="en-US"/>
              </w:rPr>
              <w:t>"</w:t>
            </w:r>
            <w:proofErr w:type="spellStart"/>
            <w:r w:rsidR="009E12D8" w:rsidRPr="009E12D8">
              <w:rPr>
                <w:rFonts w:ascii="Courier New" w:hAnsi="Courier New" w:cs="Courier New"/>
                <w:lang w:val="en-US"/>
              </w:rPr>
              <w:t>src</w:t>
            </w:r>
            <w:proofErr w:type="spellEnd"/>
            <w:r w:rsidR="009E12D8" w:rsidRPr="009E12D8">
              <w:rPr>
                <w:rFonts w:ascii="Courier New" w:hAnsi="Courier New" w:cs="Courier New"/>
                <w:lang w:val="en-US"/>
              </w:rPr>
              <w:t>\main\resources</w:t>
            </w:r>
            <w:r w:rsidR="009E12D8" w:rsidRPr="009E12D8">
              <w:rPr>
                <w:lang w:val="en-US"/>
              </w:rPr>
              <w:t>", causing these files to be automatically integrated into the generated Java library.</w:t>
            </w:r>
          </w:p>
        </w:tc>
      </w:tr>
    </w:tbl>
    <w:p w:rsidR="00754424" w:rsidRPr="00BE34C9" w:rsidRDefault="00754424" w:rsidP="00A65E6F">
      <w:pPr>
        <w:rPr>
          <w:lang w:val="en-US"/>
        </w:rPr>
      </w:pPr>
    </w:p>
    <w:p w:rsidR="00947BAB" w:rsidRPr="00BE34C9" w:rsidRDefault="00947BAB" w:rsidP="00947BAB">
      <w:pPr>
        <w:pStyle w:val="Titre3"/>
        <w:rPr>
          <w:lang w:val="en-US"/>
        </w:rPr>
      </w:pPr>
      <w:bookmarkStart w:id="79" w:name="_Ref475905940"/>
      <w:bookmarkStart w:id="80" w:name="_Toc499030248"/>
      <w:r w:rsidRPr="00BE34C9">
        <w:rPr>
          <w:lang w:val="en-US"/>
        </w:rPr>
        <w:lastRenderedPageBreak/>
        <w:t>Compilation</w:t>
      </w:r>
      <w:bookmarkEnd w:id="79"/>
      <w:bookmarkEnd w:id="80"/>
    </w:p>
    <w:p w:rsidR="0063726A" w:rsidRPr="00BE34C9" w:rsidRDefault="00CF77AA" w:rsidP="0063726A">
      <w:pPr>
        <w:rPr>
          <w:lang w:val="en-US"/>
        </w:rPr>
      </w:pPr>
      <w:r>
        <w:rPr>
          <w:lang w:val="en-US"/>
        </w:rPr>
        <w:t>To</w:t>
      </w:r>
      <w:r w:rsidR="00760674" w:rsidRPr="00BE34C9">
        <w:rPr>
          <w:lang w:val="en-US"/>
        </w:rPr>
        <w:t xml:space="preserve"> </w:t>
      </w:r>
      <w:r w:rsidR="0063726A" w:rsidRPr="00BE34C9">
        <w:rPr>
          <w:lang w:val="en-US"/>
        </w:rPr>
        <w:t>generat</w:t>
      </w:r>
      <w:r>
        <w:rPr>
          <w:lang w:val="en-US"/>
        </w:rPr>
        <w:t>e</w:t>
      </w:r>
      <w:r w:rsidR="0063726A" w:rsidRPr="00BE34C9">
        <w:rPr>
          <w:lang w:val="en-US"/>
        </w:rPr>
        <w:t xml:space="preserve"> th</w:t>
      </w:r>
      <w:r>
        <w:rPr>
          <w:lang w:val="en-US"/>
        </w:rPr>
        <w:t>at</w:t>
      </w:r>
      <w:r w:rsidR="0063726A" w:rsidRPr="00BE34C9">
        <w:rPr>
          <w:lang w:val="en-US"/>
        </w:rPr>
        <w:t xml:space="preserve"> test case</w:t>
      </w:r>
      <w:r>
        <w:rPr>
          <w:lang w:val="en-US"/>
        </w:rPr>
        <w:t xml:space="preserve"> </w:t>
      </w:r>
      <w:r w:rsidRPr="00CF77AA">
        <w:rPr>
          <w:lang w:val="en-US"/>
        </w:rPr>
        <w:t>in Gradle environment</w:t>
      </w:r>
      <w:r w:rsidR="0063726A" w:rsidRPr="00BE34C9">
        <w:rPr>
          <w:lang w:val="en-US"/>
        </w:rPr>
        <w:t>, the "</w:t>
      </w:r>
      <w:proofErr w:type="spellStart"/>
      <w:r w:rsidR="0063726A" w:rsidRPr="00BE34C9">
        <w:rPr>
          <w:rFonts w:ascii="Courier New" w:hAnsi="Courier New" w:cs="Courier New"/>
          <w:lang w:val="en-US"/>
        </w:rPr>
        <w:t>TS_CS_Verification</w:t>
      </w:r>
      <w:proofErr w:type="spellEnd"/>
      <w:r w:rsidR="0063726A" w:rsidRPr="00BE34C9">
        <w:rPr>
          <w:rFonts w:ascii="Courier New" w:hAnsi="Courier New" w:cs="Courier New"/>
          <w:lang w:val="en-US"/>
        </w:rPr>
        <w:t>\</w:t>
      </w:r>
      <w:proofErr w:type="spellStart"/>
      <w:r w:rsidR="0063726A" w:rsidRPr="00BE34C9">
        <w:rPr>
          <w:rFonts w:ascii="Courier New" w:hAnsi="Courier New" w:cs="Courier New"/>
          <w:lang w:val="en-US"/>
        </w:rPr>
        <w:t>TS_CS_Verification</w:t>
      </w:r>
      <w:proofErr w:type="spellEnd"/>
      <w:r w:rsidR="0063726A" w:rsidRPr="00BE34C9">
        <w:rPr>
          <w:lang w:val="en-US"/>
        </w:rPr>
        <w:t>"</w:t>
      </w:r>
      <w:r>
        <w:rPr>
          <w:lang w:val="en-US"/>
        </w:rPr>
        <w:t xml:space="preserve"> </w:t>
      </w:r>
      <w:r w:rsidRPr="00BE34C9">
        <w:rPr>
          <w:lang w:val="en-US"/>
        </w:rPr>
        <w:t>development subdirectory</w:t>
      </w:r>
      <w:r>
        <w:rPr>
          <w:lang w:val="en-US"/>
        </w:rPr>
        <w:t xml:space="preserve"> that</w:t>
      </w:r>
      <w:r w:rsidR="0063726A" w:rsidRPr="00BE34C9">
        <w:rPr>
          <w:lang w:val="en-US"/>
        </w:rPr>
        <w:t xml:space="preserve"> contains the "</w:t>
      </w:r>
      <w:proofErr w:type="spellStart"/>
      <w:r w:rsidR="0063726A" w:rsidRPr="00BE34C9">
        <w:rPr>
          <w:rFonts w:ascii="Courier New" w:hAnsi="Courier New" w:cs="Courier New"/>
          <w:lang w:val="en-US"/>
        </w:rPr>
        <w:t>TS_CS_Verification.gradle</w:t>
      </w:r>
      <w:proofErr w:type="spellEnd"/>
      <w:r w:rsidR="00760674" w:rsidRPr="00BE34C9">
        <w:rPr>
          <w:lang w:val="en-US"/>
        </w:rPr>
        <w:t xml:space="preserve">" </w:t>
      </w:r>
      <w:r w:rsidRPr="00CF77AA">
        <w:rPr>
          <w:lang w:val="en-US"/>
        </w:rPr>
        <w:t xml:space="preserve">file </w:t>
      </w:r>
      <w:r>
        <w:rPr>
          <w:lang w:val="en-US"/>
        </w:rPr>
        <w:t xml:space="preserve">which is a </w:t>
      </w:r>
      <w:r w:rsidR="00760674" w:rsidRPr="00BE34C9">
        <w:rPr>
          <w:lang w:val="en-US"/>
        </w:rPr>
        <w:t>listing</w:t>
      </w:r>
      <w:r>
        <w:rPr>
          <w:lang w:val="en-US"/>
        </w:rPr>
        <w:t xml:space="preserve"> of</w:t>
      </w:r>
      <w:r w:rsidR="009E12D8" w:rsidRPr="009E12D8">
        <w:rPr>
          <w:lang w:val="en-US"/>
        </w:rPr>
        <w:t xml:space="preserve"> all the dependencies of the module:</w:t>
      </w:r>
    </w:p>
    <w:p w:rsidR="0063726A" w:rsidRPr="00BE34C9" w:rsidRDefault="009E12D8" w:rsidP="006128EC">
      <w:pPr>
        <w:pStyle w:val="Paragraphedeliste"/>
        <w:numPr>
          <w:ilvl w:val="0"/>
          <w:numId w:val="42"/>
        </w:numPr>
        <w:rPr>
          <w:lang w:val="en-US"/>
        </w:rPr>
      </w:pPr>
      <w:r w:rsidRPr="009E12D8">
        <w:rPr>
          <w:lang w:val="en-US"/>
        </w:rPr>
        <w:t>For its compilation with the "</w:t>
      </w:r>
      <w:r w:rsidRPr="009E12D8">
        <w:rPr>
          <w:rFonts w:ascii="Courier New" w:hAnsi="Courier New" w:cs="Courier New"/>
          <w:lang w:val="en-US"/>
        </w:rPr>
        <w:t>compile</w:t>
      </w:r>
      <w:r w:rsidRPr="009E12D8">
        <w:rPr>
          <w:lang w:val="en-US"/>
        </w:rPr>
        <w:t>" directives</w:t>
      </w:r>
    </w:p>
    <w:p w:rsidR="0063726A" w:rsidRPr="00BE34C9" w:rsidRDefault="009E12D8" w:rsidP="006128EC">
      <w:pPr>
        <w:pStyle w:val="Paragraphedeliste"/>
        <w:numPr>
          <w:ilvl w:val="0"/>
          <w:numId w:val="42"/>
        </w:numPr>
        <w:rPr>
          <w:lang w:val="en-US"/>
        </w:rPr>
      </w:pPr>
      <w:r w:rsidRPr="009E12D8">
        <w:rPr>
          <w:lang w:val="en-US"/>
        </w:rPr>
        <w:t>For its execution with "</w:t>
      </w:r>
      <w:r w:rsidRPr="009E12D8">
        <w:rPr>
          <w:rFonts w:ascii="Courier New" w:hAnsi="Courier New" w:cs="Courier New"/>
          <w:lang w:val="en-US"/>
        </w:rPr>
        <w:t>runtime</w:t>
      </w:r>
      <w:r w:rsidRPr="009E12D8">
        <w:rPr>
          <w:lang w:val="en-US"/>
        </w:rPr>
        <w:t>" directives</w:t>
      </w:r>
    </w:p>
    <w:p w:rsidR="0063726A" w:rsidRPr="00BE34C9" w:rsidRDefault="009E12D8" w:rsidP="0063726A">
      <w:pPr>
        <w:rPr>
          <w:lang w:val="en-US"/>
        </w:rPr>
      </w:pPr>
      <w:r w:rsidRPr="009E12D8">
        <w:rPr>
          <w:lang w:val="en-US"/>
        </w:rPr>
        <w:t>The "Gradle" configuration file is provided in §</w:t>
      </w:r>
      <w:r w:rsidR="009105AF" w:rsidRPr="00BE34C9">
        <w:rPr>
          <w:lang w:val="en-US"/>
        </w:rPr>
        <w:fldChar w:fldCharType="begin"/>
      </w:r>
      <w:r w:rsidRPr="009E12D8">
        <w:rPr>
          <w:lang w:val="en-US"/>
        </w:rPr>
        <w:instrText xml:space="preserve"> REF _Ref477190644 \r \h </w:instrText>
      </w:r>
      <w:r w:rsidR="009105AF" w:rsidRPr="00BE34C9">
        <w:rPr>
          <w:lang w:val="en-US"/>
        </w:rPr>
      </w:r>
      <w:r w:rsidR="009105AF" w:rsidRPr="00BE34C9">
        <w:rPr>
          <w:lang w:val="en-US"/>
        </w:rPr>
        <w:fldChar w:fldCharType="separate"/>
      </w:r>
      <w:r w:rsidR="007A51B5">
        <w:rPr>
          <w:lang w:val="en-US"/>
        </w:rPr>
        <w:t>5.3</w:t>
      </w:r>
      <w:r w:rsidR="009105AF" w:rsidRPr="00BE34C9">
        <w:rPr>
          <w:lang w:val="en-US"/>
        </w:rPr>
        <w:fldChar w:fldCharType="end"/>
      </w:r>
      <w:r w:rsidR="00EB3516">
        <w:rPr>
          <w:lang w:val="en-US"/>
        </w:rPr>
        <w:t xml:space="preserve"> </w:t>
      </w:r>
      <w:r w:rsidR="00EB3516" w:rsidRPr="00EB3516">
        <w:rPr>
          <w:lang w:val="en-US"/>
        </w:rPr>
        <w:t>of the appendix</w:t>
      </w:r>
      <w:r w:rsidR="0063726A" w:rsidRPr="00BE34C9">
        <w:rPr>
          <w:lang w:val="en-US"/>
        </w:rPr>
        <w:t>.</w:t>
      </w:r>
    </w:p>
    <w:p w:rsidR="0063726A" w:rsidRPr="00BE34C9" w:rsidRDefault="0063726A" w:rsidP="0063726A">
      <w:pPr>
        <w:rPr>
          <w:lang w:val="en-US"/>
        </w:rPr>
      </w:pPr>
    </w:p>
    <w:p w:rsidR="0063726A" w:rsidRPr="00BE34C9" w:rsidRDefault="0063726A" w:rsidP="0063726A">
      <w:pPr>
        <w:rPr>
          <w:lang w:val="en-US"/>
        </w:rPr>
      </w:pPr>
      <w:r w:rsidRPr="00BE34C9">
        <w:rPr>
          <w:lang w:val="en-US"/>
        </w:rPr>
        <w:t xml:space="preserve">To start the compilation, </w:t>
      </w:r>
      <w:r w:rsidR="00681B8E">
        <w:rPr>
          <w:lang w:val="en-US"/>
        </w:rPr>
        <w:t>from</w:t>
      </w:r>
      <w:r w:rsidR="00681B8E" w:rsidRPr="00BE34C9">
        <w:rPr>
          <w:lang w:val="en-US"/>
        </w:rPr>
        <w:t xml:space="preserve"> </w:t>
      </w:r>
      <w:r w:rsidRPr="00BE34C9">
        <w:rPr>
          <w:lang w:val="en-US"/>
        </w:rPr>
        <w:t>a command prompt window</w:t>
      </w:r>
      <w:r w:rsidR="0051660B">
        <w:rPr>
          <w:lang w:val="en-US"/>
        </w:rPr>
        <w:t xml:space="preserve"> </w:t>
      </w:r>
      <w:r w:rsidR="00681B8E">
        <w:rPr>
          <w:lang w:val="en-US"/>
        </w:rPr>
        <w:t>launched</w:t>
      </w:r>
      <w:r w:rsidR="00516628" w:rsidRPr="00BE34C9">
        <w:rPr>
          <w:lang w:val="en-US"/>
        </w:rPr>
        <w:t xml:space="preserve"> </w:t>
      </w:r>
      <w:r w:rsidRPr="00BE34C9">
        <w:rPr>
          <w:lang w:val="en-US"/>
        </w:rPr>
        <w:t xml:space="preserve">from the </w:t>
      </w:r>
      <w:r w:rsidR="00516628" w:rsidRPr="00BE34C9">
        <w:rPr>
          <w:lang w:val="en-US"/>
        </w:rPr>
        <w:t>"</w:t>
      </w:r>
      <w:proofErr w:type="spellStart"/>
      <w:r w:rsidRPr="00BE34C9">
        <w:rPr>
          <w:rFonts w:ascii="Courier New" w:hAnsi="Courier New" w:cs="Courier New"/>
          <w:lang w:val="en-US"/>
        </w:rPr>
        <w:t>TS_CS_Verification</w:t>
      </w:r>
      <w:proofErr w:type="spellEnd"/>
      <w:r w:rsidR="009E12D8" w:rsidRPr="009E12D8">
        <w:rPr>
          <w:lang w:val="en-US"/>
        </w:rPr>
        <w:t xml:space="preserve">" directory, run the </w:t>
      </w:r>
      <w:r w:rsidR="00681B8E">
        <w:rPr>
          <w:lang w:val="en-US"/>
        </w:rPr>
        <w:t xml:space="preserve">following </w:t>
      </w:r>
      <w:r w:rsidR="009E12D8" w:rsidRPr="009E12D8">
        <w:rPr>
          <w:lang w:val="en-US"/>
        </w:rPr>
        <w:t>commands:</w:t>
      </w:r>
    </w:p>
    <w:p w:rsidR="0063726A" w:rsidRPr="00BE34C9" w:rsidRDefault="009E12D8" w:rsidP="006128EC">
      <w:pPr>
        <w:pStyle w:val="Paragraphedeliste"/>
        <w:numPr>
          <w:ilvl w:val="0"/>
          <w:numId w:val="42"/>
        </w:numPr>
        <w:rPr>
          <w:lang w:val="en-US"/>
        </w:rPr>
      </w:pPr>
      <w:proofErr w:type="spellStart"/>
      <w:r w:rsidRPr="009E12D8">
        <w:rPr>
          <w:rFonts w:ascii="Courier New" w:hAnsi="Courier New" w:cs="Courier New"/>
          <w:lang w:val="en-US"/>
        </w:rPr>
        <w:t>gradlew</w:t>
      </w:r>
      <w:proofErr w:type="spellEnd"/>
      <w:r w:rsidRPr="009E12D8">
        <w:rPr>
          <w:rFonts w:ascii="Courier New" w:hAnsi="Courier New" w:cs="Courier New"/>
          <w:lang w:val="en-US"/>
        </w:rPr>
        <w:t xml:space="preserve"> eclipse</w:t>
      </w:r>
      <w:r w:rsidRPr="009E12D8">
        <w:rPr>
          <w:lang w:val="en-US"/>
        </w:rPr>
        <w:t xml:space="preserve"> (to create the Eclipse project, then open under Eclipse)</w:t>
      </w:r>
    </w:p>
    <w:p w:rsidR="0063726A" w:rsidRPr="00BE34C9" w:rsidRDefault="009E12D8" w:rsidP="006128EC">
      <w:pPr>
        <w:pStyle w:val="Paragraphedeliste"/>
        <w:numPr>
          <w:ilvl w:val="0"/>
          <w:numId w:val="42"/>
        </w:numPr>
        <w:rPr>
          <w:lang w:val="en-US"/>
        </w:rPr>
      </w:pPr>
      <w:proofErr w:type="spellStart"/>
      <w:r w:rsidRPr="009E12D8">
        <w:rPr>
          <w:rFonts w:ascii="Courier New" w:hAnsi="Courier New" w:cs="Courier New"/>
          <w:lang w:val="en-US"/>
        </w:rPr>
        <w:t>gradlew</w:t>
      </w:r>
      <w:proofErr w:type="spellEnd"/>
      <w:r w:rsidRPr="009E12D8">
        <w:rPr>
          <w:rFonts w:ascii="Courier New" w:hAnsi="Courier New" w:cs="Courier New"/>
          <w:lang w:val="en-US"/>
        </w:rPr>
        <w:t xml:space="preserve"> install</w:t>
      </w:r>
      <w:r w:rsidRPr="009E12D8">
        <w:rPr>
          <w:lang w:val="en-US"/>
        </w:rPr>
        <w:t xml:space="preserve"> (for compiling and generating .jar files)</w:t>
      </w:r>
    </w:p>
    <w:p w:rsidR="0063726A" w:rsidRPr="00BE34C9" w:rsidRDefault="0063726A" w:rsidP="0063726A">
      <w:pPr>
        <w:rPr>
          <w:lang w:val="en-US"/>
        </w:rPr>
      </w:pPr>
    </w:p>
    <w:p w:rsidR="0063726A" w:rsidRPr="00BE34C9" w:rsidRDefault="009E12D8" w:rsidP="0063726A">
      <w:pPr>
        <w:rPr>
          <w:lang w:val="en-US"/>
        </w:rPr>
      </w:pPr>
      <w:r w:rsidRPr="009E12D8">
        <w:rPr>
          <w:lang w:val="en-US"/>
        </w:rPr>
        <w:t>The test case generation produces a "</w:t>
      </w:r>
      <w:r w:rsidRPr="009E12D8">
        <w:rPr>
          <w:rFonts w:ascii="Courier New" w:hAnsi="Courier New" w:cs="Courier New"/>
          <w:lang w:val="en-US"/>
        </w:rPr>
        <w:t>TS_CS_Verification-</w:t>
      </w:r>
      <w:r w:rsidR="00681B8E">
        <w:rPr>
          <w:rFonts w:ascii="Courier New" w:hAnsi="Courier New" w:cs="Courier New"/>
          <w:lang w:val="en-US"/>
        </w:rPr>
        <w:t>X</w:t>
      </w:r>
      <w:r w:rsidRPr="009E12D8">
        <w:rPr>
          <w:rFonts w:ascii="Courier New" w:hAnsi="Courier New" w:cs="Courier New"/>
          <w:lang w:val="en-US"/>
        </w:rPr>
        <w:t>.</w:t>
      </w:r>
      <w:r w:rsidR="00681B8E">
        <w:rPr>
          <w:rFonts w:ascii="Courier New" w:hAnsi="Courier New" w:cs="Courier New"/>
          <w:lang w:val="en-US"/>
        </w:rPr>
        <w:t>Y</w:t>
      </w:r>
      <w:r w:rsidRPr="009E12D8">
        <w:rPr>
          <w:rFonts w:ascii="Courier New" w:hAnsi="Courier New" w:cs="Courier New"/>
          <w:lang w:val="en-US"/>
        </w:rPr>
        <w:t>.</w:t>
      </w:r>
      <w:r w:rsidR="00681B8E">
        <w:rPr>
          <w:rFonts w:ascii="Courier New" w:hAnsi="Courier New" w:cs="Courier New"/>
          <w:lang w:val="en-US"/>
        </w:rPr>
        <w:t>Z</w:t>
      </w:r>
      <w:r w:rsidRPr="009E12D8">
        <w:rPr>
          <w:rFonts w:ascii="Courier New" w:hAnsi="Courier New" w:cs="Courier New"/>
          <w:lang w:val="en-US"/>
        </w:rPr>
        <w:t>.zip</w:t>
      </w:r>
      <w:r w:rsidRPr="009E12D8">
        <w:rPr>
          <w:lang w:val="en-US"/>
        </w:rPr>
        <w:t>" file to be unpacked in the "</w:t>
      </w:r>
      <w:proofErr w:type="spellStart"/>
      <w:r w:rsidRPr="009E12D8">
        <w:rPr>
          <w:rFonts w:ascii="Courier New" w:hAnsi="Courier New" w:cs="Courier New"/>
          <w:lang w:val="en-US"/>
        </w:rPr>
        <w:t>TS_CS_Verification</w:t>
      </w:r>
      <w:proofErr w:type="spellEnd"/>
      <w:r w:rsidRPr="009E12D8">
        <w:rPr>
          <w:rFonts w:ascii="Courier New" w:hAnsi="Courier New" w:cs="Courier New"/>
          <w:lang w:val="en-US"/>
        </w:rPr>
        <w:t>\</w:t>
      </w:r>
      <w:proofErr w:type="spellStart"/>
      <w:r w:rsidRPr="009E12D8">
        <w:rPr>
          <w:rFonts w:ascii="Courier New" w:hAnsi="Courier New" w:cs="Courier New"/>
          <w:lang w:val="en-US"/>
        </w:rPr>
        <w:t>TS_CS_Verification</w:t>
      </w:r>
      <w:proofErr w:type="spellEnd"/>
      <w:r w:rsidRPr="009E12D8">
        <w:rPr>
          <w:rFonts w:ascii="Courier New" w:hAnsi="Courier New" w:cs="Courier New"/>
          <w:lang w:val="en-US"/>
        </w:rPr>
        <w:t>\build\distributions</w:t>
      </w:r>
      <w:r w:rsidRPr="009E12D8">
        <w:rPr>
          <w:lang w:val="en-US"/>
        </w:rPr>
        <w:t>" directory to allow the execution of the "</w:t>
      </w:r>
      <w:r w:rsidRPr="009E12D8">
        <w:rPr>
          <w:rFonts w:ascii="Courier New" w:hAnsi="Courier New" w:cs="Courier New"/>
          <w:lang w:val="en-US"/>
        </w:rPr>
        <w:t>TS_CS_Verification-</w:t>
      </w:r>
      <w:r w:rsidR="00F76C99">
        <w:rPr>
          <w:rFonts w:ascii="Courier New" w:hAnsi="Courier New" w:cs="Courier New"/>
          <w:lang w:val="en-US"/>
        </w:rPr>
        <w:t>X</w:t>
      </w:r>
      <w:r w:rsidRPr="009E12D8">
        <w:rPr>
          <w:rFonts w:ascii="Courier New" w:hAnsi="Courier New" w:cs="Courier New"/>
          <w:lang w:val="en-US"/>
        </w:rPr>
        <w:t>.</w:t>
      </w:r>
      <w:r w:rsidR="00F76C99">
        <w:rPr>
          <w:rFonts w:ascii="Courier New" w:hAnsi="Courier New" w:cs="Courier New"/>
          <w:lang w:val="en-US"/>
        </w:rPr>
        <w:t>Y</w:t>
      </w:r>
      <w:r w:rsidRPr="009E12D8">
        <w:rPr>
          <w:rFonts w:ascii="Courier New" w:hAnsi="Courier New" w:cs="Courier New"/>
          <w:lang w:val="en-US"/>
        </w:rPr>
        <w:t>.</w:t>
      </w:r>
      <w:r w:rsidR="00F76C99">
        <w:rPr>
          <w:rFonts w:ascii="Courier New" w:hAnsi="Courier New" w:cs="Courier New"/>
          <w:lang w:val="en-US"/>
        </w:rPr>
        <w:t>Z</w:t>
      </w:r>
      <w:r w:rsidRPr="009E12D8">
        <w:rPr>
          <w:rFonts w:ascii="Courier New" w:hAnsi="Courier New" w:cs="Courier New"/>
          <w:lang w:val="en-US"/>
        </w:rPr>
        <w:t>.jar</w:t>
      </w:r>
      <w:r w:rsidRPr="009E12D8">
        <w:rPr>
          <w:lang w:val="en-US"/>
        </w:rPr>
        <w:t xml:space="preserve">" </w:t>
      </w:r>
      <w:r w:rsidR="00F76C99" w:rsidRPr="004549BC">
        <w:rPr>
          <w:lang w:val="en-US"/>
        </w:rPr>
        <w:t xml:space="preserve">file </w:t>
      </w:r>
      <w:r w:rsidRPr="009E12D8">
        <w:rPr>
          <w:lang w:val="en-US"/>
        </w:rPr>
        <w:t>by the IVCT.</w:t>
      </w:r>
    </w:p>
    <w:p w:rsidR="00A416A5" w:rsidRPr="00BE34C9" w:rsidRDefault="00A416A5" w:rsidP="00E01EAA">
      <w:pPr>
        <w:rPr>
          <w:lang w:val="en-US"/>
        </w:rPr>
      </w:pPr>
    </w:p>
    <w:p w:rsidR="00947BAB" w:rsidRPr="00BE34C9" w:rsidRDefault="009E12D8" w:rsidP="00947BAB">
      <w:pPr>
        <w:pStyle w:val="Titre3"/>
        <w:rPr>
          <w:lang w:val="en-US"/>
        </w:rPr>
      </w:pPr>
      <w:bookmarkStart w:id="81" w:name="_Ref471748243"/>
      <w:bookmarkStart w:id="82" w:name="_Ref472088609"/>
      <w:bookmarkStart w:id="83" w:name="_Toc499030249"/>
      <w:r w:rsidRPr="009E12D8">
        <w:rPr>
          <w:lang w:val="en-US"/>
        </w:rPr>
        <w:t>Configuration</w:t>
      </w:r>
      <w:bookmarkEnd w:id="81"/>
      <w:bookmarkEnd w:id="82"/>
      <w:bookmarkEnd w:id="83"/>
    </w:p>
    <w:p w:rsidR="004E6746" w:rsidRPr="00BE34C9" w:rsidRDefault="004549BC" w:rsidP="00947BAB">
      <w:pPr>
        <w:rPr>
          <w:szCs w:val="22"/>
          <w:lang w:val="en-US" w:eastAsia="en-US"/>
        </w:rPr>
      </w:pPr>
      <w:r>
        <w:rPr>
          <w:szCs w:val="22"/>
          <w:lang w:val="en-US" w:eastAsia="en-US"/>
        </w:rPr>
        <w:t>The test ca</w:t>
      </w:r>
      <w:r w:rsidR="00CD43A9">
        <w:rPr>
          <w:szCs w:val="22"/>
          <w:lang w:val="en-US" w:eastAsia="en-US"/>
        </w:rPr>
        <w:t xml:space="preserve">se relies on </w:t>
      </w:r>
      <w:r>
        <w:rPr>
          <w:szCs w:val="22"/>
          <w:lang w:val="en-US" w:eastAsia="en-US"/>
        </w:rPr>
        <w:t>"</w:t>
      </w:r>
      <w:r w:rsidR="00CD43A9" w:rsidRPr="00CD43A9">
        <w:rPr>
          <w:rFonts w:ascii="Courier New" w:hAnsi="Courier New" w:cs="Courier New"/>
          <w:szCs w:val="22"/>
          <w:lang w:val="en-US" w:eastAsia="en-US"/>
        </w:rPr>
        <w:t>%</w:t>
      </w:r>
      <w:r>
        <w:rPr>
          <w:rFonts w:ascii="Courier New" w:hAnsi="Courier New" w:cs="Courier New"/>
          <w:szCs w:val="22"/>
          <w:lang w:val="en-US" w:eastAsia="en-US"/>
        </w:rPr>
        <w:t>IVCT_</w:t>
      </w:r>
      <w:r w:rsidR="00CD43A9">
        <w:rPr>
          <w:rFonts w:ascii="Courier New" w:hAnsi="Courier New" w:cs="Courier New"/>
          <w:szCs w:val="22"/>
          <w:lang w:val="en-US" w:eastAsia="en-US"/>
        </w:rPr>
        <w:t>CONF%\IVCTconfig.xml</w:t>
      </w:r>
      <w:r>
        <w:rPr>
          <w:szCs w:val="22"/>
          <w:lang w:val="en-US" w:eastAsia="en-US"/>
        </w:rPr>
        <w:t>"</w:t>
      </w:r>
      <w:r w:rsidR="0041124D">
        <w:rPr>
          <w:szCs w:val="22"/>
          <w:lang w:val="en-US" w:eastAsia="en-US"/>
        </w:rPr>
        <w:t xml:space="preserve"> </w:t>
      </w:r>
      <w:r w:rsidR="007536A9">
        <w:rPr>
          <w:szCs w:val="22"/>
          <w:lang w:val="en-US" w:eastAsia="en-US"/>
        </w:rPr>
        <w:t xml:space="preserve">configuration file </w:t>
      </w:r>
      <w:r>
        <w:rPr>
          <w:szCs w:val="22"/>
          <w:lang w:val="en-US" w:eastAsia="en-US"/>
        </w:rPr>
        <w:t xml:space="preserve">and </w:t>
      </w:r>
      <w:r w:rsidR="00CD43A9">
        <w:rPr>
          <w:szCs w:val="22"/>
          <w:lang w:val="en-US" w:eastAsia="en-US"/>
        </w:rPr>
        <w:t xml:space="preserve">the Test Suites files of the </w:t>
      </w:r>
      <w:r>
        <w:rPr>
          <w:szCs w:val="22"/>
          <w:lang w:val="en-US" w:eastAsia="en-US"/>
        </w:rPr>
        <w:t>"</w:t>
      </w:r>
      <w:proofErr w:type="spellStart"/>
      <w:r w:rsidR="00CD43A9">
        <w:rPr>
          <w:rFonts w:ascii="Courier New" w:hAnsi="Courier New" w:cs="Courier New"/>
          <w:szCs w:val="22"/>
          <w:lang w:val="en-US" w:eastAsia="en-US"/>
        </w:rPr>
        <w:t>TestSchedules</w:t>
      </w:r>
      <w:proofErr w:type="spellEnd"/>
      <w:r>
        <w:rPr>
          <w:szCs w:val="22"/>
          <w:lang w:val="en-US" w:eastAsia="en-US"/>
        </w:rPr>
        <w:t>"</w:t>
      </w:r>
      <w:r w:rsidR="0041124D">
        <w:rPr>
          <w:szCs w:val="22"/>
          <w:lang w:val="en-US" w:eastAsia="en-US"/>
        </w:rPr>
        <w:t xml:space="preserve"> f</w:t>
      </w:r>
      <w:r w:rsidR="00CD43A9">
        <w:rPr>
          <w:szCs w:val="22"/>
          <w:lang w:val="en-US" w:eastAsia="en-US"/>
        </w:rPr>
        <w:t>older</w:t>
      </w:r>
      <w:r>
        <w:rPr>
          <w:szCs w:val="22"/>
          <w:lang w:val="en-US" w:eastAsia="en-US"/>
        </w:rPr>
        <w:t>:</w:t>
      </w:r>
    </w:p>
    <w:p w:rsidR="00456FBC" w:rsidRPr="00BE34C9" w:rsidRDefault="00207E71" w:rsidP="00947BAB">
      <w:pPr>
        <w:rPr>
          <w:lang w:val="en-US"/>
        </w:rPr>
      </w:pPr>
      <w:r>
        <w:rPr>
          <w:noProof/>
        </w:rPr>
        <w:drawing>
          <wp:inline distT="0" distB="0" distL="0" distR="0">
            <wp:extent cx="6120130" cy="302069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20130" cy="3020695"/>
                    </a:xfrm>
                    <a:prstGeom prst="rect">
                      <a:avLst/>
                    </a:prstGeom>
                  </pic:spPr>
                </pic:pic>
              </a:graphicData>
            </a:graphic>
          </wp:inline>
        </w:drawing>
      </w:r>
    </w:p>
    <w:p w:rsidR="002403CC" w:rsidRPr="00BE34C9" w:rsidRDefault="002403CC" w:rsidP="002403CC">
      <w:pPr>
        <w:pStyle w:val="Lgende"/>
        <w:outlineLvl w:val="0"/>
        <w:rPr>
          <w:lang w:val="en-US"/>
        </w:rPr>
      </w:pPr>
      <w:bookmarkStart w:id="84" w:name="_Toc499030302"/>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7A51B5">
        <w:rPr>
          <w:noProof/>
          <w:lang w:val="en-US"/>
        </w:rPr>
        <w:t>6</w:t>
      </w:r>
      <w:r w:rsidR="009105AF" w:rsidRPr="009E12D8">
        <w:rPr>
          <w:lang w:val="en-US"/>
        </w:rPr>
        <w:fldChar w:fldCharType="end"/>
      </w:r>
      <w:r w:rsidR="00E11D61">
        <w:rPr>
          <w:lang w:val="en-US"/>
        </w:rPr>
        <w:t>:</w:t>
      </w:r>
      <w:r w:rsidR="009E12D8" w:rsidRPr="009E12D8">
        <w:rPr>
          <w:lang w:val="en-US"/>
        </w:rPr>
        <w:t xml:space="preserve"> Configuration file tree for "</w:t>
      </w:r>
      <w:proofErr w:type="spellStart"/>
      <w:r w:rsidR="003F377C">
        <w:rPr>
          <w:lang w:val="en-US"/>
        </w:rPr>
        <w:t>TS_</w:t>
      </w:r>
      <w:r w:rsidR="009E12D8" w:rsidRPr="009E12D8">
        <w:rPr>
          <w:lang w:val="en-US"/>
        </w:rPr>
        <w:t>CS_Verification</w:t>
      </w:r>
      <w:proofErr w:type="spellEnd"/>
      <w:r w:rsidR="009E12D8" w:rsidRPr="009E12D8">
        <w:rPr>
          <w:lang w:val="en-US"/>
        </w:rPr>
        <w:t>"</w:t>
      </w:r>
      <w:bookmarkEnd w:id="84"/>
    </w:p>
    <w:p w:rsidR="00A416A5" w:rsidRPr="00BE34C9" w:rsidRDefault="00A416A5" w:rsidP="002403CC">
      <w:pPr>
        <w:rPr>
          <w:lang w:val="en-US"/>
        </w:rPr>
      </w:pPr>
    </w:p>
    <w:p w:rsidR="002403CC" w:rsidRPr="00BE34C9" w:rsidRDefault="009E12D8" w:rsidP="002403CC">
      <w:pPr>
        <w:rPr>
          <w:lang w:val="en-US"/>
        </w:rPr>
      </w:pPr>
      <w:r w:rsidRPr="009E12D8">
        <w:rPr>
          <w:lang w:val="en-US"/>
        </w:rPr>
        <w:t>Sample contents of the « </w:t>
      </w:r>
      <w:r w:rsidRPr="009E12D8">
        <w:rPr>
          <w:rFonts w:ascii="Courier New" w:hAnsi="Courier New" w:cs="Courier New"/>
          <w:lang w:val="en-US"/>
        </w:rPr>
        <w:t>IVCTconfig.xml</w:t>
      </w:r>
      <w:r w:rsidRPr="009E12D8">
        <w:rPr>
          <w:lang w:val="en-US"/>
        </w:rPr>
        <w:t> » file:</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FF0000"/>
          <w:sz w:val="16"/>
          <w:szCs w:val="16"/>
          <w:highlight w:val="yellow"/>
          <w:lang w:val="en-US"/>
        </w:rPr>
        <w:t>&lt;?</w:t>
      </w:r>
      <w:r>
        <w:rPr>
          <w:rFonts w:ascii="Courier New" w:hAnsi="Courier New" w:cs="Courier New"/>
          <w:b/>
          <w:noProof/>
          <w:color w:val="0000FF"/>
          <w:sz w:val="16"/>
          <w:szCs w:val="16"/>
          <w:lang w:val="en-US"/>
        </w:rPr>
        <w:t xml:space="preserve">xml </w:t>
      </w:r>
      <w:r>
        <w:rPr>
          <w:rFonts w:ascii="Courier New" w:hAnsi="Courier New" w:cs="Courier New"/>
          <w:b/>
          <w:noProof/>
          <w:color w:val="FF0000"/>
          <w:sz w:val="16"/>
          <w:szCs w:val="16"/>
          <w:lang w:val="en-US"/>
        </w:rPr>
        <w:t>version</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"1.0"</w:t>
      </w:r>
      <w:r>
        <w:rPr>
          <w:rFonts w:ascii="Courier New" w:hAnsi="Courier New" w:cs="Courier New"/>
          <w:b/>
          <w:noProof/>
          <w:color w:val="0000FF"/>
          <w:sz w:val="16"/>
          <w:szCs w:val="16"/>
          <w:lang w:val="en-US"/>
        </w:rPr>
        <w:t xml:space="preserve"> </w:t>
      </w:r>
      <w:r>
        <w:rPr>
          <w:rFonts w:ascii="Courier New" w:hAnsi="Courier New" w:cs="Courier New"/>
          <w:b/>
          <w:noProof/>
          <w:color w:val="FF0000"/>
          <w:sz w:val="16"/>
          <w:szCs w:val="16"/>
          <w:lang w:val="en-US"/>
        </w:rPr>
        <w:t>encoding</w:t>
      </w:r>
      <w:r>
        <w:rPr>
          <w:rFonts w:ascii="Courier New" w:hAnsi="Courier New" w:cs="Courier New"/>
          <w:b/>
          <w:noProof/>
          <w:color w:val="000000" w:themeColor="text1"/>
          <w:sz w:val="16"/>
          <w:szCs w:val="16"/>
          <w:lang w:val="en-US"/>
        </w:rPr>
        <w:t>=</w:t>
      </w:r>
      <w:r>
        <w:rPr>
          <w:rFonts w:ascii="Courier New" w:hAnsi="Courier New" w:cs="Courier New"/>
          <w:b/>
          <w:noProof/>
          <w:color w:val="7030A0"/>
          <w:sz w:val="16"/>
          <w:szCs w:val="16"/>
          <w:lang w:val="en-US"/>
        </w:rPr>
        <w:t>"UTF-8"</w:t>
      </w:r>
      <w:r>
        <w:rPr>
          <w:rFonts w:ascii="Courier New" w:hAnsi="Courier New" w:cs="Courier New"/>
          <w:b/>
          <w:noProof/>
          <w:color w:val="FF0000"/>
          <w:sz w:val="16"/>
          <w:szCs w:val="16"/>
          <w:highlight w:val="yellow"/>
          <w:lang w:val="en-US"/>
        </w:rPr>
        <w:t>?&gt;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&lt;pathNames&gt;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&lt;sutDir&gt;</w:t>
      </w:r>
      <w:r>
        <w:rPr>
          <w:rFonts w:ascii="Courier New" w:hAnsi="Courier New" w:cs="Courier New"/>
          <w:b/>
          <w:noProof/>
          <w:color w:val="000000" w:themeColor="text1"/>
          <w:sz w:val="16"/>
          <w:szCs w:val="16"/>
          <w:lang w:val="en-US"/>
        </w:rPr>
        <w:t>D:\\Users\\HLA\\Documents\\GitHub\\ETC_FRA_Config\\IVCTsut</w:t>
      </w:r>
      <w:r>
        <w:rPr>
          <w:rFonts w:ascii="Courier New" w:hAnsi="Courier New" w:cs="Courier New"/>
          <w:b/>
          <w:noProof/>
          <w:color w:val="0000FF"/>
          <w:sz w:val="16"/>
          <w:szCs w:val="16"/>
          <w:lang w:val="en-US"/>
        </w:rPr>
        <w:t>&lt;/sutDir&gt;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 xml:space="preserve">  &lt;/pathNames&gt;</w:t>
      </w:r>
    </w:p>
    <w:p w:rsidR="002403CC" w:rsidRPr="00BE34C9" w:rsidRDefault="009E12D8" w:rsidP="002403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color w:val="0000FF"/>
          <w:sz w:val="16"/>
          <w:szCs w:val="16"/>
          <w:lang w:val="en-US"/>
        </w:rPr>
      </w:pPr>
      <w:r>
        <w:rPr>
          <w:rFonts w:ascii="Courier New" w:hAnsi="Courier New" w:cs="Courier New"/>
          <w:b/>
          <w:noProof/>
          <w:color w:val="0000FF"/>
          <w:sz w:val="16"/>
          <w:szCs w:val="16"/>
          <w:lang w:val="en-US"/>
        </w:rPr>
        <w:t>&lt;/ivctConfig&gt;</w:t>
      </w:r>
    </w:p>
    <w:p w:rsidR="00522317" w:rsidRPr="00BE34C9" w:rsidRDefault="00522317" w:rsidP="00522317">
      <w:pPr>
        <w:rPr>
          <w:lang w:val="en-US"/>
        </w:rPr>
      </w:pPr>
    </w:p>
    <w:p w:rsidR="002403CC" w:rsidRPr="00BE34C9" w:rsidRDefault="009E12D8" w:rsidP="00EE6402">
      <w:pPr>
        <w:pStyle w:val="Titre4"/>
        <w:rPr>
          <w:lang w:val="en-US"/>
        </w:rPr>
      </w:pPr>
      <w:bookmarkStart w:id="85" w:name="_Toc499030250"/>
      <w:r w:rsidRPr="009E12D8">
        <w:rPr>
          <w:lang w:val="en-US"/>
        </w:rPr>
        <w:lastRenderedPageBreak/>
        <w:t>« </w:t>
      </w:r>
      <w:proofErr w:type="spellStart"/>
      <w:r w:rsidRPr="009E12D8">
        <w:rPr>
          <w:lang w:val="en-US"/>
        </w:rPr>
        <w:t>IVCTsut</w:t>
      </w:r>
      <w:proofErr w:type="spellEnd"/>
      <w:r w:rsidRPr="009E12D8">
        <w:rPr>
          <w:lang w:val="en-US"/>
        </w:rPr>
        <w:t> » subdirectory</w:t>
      </w:r>
      <w:bookmarkEnd w:id="85"/>
    </w:p>
    <w:p w:rsidR="00D43057" w:rsidRPr="00BE34C9" w:rsidRDefault="003F377C" w:rsidP="0057622A">
      <w:pPr>
        <w:jc w:val="center"/>
        <w:rPr>
          <w:lang w:val="en-US"/>
        </w:rPr>
      </w:pPr>
      <w:r w:rsidRPr="009A7651">
        <w:rPr>
          <w:noProof/>
        </w:rPr>
        <w:drawing>
          <wp:inline distT="0" distB="0" distL="0" distR="0">
            <wp:extent cx="6120130" cy="260985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120130" cy="2609850"/>
                    </a:xfrm>
                    <a:prstGeom prst="rect">
                      <a:avLst/>
                    </a:prstGeom>
                  </pic:spPr>
                </pic:pic>
              </a:graphicData>
            </a:graphic>
          </wp:inline>
        </w:drawing>
      </w:r>
    </w:p>
    <w:p w:rsidR="0057622A" w:rsidRPr="00BE34C9" w:rsidRDefault="0057622A" w:rsidP="0057622A">
      <w:pPr>
        <w:pStyle w:val="Lgende"/>
        <w:outlineLvl w:val="0"/>
        <w:rPr>
          <w:lang w:val="en-US"/>
        </w:rPr>
      </w:pPr>
      <w:bookmarkStart w:id="86" w:name="_Toc499030303"/>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7A51B5">
        <w:rPr>
          <w:noProof/>
          <w:lang w:val="en-US"/>
        </w:rPr>
        <w:t>7</w:t>
      </w:r>
      <w:r w:rsidR="009105AF" w:rsidRPr="009E12D8">
        <w:rPr>
          <w:lang w:val="en-US"/>
        </w:rPr>
        <w:fldChar w:fldCharType="end"/>
      </w:r>
      <w:r w:rsidR="00E11D61">
        <w:rPr>
          <w:lang w:val="en-US"/>
        </w:rPr>
        <w:t>:</w:t>
      </w:r>
      <w:r w:rsidR="009E12D8" w:rsidRPr="009E12D8">
        <w:rPr>
          <w:lang w:val="en-US"/>
        </w:rPr>
        <w:t xml:space="preserve"> </w:t>
      </w:r>
      <w:proofErr w:type="spellStart"/>
      <w:r w:rsidR="009E12D8" w:rsidRPr="009E12D8">
        <w:rPr>
          <w:lang w:val="en-US"/>
        </w:rPr>
        <w:t>SuT</w:t>
      </w:r>
      <w:proofErr w:type="spellEnd"/>
      <w:r w:rsidR="009E12D8" w:rsidRPr="009E12D8">
        <w:rPr>
          <w:lang w:val="en-US"/>
        </w:rPr>
        <w:t xml:space="preserve"> configuration folder for different ETCs</w:t>
      </w:r>
      <w:bookmarkEnd w:id="86"/>
    </w:p>
    <w:p w:rsidR="00B53056" w:rsidRPr="00BE34C9" w:rsidRDefault="009E12D8" w:rsidP="00B53056">
      <w:pPr>
        <w:rPr>
          <w:lang w:val="en-US"/>
        </w:rPr>
      </w:pPr>
      <w:r w:rsidRPr="009E12D8">
        <w:rPr>
          <w:lang w:val="en-US"/>
        </w:rPr>
        <w:t>The "</w:t>
      </w:r>
      <w:proofErr w:type="spellStart"/>
      <w:r w:rsidRPr="009E12D8">
        <w:rPr>
          <w:rFonts w:ascii="Courier New" w:hAnsi="Courier New" w:cs="Courier New"/>
          <w:lang w:val="en-US"/>
        </w:rPr>
        <w:t>IVCTsut</w:t>
      </w:r>
      <w:proofErr w:type="spellEnd"/>
      <w:r w:rsidRPr="009E12D8">
        <w:rPr>
          <w:lang w:val="en-US"/>
        </w:rPr>
        <w:t xml:space="preserve">" subdirectory contains all </w:t>
      </w:r>
      <w:proofErr w:type="spellStart"/>
      <w:r w:rsidRPr="009E12D8">
        <w:rPr>
          <w:lang w:val="en-US"/>
        </w:rPr>
        <w:t>SuT</w:t>
      </w:r>
      <w:proofErr w:type="spellEnd"/>
      <w:r w:rsidRPr="009E12D8">
        <w:rPr>
          <w:lang w:val="en-US"/>
        </w:rPr>
        <w:t xml:space="preserve"> configurations.</w:t>
      </w:r>
    </w:p>
    <w:p w:rsidR="00B53056" w:rsidRPr="00BE34C9" w:rsidRDefault="009E12D8" w:rsidP="00B53056">
      <w:pPr>
        <w:rPr>
          <w:lang w:val="en-US"/>
        </w:rPr>
      </w:pPr>
      <w:r w:rsidRPr="009E12D8">
        <w:rPr>
          <w:lang w:val="en-US"/>
        </w:rPr>
        <w:t xml:space="preserve">Each </w:t>
      </w:r>
      <w:proofErr w:type="spellStart"/>
      <w:r w:rsidRPr="009E12D8">
        <w:rPr>
          <w:lang w:val="en-US"/>
        </w:rPr>
        <w:t>SuT</w:t>
      </w:r>
      <w:proofErr w:type="spellEnd"/>
      <w:r w:rsidRPr="009E12D8">
        <w:rPr>
          <w:lang w:val="en-US"/>
        </w:rPr>
        <w:t xml:space="preserve"> subdirectory contains the "</w:t>
      </w:r>
      <w:proofErr w:type="spellStart"/>
      <w:r w:rsidRPr="009E12D8">
        <w:rPr>
          <w:rFonts w:ascii="Courier New" w:hAnsi="Courier New" w:cs="Courier New"/>
          <w:lang w:val="en-US"/>
        </w:rPr>
        <w:t>CS_Verification</w:t>
      </w:r>
      <w:proofErr w:type="spellEnd"/>
      <w:r w:rsidRPr="009E12D8">
        <w:rPr>
          <w:lang w:val="en-US"/>
        </w:rPr>
        <w:t>" directory specific to the test case</w:t>
      </w:r>
      <w:r w:rsidR="00FB7F23">
        <w:rPr>
          <w:lang w:val="en-US"/>
        </w:rPr>
        <w:t>. Each</w:t>
      </w:r>
      <w:r w:rsidRPr="009E12D8">
        <w:rPr>
          <w:lang w:val="en-US"/>
        </w:rPr>
        <w:t xml:space="preserve"> </w:t>
      </w:r>
      <w:r w:rsidR="00FB7F23" w:rsidRPr="00FB7F23">
        <w:rPr>
          <w:lang w:val="en-US"/>
        </w:rPr>
        <w:t>"</w:t>
      </w:r>
      <w:proofErr w:type="spellStart"/>
      <w:r w:rsidR="00FB7F23" w:rsidRPr="00FB7F23">
        <w:rPr>
          <w:lang w:val="en-US"/>
        </w:rPr>
        <w:t>CS_Verification</w:t>
      </w:r>
      <w:proofErr w:type="spellEnd"/>
      <w:r w:rsidR="00FB7F23" w:rsidRPr="00FB7F23">
        <w:rPr>
          <w:lang w:val="en-US"/>
        </w:rPr>
        <w:t xml:space="preserve">" directory </w:t>
      </w:r>
      <w:r w:rsidRPr="009E12D8">
        <w:rPr>
          <w:lang w:val="en-US"/>
        </w:rPr>
        <w:t>contain</w:t>
      </w:r>
      <w:r w:rsidR="00FB7F23">
        <w:rPr>
          <w:lang w:val="en-US"/>
        </w:rPr>
        <w:t>s</w:t>
      </w:r>
      <w:r w:rsidRPr="009E12D8">
        <w:rPr>
          <w:lang w:val="en-US"/>
        </w:rPr>
        <w:t xml:space="preserve"> the </w:t>
      </w:r>
      <w:proofErr w:type="spellStart"/>
      <w:r w:rsidRPr="009E12D8">
        <w:rPr>
          <w:lang w:val="en-US"/>
        </w:rPr>
        <w:t>SuT</w:t>
      </w:r>
      <w:proofErr w:type="spellEnd"/>
      <w:r w:rsidRPr="009E12D8">
        <w:rPr>
          <w:lang w:val="en-US"/>
        </w:rPr>
        <w:t>-specific configuration files (JSON parameter file and SOM and FOM files).</w:t>
      </w:r>
    </w:p>
    <w:p w:rsidR="00B53056" w:rsidRPr="00BE34C9" w:rsidRDefault="00B53056" w:rsidP="00B53056">
      <w:pPr>
        <w:rPr>
          <w:lang w:val="en-US"/>
        </w:rPr>
      </w:pPr>
    </w:p>
    <w:p w:rsidR="00EE6402" w:rsidRPr="00BE34C9" w:rsidRDefault="009E12D8" w:rsidP="00EE6402">
      <w:pPr>
        <w:pStyle w:val="Titre4"/>
        <w:rPr>
          <w:lang w:val="en-US"/>
        </w:rPr>
      </w:pPr>
      <w:bookmarkStart w:id="87" w:name="_Toc499030251"/>
      <w:r w:rsidRPr="009E12D8">
        <w:rPr>
          <w:lang w:val="en-US"/>
        </w:rPr>
        <w:t>"</w:t>
      </w:r>
      <w:proofErr w:type="spellStart"/>
      <w:r w:rsidR="003F377C">
        <w:rPr>
          <w:lang w:val="en-US"/>
        </w:rPr>
        <w:t>TestSchedules</w:t>
      </w:r>
      <w:proofErr w:type="spellEnd"/>
      <w:r w:rsidRPr="009E12D8">
        <w:rPr>
          <w:lang w:val="en-US"/>
        </w:rPr>
        <w:t>" subdirectory</w:t>
      </w:r>
      <w:bookmarkEnd w:id="87"/>
    </w:p>
    <w:p w:rsidR="00292552" w:rsidRPr="00BE34C9" w:rsidRDefault="00207E71" w:rsidP="00DE54FB">
      <w:pPr>
        <w:jc w:val="center"/>
        <w:rPr>
          <w:lang w:val="en-US"/>
        </w:rPr>
      </w:pPr>
      <w:r>
        <w:rPr>
          <w:noProof/>
        </w:rPr>
        <w:drawing>
          <wp:inline distT="0" distB="0" distL="0" distR="0">
            <wp:extent cx="6120130" cy="302069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120130" cy="3020695"/>
                    </a:xfrm>
                    <a:prstGeom prst="rect">
                      <a:avLst/>
                    </a:prstGeom>
                  </pic:spPr>
                </pic:pic>
              </a:graphicData>
            </a:graphic>
          </wp:inline>
        </w:drawing>
      </w:r>
    </w:p>
    <w:p w:rsidR="00DE54FB" w:rsidRPr="00BE34C9" w:rsidRDefault="00DE54FB" w:rsidP="00DE54FB">
      <w:pPr>
        <w:pStyle w:val="Lgende"/>
        <w:outlineLvl w:val="0"/>
        <w:rPr>
          <w:lang w:val="en-US"/>
        </w:rPr>
      </w:pPr>
      <w:bookmarkStart w:id="88" w:name="_Toc499030304"/>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7A51B5">
        <w:rPr>
          <w:noProof/>
          <w:lang w:val="en-US"/>
        </w:rPr>
        <w:t>8</w:t>
      </w:r>
      <w:r w:rsidR="009105AF" w:rsidRPr="009E12D8">
        <w:rPr>
          <w:lang w:val="en-US"/>
        </w:rPr>
        <w:fldChar w:fldCharType="end"/>
      </w:r>
      <w:r w:rsidR="00E11D61">
        <w:rPr>
          <w:lang w:val="en-US"/>
        </w:rPr>
        <w:t>:</w:t>
      </w:r>
      <w:r w:rsidR="009E12D8" w:rsidRPr="009E12D8">
        <w:rPr>
          <w:lang w:val="en-US"/>
        </w:rPr>
        <w:t xml:space="preserve"> File trees of a Test Suite for the "CS Verification" ETC</w:t>
      </w:r>
      <w:bookmarkEnd w:id="88"/>
    </w:p>
    <w:p w:rsidR="00FB70BC" w:rsidRPr="00BE34C9" w:rsidRDefault="009E12D8" w:rsidP="00FB70BC">
      <w:pPr>
        <w:rPr>
          <w:lang w:val="en-US"/>
        </w:rPr>
      </w:pPr>
      <w:r w:rsidRPr="009E12D8">
        <w:rPr>
          <w:lang w:val="en-US"/>
        </w:rPr>
        <w:t>The "</w:t>
      </w:r>
      <w:proofErr w:type="spellStart"/>
      <w:r w:rsidR="003F377C">
        <w:rPr>
          <w:rFonts w:ascii="Courier New" w:hAnsi="Courier New" w:cs="Courier New"/>
          <w:lang w:val="en-US"/>
        </w:rPr>
        <w:t>TestSchedules</w:t>
      </w:r>
      <w:proofErr w:type="spellEnd"/>
      <w:r w:rsidRPr="009E12D8">
        <w:rPr>
          <w:lang w:val="en-US"/>
        </w:rPr>
        <w:t>" subdirectory contains a "</w:t>
      </w:r>
      <w:proofErr w:type="spellStart"/>
      <w:r w:rsidR="003F377C">
        <w:rPr>
          <w:rFonts w:ascii="Courier New" w:hAnsi="Courier New" w:cs="Courier New"/>
          <w:lang w:val="en-US"/>
        </w:rPr>
        <w:t>TS</w:t>
      </w:r>
      <w:r w:rsidRPr="009E12D8">
        <w:rPr>
          <w:rFonts w:ascii="Courier New" w:hAnsi="Courier New" w:cs="Courier New"/>
          <w:lang w:val="en-US"/>
        </w:rPr>
        <w:t>_CS_Verification</w:t>
      </w:r>
      <w:proofErr w:type="spellEnd"/>
      <w:r w:rsidRPr="009E12D8">
        <w:rPr>
          <w:lang w:val="en-US"/>
        </w:rPr>
        <w:t xml:space="preserve">" </w:t>
      </w:r>
      <w:r w:rsidR="003F377C" w:rsidRPr="009E12D8">
        <w:rPr>
          <w:lang w:val="en-US"/>
        </w:rPr>
        <w:t xml:space="preserve">file </w:t>
      </w:r>
      <w:r w:rsidRPr="009E12D8">
        <w:rPr>
          <w:lang w:val="en-US"/>
        </w:rPr>
        <w:t xml:space="preserve">which </w:t>
      </w:r>
      <w:r w:rsidR="007536A9">
        <w:rPr>
          <w:lang w:val="en-US"/>
        </w:rPr>
        <w:t>list</w:t>
      </w:r>
      <w:r w:rsidR="007536A9" w:rsidRPr="009E12D8">
        <w:rPr>
          <w:lang w:val="en-US"/>
        </w:rPr>
        <w:t xml:space="preserve"> </w:t>
      </w:r>
      <w:r w:rsidRPr="009E12D8">
        <w:rPr>
          <w:lang w:val="en-US"/>
        </w:rPr>
        <w:t>the test cases to be executed. Here the only test case to call is the one implemented by the "</w:t>
      </w:r>
      <w:r w:rsidRPr="009E12D8">
        <w:rPr>
          <w:rFonts w:ascii="Courier New" w:hAnsi="Courier New" w:cs="Courier New"/>
          <w:lang w:val="en-US"/>
        </w:rPr>
        <w:t>TC_001_Files_Check</w:t>
      </w:r>
      <w:r w:rsidRPr="009E12D8">
        <w:rPr>
          <w:lang w:val="en-US"/>
        </w:rPr>
        <w:t>"</w:t>
      </w:r>
      <w:r w:rsidR="007536A9">
        <w:rPr>
          <w:lang w:val="en-US"/>
        </w:rPr>
        <w:t xml:space="preserve"> </w:t>
      </w:r>
      <w:r w:rsidR="007536A9" w:rsidRPr="009E12D8">
        <w:rPr>
          <w:lang w:val="en-US"/>
        </w:rPr>
        <w:t>class</w:t>
      </w:r>
      <w:r w:rsidRPr="009E12D8">
        <w:rPr>
          <w:lang w:val="en-US"/>
        </w:rPr>
        <w:t xml:space="preserve"> (see §</w:t>
      </w:r>
      <w:r w:rsidR="009105AF" w:rsidRPr="009E12D8">
        <w:rPr>
          <w:lang w:val="en-US"/>
        </w:rPr>
        <w:fldChar w:fldCharType="begin"/>
      </w:r>
      <w:r w:rsidRPr="009E12D8">
        <w:rPr>
          <w:lang w:val="en-US"/>
        </w:rPr>
        <w:instrText xml:space="preserve"> REF _Ref479170653 \r \h </w:instrText>
      </w:r>
      <w:r w:rsidR="009105AF" w:rsidRPr="009E12D8">
        <w:rPr>
          <w:lang w:val="en-US"/>
        </w:rPr>
      </w:r>
      <w:r w:rsidR="009105AF" w:rsidRPr="009E12D8">
        <w:rPr>
          <w:lang w:val="en-US"/>
        </w:rPr>
        <w:fldChar w:fldCharType="separate"/>
      </w:r>
      <w:r w:rsidR="007A51B5">
        <w:rPr>
          <w:lang w:val="en-US"/>
        </w:rPr>
        <w:t>3.3.2.1</w:t>
      </w:r>
      <w:r w:rsidR="009105AF" w:rsidRPr="009E12D8">
        <w:rPr>
          <w:lang w:val="en-US"/>
        </w:rPr>
        <w:fldChar w:fldCharType="end"/>
      </w:r>
      <w:r w:rsidR="00FB70BC" w:rsidRPr="00BE34C9">
        <w:rPr>
          <w:lang w:val="en-US"/>
        </w:rPr>
        <w:t>).</w:t>
      </w:r>
    </w:p>
    <w:p w:rsidR="006F3744" w:rsidRPr="00BE34C9" w:rsidRDefault="006F3744" w:rsidP="00EE6402">
      <w:pPr>
        <w:rPr>
          <w:lang w:val="en-US"/>
        </w:rPr>
      </w:pPr>
    </w:p>
    <w:p w:rsidR="00754424" w:rsidRPr="00BE34C9" w:rsidRDefault="00FC37C4" w:rsidP="00754424">
      <w:pPr>
        <w:pStyle w:val="Titre3"/>
        <w:rPr>
          <w:lang w:val="en-US"/>
        </w:rPr>
      </w:pPr>
      <w:bookmarkStart w:id="89" w:name="_Ref479170743"/>
      <w:bookmarkStart w:id="90" w:name="_Toc499030252"/>
      <w:r w:rsidRPr="00BE34C9">
        <w:rPr>
          <w:lang w:val="en-US"/>
        </w:rPr>
        <w:t>Execution</w:t>
      </w:r>
      <w:bookmarkEnd w:id="89"/>
      <w:bookmarkEnd w:id="90"/>
    </w:p>
    <w:p w:rsidR="00F043D1" w:rsidRPr="00BE34C9" w:rsidRDefault="00F043D1" w:rsidP="00754424">
      <w:pPr>
        <w:rPr>
          <w:lang w:val="en-US"/>
        </w:rPr>
      </w:pPr>
      <w:r w:rsidRPr="00BE34C9">
        <w:rPr>
          <w:lang w:val="en-US"/>
        </w:rPr>
        <w:t>Once the test case is configured (see §</w:t>
      </w:r>
      <w:r w:rsidR="009105AF">
        <w:rPr>
          <w:lang w:val="en-US"/>
        </w:rPr>
        <w:fldChar w:fldCharType="begin"/>
      </w:r>
      <w:r w:rsidR="00A82E48">
        <w:rPr>
          <w:lang w:val="en-US"/>
        </w:rPr>
        <w:instrText xml:space="preserve"> REF _Ref471748243 \r \h </w:instrText>
      </w:r>
      <w:r w:rsidR="009105AF">
        <w:rPr>
          <w:lang w:val="en-US"/>
        </w:rPr>
      </w:r>
      <w:r w:rsidR="009105AF">
        <w:rPr>
          <w:lang w:val="en-US"/>
        </w:rPr>
        <w:fldChar w:fldCharType="separate"/>
      </w:r>
      <w:r w:rsidR="007A51B5">
        <w:rPr>
          <w:lang w:val="en-US"/>
        </w:rPr>
        <w:t>3.3.4</w:t>
      </w:r>
      <w:r w:rsidR="009105AF">
        <w:rPr>
          <w:lang w:val="en-US"/>
        </w:rPr>
        <w:fldChar w:fldCharType="end"/>
      </w:r>
      <w:r w:rsidRPr="00BE34C9">
        <w:rPr>
          <w:lang w:val="en-US"/>
        </w:rPr>
        <w:t>), the test case can be executed according to §</w:t>
      </w:r>
      <w:r w:rsidR="009105AF" w:rsidRPr="00BE34C9">
        <w:rPr>
          <w:lang w:val="en-US"/>
        </w:rPr>
        <w:fldChar w:fldCharType="begin"/>
      </w:r>
      <w:r w:rsidR="009E12D8" w:rsidRPr="009E12D8">
        <w:rPr>
          <w:lang w:val="en-US"/>
        </w:rPr>
        <w:instrText xml:space="preserve"> REF _Ref479170672 \r \h </w:instrText>
      </w:r>
      <w:r w:rsidR="009105AF" w:rsidRPr="00BE34C9">
        <w:rPr>
          <w:lang w:val="en-US"/>
        </w:rPr>
      </w:r>
      <w:r w:rsidR="009105AF" w:rsidRPr="00BE34C9">
        <w:rPr>
          <w:lang w:val="en-US"/>
        </w:rPr>
        <w:fldChar w:fldCharType="separate"/>
      </w:r>
      <w:r w:rsidR="007A51B5">
        <w:rPr>
          <w:lang w:val="en-US"/>
        </w:rPr>
        <w:t>2.3.3</w:t>
      </w:r>
      <w:r w:rsidR="009105AF" w:rsidRPr="00BE34C9">
        <w:rPr>
          <w:lang w:val="en-US"/>
        </w:rPr>
        <w:fldChar w:fldCharType="end"/>
      </w:r>
      <w:r w:rsidR="003A6C32" w:rsidRPr="00BE34C9">
        <w:rPr>
          <w:lang w:val="en-US"/>
        </w:rPr>
        <w:t>.</w:t>
      </w:r>
    </w:p>
    <w:p w:rsidR="00C74C70" w:rsidRPr="00BE34C9" w:rsidRDefault="00AA0A15" w:rsidP="00C74C70">
      <w:pPr>
        <w:pStyle w:val="Titre4"/>
        <w:rPr>
          <w:lang w:val="en-US"/>
        </w:rPr>
      </w:pPr>
      <w:bookmarkStart w:id="91" w:name="_Toc499030253"/>
      <w:r w:rsidRPr="00BE34C9">
        <w:rPr>
          <w:lang w:val="en-US"/>
        </w:rPr>
        <w:lastRenderedPageBreak/>
        <w:t>N</w:t>
      </w:r>
      <w:r w:rsidR="00C74C70" w:rsidRPr="00BE34C9">
        <w:rPr>
          <w:lang w:val="en-US"/>
        </w:rPr>
        <w:t>ominal</w:t>
      </w:r>
      <w:r w:rsidRPr="00BE34C9">
        <w:rPr>
          <w:lang w:val="en-US"/>
        </w:rPr>
        <w:t xml:space="preserve"> case</w:t>
      </w:r>
      <w:r w:rsidR="003431A9" w:rsidRPr="00BE34C9">
        <w:rPr>
          <w:lang w:val="en-US"/>
        </w:rPr>
        <w:t xml:space="preserve"> </w:t>
      </w:r>
      <w:r w:rsidR="00342235" w:rsidRPr="00BE34C9">
        <w:rPr>
          <w:lang w:val="en-US"/>
        </w:rPr>
        <w:t>(</w:t>
      </w:r>
      <w:r w:rsidRPr="00BE34C9">
        <w:rPr>
          <w:lang w:val="en-US"/>
        </w:rPr>
        <w:t>outside</w:t>
      </w:r>
      <w:r w:rsidR="009E12D8" w:rsidRPr="009E12D8">
        <w:rPr>
          <w:lang w:val="en-US"/>
        </w:rPr>
        <w:t xml:space="preserve"> Eclipse)</w:t>
      </w:r>
      <w:bookmarkEnd w:id="91"/>
    </w:p>
    <w:p w:rsidR="00433D16" w:rsidRPr="00BE34C9" w:rsidRDefault="009E12D8" w:rsidP="003431A9">
      <w:pPr>
        <w:rPr>
          <w:lang w:val="en-US"/>
        </w:rPr>
      </w:pPr>
      <w:r w:rsidRPr="009E12D8">
        <w:rPr>
          <w:lang w:val="en-US"/>
        </w:rPr>
        <w:t xml:space="preserve">An ETC FRA execution is </w:t>
      </w:r>
      <w:r w:rsidR="002F59F6" w:rsidRPr="002F59F6">
        <w:rPr>
          <w:lang w:val="en-US"/>
        </w:rPr>
        <w:t xml:space="preserve">started </w:t>
      </w:r>
      <w:r w:rsidRPr="009E12D8">
        <w:rPr>
          <w:lang w:val="en-US"/>
        </w:rPr>
        <w:t>by launching "</w:t>
      </w:r>
      <w:r w:rsidR="00225F56" w:rsidRPr="005F316C">
        <w:rPr>
          <w:rFonts w:ascii="Courier New" w:hAnsi="Courier New" w:cs="Courier New"/>
          <w:lang w:val="en-US"/>
        </w:rPr>
        <w:t>%IVCT_HOME%\</w:t>
      </w:r>
      <w:r w:rsidRPr="009E12D8">
        <w:rPr>
          <w:rFonts w:ascii="Courier New" w:hAnsi="Courier New" w:cs="Courier New"/>
          <w:lang w:val="en-US"/>
        </w:rPr>
        <w:t>UI\build\distributions\UI-</w:t>
      </w:r>
      <w:r w:rsidR="00A82E48">
        <w:rPr>
          <w:rFonts w:ascii="Courier New" w:hAnsi="Courier New" w:cs="Courier New"/>
          <w:lang w:val="en-US"/>
        </w:rPr>
        <w:t>X</w:t>
      </w:r>
      <w:r w:rsidRPr="009E12D8">
        <w:rPr>
          <w:rFonts w:ascii="Courier New" w:hAnsi="Courier New" w:cs="Courier New"/>
          <w:lang w:val="en-US"/>
        </w:rPr>
        <w:t>.</w:t>
      </w:r>
      <w:r w:rsidR="00A82E48">
        <w:rPr>
          <w:rFonts w:ascii="Courier New" w:hAnsi="Courier New" w:cs="Courier New"/>
          <w:lang w:val="en-US"/>
        </w:rPr>
        <w:t>Y</w:t>
      </w:r>
      <w:r w:rsidRPr="009E12D8">
        <w:rPr>
          <w:rFonts w:ascii="Courier New" w:hAnsi="Courier New" w:cs="Courier New"/>
          <w:lang w:val="en-US"/>
        </w:rPr>
        <w:t>.</w:t>
      </w:r>
      <w:r w:rsidR="00A82E48">
        <w:rPr>
          <w:rFonts w:ascii="Courier New" w:hAnsi="Courier New" w:cs="Courier New"/>
          <w:lang w:val="en-US"/>
        </w:rPr>
        <w:t>Z</w:t>
      </w:r>
      <w:r w:rsidRPr="009E12D8">
        <w:rPr>
          <w:rFonts w:ascii="Courier New" w:hAnsi="Courier New" w:cs="Courier New"/>
          <w:lang w:val="en-US"/>
        </w:rPr>
        <w:t>\bin\UI.bat</w:t>
      </w:r>
      <w:r w:rsidRPr="009E12D8">
        <w:rPr>
          <w:lang w:val="en-US"/>
        </w:rPr>
        <w:t>"</w:t>
      </w:r>
      <w:r w:rsidR="002F59F6">
        <w:rPr>
          <w:lang w:val="en-US"/>
        </w:rPr>
        <w:t xml:space="preserve"> </w:t>
      </w:r>
      <w:r w:rsidR="002F59F6" w:rsidRPr="009E12D8">
        <w:rPr>
          <w:lang w:val="en-US"/>
        </w:rPr>
        <w:t>script</w:t>
      </w:r>
      <w:r w:rsidRPr="009E12D8">
        <w:rPr>
          <w:lang w:val="en-US"/>
        </w:rPr>
        <w:t xml:space="preserve">, which then allows to enter </w:t>
      </w:r>
      <w:r w:rsidR="00995EC3">
        <w:rPr>
          <w:lang w:val="en-US"/>
        </w:rPr>
        <w:t>the t</w:t>
      </w:r>
      <w:r w:rsidR="00A82E48" w:rsidRPr="004549BC">
        <w:rPr>
          <w:lang w:val="en-US"/>
        </w:rPr>
        <w:t xml:space="preserve">est case execution commands </w:t>
      </w:r>
      <w:r w:rsidR="00A82E48">
        <w:rPr>
          <w:lang w:val="en-US"/>
        </w:rPr>
        <w:t>(</w:t>
      </w:r>
      <w:r w:rsidR="00A82E48" w:rsidRPr="004549BC">
        <w:rPr>
          <w:lang w:val="en-US"/>
        </w:rPr>
        <w:t>according to its configuration</w:t>
      </w:r>
      <w:r w:rsidR="00A82E48">
        <w:rPr>
          <w:lang w:val="en-US"/>
        </w:rPr>
        <w:t>)</w:t>
      </w:r>
      <w:r w:rsidR="00A82E48" w:rsidRPr="004549BC">
        <w:rPr>
          <w:lang w:val="en-US"/>
        </w:rPr>
        <w:t xml:space="preserve"> </w:t>
      </w:r>
      <w:r w:rsidRPr="009E12D8">
        <w:rPr>
          <w:lang w:val="en-US"/>
        </w:rPr>
        <w:t xml:space="preserve">in </w:t>
      </w:r>
      <w:r w:rsidR="00225F56" w:rsidRPr="00225F56">
        <w:rPr>
          <w:lang w:val="en-US"/>
        </w:rPr>
        <w:t>the command line tool</w:t>
      </w:r>
      <w:r w:rsidRPr="009E12D8">
        <w:rPr>
          <w:lang w:val="en-US"/>
        </w:rPr>
        <w:t>.</w:t>
      </w:r>
    </w:p>
    <w:p w:rsidR="00433D16" w:rsidRPr="00BE34C9" w:rsidRDefault="00433D16" w:rsidP="003431A9">
      <w:pPr>
        <w:rPr>
          <w:lang w:val="en-US"/>
        </w:rPr>
      </w:pPr>
    </w:p>
    <w:p w:rsidR="007F4064" w:rsidRPr="00BE34C9" w:rsidRDefault="009E12D8" w:rsidP="007F4064">
      <w:pPr>
        <w:rPr>
          <w:lang w:val="en-US"/>
        </w:rPr>
      </w:pPr>
      <w:r w:rsidRPr="009E12D8">
        <w:rPr>
          <w:lang w:val="en-US"/>
        </w:rPr>
        <w:t>For example:</w:t>
      </w:r>
    </w:p>
    <w:p w:rsidR="007F4064" w:rsidRPr="00BE34C9" w:rsidRDefault="009E12D8" w:rsidP="007F4064">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ssut 11_SOM_Ok_FOM_Ok</w:t>
      </w:r>
    </w:p>
    <w:p w:rsidR="007F4064" w:rsidRPr="00BE34C9" w:rsidRDefault="009E12D8" w:rsidP="007F4064">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 </w:t>
      </w:r>
      <w:r w:rsidR="00746991">
        <w:rPr>
          <w:rFonts w:ascii="Courier New" w:hAnsi="Courier New" w:cs="Courier New"/>
          <w:b/>
          <w:noProof/>
          <w:sz w:val="16"/>
          <w:szCs w:val="16"/>
          <w:lang w:val="en-US"/>
        </w:rPr>
        <w:t>TS_</w:t>
      </w:r>
      <w:r>
        <w:rPr>
          <w:rFonts w:ascii="Courier New" w:hAnsi="Courier New" w:cs="Courier New"/>
          <w:b/>
          <w:noProof/>
          <w:sz w:val="16"/>
          <w:szCs w:val="16"/>
          <w:lang w:val="en-US"/>
        </w:rPr>
        <w:t>CS_Verification</w:t>
      </w:r>
    </w:p>
    <w:p w:rsidR="007F4064" w:rsidRPr="00BE34C9" w:rsidRDefault="009E12D8" w:rsidP="007F4064">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sts </w:t>
      </w:r>
      <w:r w:rsidR="00746991">
        <w:rPr>
          <w:rFonts w:ascii="Courier New" w:hAnsi="Courier New" w:cs="Courier New"/>
          <w:b/>
          <w:noProof/>
          <w:sz w:val="16"/>
          <w:szCs w:val="16"/>
          <w:lang w:val="en-US"/>
        </w:rPr>
        <w:t>TS_</w:t>
      </w:r>
      <w:r>
        <w:rPr>
          <w:rFonts w:ascii="Courier New" w:hAnsi="Courier New" w:cs="Courier New"/>
          <w:b/>
          <w:noProof/>
          <w:sz w:val="16"/>
          <w:szCs w:val="16"/>
          <w:lang w:val="en-US"/>
        </w:rPr>
        <w:t>CS_Verification</w:t>
      </w:r>
    </w:p>
    <w:p w:rsidR="009F5191" w:rsidRPr="00BE34C9" w:rsidRDefault="009F5191" w:rsidP="003431A9">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AF5449" w:rsidRPr="006A1AF5" w:rsidTr="00740282">
        <w:trPr>
          <w:trHeight w:val="419"/>
        </w:trPr>
        <w:tc>
          <w:tcPr>
            <w:tcW w:w="1101" w:type="dxa"/>
            <w:tcBorders>
              <w:right w:val="single" w:sz="8" w:space="0" w:color="4BACC6"/>
            </w:tcBorders>
          </w:tcPr>
          <w:p w:rsidR="00AF5449" w:rsidRPr="00BE34C9" w:rsidRDefault="003D084D" w:rsidP="00740282">
            <w:pPr>
              <w:spacing w:before="0" w:after="0"/>
              <w:jc w:val="center"/>
              <w:rPr>
                <w:b/>
                <w:bCs/>
                <w:lang w:val="en-US"/>
              </w:rPr>
            </w:pPr>
            <w:r>
              <w:rPr>
                <w:b/>
                <w:bCs/>
                <w:noProof/>
              </w:rPr>
              <w:drawing>
                <wp:inline distT="0" distB="0" distL="0" distR="0">
                  <wp:extent cx="223200" cy="223200"/>
                  <wp:effectExtent l="0" t="0" r="0" b="0"/>
                  <wp:docPr id="16"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980919" w:rsidRPr="00BE34C9" w:rsidRDefault="00980919" w:rsidP="00980919">
            <w:pPr>
              <w:rPr>
                <w:lang w:val="en-US"/>
              </w:rPr>
            </w:pPr>
            <w:r w:rsidRPr="00BE34C9">
              <w:rPr>
                <w:lang w:val="en-US"/>
              </w:rPr>
              <w:t xml:space="preserve">Reminder of the IVCT </w:t>
            </w:r>
            <w:r w:rsidR="00DD21BC" w:rsidRPr="00BE34C9">
              <w:rPr>
                <w:lang w:val="en-US"/>
              </w:rPr>
              <w:t xml:space="preserve">main </w:t>
            </w:r>
            <w:r w:rsidR="00DD21BC">
              <w:rPr>
                <w:lang w:val="en-US"/>
              </w:rPr>
              <w:t>commands</w:t>
            </w:r>
            <w:r w:rsidRPr="00BE34C9">
              <w:rPr>
                <w:lang w:val="en-US"/>
              </w:rPr>
              <w:t>:</w:t>
            </w:r>
          </w:p>
          <w:p w:rsidR="00980919" w:rsidRPr="00BE34C9" w:rsidRDefault="00980919" w:rsidP="00980919">
            <w:pPr>
              <w:pStyle w:val="Paragraphedeliste"/>
              <w:numPr>
                <w:ilvl w:val="0"/>
                <w:numId w:val="66"/>
              </w:numPr>
              <w:rPr>
                <w:lang w:val="en-US"/>
              </w:rPr>
            </w:pPr>
            <w:proofErr w:type="spellStart"/>
            <w:r w:rsidRPr="00BE34C9">
              <w:rPr>
                <w:rFonts w:ascii="Courier New" w:hAnsi="Courier New" w:cs="Courier New"/>
                <w:lang w:val="en-US"/>
              </w:rPr>
              <w:t>ssut</w:t>
            </w:r>
            <w:proofErr w:type="spellEnd"/>
            <w:r w:rsidRPr="00BE34C9">
              <w:rPr>
                <w:lang w:val="en-US"/>
              </w:rPr>
              <w:t xml:space="preserve"> (</w:t>
            </w:r>
            <w:proofErr w:type="spellStart"/>
            <w:r w:rsidRPr="00BE34C9">
              <w:rPr>
                <w:rFonts w:ascii="Courier New" w:hAnsi="Courier New" w:cs="Courier New"/>
                <w:lang w:val="en-US"/>
              </w:rPr>
              <w:t>setSUT</w:t>
            </w:r>
            <w:proofErr w:type="spellEnd"/>
            <w:r w:rsidRPr="00BE34C9">
              <w:rPr>
                <w:lang w:val="en-US"/>
              </w:rPr>
              <w:t xml:space="preserve">): Specifies the name of the system to be tested (matching a directory in the </w:t>
            </w:r>
            <w:r w:rsidRPr="00BE34C9">
              <w:rPr>
                <w:rFonts w:ascii="Courier New" w:hAnsi="Courier New" w:cs="Courier New"/>
                <w:lang w:val="en-US"/>
              </w:rPr>
              <w:t>&lt;</w:t>
            </w:r>
            <w:proofErr w:type="spellStart"/>
            <w:r w:rsidRPr="00BE34C9">
              <w:rPr>
                <w:rFonts w:ascii="Courier New" w:hAnsi="Courier New" w:cs="Courier New"/>
                <w:lang w:val="en-US"/>
              </w:rPr>
              <w:t>sutDir</w:t>
            </w:r>
            <w:proofErr w:type="spellEnd"/>
            <w:r w:rsidRPr="00BE34C9">
              <w:rPr>
                <w:rFonts w:ascii="Courier New" w:hAnsi="Courier New" w:cs="Courier New"/>
                <w:lang w:val="en-US"/>
              </w:rPr>
              <w:t>&gt;</w:t>
            </w:r>
            <w:r w:rsidRPr="00BE34C9">
              <w:rPr>
                <w:lang w:val="en-US"/>
              </w:rPr>
              <w:t xml:space="preserve"> directory of the </w:t>
            </w:r>
            <w:r w:rsidR="009E12D8" w:rsidRPr="009E12D8">
              <w:rPr>
                <w:rFonts w:ascii="Courier New" w:hAnsi="Courier New" w:cs="Courier New"/>
                <w:lang w:val="en-US"/>
              </w:rPr>
              <w:t>IVCTconfig.xml</w:t>
            </w:r>
            <w:r w:rsidR="009E12D8" w:rsidRPr="009E12D8">
              <w:rPr>
                <w:lang w:val="en-US"/>
              </w:rPr>
              <w:t xml:space="preserve"> file)</w:t>
            </w:r>
          </w:p>
          <w:p w:rsidR="00980919" w:rsidRPr="00BE34C9" w:rsidRDefault="009E12D8" w:rsidP="00980919">
            <w:pPr>
              <w:pStyle w:val="Paragraphedeliste"/>
              <w:numPr>
                <w:ilvl w:val="0"/>
                <w:numId w:val="66"/>
              </w:numPr>
              <w:rPr>
                <w:lang w:val="en-US"/>
              </w:rPr>
            </w:pPr>
            <w:proofErr w:type="spellStart"/>
            <w:r w:rsidRPr="009E12D8">
              <w:rPr>
                <w:rFonts w:ascii="Courier New" w:hAnsi="Courier New" w:cs="Courier New"/>
                <w:lang w:val="en-US"/>
              </w:rPr>
              <w:t>st</w:t>
            </w:r>
            <w:proofErr w:type="spellEnd"/>
            <w:r w:rsidRPr="009E12D8">
              <w:rPr>
                <w:lang w:val="en-US"/>
              </w:rPr>
              <w:t xml:space="preserve"> (</w:t>
            </w:r>
            <w:proofErr w:type="spellStart"/>
            <w:r w:rsidRPr="009E12D8">
              <w:rPr>
                <w:rFonts w:ascii="Courier New" w:hAnsi="Courier New" w:cs="Courier New"/>
                <w:lang w:val="en-US"/>
              </w:rPr>
              <w:t>setTestSuites</w:t>
            </w:r>
            <w:proofErr w:type="spellEnd"/>
            <w:r w:rsidRPr="009E12D8">
              <w:rPr>
                <w:lang w:val="en-US"/>
              </w:rPr>
              <w:t xml:space="preserve">): Indicates test </w:t>
            </w:r>
            <w:r w:rsidR="00D703B7">
              <w:rPr>
                <w:lang w:val="en-US"/>
              </w:rPr>
              <w:t>suite</w:t>
            </w:r>
            <w:r w:rsidRPr="009E12D8">
              <w:rPr>
                <w:lang w:val="en-US"/>
              </w:rPr>
              <w:t xml:space="preserve"> to be executed (matching both a </w:t>
            </w:r>
            <w:r w:rsidR="00D703B7">
              <w:rPr>
                <w:lang w:val="en-US"/>
              </w:rPr>
              <w:t>sub</w:t>
            </w:r>
            <w:r w:rsidRPr="009E12D8">
              <w:rPr>
                <w:lang w:val="en-US"/>
              </w:rPr>
              <w:t>directory contained in the directory specified by the "</w:t>
            </w:r>
            <w:proofErr w:type="spellStart"/>
            <w:r w:rsidRPr="009E12D8">
              <w:rPr>
                <w:rFonts w:ascii="Courier New" w:hAnsi="Courier New" w:cs="Courier New"/>
                <w:lang w:val="en-US"/>
              </w:rPr>
              <w:t>ssut</w:t>
            </w:r>
            <w:proofErr w:type="spellEnd"/>
            <w:r w:rsidRPr="009E12D8">
              <w:rPr>
                <w:lang w:val="en-US"/>
              </w:rPr>
              <w:t xml:space="preserve">" command and a </w:t>
            </w:r>
            <w:r w:rsidR="00723D70">
              <w:rPr>
                <w:lang w:val="en-US"/>
              </w:rPr>
              <w:t>name of a</w:t>
            </w:r>
            <w:r w:rsidR="00723D70" w:rsidRPr="009E12D8">
              <w:rPr>
                <w:lang w:val="en-US"/>
              </w:rPr>
              <w:t xml:space="preserve"> </w:t>
            </w:r>
            <w:r w:rsidRPr="009E12D8">
              <w:rPr>
                <w:rFonts w:ascii="Courier New" w:hAnsi="Courier New" w:cs="Courier New"/>
                <w:lang w:val="en-US"/>
              </w:rPr>
              <w:t>&lt;</w:t>
            </w:r>
            <w:r w:rsidR="00723D70" w:rsidRPr="00723D70">
              <w:rPr>
                <w:rFonts w:ascii="Courier New" w:hAnsi="Courier New" w:cs="Courier New"/>
                <w:lang w:val="en-US"/>
              </w:rPr>
              <w:t>name</w:t>
            </w:r>
            <w:r w:rsidRPr="009E12D8">
              <w:rPr>
                <w:rFonts w:ascii="Courier New" w:hAnsi="Courier New" w:cs="Courier New"/>
                <w:lang w:val="en-US"/>
              </w:rPr>
              <w:t>&gt;</w:t>
            </w:r>
            <w:r w:rsidRPr="009E12D8">
              <w:rPr>
                <w:lang w:val="en-US"/>
              </w:rPr>
              <w:t xml:space="preserve"> </w:t>
            </w:r>
            <w:r w:rsidR="00723D70">
              <w:rPr>
                <w:lang w:val="en-US"/>
              </w:rPr>
              <w:t>tag</w:t>
            </w:r>
            <w:r w:rsidR="00723D70" w:rsidRPr="009E12D8">
              <w:rPr>
                <w:lang w:val="en-US"/>
              </w:rPr>
              <w:t xml:space="preserve"> </w:t>
            </w:r>
            <w:r w:rsidRPr="009E12D8">
              <w:rPr>
                <w:lang w:val="en-US"/>
              </w:rPr>
              <w:t xml:space="preserve">of the </w:t>
            </w:r>
            <w:r w:rsidR="00723D70" w:rsidRPr="00723D70">
              <w:rPr>
                <w:rFonts w:ascii="Courier New" w:hAnsi="Courier New" w:cs="Courier New"/>
                <w:lang w:val="en-US"/>
              </w:rPr>
              <w:t>IVCTtestsuites.xml</w:t>
            </w:r>
            <w:r w:rsidRPr="009E12D8">
              <w:rPr>
                <w:lang w:val="en-US"/>
              </w:rPr>
              <w:t xml:space="preserve"> file)</w:t>
            </w:r>
          </w:p>
          <w:p w:rsidR="00AF5449" w:rsidRPr="00BE34C9" w:rsidRDefault="009E12D8" w:rsidP="00136CF1">
            <w:pPr>
              <w:pStyle w:val="Paragraphedeliste"/>
              <w:numPr>
                <w:ilvl w:val="0"/>
                <w:numId w:val="66"/>
              </w:numPr>
              <w:rPr>
                <w:lang w:val="en-US"/>
              </w:rPr>
            </w:pPr>
            <w:proofErr w:type="spellStart"/>
            <w:r w:rsidRPr="009E12D8">
              <w:rPr>
                <w:rFonts w:ascii="Courier New" w:hAnsi="Courier New" w:cs="Courier New"/>
                <w:lang w:val="en-US"/>
              </w:rPr>
              <w:t>sts</w:t>
            </w:r>
            <w:proofErr w:type="spellEnd"/>
            <w:r w:rsidRPr="009E12D8">
              <w:rPr>
                <w:lang w:val="en-US"/>
              </w:rPr>
              <w:t xml:space="preserve"> (</w:t>
            </w:r>
            <w:proofErr w:type="spellStart"/>
            <w:r w:rsidRPr="009E12D8">
              <w:rPr>
                <w:rFonts w:ascii="Courier New" w:hAnsi="Courier New" w:cs="Courier New"/>
                <w:lang w:val="en-US"/>
              </w:rPr>
              <w:t>startTestSchedule</w:t>
            </w:r>
            <w:proofErr w:type="spellEnd"/>
            <w:r w:rsidRPr="009E12D8">
              <w:rPr>
                <w:lang w:val="en-US"/>
              </w:rPr>
              <w:t xml:space="preserve">): Indicates the test </w:t>
            </w:r>
            <w:r w:rsidR="00D703B7">
              <w:rPr>
                <w:lang w:val="en-US"/>
              </w:rPr>
              <w:t>s</w:t>
            </w:r>
            <w:r w:rsidR="00D703B7" w:rsidRPr="00D703B7">
              <w:rPr>
                <w:lang w:val="en-US"/>
              </w:rPr>
              <w:t>chedule</w:t>
            </w:r>
            <w:r w:rsidR="00136CF1">
              <w:rPr>
                <w:lang w:val="en-US"/>
              </w:rPr>
              <w:t xml:space="preserve"> </w:t>
            </w:r>
            <w:r w:rsidRPr="009E12D8">
              <w:rPr>
                <w:lang w:val="en-US"/>
              </w:rPr>
              <w:t xml:space="preserve">to be started (matching a file included in the test </w:t>
            </w:r>
            <w:r w:rsidR="00136CF1">
              <w:rPr>
                <w:lang w:val="en-US"/>
              </w:rPr>
              <w:t>suite</w:t>
            </w:r>
            <w:r w:rsidR="00136CF1" w:rsidRPr="009E12D8">
              <w:rPr>
                <w:lang w:val="en-US"/>
              </w:rPr>
              <w:t xml:space="preserve"> </w:t>
            </w:r>
            <w:r w:rsidRPr="009E12D8">
              <w:rPr>
                <w:lang w:val="en-US"/>
              </w:rPr>
              <w:t>directory indicated by the "</w:t>
            </w:r>
            <w:proofErr w:type="spellStart"/>
            <w:r w:rsidRPr="009E12D8">
              <w:rPr>
                <w:rFonts w:ascii="Courier New" w:hAnsi="Courier New" w:cs="Courier New"/>
                <w:lang w:val="en-US"/>
              </w:rPr>
              <w:t>st</w:t>
            </w:r>
            <w:proofErr w:type="spellEnd"/>
            <w:r w:rsidRPr="009E12D8">
              <w:rPr>
                <w:lang w:val="en-US"/>
              </w:rPr>
              <w:t>" command)</w:t>
            </w:r>
          </w:p>
        </w:tc>
      </w:tr>
    </w:tbl>
    <w:p w:rsidR="006F3744" w:rsidRPr="00BE34C9" w:rsidRDefault="006F3744" w:rsidP="003431A9">
      <w:pPr>
        <w:rPr>
          <w:lang w:val="en-US"/>
        </w:rPr>
      </w:pPr>
    </w:p>
    <w:p w:rsidR="00980919" w:rsidRPr="00BE34C9" w:rsidRDefault="00980919" w:rsidP="003431A9">
      <w:pPr>
        <w:rPr>
          <w:lang w:val="en-US"/>
        </w:rPr>
      </w:pPr>
      <w:r w:rsidRPr="00BE34C9">
        <w:rPr>
          <w:lang w:val="en-US"/>
        </w:rPr>
        <w:t xml:space="preserve">The execution result of the test case is logged </w:t>
      </w:r>
      <w:r w:rsidR="00D703B7">
        <w:rPr>
          <w:lang w:val="en-US"/>
        </w:rPr>
        <w:t>in</w:t>
      </w:r>
      <w:r w:rsidRPr="00BE34C9">
        <w:rPr>
          <w:lang w:val="en-US"/>
        </w:rPr>
        <w:t xml:space="preserve"> the "log" window</w:t>
      </w:r>
      <w:r w:rsidR="00D703B7">
        <w:rPr>
          <w:lang w:val="en-US"/>
        </w:rPr>
        <w:t>, with the</w:t>
      </w:r>
      <w:r w:rsidRPr="00BE34C9">
        <w:rPr>
          <w:lang w:val="en-US"/>
        </w:rPr>
        <w:t xml:space="preserve"> details </w:t>
      </w:r>
      <w:r w:rsidR="00D703B7">
        <w:rPr>
          <w:lang w:val="en-US"/>
        </w:rPr>
        <w:t>of each</w:t>
      </w:r>
      <w:r w:rsidR="00D703B7" w:rsidRPr="00BE34C9">
        <w:rPr>
          <w:lang w:val="en-US"/>
        </w:rPr>
        <w:t xml:space="preserve"> </w:t>
      </w:r>
      <w:r w:rsidRPr="00BE34C9">
        <w:rPr>
          <w:lang w:val="en-US"/>
        </w:rPr>
        <w:t>different step performed:</w:t>
      </w:r>
    </w:p>
    <w:p w:rsidR="00F874D3" w:rsidRPr="00BE34C9" w:rsidRDefault="003D084D" w:rsidP="003431A9">
      <w:pPr>
        <w:rPr>
          <w:lang w:val="en-US"/>
        </w:rPr>
      </w:pPr>
      <w:r>
        <w:rPr>
          <w:noProof/>
        </w:rPr>
        <w:drawing>
          <wp:inline distT="0" distB="0" distL="0" distR="0">
            <wp:extent cx="6120130" cy="345567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120130" cy="3455670"/>
                    </a:xfrm>
                    <a:prstGeom prst="rect">
                      <a:avLst/>
                    </a:prstGeom>
                  </pic:spPr>
                </pic:pic>
              </a:graphicData>
            </a:graphic>
          </wp:inline>
        </w:drawing>
      </w:r>
    </w:p>
    <w:p w:rsidR="00285264" w:rsidRPr="00BE34C9" w:rsidRDefault="00285264" w:rsidP="00285264">
      <w:pPr>
        <w:pStyle w:val="Lgende"/>
        <w:outlineLvl w:val="0"/>
        <w:rPr>
          <w:lang w:val="en-US"/>
        </w:rPr>
      </w:pPr>
      <w:bookmarkStart w:id="92" w:name="_Toc499030305"/>
      <w:r w:rsidRPr="00BE34C9">
        <w:rPr>
          <w:lang w:val="en-US"/>
        </w:rPr>
        <w:t xml:space="preserve">Figure </w:t>
      </w:r>
      <w:r w:rsidR="009105AF" w:rsidRPr="009E12D8">
        <w:rPr>
          <w:lang w:val="en-US"/>
        </w:rPr>
        <w:fldChar w:fldCharType="begin"/>
      </w:r>
      <w:r w:rsidR="009E12D8" w:rsidRPr="009E12D8">
        <w:rPr>
          <w:lang w:val="en-US"/>
        </w:rPr>
        <w:instrText xml:space="preserve"> SEQ Figure \* ARABIC </w:instrText>
      </w:r>
      <w:r w:rsidR="009105AF" w:rsidRPr="009E12D8">
        <w:rPr>
          <w:lang w:val="en-US"/>
        </w:rPr>
        <w:fldChar w:fldCharType="separate"/>
      </w:r>
      <w:r w:rsidR="007A51B5">
        <w:rPr>
          <w:noProof/>
          <w:lang w:val="en-US"/>
        </w:rPr>
        <w:t>9</w:t>
      </w:r>
      <w:r w:rsidR="009105AF" w:rsidRPr="009E12D8">
        <w:rPr>
          <w:lang w:val="en-US"/>
        </w:rPr>
        <w:fldChar w:fldCharType="end"/>
      </w:r>
      <w:r w:rsidR="00E11D61">
        <w:rPr>
          <w:lang w:val="en-US"/>
        </w:rPr>
        <w:t>:</w:t>
      </w:r>
      <w:r w:rsidR="009E12D8" w:rsidRPr="009E12D8">
        <w:rPr>
          <w:lang w:val="en-US"/>
        </w:rPr>
        <w:t xml:space="preserve"> "Log" window</w:t>
      </w:r>
      <w:bookmarkEnd w:id="92"/>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455EC2" w:rsidRPr="006A1AF5" w:rsidTr="00D31FB8">
        <w:trPr>
          <w:trHeight w:val="419"/>
        </w:trPr>
        <w:tc>
          <w:tcPr>
            <w:tcW w:w="1101" w:type="dxa"/>
            <w:tcBorders>
              <w:right w:val="single" w:sz="8" w:space="0" w:color="4BACC6"/>
            </w:tcBorders>
          </w:tcPr>
          <w:p w:rsidR="00455EC2" w:rsidRPr="00BE34C9" w:rsidRDefault="003D084D" w:rsidP="00D31FB8">
            <w:pPr>
              <w:spacing w:before="0" w:after="0"/>
              <w:jc w:val="center"/>
              <w:rPr>
                <w:b/>
                <w:bCs/>
                <w:lang w:val="en-US"/>
              </w:rPr>
            </w:pPr>
            <w:r>
              <w:rPr>
                <w:b/>
                <w:noProof/>
              </w:rPr>
              <w:drawing>
                <wp:inline distT="0" distB="0" distL="0" distR="0">
                  <wp:extent cx="223200" cy="223200"/>
                  <wp:effectExtent l="0" t="0" r="0" b="0"/>
                  <wp:docPr id="15"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455EC2" w:rsidRPr="00BE34C9" w:rsidRDefault="00263F85" w:rsidP="00C53103">
            <w:pPr>
              <w:rPr>
                <w:lang w:val="en-US"/>
              </w:rPr>
            </w:pPr>
            <w:r w:rsidRPr="00BE34C9">
              <w:rPr>
                <w:lang w:val="en-US"/>
              </w:rPr>
              <w:t xml:space="preserve">An example of execution </w:t>
            </w:r>
            <w:r w:rsidR="00C53103">
              <w:rPr>
                <w:lang w:val="en-US"/>
              </w:rPr>
              <w:t>log</w:t>
            </w:r>
            <w:r w:rsidR="00C53103" w:rsidRPr="00BE34C9">
              <w:rPr>
                <w:lang w:val="en-US"/>
              </w:rPr>
              <w:t xml:space="preserve"> </w:t>
            </w:r>
            <w:r w:rsidRPr="00BE34C9">
              <w:rPr>
                <w:lang w:val="en-US"/>
              </w:rPr>
              <w:t>is given in appendix, §</w:t>
            </w:r>
            <w:r w:rsidR="009105AF" w:rsidRPr="00BE34C9">
              <w:rPr>
                <w:lang w:val="en-US"/>
              </w:rPr>
              <w:fldChar w:fldCharType="begin"/>
            </w:r>
            <w:r w:rsidR="009E12D8" w:rsidRPr="009E12D8">
              <w:rPr>
                <w:lang w:val="en-US"/>
              </w:rPr>
              <w:instrText xml:space="preserve"> REF _Ref469488447 \r \h </w:instrText>
            </w:r>
            <w:r w:rsidR="009105AF" w:rsidRPr="00BE34C9">
              <w:rPr>
                <w:lang w:val="en-US"/>
              </w:rPr>
            </w:r>
            <w:r w:rsidR="009105AF" w:rsidRPr="00BE34C9">
              <w:rPr>
                <w:lang w:val="en-US"/>
              </w:rPr>
              <w:fldChar w:fldCharType="separate"/>
            </w:r>
            <w:r w:rsidR="007A51B5">
              <w:rPr>
                <w:lang w:val="en-US"/>
              </w:rPr>
              <w:t>5.4</w:t>
            </w:r>
            <w:r w:rsidR="009105AF" w:rsidRPr="00BE34C9">
              <w:rPr>
                <w:lang w:val="en-US"/>
              </w:rPr>
              <w:fldChar w:fldCharType="end"/>
            </w:r>
            <w:r w:rsidR="001D318E" w:rsidRPr="00BE34C9">
              <w:rPr>
                <w:lang w:val="en-US"/>
              </w:rPr>
              <w:t>.</w:t>
            </w:r>
          </w:p>
        </w:tc>
      </w:tr>
    </w:tbl>
    <w:p w:rsidR="007F4064" w:rsidRPr="00BE34C9" w:rsidRDefault="007F4064" w:rsidP="003431A9">
      <w:pPr>
        <w:rPr>
          <w:lang w:val="en-US"/>
        </w:rPr>
      </w:pPr>
    </w:p>
    <w:p w:rsidR="003431A9" w:rsidRPr="00BE34C9" w:rsidRDefault="00EC31CC" w:rsidP="003431A9">
      <w:pPr>
        <w:pStyle w:val="Titre4"/>
        <w:rPr>
          <w:lang w:val="en-US"/>
        </w:rPr>
      </w:pPr>
      <w:bookmarkStart w:id="93" w:name="_Toc499030254"/>
      <w:r w:rsidRPr="00BE34C9">
        <w:rPr>
          <w:lang w:val="en-US"/>
        </w:rPr>
        <w:t>De</w:t>
      </w:r>
      <w:r w:rsidR="003431A9" w:rsidRPr="00BE34C9">
        <w:rPr>
          <w:lang w:val="en-US"/>
        </w:rPr>
        <w:t>velopment</w:t>
      </w:r>
      <w:r w:rsidRPr="00BE34C9">
        <w:rPr>
          <w:lang w:val="en-US"/>
        </w:rPr>
        <w:t xml:space="preserve"> case</w:t>
      </w:r>
      <w:r w:rsidR="007B6BD2" w:rsidRPr="00BE34C9">
        <w:rPr>
          <w:lang w:val="en-US"/>
        </w:rPr>
        <w:t xml:space="preserve"> (</w:t>
      </w:r>
      <w:r w:rsidRPr="00BE34C9">
        <w:rPr>
          <w:lang w:val="en-US"/>
        </w:rPr>
        <w:t xml:space="preserve">for </w:t>
      </w:r>
      <w:r w:rsidR="007B6BD2" w:rsidRPr="00BE34C9">
        <w:rPr>
          <w:lang w:val="en-US"/>
        </w:rPr>
        <w:t>Eclipse</w:t>
      </w:r>
      <w:r w:rsidRPr="00BE34C9">
        <w:rPr>
          <w:lang w:val="en-US"/>
        </w:rPr>
        <w:t xml:space="preserve"> debugging</w:t>
      </w:r>
      <w:r w:rsidR="009E12D8" w:rsidRPr="009E12D8">
        <w:rPr>
          <w:lang w:val="en-US"/>
        </w:rPr>
        <w:t>)</w:t>
      </w:r>
      <w:bookmarkEnd w:id="93"/>
    </w:p>
    <w:p w:rsidR="00EC31CC" w:rsidRPr="00BE34C9" w:rsidRDefault="009E12D8" w:rsidP="00EC31CC">
      <w:pPr>
        <w:rPr>
          <w:lang w:val="en-US"/>
        </w:rPr>
      </w:pPr>
      <w:r w:rsidRPr="009E12D8">
        <w:rPr>
          <w:lang w:val="en-US"/>
        </w:rPr>
        <w:t>Debugging of a test case under Eclipse is possible by creating a specific "Run configuration" that runs "</w:t>
      </w:r>
      <w:proofErr w:type="spellStart"/>
      <w:proofErr w:type="gramStart"/>
      <w:r w:rsidRPr="009E12D8">
        <w:rPr>
          <w:rFonts w:ascii="Courier New" w:hAnsi="Courier New" w:cs="Courier New"/>
          <w:lang w:val="en-US"/>
        </w:rPr>
        <w:t>de.fraunhofer</w:t>
      </w:r>
      <w:proofErr w:type="gramEnd"/>
      <w:r w:rsidRPr="009E12D8">
        <w:rPr>
          <w:rFonts w:ascii="Courier New" w:hAnsi="Courier New" w:cs="Courier New"/>
          <w:lang w:val="en-US"/>
        </w:rPr>
        <w:t>.iosb.testrunner.JMSTestRunner</w:t>
      </w:r>
      <w:proofErr w:type="spellEnd"/>
      <w:r w:rsidRPr="009E12D8">
        <w:rPr>
          <w:lang w:val="en-US"/>
        </w:rPr>
        <w:t>" from the IVCT project named "TC".</w:t>
      </w:r>
    </w:p>
    <w:p w:rsidR="00EC31CC" w:rsidRPr="00BE34C9" w:rsidRDefault="009E12D8" w:rsidP="00EC31CC">
      <w:pPr>
        <w:rPr>
          <w:lang w:val="en-US"/>
        </w:rPr>
      </w:pPr>
      <w:r w:rsidRPr="009E12D8">
        <w:rPr>
          <w:lang w:val="en-US"/>
        </w:rPr>
        <w:t>The "Build Path" of the Eclipse project must contain the project of the test case to be executed ("</w:t>
      </w:r>
      <w:proofErr w:type="spellStart"/>
      <w:r w:rsidRPr="009E12D8">
        <w:rPr>
          <w:rFonts w:ascii="Courier New" w:hAnsi="Courier New" w:cs="Courier New"/>
          <w:lang w:val="en-US"/>
        </w:rPr>
        <w:t>TS_CS_Verification</w:t>
      </w:r>
      <w:proofErr w:type="spellEnd"/>
      <w:r w:rsidRPr="009E12D8">
        <w:rPr>
          <w:lang w:val="en-US"/>
        </w:rPr>
        <w:t>").</w:t>
      </w:r>
    </w:p>
    <w:p w:rsidR="00EC31CC" w:rsidRPr="00BE34C9" w:rsidRDefault="00EC31CC" w:rsidP="00EC31CC">
      <w:pPr>
        <w:rPr>
          <w:lang w:val="en-US"/>
        </w:rPr>
      </w:pPr>
    </w:p>
    <w:p w:rsidR="00EC31CC" w:rsidRPr="00BE34C9" w:rsidRDefault="009E12D8" w:rsidP="00EC31CC">
      <w:pPr>
        <w:rPr>
          <w:lang w:val="en-US"/>
        </w:rPr>
      </w:pPr>
      <w:r w:rsidRPr="009E12D8">
        <w:rPr>
          <w:lang w:val="en-US"/>
        </w:rPr>
        <w:t xml:space="preserve">After launching the debugger on the "TC" executable, it is possible to activate the test case from the IVCT command interface: launching the </w:t>
      </w:r>
      <w:r w:rsidRPr="00F14ED8">
        <w:rPr>
          <w:rFonts w:ascii="Courier New" w:hAnsi="Courier New" w:cs="Courier New"/>
          <w:lang w:val="en-US"/>
        </w:rPr>
        <w:t>"</w:t>
      </w:r>
      <w:r w:rsidR="00F14ED8" w:rsidRPr="00F14ED8">
        <w:rPr>
          <w:rFonts w:ascii="Courier New" w:hAnsi="Courier New" w:cs="Courier New"/>
          <w:lang w:val="en-US"/>
        </w:rPr>
        <w:t>%IVCT_HOME%</w:t>
      </w:r>
      <w:r w:rsidRPr="00F14ED8">
        <w:rPr>
          <w:rFonts w:ascii="Courier New" w:hAnsi="Courier New" w:cs="Courier New"/>
          <w:lang w:val="en-US"/>
        </w:rPr>
        <w:t>\</w:t>
      </w:r>
      <w:r w:rsidRPr="009E12D8">
        <w:rPr>
          <w:rFonts w:ascii="Courier New" w:hAnsi="Courier New" w:cs="Courier New"/>
          <w:lang w:val="en-US"/>
        </w:rPr>
        <w:t>UI\build\distributions\UI-</w:t>
      </w:r>
      <w:r w:rsidR="00C53103">
        <w:rPr>
          <w:rFonts w:ascii="Courier New" w:hAnsi="Courier New" w:cs="Courier New"/>
          <w:lang w:val="en-US"/>
        </w:rPr>
        <w:t>X</w:t>
      </w:r>
      <w:r w:rsidRPr="009E12D8">
        <w:rPr>
          <w:rFonts w:ascii="Courier New" w:hAnsi="Courier New" w:cs="Courier New"/>
          <w:lang w:val="en-US"/>
        </w:rPr>
        <w:t>.</w:t>
      </w:r>
      <w:r w:rsidR="00C53103">
        <w:rPr>
          <w:rFonts w:ascii="Courier New" w:hAnsi="Courier New" w:cs="Courier New"/>
          <w:lang w:val="en-US"/>
        </w:rPr>
        <w:t>Y</w:t>
      </w:r>
      <w:r w:rsidRPr="009E12D8">
        <w:rPr>
          <w:rFonts w:ascii="Courier New" w:hAnsi="Courier New" w:cs="Courier New"/>
          <w:lang w:val="en-US"/>
        </w:rPr>
        <w:t>.</w:t>
      </w:r>
      <w:r w:rsidR="00C53103">
        <w:rPr>
          <w:rFonts w:ascii="Courier New" w:hAnsi="Courier New" w:cs="Courier New"/>
          <w:lang w:val="en-US"/>
        </w:rPr>
        <w:t>Z</w:t>
      </w:r>
      <w:r w:rsidRPr="009E12D8">
        <w:rPr>
          <w:rFonts w:ascii="Courier New" w:hAnsi="Courier New" w:cs="Courier New"/>
          <w:lang w:val="en-US"/>
        </w:rPr>
        <w:t>\bin\UI.bat</w:t>
      </w:r>
      <w:r w:rsidRPr="009E12D8">
        <w:rPr>
          <w:lang w:val="en-US"/>
        </w:rPr>
        <w:t xml:space="preserve">" </w:t>
      </w:r>
      <w:r w:rsidR="00D77EF4">
        <w:rPr>
          <w:lang w:val="en-US"/>
        </w:rPr>
        <w:t>script allow</w:t>
      </w:r>
      <w:r w:rsidR="008444FB">
        <w:rPr>
          <w:lang w:val="en-US"/>
        </w:rPr>
        <w:t>s</w:t>
      </w:r>
      <w:r w:rsidRPr="009E12D8">
        <w:rPr>
          <w:lang w:val="en-US"/>
        </w:rPr>
        <w:t xml:space="preserve"> entering the </w:t>
      </w:r>
      <w:r w:rsidR="00D77EF4" w:rsidRPr="004549BC">
        <w:rPr>
          <w:lang w:val="en-US"/>
        </w:rPr>
        <w:t xml:space="preserve">execution </w:t>
      </w:r>
      <w:r w:rsidRPr="009E12D8">
        <w:rPr>
          <w:lang w:val="en-US"/>
        </w:rPr>
        <w:t>commands of the test case according to its configuration.</w:t>
      </w:r>
    </w:p>
    <w:p w:rsidR="00EC31CC" w:rsidRPr="00BE34C9" w:rsidRDefault="00EC31CC" w:rsidP="00EC31CC">
      <w:pPr>
        <w:rPr>
          <w:lang w:val="en-US"/>
        </w:rPr>
      </w:pPr>
    </w:p>
    <w:p w:rsidR="00EC31CC" w:rsidRPr="00BE34C9" w:rsidRDefault="009E12D8" w:rsidP="00EC31CC">
      <w:pPr>
        <w:rPr>
          <w:lang w:val="en-US"/>
        </w:rPr>
      </w:pPr>
      <w:r w:rsidRPr="009E12D8">
        <w:rPr>
          <w:lang w:val="en-US"/>
        </w:rPr>
        <w:t>For example:</w:t>
      </w:r>
    </w:p>
    <w:p w:rsidR="006D3FB2" w:rsidRPr="00BE34C9" w:rsidRDefault="009E12D8" w:rsidP="006D3F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ssut 12_SOM_not_found</w:t>
      </w:r>
    </w:p>
    <w:p w:rsidR="006D3FB2" w:rsidRPr="00BE34C9" w:rsidRDefault="009E12D8" w:rsidP="006D3F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 </w:t>
      </w:r>
      <w:r w:rsidR="00746991">
        <w:rPr>
          <w:rFonts w:ascii="Courier New" w:hAnsi="Courier New" w:cs="Courier New"/>
          <w:b/>
          <w:noProof/>
          <w:sz w:val="16"/>
          <w:szCs w:val="16"/>
          <w:lang w:val="en-US"/>
        </w:rPr>
        <w:t>TS_</w:t>
      </w:r>
      <w:r>
        <w:rPr>
          <w:rFonts w:ascii="Courier New" w:hAnsi="Courier New" w:cs="Courier New"/>
          <w:b/>
          <w:noProof/>
          <w:sz w:val="16"/>
          <w:szCs w:val="16"/>
          <w:lang w:val="en-US"/>
        </w:rPr>
        <w:t>CS_Verification</w:t>
      </w:r>
    </w:p>
    <w:p w:rsidR="006D3FB2" w:rsidRPr="00BE34C9" w:rsidRDefault="009E12D8" w:rsidP="006D3F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b/>
          <w:noProof/>
          <w:sz w:val="16"/>
          <w:szCs w:val="16"/>
          <w:lang w:val="en-US"/>
        </w:rPr>
        <w:t xml:space="preserve">sts </w:t>
      </w:r>
      <w:r w:rsidR="00746991">
        <w:rPr>
          <w:rFonts w:ascii="Courier New" w:hAnsi="Courier New" w:cs="Courier New"/>
          <w:b/>
          <w:noProof/>
          <w:sz w:val="16"/>
          <w:szCs w:val="16"/>
          <w:lang w:val="en-US"/>
        </w:rPr>
        <w:t>TS</w:t>
      </w:r>
      <w:r>
        <w:rPr>
          <w:rFonts w:ascii="Courier New" w:hAnsi="Courier New" w:cs="Courier New"/>
          <w:b/>
          <w:noProof/>
          <w:sz w:val="16"/>
          <w:szCs w:val="16"/>
          <w:lang w:val="en-US"/>
        </w:rPr>
        <w:t>_CS_Verification</w:t>
      </w:r>
    </w:p>
    <w:p w:rsidR="001B4A06" w:rsidRPr="00BE34C9" w:rsidRDefault="001B4A06">
      <w:pPr>
        <w:spacing w:before="0" w:after="0"/>
        <w:jc w:val="left"/>
        <w:rPr>
          <w:lang w:val="en-US"/>
        </w:rPr>
      </w:pPr>
    </w:p>
    <w:p w:rsidR="00F874D3" w:rsidRPr="00BE34C9" w:rsidRDefault="00F874D3">
      <w:pPr>
        <w:spacing w:before="0" w:after="0"/>
        <w:jc w:val="left"/>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8B19C6" w:rsidRPr="006A1AF5" w:rsidTr="00D31FB8">
        <w:trPr>
          <w:trHeight w:val="419"/>
        </w:trPr>
        <w:tc>
          <w:tcPr>
            <w:tcW w:w="1101" w:type="dxa"/>
            <w:tcBorders>
              <w:right w:val="single" w:sz="8" w:space="0" w:color="4BACC6"/>
            </w:tcBorders>
          </w:tcPr>
          <w:p w:rsidR="008B19C6"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30"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8B19C6" w:rsidRPr="00BE34C9" w:rsidRDefault="00DE2927" w:rsidP="008444FB">
            <w:pPr>
              <w:rPr>
                <w:lang w:val="en-US"/>
              </w:rPr>
            </w:pPr>
            <w:r w:rsidRPr="00BE34C9">
              <w:rPr>
                <w:lang w:val="en-US"/>
              </w:rPr>
              <w:t xml:space="preserve">Any breakpoint set in the ETC </w:t>
            </w:r>
            <w:r w:rsidR="008444FB" w:rsidRPr="00BE34C9">
              <w:rPr>
                <w:lang w:val="en-US"/>
              </w:rPr>
              <w:t xml:space="preserve">"CS Verification" </w:t>
            </w:r>
            <w:r w:rsidRPr="00BE34C9">
              <w:rPr>
                <w:lang w:val="en-US"/>
              </w:rPr>
              <w:t xml:space="preserve">project sources will then stop the processing of this ETC and allow the user to analyze its step-by-step </w:t>
            </w:r>
            <w:r w:rsidR="005224D9" w:rsidRPr="00BE34C9">
              <w:rPr>
                <w:lang w:val="en-US"/>
              </w:rPr>
              <w:t>execution</w:t>
            </w:r>
            <w:r w:rsidRPr="00BE34C9">
              <w:rPr>
                <w:lang w:val="en-US"/>
              </w:rPr>
              <w:t>.</w:t>
            </w:r>
          </w:p>
        </w:tc>
      </w:tr>
    </w:tbl>
    <w:p w:rsidR="008B19C6" w:rsidRPr="00BE34C9" w:rsidRDefault="008B19C6">
      <w:pPr>
        <w:spacing w:before="0" w:after="0"/>
        <w:jc w:val="left"/>
        <w:rPr>
          <w:lang w:val="en-US"/>
        </w:rPr>
      </w:pPr>
    </w:p>
    <w:p w:rsidR="008D4364" w:rsidRPr="00BE34C9" w:rsidRDefault="00FC37C4" w:rsidP="008D4364">
      <w:pPr>
        <w:pStyle w:val="Titre3"/>
        <w:rPr>
          <w:lang w:val="en-US"/>
        </w:rPr>
      </w:pPr>
      <w:bookmarkStart w:id="94" w:name="_Toc499030255"/>
      <w:r w:rsidRPr="00BE34C9">
        <w:rPr>
          <w:lang w:val="en-US"/>
        </w:rPr>
        <w:t>Results</w:t>
      </w:r>
      <w:bookmarkEnd w:id="94"/>
    </w:p>
    <w:p w:rsidR="005224D9" w:rsidRPr="00BE34C9" w:rsidRDefault="005224D9" w:rsidP="005224D9">
      <w:pPr>
        <w:spacing w:before="0" w:after="0"/>
        <w:jc w:val="left"/>
        <w:rPr>
          <w:lang w:val="en-US"/>
        </w:rPr>
      </w:pPr>
      <w:r w:rsidRPr="00BE34C9">
        <w:rPr>
          <w:lang w:val="en-US"/>
        </w:rPr>
        <w:t>The test case results are:</w:t>
      </w:r>
    </w:p>
    <w:p w:rsidR="005224D9" w:rsidRPr="00BE34C9" w:rsidRDefault="008444FB" w:rsidP="005224D9">
      <w:pPr>
        <w:pStyle w:val="Paragraphedeliste"/>
        <w:numPr>
          <w:ilvl w:val="0"/>
          <w:numId w:val="67"/>
        </w:numPr>
        <w:spacing w:before="0" w:after="0"/>
        <w:jc w:val="left"/>
        <w:rPr>
          <w:lang w:val="en-US"/>
        </w:rPr>
      </w:pPr>
      <w:r>
        <w:rPr>
          <w:lang w:val="en-US"/>
        </w:rPr>
        <w:t>Execution</w:t>
      </w:r>
      <w:r w:rsidRPr="00BE34C9">
        <w:rPr>
          <w:lang w:val="en-US"/>
        </w:rPr>
        <w:t xml:space="preserve"> </w:t>
      </w:r>
      <w:r w:rsidR="005224D9" w:rsidRPr="00BE34C9">
        <w:rPr>
          <w:lang w:val="en-US"/>
        </w:rPr>
        <w:t>logs in the "log" window</w:t>
      </w:r>
    </w:p>
    <w:p w:rsidR="005224D9" w:rsidRPr="00BE34C9" w:rsidRDefault="005224D9" w:rsidP="005224D9">
      <w:pPr>
        <w:pStyle w:val="Paragraphedeliste"/>
        <w:numPr>
          <w:ilvl w:val="0"/>
          <w:numId w:val="67"/>
        </w:numPr>
        <w:spacing w:before="0" w:after="0"/>
        <w:jc w:val="left"/>
        <w:rPr>
          <w:lang w:val="en-US"/>
        </w:rPr>
      </w:pPr>
      <w:r w:rsidRPr="00BE34C9">
        <w:rPr>
          <w:lang w:val="en-US"/>
        </w:rPr>
        <w:t xml:space="preserve">A </w:t>
      </w:r>
      <w:r w:rsidR="008444FB" w:rsidRPr="00BE34C9">
        <w:rPr>
          <w:lang w:val="en-US"/>
        </w:rPr>
        <w:t>".txt"</w:t>
      </w:r>
      <w:r w:rsidR="008444FB">
        <w:rPr>
          <w:lang w:val="en-US"/>
        </w:rPr>
        <w:t xml:space="preserve"> </w:t>
      </w:r>
      <w:r w:rsidRPr="00BE34C9">
        <w:rPr>
          <w:lang w:val="en-US"/>
        </w:rPr>
        <w:t xml:space="preserve">report file in </w:t>
      </w:r>
      <w:r w:rsidR="008444FB">
        <w:rPr>
          <w:lang w:val="en-US"/>
        </w:rPr>
        <w:t>a</w:t>
      </w:r>
      <w:r w:rsidR="008444FB" w:rsidRPr="00BE34C9">
        <w:rPr>
          <w:lang w:val="en-US"/>
        </w:rPr>
        <w:t xml:space="preserve"> </w:t>
      </w:r>
      <w:r w:rsidRPr="00BE34C9">
        <w:rPr>
          <w:lang w:val="en-US"/>
        </w:rPr>
        <w:t>text format:</w:t>
      </w:r>
    </w:p>
    <w:p w:rsidR="005224D9" w:rsidRPr="00BE34C9" w:rsidRDefault="009E12D8" w:rsidP="005224D9">
      <w:pPr>
        <w:pStyle w:val="Paragraphedeliste"/>
        <w:numPr>
          <w:ilvl w:val="1"/>
          <w:numId w:val="67"/>
        </w:numPr>
        <w:spacing w:before="0" w:after="0"/>
        <w:jc w:val="left"/>
        <w:rPr>
          <w:lang w:val="en-US"/>
        </w:rPr>
      </w:pPr>
      <w:r w:rsidRPr="009E12D8">
        <w:rPr>
          <w:lang w:val="en-US"/>
        </w:rPr>
        <w:t>Created in the folder specified by the "</w:t>
      </w:r>
      <w:proofErr w:type="spellStart"/>
      <w:r w:rsidRPr="009E12D8">
        <w:rPr>
          <w:rFonts w:ascii="Courier New" w:hAnsi="Courier New" w:cs="Courier New"/>
          <w:lang w:val="en-US"/>
        </w:rPr>
        <w:t>resultDirectory</w:t>
      </w:r>
      <w:proofErr w:type="spellEnd"/>
      <w:r w:rsidRPr="009E12D8">
        <w:rPr>
          <w:lang w:val="en-US"/>
        </w:rPr>
        <w:t>" keyword of the JSON configuration file of the test case</w:t>
      </w:r>
    </w:p>
    <w:p w:rsidR="005224D9" w:rsidRPr="00BE34C9" w:rsidRDefault="009E12D8" w:rsidP="005224D9">
      <w:pPr>
        <w:pStyle w:val="Paragraphedeliste"/>
        <w:numPr>
          <w:ilvl w:val="1"/>
          <w:numId w:val="67"/>
        </w:numPr>
        <w:spacing w:before="0" w:after="0"/>
        <w:jc w:val="left"/>
        <w:rPr>
          <w:lang w:val="en-US"/>
        </w:rPr>
      </w:pPr>
      <w:r w:rsidRPr="009E12D8">
        <w:rPr>
          <w:lang w:val="en-US"/>
        </w:rPr>
        <w:t>Named "</w:t>
      </w:r>
      <w:proofErr w:type="spellStart"/>
      <w:r w:rsidRPr="009E12D8">
        <w:rPr>
          <w:rFonts w:ascii="Courier New" w:hAnsi="Courier New" w:cs="Courier New"/>
          <w:lang w:val="en-US"/>
        </w:rPr>
        <w:t>CS_Verification_report</w:t>
      </w:r>
      <w:proofErr w:type="spellEnd"/>
      <w:r w:rsidRPr="009E12D8">
        <w:rPr>
          <w:rFonts w:ascii="Courier New" w:hAnsi="Courier New" w:cs="Courier New"/>
          <w:lang w:val="en-US"/>
        </w:rPr>
        <w:t>_</w:t>
      </w:r>
      <w:r w:rsidRPr="009E12D8">
        <w:rPr>
          <w:lang w:val="en-US"/>
        </w:rPr>
        <w:t>" followed by the execution date and time</w:t>
      </w:r>
    </w:p>
    <w:p w:rsidR="005224D9" w:rsidRPr="00BE34C9" w:rsidRDefault="008444FB" w:rsidP="005224D9">
      <w:pPr>
        <w:pStyle w:val="Paragraphedeliste"/>
        <w:numPr>
          <w:ilvl w:val="1"/>
          <w:numId w:val="67"/>
        </w:numPr>
        <w:spacing w:before="0" w:after="0"/>
        <w:jc w:val="left"/>
        <w:rPr>
          <w:lang w:val="en-US"/>
        </w:rPr>
      </w:pPr>
      <w:r>
        <w:rPr>
          <w:lang w:val="en-US"/>
        </w:rPr>
        <w:t>With a c</w:t>
      </w:r>
      <w:r w:rsidR="009E12D8" w:rsidRPr="009E12D8">
        <w:rPr>
          <w:lang w:val="en-US"/>
        </w:rPr>
        <w:t xml:space="preserve">ontent </w:t>
      </w:r>
      <w:proofErr w:type="gramStart"/>
      <w:r w:rsidR="009E12D8" w:rsidRPr="009E12D8">
        <w:rPr>
          <w:lang w:val="en-US"/>
        </w:rPr>
        <w:t>similar to</w:t>
      </w:r>
      <w:proofErr w:type="gramEnd"/>
      <w:r w:rsidR="009E12D8" w:rsidRPr="009E12D8">
        <w:rPr>
          <w:lang w:val="en-US"/>
        </w:rPr>
        <w:t xml:space="preserve"> the one provided by the FCTT NG:</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Federate name :TestFederate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FOM Files :D:\Users\HLA\Documents\GitHub\ETC_FRA_Config\IVCTsut\11_SOM_Ok_FOM_Ok\</w:t>
      </w:r>
      <w:r w:rsidR="00746991">
        <w:rPr>
          <w:rFonts w:ascii="Courier New" w:hAnsi="Courier New" w:cs="Courier New"/>
          <w:noProof/>
          <w:sz w:val="16"/>
          <w:szCs w:val="16"/>
          <w:lang w:val="en-US"/>
        </w:rPr>
        <w:t>TS_</w:t>
      </w:r>
      <w:r>
        <w:rPr>
          <w:rFonts w:ascii="Courier New" w:hAnsi="Courier New" w:cs="Courier New"/>
          <w:noProof/>
          <w:sz w:val="16"/>
          <w:szCs w:val="16"/>
          <w:lang w:val="en-US"/>
        </w:rPr>
        <w:t>CS_Verification\MAKsimple1516e.xml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parsing FOM Files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SOM Files :D:\Users\HLA\Documents\GitHub\ETC_FRA_Config\IVCTsut\11_SOM_Ok_FOM_Ok\</w:t>
      </w:r>
      <w:r w:rsidR="00746991">
        <w:rPr>
          <w:rFonts w:ascii="Courier New" w:hAnsi="Courier New" w:cs="Courier New"/>
          <w:noProof/>
          <w:sz w:val="16"/>
          <w:szCs w:val="16"/>
          <w:lang w:val="en-US"/>
        </w:rPr>
        <w:t>TS_</w:t>
      </w:r>
      <w:r>
        <w:rPr>
          <w:rFonts w:ascii="Courier New" w:hAnsi="Courier New" w:cs="Courier New"/>
          <w:noProof/>
          <w:sz w:val="16"/>
          <w:szCs w:val="16"/>
          <w:lang w:val="en-US"/>
        </w:rPr>
        <w:t>CS_Verification\SOM_MAKsimple1516e.xml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parsing SOM Files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test SOM include in FOM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Result test sharing property between SOM and FOM : Succeed</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6"/>
          <w:szCs w:val="16"/>
          <w:lang w:val="en-US"/>
        </w:rPr>
      </w:pPr>
      <w:r>
        <w:rPr>
          <w:rFonts w:ascii="Courier New" w:hAnsi="Courier New" w:cs="Courier New"/>
          <w:noProof/>
          <w:sz w:val="16"/>
          <w:szCs w:val="16"/>
          <w:lang w:val="en-US"/>
        </w:rPr>
        <w:t>-----------------------------------------------------------</w:t>
      </w:r>
    </w:p>
    <w:p w:rsidR="00230BEF"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6"/>
          <w:szCs w:val="16"/>
          <w:lang w:val="en-US"/>
        </w:rPr>
      </w:pPr>
      <w:r>
        <w:rPr>
          <w:rFonts w:ascii="Courier New" w:hAnsi="Courier New" w:cs="Courier New"/>
          <w:noProof/>
          <w:sz w:val="16"/>
          <w:szCs w:val="16"/>
          <w:lang w:val="en-US"/>
        </w:rPr>
        <w:t>Result test Rules : Succeed</w:t>
      </w:r>
    </w:p>
    <w:p w:rsidR="00230BEF" w:rsidRPr="00BE34C9" w:rsidRDefault="00230BEF">
      <w:pPr>
        <w:spacing w:before="0" w:after="0"/>
        <w:jc w:val="left"/>
        <w:rPr>
          <w:lang w:val="en-US"/>
        </w:rPr>
      </w:pPr>
    </w:p>
    <w:p w:rsidR="00632013" w:rsidRPr="00BE34C9" w:rsidRDefault="00981870" w:rsidP="00632013">
      <w:pPr>
        <w:pStyle w:val="Titre2"/>
        <w:rPr>
          <w:lang w:val="en-US"/>
        </w:rPr>
      </w:pPr>
      <w:bookmarkStart w:id="95" w:name="_Toc499030256"/>
      <w:r w:rsidRPr="00BE34C9">
        <w:rPr>
          <w:lang w:val="en-US"/>
        </w:rPr>
        <w:t>T</w:t>
      </w:r>
      <w:r w:rsidR="00632013" w:rsidRPr="00BE34C9">
        <w:rPr>
          <w:lang w:val="en-US"/>
        </w:rPr>
        <w:t>est</w:t>
      </w:r>
      <w:r w:rsidRPr="00BE34C9">
        <w:rPr>
          <w:lang w:val="en-US"/>
        </w:rPr>
        <w:t xml:space="preserve"> Case</w:t>
      </w:r>
      <w:r w:rsidR="00632013" w:rsidRPr="00BE34C9">
        <w:rPr>
          <w:lang w:val="en-US"/>
        </w:rPr>
        <w:t xml:space="preserve"> « HLA Declaration Management »</w:t>
      </w:r>
      <w:bookmarkEnd w:id="95"/>
    </w:p>
    <w:p w:rsidR="00A65E6F" w:rsidRPr="00BE34C9" w:rsidRDefault="00A65E6F" w:rsidP="00A65E6F">
      <w:pPr>
        <w:pStyle w:val="Titre3"/>
        <w:rPr>
          <w:lang w:val="en-US"/>
        </w:rPr>
      </w:pPr>
      <w:bookmarkStart w:id="96" w:name="_Toc499030257"/>
      <w:r w:rsidRPr="00BE34C9">
        <w:rPr>
          <w:lang w:val="en-US"/>
        </w:rPr>
        <w:t>R</w:t>
      </w:r>
      <w:r w:rsidR="00077AF4" w:rsidRPr="00BE34C9">
        <w:rPr>
          <w:lang w:val="en-US"/>
        </w:rPr>
        <w:t>o</w:t>
      </w:r>
      <w:r w:rsidRPr="00BE34C9">
        <w:rPr>
          <w:lang w:val="en-US"/>
        </w:rPr>
        <w:t>le</w:t>
      </w:r>
      <w:bookmarkEnd w:id="96"/>
    </w:p>
    <w:p w:rsidR="007B3E8E" w:rsidRPr="00BE34C9" w:rsidRDefault="009E12D8" w:rsidP="007B3E8E">
      <w:pPr>
        <w:rPr>
          <w:lang w:val="en-US"/>
        </w:rPr>
      </w:pPr>
      <w:r w:rsidRPr="009E12D8">
        <w:rPr>
          <w:lang w:val="en-US"/>
        </w:rPr>
        <w:t xml:space="preserve">This test case verifies that the federate only publishes and subscribes objects, interactions and attributes specified in </w:t>
      </w:r>
      <w:r w:rsidR="00D33196">
        <w:rPr>
          <w:lang w:val="en-US"/>
        </w:rPr>
        <w:t>its</w:t>
      </w:r>
      <w:r w:rsidRPr="009E12D8">
        <w:rPr>
          <w:lang w:val="en-US"/>
        </w:rPr>
        <w:t xml:space="preserve"> SOM.</w:t>
      </w:r>
    </w:p>
    <w:p w:rsidR="004300ED" w:rsidRPr="00BE34C9" w:rsidRDefault="004300ED" w:rsidP="007B3E8E">
      <w:pPr>
        <w:rPr>
          <w:lang w:val="en-US"/>
        </w:rPr>
      </w:pPr>
    </w:p>
    <w:p w:rsidR="00493EE1" w:rsidRPr="00BE34C9" w:rsidRDefault="009E12D8" w:rsidP="00493EE1">
      <w:pPr>
        <w:rPr>
          <w:lang w:val="en-US"/>
        </w:rPr>
      </w:pPr>
      <w:r w:rsidRPr="009E12D8">
        <w:rPr>
          <w:lang w:val="en-US"/>
        </w:rPr>
        <w:t>The interoperability requirements associated with this test case are as follows:</w:t>
      </w:r>
    </w:p>
    <w:p w:rsidR="000C79B6" w:rsidRPr="00BE34C9" w:rsidRDefault="004549BC" w:rsidP="000C79B6">
      <w:pPr>
        <w:pStyle w:val="Paragraphedeliste"/>
        <w:ind w:left="1418" w:hanging="1418"/>
        <w:rPr>
          <w:rStyle w:val="ReqTextCar"/>
          <w:lang w:val="en-US"/>
        </w:rPr>
      </w:pPr>
      <w:r>
        <w:rPr>
          <w:rStyle w:val="ReqIDCar"/>
          <w:lang w:val="en-US"/>
        </w:rPr>
        <w:t>[IR-SOM-0003]</w:t>
      </w:r>
      <w:r w:rsidR="009E12D8" w:rsidRPr="009E12D8">
        <w:rPr>
          <w:lang w:val="en-US"/>
        </w:rPr>
        <w:t>:</w:t>
      </w:r>
      <w:r w:rsidR="009E12D8" w:rsidRPr="009E12D8">
        <w:rPr>
          <w:lang w:val="en-US"/>
        </w:rPr>
        <w:tab/>
      </w:r>
      <w:proofErr w:type="spellStart"/>
      <w:r w:rsidR="009E12D8" w:rsidRPr="009E12D8">
        <w:rPr>
          <w:rStyle w:val="ReqTextCar"/>
          <w:lang w:val="en-US"/>
        </w:rPr>
        <w:t>SuT</w:t>
      </w:r>
      <w:proofErr w:type="spellEnd"/>
      <w:r w:rsidR="009E12D8" w:rsidRPr="009E12D8">
        <w:rPr>
          <w:rStyle w:val="ReqTextCar"/>
          <w:lang w:val="en-US"/>
        </w:rPr>
        <w:t xml:space="preserve"> shall publish all object class attributes defined as published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[IR-SOM-0004]</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not publish any object class attribute that is not defined as published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[IR-SOM-0005]</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publish all interaction classes defined as published is CS/SOM</w:t>
      </w:r>
    </w:p>
    <w:p w:rsidR="000C79B6" w:rsidRPr="00BE34C9" w:rsidRDefault="009E12D8" w:rsidP="000C79B6">
      <w:pPr>
        <w:pStyle w:val="Paragraphedeliste"/>
        <w:ind w:left="1418" w:hanging="1418"/>
        <w:rPr>
          <w:rStyle w:val="ReqTextCar"/>
          <w:lang w:val="en-US"/>
        </w:rPr>
      </w:pPr>
      <w:r w:rsidRPr="009E12D8">
        <w:rPr>
          <w:rStyle w:val="ReqIDCar"/>
          <w:lang w:val="en-US"/>
        </w:rPr>
        <w:t>[IR-SOM-0006]</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not publish any interaction class that is not defined as published is CS/SOM</w:t>
      </w:r>
    </w:p>
    <w:p w:rsidR="000C79B6" w:rsidRPr="00BE34C9" w:rsidRDefault="009E12D8" w:rsidP="000C79B6">
      <w:pPr>
        <w:pStyle w:val="Paragraphedeliste"/>
        <w:ind w:left="1418" w:hanging="1418"/>
        <w:rPr>
          <w:rStyle w:val="ReqTextCar"/>
          <w:lang w:val="en-US"/>
        </w:rPr>
      </w:pPr>
      <w:r w:rsidRPr="009E12D8">
        <w:rPr>
          <w:rStyle w:val="ReqIDCar"/>
          <w:lang w:val="en-US"/>
        </w:rPr>
        <w:t>[IR-SOM-0007]</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subscribe to all object class attributes defined as subscribed in CS/SOM</w:t>
      </w:r>
    </w:p>
    <w:p w:rsidR="000C79B6" w:rsidRPr="00BE34C9" w:rsidRDefault="009E12D8" w:rsidP="000C79B6">
      <w:pPr>
        <w:pStyle w:val="Paragraphedeliste"/>
        <w:ind w:left="1418" w:hanging="1418"/>
        <w:rPr>
          <w:rStyle w:val="ReqTextCar"/>
          <w:lang w:val="en-US"/>
        </w:rPr>
      </w:pPr>
      <w:r w:rsidRPr="009E12D8">
        <w:rPr>
          <w:rStyle w:val="ReqIDCar"/>
          <w:lang w:val="en-US"/>
        </w:rPr>
        <w:lastRenderedPageBreak/>
        <w:t>[IR-SOM-0008]</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not subscribe to any object class attribute that is not defined as subscribed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[IR-SOM-0009]</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subscribe to all interaction classes defined as subscribed in CS/SOM</w:t>
      </w:r>
    </w:p>
    <w:p w:rsidR="000C79B6" w:rsidRPr="00BE34C9" w:rsidRDefault="009E12D8" w:rsidP="000C79B6">
      <w:pPr>
        <w:pStyle w:val="Paragraphedeliste"/>
        <w:ind w:left="1418" w:hanging="1418"/>
        <w:rPr>
          <w:rStyle w:val="ReqTextCar"/>
          <w:lang w:val="en-US"/>
        </w:rPr>
      </w:pPr>
      <w:r w:rsidRPr="009E12D8">
        <w:rPr>
          <w:rStyle w:val="ReqIDCar"/>
          <w:lang w:val="en-US"/>
        </w:rPr>
        <w:t>[IR-SOM-0010]</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not subscribe to any interaction class that is not defined as subscribed in CS/SOM</w:t>
      </w:r>
    </w:p>
    <w:p w:rsidR="006C18B5" w:rsidRPr="00BE34C9" w:rsidRDefault="006C18B5" w:rsidP="000C79B6">
      <w:pPr>
        <w:pStyle w:val="Paragraphedeliste"/>
        <w:ind w:left="1418" w:hanging="1418"/>
        <w:rPr>
          <w:rStyle w:val="ReqTextCar"/>
          <w:lang w:val="en-US"/>
        </w:rPr>
      </w:pPr>
    </w:p>
    <w:p w:rsidR="00F874D3" w:rsidRPr="00BE34C9" w:rsidRDefault="00F874D3" w:rsidP="007B3E8E">
      <w:pPr>
        <w:rPr>
          <w:lang w:val="en-US"/>
        </w:rPr>
      </w:pPr>
    </w:p>
    <w:p w:rsidR="00A65E6F" w:rsidRPr="00BE34C9" w:rsidRDefault="00A65E6F" w:rsidP="00A65E6F">
      <w:pPr>
        <w:pStyle w:val="Titre3"/>
        <w:rPr>
          <w:lang w:val="en-US"/>
        </w:rPr>
      </w:pPr>
      <w:bookmarkStart w:id="97" w:name="_Toc499030258"/>
      <w:r w:rsidRPr="00BE34C9">
        <w:rPr>
          <w:lang w:val="en-US"/>
        </w:rPr>
        <w:t>Impl</w:t>
      </w:r>
      <w:r w:rsidR="00077AF4" w:rsidRPr="00BE34C9">
        <w:rPr>
          <w:lang w:val="en-US"/>
        </w:rPr>
        <w:t>e</w:t>
      </w:r>
      <w:r w:rsidRPr="00BE34C9">
        <w:rPr>
          <w:lang w:val="en-US"/>
        </w:rPr>
        <w:t>mentation</w:t>
      </w:r>
      <w:bookmarkEnd w:id="97"/>
    </w:p>
    <w:p w:rsidR="00511326" w:rsidRPr="00BE34C9" w:rsidRDefault="000050F4" w:rsidP="00511326">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511326" w:rsidRPr="00BE34C9" w:rsidRDefault="009E12D8" w:rsidP="00C4339E">
      <w:pPr>
        <w:pStyle w:val="Paragraphedeliste"/>
        <w:numPr>
          <w:ilvl w:val="0"/>
          <w:numId w:val="38"/>
        </w:numPr>
        <w:ind w:left="714" w:hanging="357"/>
        <w:rPr>
          <w:lang w:val="en-US"/>
        </w:rPr>
      </w:pPr>
      <w:r w:rsidRPr="009E12D8">
        <w:rPr>
          <w:lang w:val="en-US"/>
        </w:rPr>
        <w:t>The project is named "</w:t>
      </w:r>
      <w:proofErr w:type="spellStart"/>
      <w:r w:rsidRPr="009E12D8">
        <w:rPr>
          <w:rFonts w:ascii="Courier New" w:hAnsi="Courier New" w:cs="Courier New"/>
          <w:lang w:val="en-US"/>
        </w:rPr>
        <w:t>TS_HLA_Declaration</w:t>
      </w:r>
      <w:proofErr w:type="spellEnd"/>
      <w:r w:rsidRPr="009E12D8">
        <w:rPr>
          <w:lang w:val="en-US"/>
        </w:rPr>
        <w:t>"</w:t>
      </w:r>
    </w:p>
    <w:p w:rsidR="00511326" w:rsidRPr="00BE34C9" w:rsidRDefault="009E12D8" w:rsidP="00C4339E">
      <w:pPr>
        <w:pStyle w:val="Paragraphedeliste"/>
        <w:numPr>
          <w:ilvl w:val="0"/>
          <w:numId w:val="38"/>
        </w:numPr>
        <w:ind w:left="714" w:hanging="357"/>
        <w:rPr>
          <w:lang w:val="en-US"/>
        </w:rPr>
      </w:pPr>
      <w:r w:rsidRPr="009E12D8">
        <w:rPr>
          <w:lang w:val="en-US"/>
        </w:rPr>
        <w:t>The source file for the test case is named "</w:t>
      </w:r>
      <w:r w:rsidRPr="009E12D8">
        <w:rPr>
          <w:rFonts w:ascii="Courier New" w:hAnsi="Courier New" w:cs="Courier New"/>
          <w:lang w:val="en-US"/>
        </w:rPr>
        <w:t>TC_001_Publish_Subscribe_Check.java</w:t>
      </w:r>
      <w:r w:rsidRPr="009E12D8">
        <w:rPr>
          <w:lang w:val="en-US"/>
        </w:rPr>
        <w:t>"</w:t>
      </w:r>
    </w:p>
    <w:p w:rsidR="00511326" w:rsidRPr="00BE34C9" w:rsidRDefault="009E12D8" w:rsidP="00C4339E">
      <w:pPr>
        <w:pStyle w:val="Paragraphedeliste"/>
        <w:numPr>
          <w:ilvl w:val="0"/>
          <w:numId w:val="38"/>
        </w:numPr>
        <w:ind w:left="714" w:hanging="357"/>
        <w:rPr>
          <w:lang w:val="en-US"/>
        </w:rPr>
      </w:pPr>
      <w:r w:rsidRPr="009E12D8">
        <w:rPr>
          <w:lang w:val="en-US"/>
        </w:rPr>
        <w:t>The source file for the test case parameter manager is named "</w:t>
      </w:r>
      <w:r w:rsidRPr="009E12D8">
        <w:rPr>
          <w:rFonts w:ascii="Courier New" w:hAnsi="Courier New" w:cs="Courier New"/>
          <w:lang w:val="en-US"/>
        </w:rPr>
        <w:t>HLA_Declaration_TcParam.java</w:t>
      </w:r>
      <w:r w:rsidRPr="009E12D8">
        <w:rPr>
          <w:lang w:val="en-US"/>
        </w:rPr>
        <w:t>"</w:t>
      </w:r>
    </w:p>
    <w:p w:rsidR="0089005E" w:rsidRPr="00BE34C9" w:rsidRDefault="009E12D8" w:rsidP="00C4339E">
      <w:pPr>
        <w:pStyle w:val="Paragraphedeliste"/>
        <w:numPr>
          <w:ilvl w:val="0"/>
          <w:numId w:val="38"/>
        </w:numPr>
        <w:ind w:left="714" w:hanging="357"/>
        <w:rPr>
          <w:lang w:val="en-US"/>
        </w:rPr>
      </w:pPr>
      <w:r w:rsidRPr="009E12D8">
        <w:rPr>
          <w:lang w:val="en-US"/>
        </w:rPr>
        <w:t>The source file for the test case model is named "</w:t>
      </w:r>
      <w:r w:rsidRPr="009E12D8">
        <w:rPr>
          <w:rFonts w:ascii="Courier New" w:hAnsi="Courier New" w:cs="Courier New"/>
          <w:lang w:val="en-US"/>
        </w:rPr>
        <w:t>HLA_Declaration_BaseModel.java</w:t>
      </w:r>
      <w:r w:rsidRPr="009E12D8">
        <w:rPr>
          <w:lang w:val="en-US"/>
        </w:rPr>
        <w:t>"</w:t>
      </w:r>
    </w:p>
    <w:p w:rsidR="00C4339E" w:rsidRPr="00BE34C9" w:rsidRDefault="00C4339E" w:rsidP="004E4BBF">
      <w:pPr>
        <w:rPr>
          <w:highlight w:val="yellow"/>
          <w:lang w:val="en-US"/>
        </w:rPr>
      </w:pPr>
    </w:p>
    <w:p w:rsidR="004E4BBF" w:rsidRPr="00BE34C9" w:rsidRDefault="004E4BBF" w:rsidP="004E4BBF">
      <w:pPr>
        <w:rPr>
          <w:highlight w:val="yellow"/>
          <w:lang w:val="en-US"/>
        </w:rPr>
      </w:pPr>
    </w:p>
    <w:p w:rsidR="00511326" w:rsidRPr="00BE34C9" w:rsidRDefault="009E12D8" w:rsidP="00511326">
      <w:pPr>
        <w:pStyle w:val="Titre4"/>
        <w:rPr>
          <w:lang w:val="en-US"/>
        </w:rPr>
      </w:pPr>
      <w:bookmarkStart w:id="98" w:name="_Toc499030259"/>
      <w:r w:rsidRPr="009E12D8">
        <w:rPr>
          <w:lang w:val="en-US"/>
        </w:rPr>
        <w:t>Test case main class</w:t>
      </w:r>
      <w:bookmarkEnd w:id="98"/>
    </w:p>
    <w:p w:rsidR="00511326" w:rsidRPr="00BE34C9" w:rsidRDefault="00874CE3" w:rsidP="00511326">
      <w:pPr>
        <w:rPr>
          <w:lang w:val="en-US"/>
        </w:rPr>
      </w:pPr>
      <w:r w:rsidRPr="00BE34C9">
        <w:rPr>
          <w:lang w:val="en-US"/>
        </w:rPr>
        <w:t xml:space="preserve">The test case </w:t>
      </w:r>
      <w:r w:rsidR="00D33196">
        <w:rPr>
          <w:lang w:val="en-US"/>
        </w:rPr>
        <w:t>is</w:t>
      </w:r>
      <w:r w:rsidRPr="00BE34C9">
        <w:rPr>
          <w:lang w:val="en-US"/>
        </w:rPr>
        <w:t xml:space="preserve"> a class implementing the "</w:t>
      </w:r>
      <w:proofErr w:type="spellStart"/>
      <w:r w:rsidRPr="00BE34C9">
        <w:rPr>
          <w:rFonts w:ascii="Courier New" w:hAnsi="Courier New" w:cs="Courier New"/>
          <w:lang w:val="en-US"/>
        </w:rPr>
        <w:t>IVCT_AbstractTestCase</w:t>
      </w:r>
      <w:proofErr w:type="spellEnd"/>
      <w:r w:rsidRPr="00BE34C9">
        <w:rPr>
          <w:lang w:val="en-US"/>
        </w:rPr>
        <w:t>" interface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7A51B5">
        <w:rPr>
          <w:lang w:val="en-US"/>
        </w:rPr>
        <w:t>2.3.1</w:t>
      </w:r>
      <w:r w:rsidR="009105AF" w:rsidRPr="00BE34C9">
        <w:rPr>
          <w:lang w:val="en-US"/>
        </w:rPr>
        <w:fldChar w:fldCharType="end"/>
      </w:r>
      <w:r w:rsidRPr="00BE34C9">
        <w:rPr>
          <w:lang w:val="en-US"/>
        </w:rPr>
        <w:t>)</w:t>
      </w:r>
      <w:r w:rsidR="00511326" w:rsidRPr="00BE34C9">
        <w:rPr>
          <w:lang w:val="en-US"/>
        </w:rPr>
        <w:t xml:space="preserve">. </w:t>
      </w:r>
      <w:r w:rsidRPr="00BE34C9">
        <w:rPr>
          <w:lang w:val="en-US"/>
        </w:rPr>
        <w:t>The "</w:t>
      </w:r>
      <w:proofErr w:type="spellStart"/>
      <w:r w:rsidR="00136797" w:rsidRPr="00BE34C9">
        <w:rPr>
          <w:rFonts w:ascii="Courier New" w:hAnsi="Courier New" w:cs="Courier New"/>
          <w:lang w:val="en-US"/>
        </w:rPr>
        <w:t>tc_hla_declaration</w:t>
      </w:r>
      <w:proofErr w:type="spellEnd"/>
      <w:r w:rsidR="00511326" w:rsidRPr="00BE34C9">
        <w:rPr>
          <w:rFonts w:ascii="Courier New" w:hAnsi="Courier New" w:cs="Courier New"/>
          <w:lang w:val="en-US"/>
        </w:rPr>
        <w:t>\TC</w:t>
      </w:r>
      <w:r w:rsidR="001739CC" w:rsidRPr="00BE34C9">
        <w:rPr>
          <w:rFonts w:ascii="Courier New" w:hAnsi="Courier New" w:cs="Courier New"/>
          <w:lang w:val="en-US"/>
        </w:rPr>
        <w:t>_001</w:t>
      </w:r>
      <w:r w:rsidR="007E2B38" w:rsidRPr="00BE34C9">
        <w:rPr>
          <w:rFonts w:ascii="Courier New" w:hAnsi="Courier New" w:cs="Courier New"/>
          <w:lang w:val="en-US"/>
        </w:rPr>
        <w:t>_Publish_Subscribe_Check</w:t>
      </w:r>
      <w:r w:rsidR="00511326" w:rsidRPr="00BE34C9">
        <w:rPr>
          <w:rFonts w:ascii="Courier New" w:hAnsi="Courier New" w:cs="Courier New"/>
          <w:lang w:val="en-US"/>
        </w:rPr>
        <w:t>.java</w:t>
      </w:r>
      <w:r w:rsidR="009E12D8" w:rsidRPr="009E12D8">
        <w:rPr>
          <w:lang w:val="en-US"/>
        </w:rPr>
        <w:t xml:space="preserve">" </w:t>
      </w:r>
      <w:r w:rsidR="00D33196" w:rsidRPr="00BE34C9">
        <w:rPr>
          <w:lang w:val="en-US"/>
        </w:rPr>
        <w:t xml:space="preserve">source file </w:t>
      </w:r>
      <w:r w:rsidR="009E12D8" w:rsidRPr="009E12D8">
        <w:rPr>
          <w:lang w:val="en-US"/>
        </w:rPr>
        <w:t>implements the "</w:t>
      </w:r>
      <w:r w:rsidR="009E12D8" w:rsidRPr="009E12D8">
        <w:rPr>
          <w:rFonts w:ascii="Courier New" w:hAnsi="Courier New" w:cs="Courier New"/>
          <w:lang w:val="en-US"/>
        </w:rPr>
        <w:t>TC_001_Publish_Subscribe_Check</w:t>
      </w:r>
      <w:r w:rsidR="009E12D8" w:rsidRPr="009E12D8">
        <w:rPr>
          <w:lang w:val="en-US"/>
        </w:rPr>
        <w:t xml:space="preserve">" </w:t>
      </w:r>
      <w:r w:rsidR="00D33196" w:rsidRPr="004549BC">
        <w:rPr>
          <w:lang w:val="en-US"/>
        </w:rPr>
        <w:t xml:space="preserve">class </w:t>
      </w:r>
      <w:r w:rsidR="009E12D8" w:rsidRPr="009E12D8">
        <w:rPr>
          <w:lang w:val="en-US"/>
        </w:rPr>
        <w:t>and its methods:</w:t>
      </w:r>
    </w:p>
    <w:p w:rsidR="007B7C31" w:rsidRPr="00BE34C9" w:rsidRDefault="009E12D8" w:rsidP="00C4339E">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getIVCT_BaseModel</w:t>
      </w:r>
      <w:proofErr w:type="spellEnd"/>
      <w:r w:rsidRPr="009E12D8">
        <w:rPr>
          <w:lang w:val="en-US"/>
        </w:rPr>
        <w:t>" to initialize the ETC by creating:</w:t>
      </w:r>
    </w:p>
    <w:p w:rsidR="007B7C31" w:rsidRPr="00BE34C9" w:rsidRDefault="009E12D8">
      <w:pPr>
        <w:pStyle w:val="Paragraphedeliste"/>
        <w:numPr>
          <w:ilvl w:val="1"/>
          <w:numId w:val="39"/>
        </w:numPr>
        <w:rPr>
          <w:lang w:val="en-US"/>
        </w:rPr>
      </w:pPr>
      <w:r w:rsidRPr="009E12D8">
        <w:rPr>
          <w:lang w:val="en-US"/>
        </w:rPr>
        <w:t>an instance of the "</w:t>
      </w:r>
      <w:proofErr w:type="spellStart"/>
      <w:r w:rsidRPr="009E12D8">
        <w:rPr>
          <w:rFonts w:ascii="Courier New" w:hAnsi="Courier New" w:cs="Courier New"/>
          <w:lang w:val="en-US"/>
        </w:rPr>
        <w:t>HLA_Declaration_BaseModel</w:t>
      </w:r>
      <w:proofErr w:type="spellEnd"/>
      <w:r w:rsidRPr="009E12D8">
        <w:rPr>
          <w:lang w:val="en-US"/>
        </w:rPr>
        <w:t>"</w:t>
      </w:r>
      <w:r w:rsidR="00D33196">
        <w:rPr>
          <w:lang w:val="en-US"/>
        </w:rPr>
        <w:t xml:space="preserve"> </w:t>
      </w:r>
      <w:r w:rsidR="00D33196" w:rsidRPr="004549BC">
        <w:rPr>
          <w:lang w:val="en-US"/>
        </w:rPr>
        <w:t>model</w:t>
      </w:r>
    </w:p>
    <w:p w:rsidR="007B7C31" w:rsidRPr="00BE34C9" w:rsidRDefault="009E12D8">
      <w:pPr>
        <w:pStyle w:val="Paragraphedeliste"/>
        <w:numPr>
          <w:ilvl w:val="1"/>
          <w:numId w:val="39"/>
        </w:numPr>
        <w:rPr>
          <w:lang w:val="en-US"/>
        </w:rPr>
      </w:pPr>
      <w:r w:rsidRPr="009E12D8">
        <w:rPr>
          <w:lang w:val="en-US"/>
        </w:rPr>
        <w:t>an instance of the "</w:t>
      </w:r>
      <w:proofErr w:type="spellStart"/>
      <w:r w:rsidRPr="009E12D8">
        <w:rPr>
          <w:rFonts w:ascii="Courier New" w:hAnsi="Courier New" w:cs="Courier New"/>
          <w:lang w:val="en-US"/>
        </w:rPr>
        <w:t>HLA_Declaration_TcParam</w:t>
      </w:r>
      <w:proofErr w:type="spellEnd"/>
      <w:r w:rsidRPr="009E12D8">
        <w:rPr>
          <w:lang w:val="en-US"/>
        </w:rPr>
        <w:t>"</w:t>
      </w:r>
      <w:r w:rsidR="00D33196">
        <w:rPr>
          <w:lang w:val="en-US"/>
        </w:rPr>
        <w:t xml:space="preserve"> </w:t>
      </w:r>
      <w:r w:rsidR="00D33196" w:rsidRPr="004549BC">
        <w:rPr>
          <w:lang w:val="en-US"/>
        </w:rPr>
        <w:t>parameters</w:t>
      </w:r>
    </w:p>
    <w:p w:rsidR="007B7C31" w:rsidRPr="00BE34C9" w:rsidRDefault="009E12D8">
      <w:pPr>
        <w:pStyle w:val="Paragraphedeliste"/>
        <w:numPr>
          <w:ilvl w:val="1"/>
          <w:numId w:val="39"/>
        </w:numPr>
        <w:rPr>
          <w:lang w:val="en-US"/>
        </w:rPr>
      </w:pPr>
      <w:r w:rsidRPr="009E12D8">
        <w:rPr>
          <w:lang w:val="en-US"/>
        </w:rPr>
        <w:t>a ""</w:t>
      </w:r>
      <w:proofErr w:type="spellStart"/>
      <w:r w:rsidRPr="009E12D8">
        <w:rPr>
          <w:rFonts w:ascii="Courier New" w:hAnsi="Courier New" w:cs="Courier New"/>
          <w:lang w:val="en-US"/>
        </w:rPr>
        <w:t>FCTTFilesCheck</w:t>
      </w:r>
      <w:proofErr w:type="spellEnd"/>
      <w:r w:rsidRPr="009E12D8">
        <w:rPr>
          <w:lang w:val="en-US"/>
        </w:rPr>
        <w:t>"</w:t>
      </w:r>
      <w:r w:rsidR="00D33196">
        <w:rPr>
          <w:lang w:val="en-US"/>
        </w:rPr>
        <w:t xml:space="preserve"> business instance</w:t>
      </w:r>
    </w:p>
    <w:p w:rsidR="00511326" w:rsidRPr="00BE34C9" w:rsidRDefault="009E12D8" w:rsidP="00C4339E">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logTestPurpose</w:t>
      </w:r>
      <w:proofErr w:type="spellEnd"/>
      <w:r w:rsidRPr="009E12D8">
        <w:rPr>
          <w:lang w:val="en-US"/>
        </w:rPr>
        <w:t>" to log the purpose of the test-case</w:t>
      </w:r>
    </w:p>
    <w:p w:rsidR="00482830" w:rsidRPr="00BE34C9" w:rsidRDefault="009E12D8" w:rsidP="00C4339E">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preambleAction</w:t>
      </w:r>
      <w:proofErr w:type="spellEnd"/>
      <w:r w:rsidRPr="009E12D8">
        <w:rPr>
          <w:lang w:val="en-US"/>
        </w:rPr>
        <w:t>" to prepare the execution of the test-case:</w:t>
      </w:r>
    </w:p>
    <w:p w:rsidR="004A781A" w:rsidRPr="00BE34C9" w:rsidRDefault="009E12D8" w:rsidP="004A781A">
      <w:pPr>
        <w:pStyle w:val="Paragraphedeliste"/>
        <w:numPr>
          <w:ilvl w:val="1"/>
          <w:numId w:val="39"/>
        </w:numPr>
        <w:rPr>
          <w:lang w:val="en-US"/>
        </w:rPr>
      </w:pPr>
      <w:r w:rsidRPr="009E12D8">
        <w:rPr>
          <w:lang w:val="en-US"/>
        </w:rPr>
        <w:t>Enable the "</w:t>
      </w:r>
      <w:proofErr w:type="spellStart"/>
      <w:r w:rsidRPr="009E12D8">
        <w:rPr>
          <w:rFonts w:ascii="Courier New" w:hAnsi="Courier New" w:cs="Courier New"/>
          <w:lang w:val="en-US"/>
        </w:rPr>
        <w:t>FCTTFilesCheck</w:t>
      </w:r>
      <w:proofErr w:type="spellEnd"/>
      <w:r w:rsidRPr="009E12D8">
        <w:rPr>
          <w:lang w:val="en-US"/>
        </w:rPr>
        <w:t>" instance to:</w:t>
      </w:r>
    </w:p>
    <w:p w:rsidR="004A781A" w:rsidRPr="00BE34C9" w:rsidRDefault="009E12D8" w:rsidP="00770D25">
      <w:pPr>
        <w:pStyle w:val="Paragraphedeliste"/>
        <w:numPr>
          <w:ilvl w:val="2"/>
          <w:numId w:val="39"/>
        </w:numPr>
        <w:rPr>
          <w:lang w:val="en-US"/>
        </w:rPr>
      </w:pPr>
      <w:r w:rsidRPr="009E12D8">
        <w:rPr>
          <w:lang w:val="en-US"/>
        </w:rPr>
        <w:t>Load SOM and FOM files</w:t>
      </w:r>
    </w:p>
    <w:p w:rsidR="004A781A" w:rsidRPr="00BE34C9" w:rsidRDefault="009E12D8" w:rsidP="00B93045">
      <w:pPr>
        <w:pStyle w:val="Paragraphedeliste"/>
        <w:numPr>
          <w:ilvl w:val="2"/>
          <w:numId w:val="39"/>
        </w:numPr>
        <w:rPr>
          <w:lang w:val="en-US"/>
        </w:rPr>
      </w:pPr>
      <w:r w:rsidRPr="009E12D8">
        <w:rPr>
          <w:lang w:val="en-US"/>
        </w:rPr>
        <w:t xml:space="preserve">Populate a data model (class </w:t>
      </w:r>
      <w:r w:rsidRPr="009E12D8">
        <w:rPr>
          <w:rFonts w:ascii="Courier New" w:hAnsi="Courier New" w:cs="Courier New"/>
          <w:lang w:val="en-US"/>
        </w:rPr>
        <w:t>"</w:t>
      </w:r>
      <w:proofErr w:type="spellStart"/>
      <w:r w:rsidRPr="009E12D8">
        <w:rPr>
          <w:rFonts w:ascii="Courier New" w:hAnsi="Courier New" w:cs="Courier New"/>
          <w:lang w:val="en-US"/>
        </w:rPr>
        <w:t>DataHLA</w:t>
      </w:r>
      <w:proofErr w:type="spellEnd"/>
      <w:r w:rsidRPr="009E12D8">
        <w:rPr>
          <w:rFonts w:ascii="Courier New" w:hAnsi="Courier New" w:cs="Courier New"/>
          <w:lang w:val="en-US"/>
        </w:rPr>
        <w:t>"</w:t>
      </w:r>
      <w:r w:rsidRPr="009E12D8">
        <w:rPr>
          <w:lang w:val="en-US"/>
        </w:rPr>
        <w:t xml:space="preserve"> reused from the FCTT NG)</w:t>
      </w:r>
    </w:p>
    <w:p w:rsidR="00B42100" w:rsidRPr="00BE34C9" w:rsidRDefault="009E12D8" w:rsidP="000637B9">
      <w:pPr>
        <w:pStyle w:val="Paragraphedeliste"/>
        <w:numPr>
          <w:ilvl w:val="1"/>
          <w:numId w:val="39"/>
        </w:numPr>
        <w:rPr>
          <w:lang w:val="en-US"/>
        </w:rPr>
      </w:pPr>
      <w:r w:rsidRPr="009E12D8">
        <w:rPr>
          <w:lang w:val="en-US"/>
        </w:rPr>
        <w:t>Connect to the RTI</w:t>
      </w:r>
    </w:p>
    <w:p w:rsidR="00511326" w:rsidRPr="00BE34C9" w:rsidRDefault="009E12D8" w:rsidP="00C4339E">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performTest</w:t>
      </w:r>
      <w:proofErr w:type="spellEnd"/>
      <w:r w:rsidRPr="009E12D8">
        <w:rPr>
          <w:lang w:val="en-US"/>
        </w:rPr>
        <w:t>" to sequence the test-case steps:</w:t>
      </w:r>
    </w:p>
    <w:p w:rsidR="000C24AC" w:rsidRPr="00BE34C9" w:rsidRDefault="009E12D8" w:rsidP="00B93045">
      <w:pPr>
        <w:pStyle w:val="Paragraphedeliste"/>
        <w:numPr>
          <w:ilvl w:val="1"/>
          <w:numId w:val="39"/>
        </w:numPr>
        <w:rPr>
          <w:lang w:val="en-US"/>
        </w:rPr>
      </w:pPr>
      <w:r w:rsidRPr="009E12D8">
        <w:rPr>
          <w:lang w:val="en-US"/>
        </w:rPr>
        <w:t>Wait for the time needed to stimulate the federate while updating the data model</w:t>
      </w:r>
    </w:p>
    <w:p w:rsidR="000C24AC" w:rsidRPr="00BE34C9" w:rsidRDefault="009E12D8" w:rsidP="00B93045">
      <w:pPr>
        <w:pStyle w:val="Paragraphedeliste"/>
        <w:numPr>
          <w:ilvl w:val="1"/>
          <w:numId w:val="39"/>
        </w:numPr>
        <w:rPr>
          <w:lang w:val="en-US"/>
        </w:rPr>
      </w:pPr>
      <w:r w:rsidRPr="009E12D8">
        <w:rPr>
          <w:lang w:val="en-US"/>
        </w:rPr>
        <w:t>Check the coherence between the objects and interactions published and subscribed during the execution and the SOM file content</w:t>
      </w:r>
    </w:p>
    <w:p w:rsidR="00136797" w:rsidRPr="00BE34C9" w:rsidRDefault="009E12D8" w:rsidP="000637B9">
      <w:pPr>
        <w:pStyle w:val="Paragraphedeliste"/>
        <w:numPr>
          <w:ilvl w:val="1"/>
          <w:numId w:val="39"/>
        </w:numPr>
        <w:rPr>
          <w:lang w:val="en-US"/>
        </w:rPr>
      </w:pPr>
      <w:r w:rsidRPr="009E12D8">
        <w:rPr>
          <w:lang w:val="en-US"/>
        </w:rPr>
        <w:t>Generate a report file</w:t>
      </w:r>
    </w:p>
    <w:p w:rsidR="006902F8" w:rsidRPr="00BE34C9" w:rsidRDefault="009E12D8" w:rsidP="00136797">
      <w:pPr>
        <w:pStyle w:val="Paragraphedeliste"/>
        <w:numPr>
          <w:ilvl w:val="0"/>
          <w:numId w:val="35"/>
        </w:numPr>
        <w:rPr>
          <w:lang w:val="en-US"/>
        </w:rPr>
      </w:pPr>
      <w:r w:rsidRPr="009E12D8">
        <w:rPr>
          <w:lang w:val="en-US"/>
        </w:rPr>
        <w:t xml:space="preserve"> "</w:t>
      </w:r>
      <w:proofErr w:type="spellStart"/>
      <w:r w:rsidRPr="009E12D8">
        <w:rPr>
          <w:rFonts w:ascii="Courier New" w:hAnsi="Courier New" w:cs="Courier New"/>
          <w:lang w:val="en-US"/>
        </w:rPr>
        <w:t>postambleAction</w:t>
      </w:r>
      <w:proofErr w:type="spellEnd"/>
      <w:r w:rsidRPr="009E12D8">
        <w:rPr>
          <w:lang w:val="en-US"/>
        </w:rPr>
        <w:t>" to complete the test-case</w:t>
      </w:r>
      <w:r w:rsidR="00E11D61">
        <w:rPr>
          <w:lang w:val="en-US"/>
        </w:rPr>
        <w:t>:</w:t>
      </w:r>
    </w:p>
    <w:p w:rsidR="006902F8" w:rsidRPr="00BE34C9" w:rsidRDefault="009E12D8" w:rsidP="000637B9">
      <w:pPr>
        <w:pStyle w:val="Paragraphedeliste"/>
        <w:numPr>
          <w:ilvl w:val="1"/>
          <w:numId w:val="39"/>
        </w:numPr>
        <w:rPr>
          <w:lang w:val="en-US"/>
        </w:rPr>
      </w:pPr>
      <w:r w:rsidRPr="009E12D8">
        <w:rPr>
          <w:lang w:val="en-US"/>
        </w:rPr>
        <w:t>Disconnect from the RTI</w:t>
      </w:r>
    </w:p>
    <w:p w:rsidR="00C4339E" w:rsidRPr="00BE34C9" w:rsidRDefault="00C4339E" w:rsidP="00C4339E">
      <w:pPr>
        <w:rPr>
          <w:lang w:val="en-US"/>
        </w:rPr>
      </w:pPr>
    </w:p>
    <w:p w:rsidR="00B93045" w:rsidRPr="00BE34C9" w:rsidRDefault="009E12D8" w:rsidP="00C4339E">
      <w:pPr>
        <w:rPr>
          <w:lang w:val="en-US"/>
        </w:rPr>
      </w:pPr>
      <w:r w:rsidRPr="009E12D8">
        <w:rPr>
          <w:lang w:val="en-US"/>
        </w:rPr>
        <w:t xml:space="preserve">The </w:t>
      </w:r>
      <w:r w:rsidRPr="009E12D8">
        <w:rPr>
          <w:rFonts w:ascii="Courier New" w:hAnsi="Courier New" w:cs="Courier New"/>
          <w:lang w:val="en-US"/>
        </w:rPr>
        <w:t>"</w:t>
      </w:r>
      <w:proofErr w:type="spellStart"/>
      <w:r w:rsidRPr="009E12D8">
        <w:rPr>
          <w:rFonts w:ascii="Courier New" w:hAnsi="Courier New" w:cs="Courier New"/>
          <w:lang w:val="en-US"/>
        </w:rPr>
        <w:t>DataHLA</w:t>
      </w:r>
      <w:proofErr w:type="spellEnd"/>
      <w:r w:rsidRPr="009E12D8">
        <w:rPr>
          <w:rFonts w:ascii="Courier New" w:hAnsi="Courier New" w:cs="Courier New"/>
          <w:lang w:val="en-US"/>
        </w:rPr>
        <w:t>"</w:t>
      </w:r>
      <w:r w:rsidRPr="009E12D8">
        <w:rPr>
          <w:lang w:val="en-US"/>
        </w:rPr>
        <w:t xml:space="preserve"> class is used to construct a representation of the SOM and FOM files and then update the validity (or non-validity) of the actions performed by the test federate</w:t>
      </w:r>
      <w:r w:rsidR="00723C6A">
        <w:rPr>
          <w:lang w:val="en-US"/>
        </w:rPr>
        <w:t>.</w:t>
      </w:r>
    </w:p>
    <w:p w:rsidR="00CB2142" w:rsidRPr="00BE34C9" w:rsidRDefault="00CB2142" w:rsidP="00C4339E">
      <w:pPr>
        <w:rPr>
          <w:lang w:val="en-US"/>
        </w:rPr>
      </w:pPr>
    </w:p>
    <w:p w:rsidR="00151BE3" w:rsidRPr="00BE34C9" w:rsidRDefault="00151BE3" w:rsidP="00C4339E">
      <w:pPr>
        <w:rPr>
          <w:lang w:val="en-US"/>
        </w:rPr>
      </w:pPr>
    </w:p>
    <w:p w:rsidR="00186DD8" w:rsidRPr="00BE34C9" w:rsidRDefault="009E12D8" w:rsidP="00186DD8">
      <w:pPr>
        <w:pStyle w:val="Titre4"/>
        <w:rPr>
          <w:lang w:val="en-US"/>
        </w:rPr>
      </w:pPr>
      <w:bookmarkStart w:id="99" w:name="_Toc499030260"/>
      <w:r w:rsidRPr="009E12D8">
        <w:rPr>
          <w:lang w:val="en-US"/>
        </w:rPr>
        <w:t>Data model management class</w:t>
      </w:r>
      <w:bookmarkEnd w:id="99"/>
    </w:p>
    <w:p w:rsidR="0071748F" w:rsidRPr="00BE34C9" w:rsidRDefault="003C7B65" w:rsidP="0071748F">
      <w:pPr>
        <w:rPr>
          <w:lang w:val="en-US"/>
        </w:rPr>
      </w:pPr>
      <w:r w:rsidRPr="00BE34C9">
        <w:rPr>
          <w:lang w:val="en-US"/>
        </w:rPr>
        <w:t>The data a</w:t>
      </w:r>
      <w:r w:rsidR="0071748F" w:rsidRPr="00BE34C9">
        <w:rPr>
          <w:lang w:val="en-US"/>
        </w:rPr>
        <w:t xml:space="preserve">ccess is </w:t>
      </w:r>
      <w:r w:rsidRPr="00BE34C9">
        <w:rPr>
          <w:lang w:val="en-US"/>
        </w:rPr>
        <w:t xml:space="preserve">done </w:t>
      </w:r>
      <w:r w:rsidR="0071748F" w:rsidRPr="00BE34C9">
        <w:rPr>
          <w:lang w:val="en-US"/>
        </w:rPr>
        <w:t>in a class derived from "</w:t>
      </w:r>
      <w:proofErr w:type="spellStart"/>
      <w:r w:rsidR="0071748F" w:rsidRPr="00BE34C9">
        <w:rPr>
          <w:rFonts w:ascii="Courier New" w:hAnsi="Courier New" w:cs="Courier New"/>
          <w:lang w:val="en-US"/>
        </w:rPr>
        <w:t>IVCT_BaseModel</w:t>
      </w:r>
      <w:proofErr w:type="spellEnd"/>
      <w:r w:rsidR="0071748F" w:rsidRPr="00BE34C9">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7A51B5">
        <w:rPr>
          <w:lang w:val="en-US"/>
        </w:rPr>
        <w:t>2.3.1</w:t>
      </w:r>
      <w:r w:rsidR="009105AF" w:rsidRPr="00BE34C9">
        <w:rPr>
          <w:lang w:val="en-US"/>
        </w:rPr>
        <w:fldChar w:fldCharType="end"/>
      </w:r>
      <w:r w:rsidR="0071748F" w:rsidRPr="00BE34C9">
        <w:rPr>
          <w:lang w:val="en-US"/>
        </w:rPr>
        <w:t>). The "</w:t>
      </w:r>
      <w:proofErr w:type="spellStart"/>
      <w:r w:rsidR="0071748F" w:rsidRPr="00BE34C9">
        <w:rPr>
          <w:rFonts w:ascii="Courier New" w:hAnsi="Courier New" w:cs="Courier New"/>
          <w:lang w:val="en-US"/>
        </w:rPr>
        <w:t>tc_lib_hla_declaration</w:t>
      </w:r>
      <w:proofErr w:type="spellEnd"/>
      <w:r w:rsidR="0071748F" w:rsidRPr="00BE34C9">
        <w:rPr>
          <w:rFonts w:ascii="Courier New" w:hAnsi="Courier New" w:cs="Courier New"/>
          <w:lang w:val="en-US"/>
        </w:rPr>
        <w:t>\HLA_Declaration_BaseModel.java</w:t>
      </w:r>
      <w:r w:rsidR="0071748F" w:rsidRPr="00BE34C9">
        <w:rPr>
          <w:lang w:val="en-US"/>
        </w:rPr>
        <w:t xml:space="preserve">" </w:t>
      </w:r>
      <w:r w:rsidR="007F7DB5" w:rsidRPr="00BE34C9">
        <w:rPr>
          <w:lang w:val="en-US"/>
        </w:rPr>
        <w:t xml:space="preserve">source file </w:t>
      </w:r>
      <w:r w:rsidR="0071748F" w:rsidRPr="00BE34C9">
        <w:rPr>
          <w:lang w:val="en-US"/>
        </w:rPr>
        <w:t>implements the "</w:t>
      </w:r>
      <w:proofErr w:type="spellStart"/>
      <w:r w:rsidR="0071748F" w:rsidRPr="00BE34C9">
        <w:rPr>
          <w:rFonts w:ascii="Courier New" w:hAnsi="Courier New" w:cs="Courier New"/>
          <w:lang w:val="en-US"/>
        </w:rPr>
        <w:t>HLA_Declaration_BaseModel</w:t>
      </w:r>
      <w:proofErr w:type="spellEnd"/>
      <w:r w:rsidR="0071748F" w:rsidRPr="00BE34C9">
        <w:rPr>
          <w:lang w:val="en-US"/>
        </w:rPr>
        <w:t xml:space="preserve">" </w:t>
      </w:r>
      <w:r w:rsidR="007F7DB5" w:rsidRPr="00BE34C9">
        <w:rPr>
          <w:lang w:val="en-US"/>
        </w:rPr>
        <w:t xml:space="preserve">class </w:t>
      </w:r>
      <w:r w:rsidR="0071748F" w:rsidRPr="00BE34C9">
        <w:rPr>
          <w:lang w:val="en-US"/>
        </w:rPr>
        <w:t>and overrides the following methods:</w:t>
      </w:r>
    </w:p>
    <w:p w:rsidR="0071748F" w:rsidRPr="00BE34C9" w:rsidRDefault="0071748F" w:rsidP="003C7B65">
      <w:pPr>
        <w:pStyle w:val="Paragraphedeliste"/>
        <w:numPr>
          <w:ilvl w:val="0"/>
          <w:numId w:val="35"/>
        </w:numPr>
        <w:rPr>
          <w:lang w:val="en-US"/>
        </w:rPr>
      </w:pPr>
      <w:r w:rsidRPr="00BE34C9">
        <w:rPr>
          <w:lang w:val="en-US"/>
        </w:rPr>
        <w:t>"</w:t>
      </w:r>
      <w:proofErr w:type="spellStart"/>
      <w:r w:rsidRPr="00BE34C9">
        <w:rPr>
          <w:rFonts w:ascii="Courier New" w:hAnsi="Courier New" w:cs="Courier New"/>
          <w:lang w:val="en-US"/>
        </w:rPr>
        <w:t>receiveInteraction</w:t>
      </w:r>
      <w:proofErr w:type="spellEnd"/>
      <w:r w:rsidR="009E12D8" w:rsidRPr="009E12D8">
        <w:rPr>
          <w:lang w:val="en-US"/>
        </w:rPr>
        <w:t>" to process interactions receipt notifications</w:t>
      </w:r>
    </w:p>
    <w:p w:rsidR="0071748F" w:rsidRPr="00BE34C9" w:rsidRDefault="009E12D8" w:rsidP="003C7B65">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discoverObjectInstance</w:t>
      </w:r>
      <w:proofErr w:type="spellEnd"/>
      <w:r w:rsidRPr="009E12D8">
        <w:rPr>
          <w:lang w:val="en-US"/>
        </w:rPr>
        <w:t>" to process object creation notifications</w:t>
      </w:r>
    </w:p>
    <w:p w:rsidR="0071748F" w:rsidRPr="00BE34C9" w:rsidRDefault="009E12D8" w:rsidP="003C7B65">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removeObjectInstance</w:t>
      </w:r>
      <w:proofErr w:type="spellEnd"/>
      <w:r w:rsidRPr="009E12D8">
        <w:rPr>
          <w:lang w:val="en-US"/>
        </w:rPr>
        <w:t xml:space="preserve">" to process notifications of object </w:t>
      </w:r>
      <w:r w:rsidR="007F7DB5">
        <w:rPr>
          <w:lang w:val="en-US"/>
        </w:rPr>
        <w:t>removal</w:t>
      </w:r>
    </w:p>
    <w:p w:rsidR="0071748F" w:rsidRPr="00BE34C9" w:rsidRDefault="009E12D8" w:rsidP="003C7B65">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reflectAttributeValues</w:t>
      </w:r>
      <w:proofErr w:type="spellEnd"/>
      <w:r w:rsidRPr="009E12D8">
        <w:rPr>
          <w:lang w:val="en-US"/>
        </w:rPr>
        <w:t xml:space="preserve">" to process notifications </w:t>
      </w:r>
      <w:r w:rsidR="007F7DB5">
        <w:rPr>
          <w:lang w:val="en-US"/>
        </w:rPr>
        <w:t>about</w:t>
      </w:r>
      <w:r w:rsidRPr="009E12D8">
        <w:rPr>
          <w:lang w:val="en-US"/>
        </w:rPr>
        <w:t xml:space="preserve"> changing attribute values</w:t>
      </w:r>
    </w:p>
    <w:p w:rsidR="0071748F" w:rsidRPr="00BE34C9" w:rsidRDefault="0071748F" w:rsidP="0071748F">
      <w:pPr>
        <w:rPr>
          <w:lang w:val="en-US"/>
        </w:rPr>
      </w:pPr>
    </w:p>
    <w:p w:rsidR="0071748F" w:rsidRPr="00BE34C9" w:rsidRDefault="009E12D8" w:rsidP="0071748F">
      <w:pPr>
        <w:rPr>
          <w:lang w:val="en-US"/>
        </w:rPr>
      </w:pPr>
      <w:r w:rsidRPr="009E12D8">
        <w:rPr>
          <w:lang w:val="en-US"/>
        </w:rPr>
        <w:t>This class initializes and updates</w:t>
      </w:r>
      <w:r w:rsidR="00A5030B">
        <w:rPr>
          <w:lang w:val="en-US"/>
        </w:rPr>
        <w:t>,</w:t>
      </w:r>
      <w:r w:rsidRPr="009E12D8">
        <w:rPr>
          <w:lang w:val="en-US"/>
        </w:rPr>
        <w:t xml:space="preserve"> after each message receipt</w:t>
      </w:r>
      <w:r w:rsidR="004549BC" w:rsidRPr="00A5030B">
        <w:rPr>
          <w:szCs w:val="22"/>
          <w:lang w:val="en-US" w:eastAsia="en-US"/>
        </w:rPr>
        <w:t>,</w:t>
      </w:r>
      <w:r w:rsidRPr="009E12D8">
        <w:rPr>
          <w:lang w:val="en-US"/>
        </w:rPr>
        <w:t xml:space="preserve"> an instance of "</w:t>
      </w:r>
      <w:proofErr w:type="spellStart"/>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_common.resultData.model.DataHLA</w:t>
      </w:r>
      <w:proofErr w:type="spellEnd"/>
      <w:r w:rsidRPr="009E12D8">
        <w:rPr>
          <w:lang w:val="en-US"/>
        </w:rPr>
        <w:t>".</w:t>
      </w:r>
    </w:p>
    <w:p w:rsidR="0071748F" w:rsidRPr="00BE34C9" w:rsidRDefault="0071748F" w:rsidP="0071748F">
      <w:pPr>
        <w:rPr>
          <w:lang w:val="en-US"/>
        </w:rPr>
      </w:pPr>
    </w:p>
    <w:p w:rsidR="00186DD8" w:rsidRPr="00BE34C9" w:rsidRDefault="009E12D8" w:rsidP="00186DD8">
      <w:pPr>
        <w:pStyle w:val="Titre4"/>
        <w:rPr>
          <w:lang w:val="en-US"/>
        </w:rPr>
      </w:pPr>
      <w:bookmarkStart w:id="100" w:name="_Ref479170928"/>
      <w:bookmarkStart w:id="101" w:name="_Ref479171047"/>
      <w:bookmarkStart w:id="102" w:name="_Toc499030261"/>
      <w:r w:rsidRPr="009E12D8">
        <w:rPr>
          <w:lang w:val="en-US"/>
        </w:rPr>
        <w:t>Parameters management class</w:t>
      </w:r>
      <w:bookmarkEnd w:id="100"/>
      <w:bookmarkEnd w:id="101"/>
      <w:bookmarkEnd w:id="102"/>
    </w:p>
    <w:p w:rsidR="00151BE3" w:rsidRPr="00BE34C9" w:rsidRDefault="009E12D8" w:rsidP="00151BE3">
      <w:pPr>
        <w:rPr>
          <w:lang w:val="en-US"/>
        </w:rPr>
      </w:pPr>
      <w:r w:rsidRPr="009E12D8">
        <w:rPr>
          <w:lang w:val="en-US"/>
        </w:rPr>
        <w:t xml:space="preserve">The test case parameters </w:t>
      </w:r>
      <w:proofErr w:type="gramStart"/>
      <w:r w:rsidRPr="009E12D8">
        <w:rPr>
          <w:lang w:val="en-US"/>
        </w:rPr>
        <w:t>are located in</w:t>
      </w:r>
      <w:proofErr w:type="gramEnd"/>
      <w:r w:rsidRPr="009E12D8">
        <w:rPr>
          <w:lang w:val="en-US"/>
        </w:rPr>
        <w:t xml:space="preserve"> a class implementing "</w:t>
      </w:r>
      <w:proofErr w:type="spellStart"/>
      <w:r w:rsidRPr="009E12D8">
        <w:rPr>
          <w:rFonts w:ascii="Courier New" w:hAnsi="Courier New" w:cs="Courier New"/>
          <w:lang w:val="en-US"/>
        </w:rPr>
        <w:t>IVCT_TcParam</w:t>
      </w:r>
      <w:proofErr w:type="spellEnd"/>
      <w:r w:rsidRPr="009E12D8">
        <w:rPr>
          <w:lang w:val="en-US"/>
        </w:rPr>
        <w:t>" interface (see §2.3.1). The "</w:t>
      </w:r>
      <w:proofErr w:type="spellStart"/>
      <w:r w:rsidRPr="009E12D8">
        <w:rPr>
          <w:rFonts w:ascii="Courier New" w:hAnsi="Courier New" w:cs="Courier New"/>
          <w:lang w:val="en-US"/>
        </w:rPr>
        <w:t>tc_lib_hla_declaration</w:t>
      </w:r>
      <w:proofErr w:type="spellEnd"/>
      <w:r w:rsidRPr="009E12D8">
        <w:rPr>
          <w:rFonts w:ascii="Courier New" w:hAnsi="Courier New" w:cs="Courier New"/>
          <w:lang w:val="en-US"/>
        </w:rPr>
        <w:t>\HLA_Declaration_TcParam.java</w:t>
      </w:r>
      <w:r w:rsidRPr="009E12D8">
        <w:rPr>
          <w:lang w:val="en-US"/>
        </w:rPr>
        <w:t xml:space="preserve">" </w:t>
      </w:r>
      <w:r w:rsidR="00A5030B" w:rsidRPr="004549BC">
        <w:rPr>
          <w:lang w:val="en-US"/>
        </w:rPr>
        <w:t xml:space="preserve">file </w:t>
      </w:r>
      <w:r w:rsidRPr="009E12D8">
        <w:rPr>
          <w:lang w:val="en-US"/>
        </w:rPr>
        <w:t>implements the "</w:t>
      </w:r>
      <w:proofErr w:type="spellStart"/>
      <w:r w:rsidRPr="009E12D8">
        <w:rPr>
          <w:rFonts w:ascii="Courier New" w:hAnsi="Courier New" w:cs="Courier New"/>
          <w:lang w:val="en-US"/>
        </w:rPr>
        <w:t>HLA_Declaration_TcParam</w:t>
      </w:r>
      <w:proofErr w:type="spellEnd"/>
      <w:r w:rsidRPr="009E12D8">
        <w:rPr>
          <w:lang w:val="en-US"/>
        </w:rPr>
        <w:t xml:space="preserve">" </w:t>
      </w:r>
      <w:r w:rsidR="00A5030B" w:rsidRPr="004549BC">
        <w:rPr>
          <w:lang w:val="en-US"/>
        </w:rPr>
        <w:t xml:space="preserve">class </w:t>
      </w:r>
      <w:r w:rsidRPr="009E12D8">
        <w:rPr>
          <w:lang w:val="en-US"/>
        </w:rPr>
        <w:t>and its methods for managing the parameters (</w:t>
      </w:r>
      <w:r w:rsidR="00A5030B">
        <w:rPr>
          <w:lang w:val="en-US"/>
        </w:rPr>
        <w:t xml:space="preserve">defined </w:t>
      </w:r>
      <w:proofErr w:type="spellStart"/>
      <w:r w:rsidR="00A5030B">
        <w:rPr>
          <w:lang w:val="en-US"/>
        </w:rPr>
        <w:t>in</w:t>
      </w:r>
      <w:r w:rsidRPr="009E12D8">
        <w:rPr>
          <w:lang w:val="en-US"/>
        </w:rPr>
        <w:t>the</w:t>
      </w:r>
      <w:proofErr w:type="spellEnd"/>
      <w:r w:rsidRPr="009E12D8">
        <w:rPr>
          <w:lang w:val="en-US"/>
        </w:rPr>
        <w:t xml:space="preserve"> corresponding JSON configuration file, see §</w:t>
      </w:r>
      <w:r w:rsidR="009105AF" w:rsidRPr="00BE34C9">
        <w:rPr>
          <w:lang w:val="en-US"/>
        </w:rPr>
        <w:fldChar w:fldCharType="begin"/>
      </w:r>
      <w:r w:rsidRPr="009E12D8">
        <w:rPr>
          <w:lang w:val="en-US"/>
        </w:rPr>
        <w:instrText xml:space="preserve"> REF _Ref479170479 \r \h </w:instrText>
      </w:r>
      <w:r w:rsidR="009105AF" w:rsidRPr="00BE34C9">
        <w:rPr>
          <w:lang w:val="en-US"/>
        </w:rPr>
      </w:r>
      <w:r w:rsidR="009105AF" w:rsidRPr="00BE34C9">
        <w:rPr>
          <w:lang w:val="en-US"/>
        </w:rPr>
        <w:fldChar w:fldCharType="separate"/>
      </w:r>
      <w:r w:rsidR="007A51B5">
        <w:rPr>
          <w:lang w:val="en-US"/>
        </w:rPr>
        <w:t>2.3.2</w:t>
      </w:r>
      <w:r w:rsidR="009105AF" w:rsidRPr="00BE34C9">
        <w:rPr>
          <w:lang w:val="en-US"/>
        </w:rPr>
        <w:fldChar w:fldCharType="end"/>
      </w:r>
      <w:r w:rsidR="00151BE3" w:rsidRPr="00BE34C9">
        <w:rPr>
          <w:lang w:val="en-US"/>
        </w:rPr>
        <w:t>):</w:t>
      </w:r>
    </w:p>
    <w:p w:rsidR="00151BE3" w:rsidRPr="00BE34C9" w:rsidRDefault="00151BE3" w:rsidP="00151BE3">
      <w:pPr>
        <w:pStyle w:val="Paragraphedeliste"/>
        <w:numPr>
          <w:ilvl w:val="0"/>
          <w:numId w:val="68"/>
        </w:numPr>
        <w:rPr>
          <w:lang w:val="en-US"/>
        </w:rPr>
      </w:pPr>
      <w:r w:rsidRPr="00BE34C9">
        <w:rPr>
          <w:lang w:val="en-US"/>
        </w:rPr>
        <w:t>"</w:t>
      </w:r>
      <w:proofErr w:type="spellStart"/>
      <w:r w:rsidRPr="00BE34C9">
        <w:rPr>
          <w:rFonts w:ascii="Courier New" w:hAnsi="Courier New" w:cs="Courier New"/>
          <w:lang w:val="en-US"/>
        </w:rPr>
        <w:t>getFederationName</w:t>
      </w:r>
      <w:proofErr w:type="spellEnd"/>
      <w:r w:rsidRPr="00BE34C9">
        <w:rPr>
          <w:lang w:val="en-US"/>
        </w:rPr>
        <w:t>" (inherited from "</w:t>
      </w:r>
      <w:proofErr w:type="spellStart"/>
      <w:r w:rsidRPr="00BE34C9">
        <w:rPr>
          <w:rFonts w:ascii="Courier New" w:hAnsi="Courier New" w:cs="Courier New"/>
          <w:lang w:val="en-US"/>
        </w:rPr>
        <w:t>IVCT_TcParam</w:t>
      </w:r>
      <w:proofErr w:type="spellEnd"/>
      <w:r w:rsidRPr="00BE34C9">
        <w:rPr>
          <w:lang w:val="en-US"/>
        </w:rPr>
        <w:t>") for the HLA federation name</w:t>
      </w:r>
    </w:p>
    <w:p w:rsidR="00151BE3" w:rsidRPr="00BE34C9" w:rsidRDefault="00151BE3" w:rsidP="00151BE3">
      <w:pPr>
        <w:pStyle w:val="Paragraphedeliste"/>
        <w:numPr>
          <w:ilvl w:val="0"/>
          <w:numId w:val="68"/>
        </w:numPr>
        <w:rPr>
          <w:lang w:val="en-US"/>
        </w:rPr>
      </w:pPr>
      <w:r w:rsidRPr="00BE34C9">
        <w:rPr>
          <w:lang w:val="en-US"/>
        </w:rPr>
        <w:t>"</w:t>
      </w:r>
      <w:proofErr w:type="spellStart"/>
      <w:r w:rsidR="009E12D8" w:rsidRPr="009E12D8">
        <w:rPr>
          <w:rFonts w:ascii="Courier New" w:hAnsi="Courier New" w:cs="Courier New"/>
          <w:lang w:val="en-US"/>
        </w:rPr>
        <w:t>getSutName</w:t>
      </w:r>
      <w:proofErr w:type="spellEnd"/>
      <w:r w:rsidR="009E12D8" w:rsidRPr="009E12D8">
        <w:rPr>
          <w:lang w:val="en-US"/>
        </w:rPr>
        <w:t xml:space="preserve">" for the </w:t>
      </w:r>
      <w:proofErr w:type="spellStart"/>
      <w:r w:rsidR="00A5030B">
        <w:rPr>
          <w:lang w:val="en-US"/>
        </w:rPr>
        <w:t>S</w:t>
      </w:r>
      <w:r w:rsidR="009E12D8" w:rsidRPr="009E12D8">
        <w:rPr>
          <w:lang w:val="en-US"/>
        </w:rPr>
        <w:t>uT</w:t>
      </w:r>
      <w:proofErr w:type="spellEnd"/>
      <w:r w:rsidR="009E12D8" w:rsidRPr="009E12D8">
        <w:rPr>
          <w:lang w:val="en-US"/>
        </w:rPr>
        <w:t xml:space="preserve"> name</w:t>
      </w:r>
    </w:p>
    <w:p w:rsidR="00151BE3" w:rsidRPr="00BE34C9" w:rsidRDefault="009E12D8" w:rsidP="00151BE3">
      <w:pPr>
        <w:pStyle w:val="Paragraphedeliste"/>
        <w:numPr>
          <w:ilvl w:val="0"/>
          <w:numId w:val="68"/>
        </w:numPr>
        <w:rPr>
          <w:lang w:val="en-US"/>
        </w:rPr>
      </w:pPr>
      <w:r w:rsidRPr="009E12D8">
        <w:rPr>
          <w:lang w:val="en-US"/>
        </w:rPr>
        <w:t>"</w:t>
      </w:r>
      <w:proofErr w:type="spellStart"/>
      <w:r w:rsidRPr="009E12D8">
        <w:rPr>
          <w:rFonts w:ascii="Courier New" w:hAnsi="Courier New" w:cs="Courier New"/>
          <w:lang w:val="en-US"/>
        </w:rPr>
        <w:t>getRtiAddress</w:t>
      </w:r>
      <w:proofErr w:type="spellEnd"/>
      <w:r w:rsidRPr="009E12D8">
        <w:rPr>
          <w:lang w:val="en-US"/>
        </w:rPr>
        <w:t>" for the RTI IP address</w:t>
      </w:r>
    </w:p>
    <w:p w:rsidR="00151BE3" w:rsidRPr="00BE34C9" w:rsidRDefault="009E12D8" w:rsidP="00151BE3">
      <w:pPr>
        <w:pStyle w:val="Paragraphedeliste"/>
        <w:numPr>
          <w:ilvl w:val="0"/>
          <w:numId w:val="68"/>
        </w:numPr>
        <w:rPr>
          <w:lang w:val="en-US"/>
        </w:rPr>
      </w:pPr>
      <w:r w:rsidRPr="009E12D8">
        <w:rPr>
          <w:lang w:val="en-US"/>
        </w:rPr>
        <w:t>"</w:t>
      </w:r>
      <w:proofErr w:type="spellStart"/>
      <w:r w:rsidRPr="009E12D8">
        <w:rPr>
          <w:rFonts w:ascii="Courier New" w:hAnsi="Courier New" w:cs="Courier New"/>
          <w:lang w:val="en-US"/>
        </w:rPr>
        <w:t>getRtiPort</w:t>
      </w:r>
      <w:proofErr w:type="spellEnd"/>
      <w:r w:rsidRPr="009E12D8">
        <w:rPr>
          <w:lang w:val="en-US"/>
        </w:rPr>
        <w:t>" for the RTI communication port</w:t>
      </w:r>
    </w:p>
    <w:p w:rsidR="00151BE3" w:rsidRPr="00BE34C9" w:rsidRDefault="009E12D8" w:rsidP="00151BE3">
      <w:pPr>
        <w:pStyle w:val="Paragraphedeliste"/>
        <w:numPr>
          <w:ilvl w:val="0"/>
          <w:numId w:val="68"/>
        </w:numPr>
        <w:rPr>
          <w:lang w:val="en-US"/>
        </w:rPr>
      </w:pPr>
      <w:r w:rsidRPr="009E12D8">
        <w:rPr>
          <w:lang w:val="en-US"/>
        </w:rPr>
        <w:t>"</w:t>
      </w:r>
      <w:proofErr w:type="spellStart"/>
      <w:r w:rsidRPr="009E12D8">
        <w:rPr>
          <w:rFonts w:ascii="Courier New" w:hAnsi="Courier New" w:cs="Courier New"/>
          <w:lang w:val="en-US"/>
        </w:rPr>
        <w:t>getTestDuration</w:t>
      </w:r>
      <w:proofErr w:type="spellEnd"/>
      <w:r w:rsidRPr="009E12D8">
        <w:rPr>
          <w:lang w:val="en-US"/>
        </w:rPr>
        <w:t xml:space="preserve">" for the </w:t>
      </w:r>
      <w:r w:rsidR="00806E55">
        <w:rPr>
          <w:lang w:val="en-US"/>
        </w:rPr>
        <w:t>waiting</w:t>
      </w:r>
      <w:r w:rsidRPr="009E12D8">
        <w:rPr>
          <w:lang w:val="en-US"/>
        </w:rPr>
        <w:t xml:space="preserve"> time of the test case before generation of the results (sec)</w:t>
      </w:r>
    </w:p>
    <w:p w:rsidR="00151BE3" w:rsidRPr="00BE34C9" w:rsidRDefault="009E12D8" w:rsidP="00151BE3">
      <w:pPr>
        <w:pStyle w:val="Paragraphedeliste"/>
        <w:numPr>
          <w:ilvl w:val="0"/>
          <w:numId w:val="68"/>
        </w:numPr>
        <w:rPr>
          <w:lang w:val="en-US"/>
        </w:rPr>
      </w:pPr>
      <w:r w:rsidRPr="009E12D8">
        <w:rPr>
          <w:lang w:val="en-US"/>
        </w:rPr>
        <w:t>"</w:t>
      </w:r>
      <w:proofErr w:type="spellStart"/>
      <w:r w:rsidRPr="009E12D8">
        <w:rPr>
          <w:rFonts w:ascii="Courier New" w:hAnsi="Courier New" w:cs="Courier New"/>
          <w:lang w:val="en-US"/>
        </w:rPr>
        <w:t>getFomFiles</w:t>
      </w:r>
      <w:proofErr w:type="spellEnd"/>
      <w:r w:rsidRPr="009E12D8">
        <w:rPr>
          <w:lang w:val="en-US"/>
        </w:rPr>
        <w:t>" for the list of federate FOM files to check</w:t>
      </w:r>
    </w:p>
    <w:p w:rsidR="00151BE3" w:rsidRPr="00BE34C9" w:rsidRDefault="009E12D8" w:rsidP="00151BE3">
      <w:pPr>
        <w:pStyle w:val="Paragraphedeliste"/>
        <w:numPr>
          <w:ilvl w:val="0"/>
          <w:numId w:val="68"/>
        </w:numPr>
        <w:rPr>
          <w:lang w:val="en-US"/>
        </w:rPr>
      </w:pPr>
      <w:r w:rsidRPr="009E12D8">
        <w:rPr>
          <w:lang w:val="en-US"/>
        </w:rPr>
        <w:t>"</w:t>
      </w:r>
      <w:proofErr w:type="spellStart"/>
      <w:r w:rsidRPr="009E12D8">
        <w:rPr>
          <w:rFonts w:ascii="Courier New" w:hAnsi="Courier New" w:cs="Courier New"/>
          <w:lang w:val="en-US"/>
        </w:rPr>
        <w:t>getSomFiles</w:t>
      </w:r>
      <w:proofErr w:type="spellEnd"/>
      <w:r w:rsidRPr="009E12D8">
        <w:rPr>
          <w:lang w:val="en-US"/>
        </w:rPr>
        <w:t>" for the list of federate SOM files to check</w:t>
      </w:r>
    </w:p>
    <w:p w:rsidR="00151BE3" w:rsidRPr="00BE34C9" w:rsidRDefault="009E12D8" w:rsidP="00151BE3">
      <w:pPr>
        <w:pStyle w:val="Paragraphedeliste"/>
        <w:numPr>
          <w:ilvl w:val="0"/>
          <w:numId w:val="68"/>
        </w:numPr>
        <w:rPr>
          <w:lang w:val="en-US"/>
        </w:rPr>
      </w:pPr>
      <w:r w:rsidRPr="009E12D8">
        <w:rPr>
          <w:lang w:val="en-US"/>
        </w:rPr>
        <w:t>"</w:t>
      </w:r>
      <w:proofErr w:type="spellStart"/>
      <w:r w:rsidRPr="009E12D8">
        <w:rPr>
          <w:rFonts w:ascii="Courier New" w:hAnsi="Courier New" w:cs="Courier New"/>
          <w:lang w:val="en-US"/>
        </w:rPr>
        <w:t>getResultDir</w:t>
      </w:r>
      <w:proofErr w:type="spellEnd"/>
      <w:r w:rsidRPr="009E12D8">
        <w:rPr>
          <w:lang w:val="en-US"/>
        </w:rPr>
        <w:t>" for the result generation folder</w:t>
      </w:r>
    </w:p>
    <w:p w:rsidR="00151BE3" w:rsidRPr="00BE34C9" w:rsidRDefault="00151BE3" w:rsidP="00151BE3">
      <w:pPr>
        <w:rPr>
          <w:lang w:val="en-US"/>
        </w:rPr>
      </w:pPr>
    </w:p>
    <w:p w:rsidR="00CC5B27" w:rsidRPr="00BE34C9" w:rsidRDefault="009E12D8" w:rsidP="00CC5B27">
      <w:pPr>
        <w:rPr>
          <w:lang w:val="en-US"/>
        </w:rPr>
      </w:pPr>
      <w:r w:rsidRPr="009E12D8">
        <w:rPr>
          <w:lang w:val="en-US"/>
        </w:rPr>
        <w:t xml:space="preserve">Example of </w:t>
      </w:r>
      <w:r w:rsidR="00806E55" w:rsidRPr="004549BC">
        <w:rPr>
          <w:lang w:val="en-US"/>
        </w:rPr>
        <w:t>"HLA Declaration Management"</w:t>
      </w:r>
      <w:r w:rsidR="00C5523A">
        <w:rPr>
          <w:lang w:val="en-US"/>
        </w:rPr>
        <w:t xml:space="preserve"> </w:t>
      </w:r>
      <w:r w:rsidRPr="009E12D8">
        <w:rPr>
          <w:lang w:val="en-US"/>
        </w:rPr>
        <w:t xml:space="preserve">JSON parameter description file: </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"federationName"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"FEDERATION_TEST"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 xml:space="preserve">"sutName"     </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"TestFederate"</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 xml:space="preserve">"rtiAddress"  </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"127.0.0.1"</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 xml:space="preserve">"rtiPort"     </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"8989"</w:t>
      </w:r>
    </w:p>
    <w:p w:rsidR="00FC01A6"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984806" w:themeColor="accent6" w:themeShade="80"/>
          <w:sz w:val="16"/>
          <w:szCs w:val="16"/>
          <w:lang w:val="en-US"/>
        </w:rPr>
        <w:t xml:space="preserve">  "testDuration"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"180"</w:t>
      </w:r>
    </w:p>
    <w:p w:rsidR="00391836"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984806" w:themeColor="accent6" w:themeShade="80"/>
          <w:sz w:val="16"/>
          <w:szCs w:val="16"/>
          <w:lang w:val="en-US"/>
        </w:rPr>
      </w:pPr>
      <w:r>
        <w:rPr>
          <w:rFonts w:ascii="Courier New" w:hAnsi="Courier New" w:cs="Courier New"/>
          <w:b/>
          <w:noProof/>
          <w:color w:val="984806" w:themeColor="accent6" w:themeShade="80"/>
          <w:sz w:val="16"/>
          <w:szCs w:val="16"/>
          <w:lang w:val="en-US"/>
        </w:rPr>
        <w:t xml:space="preserve">  "resultDirectory" </w:t>
      </w:r>
      <w:r>
        <w:rPr>
          <w:rFonts w:ascii="Courier New" w:hAnsi="Courier New" w:cs="Courier New"/>
          <w:b/>
          <w:noProof/>
          <w:color w:val="0070C0"/>
          <w:sz w:val="16"/>
          <w:szCs w:val="16"/>
          <w:lang w:val="en-US"/>
        </w:rPr>
        <w:t>:</w:t>
      </w:r>
      <w:r>
        <w:rPr>
          <w:rFonts w:ascii="Courier New" w:hAnsi="Courier New" w:cs="Courier New"/>
          <w:b/>
          <w:noProof/>
          <w:color w:val="984806" w:themeColor="accent6" w:themeShade="80"/>
          <w:sz w:val="16"/>
          <w:szCs w:val="16"/>
          <w:lang w:val="en-US"/>
        </w:rPr>
        <w:t xml:space="preserve"> "D:\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HLA_Declaration\Config1\fomfile1.xml"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HLA_Declaration\Config1\fomfile2.xml"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"somFiles"</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HLA_Declaration\Config1\somfile1.xml"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"fileName"</w:t>
      </w: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r>
        <w:rPr>
          <w:rFonts w:ascii="Courier New" w:hAnsi="Courier New" w:cs="Courier New"/>
          <w:b/>
          <w:noProof/>
          <w:color w:val="FF0000"/>
          <w:sz w:val="16"/>
          <w:szCs w:val="16"/>
          <w:lang w:val="en-US"/>
        </w:rPr>
        <w:t xml:space="preserve"> </w:t>
      </w:r>
      <w:r>
        <w:rPr>
          <w:rFonts w:ascii="Courier New" w:hAnsi="Courier New" w:cs="Courier New"/>
          <w:b/>
          <w:noProof/>
          <w:color w:val="984806" w:themeColor="accent6" w:themeShade="80"/>
          <w:sz w:val="16"/>
          <w:szCs w:val="16"/>
          <w:lang w:val="en-US"/>
        </w:rPr>
        <w:t>"D:\</w:t>
      </w:r>
      <w:r w:rsidR="00C00A34">
        <w:rPr>
          <w:rFonts w:ascii="Courier New" w:hAnsi="Courier New" w:cs="Courier New"/>
          <w:b/>
          <w:noProof/>
          <w:color w:val="984806" w:themeColor="accent6" w:themeShade="80"/>
          <w:sz w:val="16"/>
          <w:szCs w:val="16"/>
          <w:lang w:val="en-US"/>
        </w:rPr>
        <w:t>TS_</w:t>
      </w:r>
      <w:r>
        <w:rPr>
          <w:rFonts w:ascii="Courier New" w:hAnsi="Courier New" w:cs="Courier New"/>
          <w:b/>
          <w:noProof/>
          <w:color w:val="984806" w:themeColor="accent6" w:themeShade="80"/>
          <w:sz w:val="16"/>
          <w:szCs w:val="16"/>
          <w:lang w:val="en-US"/>
        </w:rPr>
        <w:t>HLA_Declaration\Config1\somfile2.xml"</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FF0000"/>
          <w:sz w:val="16"/>
          <w:szCs w:val="16"/>
          <w:lang w:val="en-US"/>
        </w:rPr>
      </w:pPr>
      <w:r>
        <w:rPr>
          <w:rFonts w:ascii="Courier New" w:hAnsi="Courier New" w:cs="Courier New"/>
          <w:b/>
          <w:noProof/>
          <w:color w:val="FF0000"/>
          <w:sz w:val="16"/>
          <w:szCs w:val="16"/>
          <w:lang w:val="en-US"/>
        </w:rPr>
        <w:t xml:space="preserve">  </w:t>
      </w:r>
      <w:r>
        <w:rPr>
          <w:rFonts w:ascii="Courier New" w:hAnsi="Courier New" w:cs="Courier New"/>
          <w:b/>
          <w:noProof/>
          <w:color w:val="0070C0"/>
          <w:sz w:val="16"/>
          <w:szCs w:val="16"/>
          <w:lang w:val="en-US"/>
        </w:rPr>
        <w:t>]</w:t>
      </w:r>
    </w:p>
    <w:p w:rsidR="00CC5B27" w:rsidRPr="00BE34C9" w:rsidRDefault="009E12D8" w:rsidP="00FC01A6">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color w:val="0070C0"/>
          <w:sz w:val="16"/>
          <w:szCs w:val="16"/>
          <w:lang w:val="en-US"/>
        </w:rPr>
      </w:pPr>
      <w:r>
        <w:rPr>
          <w:rFonts w:ascii="Courier New" w:hAnsi="Courier New" w:cs="Courier New"/>
          <w:b/>
          <w:noProof/>
          <w:color w:val="0070C0"/>
          <w:sz w:val="16"/>
          <w:szCs w:val="16"/>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CC5B27" w:rsidRPr="006A1AF5" w:rsidTr="00D31FB8">
        <w:trPr>
          <w:trHeight w:val="419"/>
        </w:trPr>
        <w:tc>
          <w:tcPr>
            <w:tcW w:w="1101" w:type="dxa"/>
            <w:tcBorders>
              <w:right w:val="single" w:sz="8" w:space="0" w:color="4BACC6"/>
            </w:tcBorders>
          </w:tcPr>
          <w:p w:rsidR="00CC5B27"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26"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CC5B27" w:rsidRPr="00BE34C9" w:rsidRDefault="00A938A5" w:rsidP="00C5523A">
            <w:pPr>
              <w:rPr>
                <w:lang w:val="en-US"/>
              </w:rPr>
            </w:pPr>
            <w:r w:rsidRPr="00BE34C9">
              <w:rPr>
                <w:lang w:val="en-US"/>
              </w:rPr>
              <w:t xml:space="preserve">FOM and SOM files lists are described here </w:t>
            </w:r>
            <w:r w:rsidR="00C5523A">
              <w:rPr>
                <w:lang w:val="en-US"/>
              </w:rPr>
              <w:t>as</w:t>
            </w:r>
            <w:r w:rsidRPr="00BE34C9">
              <w:rPr>
                <w:lang w:val="en-US"/>
              </w:rPr>
              <w:t xml:space="preserve"> JSON arrays</w:t>
            </w:r>
            <w:r w:rsidR="001D318E" w:rsidRPr="00BE34C9">
              <w:rPr>
                <w:lang w:val="en-US"/>
              </w:rPr>
              <w:t>.</w:t>
            </w:r>
          </w:p>
        </w:tc>
      </w:tr>
    </w:tbl>
    <w:p w:rsidR="00CC5B27" w:rsidRPr="00BE34C9" w:rsidRDefault="00CC5B27" w:rsidP="00CC5B27">
      <w:pPr>
        <w:rPr>
          <w:highlight w:val="yellow"/>
          <w:lang w:val="en-US"/>
        </w:rPr>
      </w:pPr>
    </w:p>
    <w:p w:rsidR="009B64FF" w:rsidRPr="00BE34C9" w:rsidRDefault="009B64FF" w:rsidP="00CC5B27">
      <w:pPr>
        <w:rPr>
          <w:highlight w:val="yellow"/>
          <w:lang w:val="en-US"/>
        </w:rPr>
      </w:pPr>
    </w:p>
    <w:p w:rsidR="00186DD8" w:rsidRPr="00BE34C9" w:rsidRDefault="00FC37C4" w:rsidP="00186DD8">
      <w:pPr>
        <w:pStyle w:val="Titre4"/>
        <w:rPr>
          <w:lang w:val="en-US"/>
        </w:rPr>
      </w:pPr>
      <w:bookmarkStart w:id="103" w:name="_Ref479170957"/>
      <w:bookmarkStart w:id="104" w:name="_Toc499030262"/>
      <w:r w:rsidRPr="00BE34C9">
        <w:rPr>
          <w:lang w:val="en-US"/>
        </w:rPr>
        <w:t>FCTT_NG reused code</w:t>
      </w:r>
      <w:bookmarkEnd w:id="103"/>
      <w:bookmarkEnd w:id="104"/>
    </w:p>
    <w:p w:rsidR="00FD370B" w:rsidRPr="00BE34C9" w:rsidRDefault="00FD370B" w:rsidP="00FD370B">
      <w:pPr>
        <w:keepNext/>
        <w:rPr>
          <w:lang w:val="en-US"/>
        </w:rPr>
      </w:pPr>
      <w:r w:rsidRPr="00BE34C9">
        <w:rPr>
          <w:lang w:val="en-US"/>
        </w:rPr>
        <w:t>The approach is as follows:</w:t>
      </w:r>
    </w:p>
    <w:p w:rsidR="00FD370B" w:rsidRPr="00BE34C9" w:rsidRDefault="00FD370B" w:rsidP="00FD370B">
      <w:pPr>
        <w:pStyle w:val="Paragraphedeliste"/>
        <w:keepNext/>
        <w:numPr>
          <w:ilvl w:val="0"/>
          <w:numId w:val="63"/>
        </w:numPr>
        <w:rPr>
          <w:lang w:val="en-US"/>
        </w:rPr>
      </w:pPr>
      <w:r w:rsidRPr="00BE34C9">
        <w:rPr>
          <w:lang w:val="en-US"/>
        </w:rPr>
        <w:t>The "</w:t>
      </w:r>
      <w:proofErr w:type="spellStart"/>
      <w:r w:rsidRPr="00BE34C9">
        <w:rPr>
          <w:rFonts w:ascii="Courier New" w:hAnsi="Courier New" w:cs="Courier New"/>
          <w:lang w:val="en-US"/>
        </w:rPr>
        <w:t>nato.ivct.etc.fr.tc_lib_hla_declaration</w:t>
      </w:r>
      <w:proofErr w:type="spellEnd"/>
      <w:r w:rsidR="009E12D8" w:rsidRPr="009E12D8">
        <w:rPr>
          <w:lang w:val="en-US"/>
        </w:rPr>
        <w:t>" test case package contains an implementation of the "</w:t>
      </w:r>
      <w:proofErr w:type="spellStart"/>
      <w:r w:rsidR="009E12D8" w:rsidRPr="009E12D8">
        <w:rPr>
          <w:rFonts w:ascii="Courier New" w:hAnsi="Courier New" w:cs="Courier New"/>
          <w:lang w:val="en-US"/>
        </w:rPr>
        <w:t>IVCT_TcParam</w:t>
      </w:r>
      <w:proofErr w:type="spellEnd"/>
      <w:r w:rsidR="009E12D8" w:rsidRPr="009E12D8">
        <w:rPr>
          <w:lang w:val="en-US"/>
        </w:rPr>
        <w:t>" interface named "</w:t>
      </w:r>
      <w:proofErr w:type="spellStart"/>
      <w:r w:rsidR="009E12D8" w:rsidRPr="009E12D8">
        <w:rPr>
          <w:rFonts w:ascii="Courier New" w:hAnsi="Courier New" w:cs="Courier New"/>
          <w:lang w:val="en-US"/>
        </w:rPr>
        <w:t>HLA_Declaration_TcParam</w:t>
      </w:r>
      <w:proofErr w:type="spellEnd"/>
      <w:r w:rsidR="009E12D8" w:rsidRPr="009E12D8">
        <w:rPr>
          <w:lang w:val="en-US"/>
        </w:rPr>
        <w:t>" and a model class derived from "</w:t>
      </w:r>
      <w:proofErr w:type="spellStart"/>
      <w:r w:rsidR="009E12D8" w:rsidRPr="009E12D8">
        <w:rPr>
          <w:rFonts w:ascii="Courier New" w:hAnsi="Courier New" w:cs="Courier New"/>
          <w:lang w:val="en-US"/>
        </w:rPr>
        <w:t>IVCT_BaseModel</w:t>
      </w:r>
      <w:proofErr w:type="spellEnd"/>
      <w:r w:rsidR="009E12D8" w:rsidRPr="009E12D8">
        <w:rPr>
          <w:lang w:val="en-US"/>
        </w:rPr>
        <w:t>" (see §</w:t>
      </w:r>
      <w:r w:rsidR="009105AF" w:rsidRPr="009E12D8">
        <w:rPr>
          <w:lang w:val="en-US"/>
        </w:rPr>
        <w:fldChar w:fldCharType="begin"/>
      </w:r>
      <w:r w:rsidR="009E12D8" w:rsidRPr="009E12D8">
        <w:rPr>
          <w:lang w:val="en-US"/>
        </w:rPr>
        <w:instrText xml:space="preserve"> REF _Ref464031229 \r \h </w:instrText>
      </w:r>
      <w:r w:rsidR="009105AF" w:rsidRPr="009E12D8">
        <w:rPr>
          <w:lang w:val="en-US"/>
        </w:rPr>
      </w:r>
      <w:r w:rsidR="009105AF" w:rsidRPr="009E12D8">
        <w:rPr>
          <w:lang w:val="en-US"/>
        </w:rPr>
        <w:fldChar w:fldCharType="separate"/>
      </w:r>
      <w:r w:rsidR="007A51B5">
        <w:rPr>
          <w:lang w:val="en-US"/>
        </w:rPr>
        <w:t>2.3.1</w:t>
      </w:r>
      <w:r w:rsidR="009105AF" w:rsidRPr="009E12D8">
        <w:rPr>
          <w:lang w:val="en-US"/>
        </w:rPr>
        <w:fldChar w:fldCharType="end"/>
      </w:r>
      <w:r w:rsidR="009E12D8" w:rsidRPr="009E12D8">
        <w:rPr>
          <w:lang w:val="en-US"/>
        </w:rPr>
        <w:t>) named "</w:t>
      </w:r>
      <w:proofErr w:type="spellStart"/>
      <w:r w:rsidR="009E12D8" w:rsidRPr="009E12D8">
        <w:rPr>
          <w:rFonts w:ascii="Courier New" w:hAnsi="Courier New" w:cs="Courier New"/>
          <w:lang w:val="en-US"/>
        </w:rPr>
        <w:t>HLA_Declaration_BaseModel</w:t>
      </w:r>
      <w:proofErr w:type="spellEnd"/>
      <w:r w:rsidR="009E12D8" w:rsidRPr="009E12D8">
        <w:rPr>
          <w:lang w:val="en-US"/>
        </w:rPr>
        <w:t>"</w:t>
      </w:r>
    </w:p>
    <w:p w:rsidR="00FD370B" w:rsidRPr="00BE34C9" w:rsidRDefault="009E12D8" w:rsidP="00FD370B">
      <w:pPr>
        <w:pStyle w:val="Paragraphedeliste"/>
        <w:keepNext/>
        <w:numPr>
          <w:ilvl w:val="0"/>
          <w:numId w:val="63"/>
        </w:numPr>
        <w:rPr>
          <w:lang w:val="en-US"/>
        </w:rPr>
      </w:pPr>
      <w:r w:rsidRPr="009E12D8">
        <w:rPr>
          <w:lang w:val="en-US"/>
        </w:rPr>
        <w:t>The class constructor "</w:t>
      </w:r>
      <w:proofErr w:type="spellStart"/>
      <w:r w:rsidRPr="009E12D8">
        <w:rPr>
          <w:rFonts w:ascii="Courier New" w:hAnsi="Courier New" w:cs="Courier New"/>
          <w:lang w:val="en-US"/>
        </w:rPr>
        <w:t>HLA_Declaration_BaseModel</w:t>
      </w:r>
      <w:proofErr w:type="spellEnd"/>
      <w:r w:rsidRPr="009E12D8">
        <w:rPr>
          <w:lang w:val="en-US"/>
        </w:rPr>
        <w:t>" creates an instance of "</w:t>
      </w:r>
      <w:proofErr w:type="spellStart"/>
      <w:r w:rsidRPr="009E12D8">
        <w:rPr>
          <w:rFonts w:ascii="Courier New" w:hAnsi="Courier New" w:cs="Courier New"/>
          <w:lang w:val="en-US"/>
        </w:rPr>
        <w:t>FCTTFilesCheck</w:t>
      </w:r>
      <w:proofErr w:type="spellEnd"/>
      <w:r w:rsidRPr="009E12D8">
        <w:rPr>
          <w:lang w:val="en-US"/>
        </w:rPr>
        <w:t>" reused from the "FCTT_NG" source code which produces an instance of "</w:t>
      </w:r>
      <w:proofErr w:type="spellStart"/>
      <w:r w:rsidRPr="009E12D8">
        <w:rPr>
          <w:rFonts w:ascii="Courier New" w:hAnsi="Courier New" w:cs="Courier New"/>
          <w:lang w:val="en-US"/>
        </w:rPr>
        <w:t>DataHLA</w:t>
      </w:r>
      <w:proofErr w:type="spellEnd"/>
      <w:r w:rsidRPr="009E12D8">
        <w:rPr>
          <w:lang w:val="en-US"/>
        </w:rPr>
        <w:t xml:space="preserve">" when executed (memory representation of the FOM / SOM files and storage of every call made by the </w:t>
      </w:r>
      <w:proofErr w:type="spellStart"/>
      <w:r w:rsidRPr="009E12D8">
        <w:rPr>
          <w:lang w:val="en-US"/>
        </w:rPr>
        <w:t>SuT</w:t>
      </w:r>
      <w:proofErr w:type="spellEnd"/>
      <w:r w:rsidRPr="009E12D8">
        <w:rPr>
          <w:lang w:val="en-US"/>
        </w:rPr>
        <w:t>)</w:t>
      </w:r>
    </w:p>
    <w:p w:rsidR="00FD370B" w:rsidRPr="00BE34C9" w:rsidRDefault="00FD370B" w:rsidP="00FD370B">
      <w:pPr>
        <w:keepNext/>
        <w:rPr>
          <w:lang w:val="en-US"/>
        </w:rPr>
      </w:pPr>
    </w:p>
    <w:p w:rsidR="00FD370B" w:rsidRPr="00BE34C9" w:rsidRDefault="009E12D8" w:rsidP="00FD370B">
      <w:pPr>
        <w:keepNext/>
        <w:rPr>
          <w:lang w:val="en-US"/>
        </w:rPr>
      </w:pPr>
      <w:r w:rsidRPr="009E12D8">
        <w:rPr>
          <w:lang w:val="en-US"/>
        </w:rPr>
        <w:t>The class</w:t>
      </w:r>
      <w:r w:rsidR="00452981">
        <w:rPr>
          <w:lang w:val="en-US"/>
        </w:rPr>
        <w:t>es</w:t>
      </w:r>
      <w:r w:rsidRPr="009E12D8">
        <w:rPr>
          <w:lang w:val="en-US"/>
        </w:rPr>
        <w:t xml:space="preserve"> </w:t>
      </w:r>
      <w:r w:rsidRPr="009E12D8">
        <w:rPr>
          <w:rFonts w:ascii="Courier New" w:hAnsi="Courier New" w:cs="Courier New"/>
          <w:lang w:val="en-US"/>
        </w:rPr>
        <w:t>"</w:t>
      </w:r>
      <w:proofErr w:type="spellStart"/>
      <w:r w:rsidRPr="009E12D8">
        <w:rPr>
          <w:rFonts w:ascii="Courier New" w:hAnsi="Courier New" w:cs="Courier New"/>
          <w:lang w:val="en-US"/>
        </w:rPr>
        <w:t>FCTTFilesCheck</w:t>
      </w:r>
      <w:proofErr w:type="spellEnd"/>
      <w:r w:rsidRPr="009E12D8">
        <w:rPr>
          <w:rFonts w:ascii="Courier New" w:hAnsi="Courier New" w:cs="Courier New"/>
          <w:lang w:val="en-US"/>
        </w:rPr>
        <w:t>"</w:t>
      </w:r>
      <w:r w:rsidR="00452981">
        <w:rPr>
          <w:rFonts w:ascii="Courier New" w:hAnsi="Courier New" w:cs="Courier New"/>
          <w:lang w:val="en-US"/>
        </w:rPr>
        <w:t xml:space="preserve"> and </w:t>
      </w:r>
      <w:r w:rsidR="00452981" w:rsidRPr="009E12D8">
        <w:rPr>
          <w:rFonts w:ascii="Courier New" w:hAnsi="Courier New" w:cs="Courier New"/>
          <w:lang w:val="en-US"/>
        </w:rPr>
        <w:t>"</w:t>
      </w:r>
      <w:proofErr w:type="spellStart"/>
      <w:r w:rsidR="00452981">
        <w:rPr>
          <w:rFonts w:ascii="Courier New" w:hAnsi="Courier New" w:cs="Courier New"/>
          <w:lang w:val="en-US"/>
        </w:rPr>
        <w:t>DataHLA</w:t>
      </w:r>
      <w:proofErr w:type="spellEnd"/>
      <w:r w:rsidR="00452981" w:rsidRPr="009E12D8">
        <w:rPr>
          <w:rFonts w:ascii="Courier New" w:hAnsi="Courier New" w:cs="Courier New"/>
          <w:lang w:val="en-US"/>
        </w:rPr>
        <w:t>"</w:t>
      </w:r>
      <w:r w:rsidRPr="009E12D8">
        <w:rPr>
          <w:lang w:val="en-US"/>
        </w:rPr>
        <w:t xml:space="preserve"> </w:t>
      </w:r>
      <w:r w:rsidR="00452981">
        <w:rPr>
          <w:lang w:val="en-US"/>
        </w:rPr>
        <w:t>are</w:t>
      </w:r>
      <w:r w:rsidR="00452981" w:rsidRPr="00763305">
        <w:rPr>
          <w:lang w:val="en-US"/>
        </w:rPr>
        <w:t xml:space="preserve"> </w:t>
      </w:r>
      <w:r w:rsidR="00763305">
        <w:rPr>
          <w:lang w:val="en-US"/>
        </w:rPr>
        <w:t>defined</w:t>
      </w:r>
      <w:r w:rsidRPr="009E12D8">
        <w:rPr>
          <w:lang w:val="en-US"/>
        </w:rPr>
        <w:t xml:space="preserve"> in the "ETC_FRA_COMMON"</w:t>
      </w:r>
      <w:r w:rsidR="00763305">
        <w:rPr>
          <w:lang w:val="en-US"/>
        </w:rPr>
        <w:t xml:space="preserve"> </w:t>
      </w:r>
      <w:r w:rsidR="00763305" w:rsidRPr="004549BC">
        <w:rPr>
          <w:lang w:val="en-US"/>
        </w:rPr>
        <w:t>common component</w:t>
      </w:r>
      <w:r w:rsidRPr="009E12D8">
        <w:rPr>
          <w:lang w:val="en-US"/>
        </w:rPr>
        <w:t>.</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FD370B" w:rsidRPr="006A1AF5" w:rsidTr="00D56C9E">
        <w:trPr>
          <w:trHeight w:val="419"/>
        </w:trPr>
        <w:tc>
          <w:tcPr>
            <w:tcW w:w="1101" w:type="dxa"/>
            <w:tcBorders>
              <w:right w:val="single" w:sz="8" w:space="0" w:color="4BACC6"/>
            </w:tcBorders>
          </w:tcPr>
          <w:p w:rsidR="00FD370B" w:rsidRPr="00BE34C9" w:rsidRDefault="003D084D" w:rsidP="00D56C9E">
            <w:pPr>
              <w:spacing w:before="0" w:after="0"/>
              <w:jc w:val="center"/>
              <w:rPr>
                <w:b/>
                <w:bCs/>
                <w:lang w:val="en-US"/>
              </w:rPr>
            </w:pPr>
            <w:r>
              <w:rPr>
                <w:b/>
                <w:noProof/>
              </w:rPr>
              <w:drawing>
                <wp:inline distT="0" distB="0" distL="0" distR="0">
                  <wp:extent cx="223520" cy="223520"/>
                  <wp:effectExtent l="19050" t="0" r="5080" b="0"/>
                  <wp:docPr id="12"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FD370B" w:rsidRPr="00BE34C9" w:rsidRDefault="00FD370B" w:rsidP="00A8079D">
            <w:pPr>
              <w:rPr>
                <w:lang w:val="en-US"/>
              </w:rPr>
            </w:pPr>
            <w:proofErr w:type="gramStart"/>
            <w:r w:rsidRPr="00BE34C9">
              <w:rPr>
                <w:lang w:val="en-US"/>
              </w:rPr>
              <w:t>In order for</w:t>
            </w:r>
            <w:proofErr w:type="gramEnd"/>
            <w:r w:rsidRPr="00BE34C9">
              <w:rPr>
                <w:lang w:val="en-US"/>
              </w:rPr>
              <w:t xml:space="preserve"> the source code from FCTT_NG to run, resource files of the FCTT_NG have to be reused</w:t>
            </w:r>
            <w:r w:rsidR="009C6220">
              <w:rPr>
                <w:lang w:val="en-US"/>
              </w:rPr>
              <w:t xml:space="preserve"> too</w:t>
            </w:r>
            <w:r w:rsidRPr="00BE34C9">
              <w:rPr>
                <w:lang w:val="en-US"/>
              </w:rPr>
              <w:t xml:space="preserve">. The resources of FCTT_NG include XML and XSD files </w:t>
            </w:r>
            <w:r w:rsidR="009C6220">
              <w:rPr>
                <w:lang w:val="en-US"/>
              </w:rPr>
              <w:t xml:space="preserve">used </w:t>
            </w:r>
            <w:r w:rsidRPr="00BE34C9">
              <w:rPr>
                <w:lang w:val="en-US"/>
              </w:rPr>
              <w:t xml:space="preserve">for verification of FOM and SOM files. </w:t>
            </w:r>
            <w:r w:rsidR="00A8079D">
              <w:rPr>
                <w:lang w:val="en-US"/>
              </w:rPr>
              <w:t>All</w:t>
            </w:r>
            <w:r w:rsidR="00A8079D" w:rsidRPr="00BE34C9">
              <w:rPr>
                <w:lang w:val="en-US"/>
              </w:rPr>
              <w:t xml:space="preserve"> </w:t>
            </w:r>
            <w:r w:rsidRPr="00BE34C9">
              <w:rPr>
                <w:lang w:val="en-US"/>
              </w:rPr>
              <w:t xml:space="preserve">resources are </w:t>
            </w:r>
            <w:r w:rsidR="009C6220">
              <w:rPr>
                <w:lang w:val="en-US"/>
              </w:rPr>
              <w:t>situated</w:t>
            </w:r>
            <w:r w:rsidR="009C6220" w:rsidRPr="00BE34C9">
              <w:rPr>
                <w:lang w:val="en-US"/>
              </w:rPr>
              <w:t xml:space="preserve"> </w:t>
            </w:r>
            <w:r w:rsidRPr="00BE34C9">
              <w:rPr>
                <w:lang w:val="en-US"/>
              </w:rPr>
              <w:t xml:space="preserve">in the project directory </w:t>
            </w:r>
            <w:r w:rsidRPr="00BE34C9">
              <w:rPr>
                <w:lang w:val="en-US"/>
              </w:rPr>
              <w:lastRenderedPageBreak/>
              <w:t>"</w:t>
            </w:r>
            <w:proofErr w:type="spellStart"/>
            <w:r w:rsidR="009E12D8" w:rsidRPr="009E12D8">
              <w:rPr>
                <w:rFonts w:ascii="Courier New" w:hAnsi="Courier New" w:cs="Courier New"/>
                <w:lang w:val="en-US"/>
              </w:rPr>
              <w:t>src</w:t>
            </w:r>
            <w:proofErr w:type="spellEnd"/>
            <w:r w:rsidR="009E12D8" w:rsidRPr="009E12D8">
              <w:rPr>
                <w:rFonts w:ascii="Courier New" w:hAnsi="Courier New" w:cs="Courier New"/>
                <w:lang w:val="en-US"/>
              </w:rPr>
              <w:t>\main\resources</w:t>
            </w:r>
            <w:r w:rsidR="009E12D8" w:rsidRPr="009E12D8">
              <w:rPr>
                <w:lang w:val="en-US"/>
              </w:rPr>
              <w:t>", causing these files to be automatically integrated into the generated Java library.</w:t>
            </w:r>
          </w:p>
        </w:tc>
      </w:tr>
    </w:tbl>
    <w:p w:rsidR="00666523" w:rsidRDefault="00666523" w:rsidP="00754424">
      <w:pPr>
        <w:rPr>
          <w:lang w:val="en-US"/>
        </w:rPr>
      </w:pPr>
    </w:p>
    <w:p w:rsidR="00452981" w:rsidRPr="00452981" w:rsidRDefault="00F448CF" w:rsidP="00452981">
      <w:pPr>
        <w:rPr>
          <w:lang w:val="en-US"/>
        </w:rPr>
      </w:pPr>
      <w:r>
        <w:rPr>
          <w:lang w:val="en-US"/>
        </w:rPr>
        <w:t>To be compatible with</w:t>
      </w:r>
      <w:r w:rsidR="00452981" w:rsidRPr="00452981">
        <w:rPr>
          <w:lang w:val="en-US"/>
        </w:rPr>
        <w:t xml:space="preserve"> MÄK</w:t>
      </w:r>
      <w:r>
        <w:rPr>
          <w:lang w:val="en-US"/>
        </w:rPr>
        <w:t xml:space="preserve"> </w:t>
      </w:r>
      <w:r w:rsidRPr="00452981">
        <w:rPr>
          <w:lang w:val="en-US"/>
        </w:rPr>
        <w:t>RTI</w:t>
      </w:r>
      <w:r w:rsidR="00452981" w:rsidRPr="00452981">
        <w:rPr>
          <w:lang w:val="en-US"/>
        </w:rPr>
        <w:t>, class "</w:t>
      </w:r>
      <w:proofErr w:type="spellStart"/>
      <w:r w:rsidR="00963767" w:rsidRPr="00963767">
        <w:rPr>
          <w:rFonts w:ascii="Courier New" w:hAnsi="Courier New" w:cs="Courier New"/>
          <w:lang w:val="en-US"/>
        </w:rPr>
        <w:t>FCTTParse</w:t>
      </w:r>
      <w:proofErr w:type="spellEnd"/>
      <w:r w:rsidR="00452981" w:rsidRPr="00452981">
        <w:rPr>
          <w:lang w:val="en-US"/>
        </w:rPr>
        <w:t xml:space="preserve">" </w:t>
      </w:r>
      <w:r w:rsidR="00452981">
        <w:rPr>
          <w:lang w:val="en-US"/>
        </w:rPr>
        <w:t>from</w:t>
      </w:r>
      <w:r w:rsidR="00452981" w:rsidRPr="00452981">
        <w:rPr>
          <w:lang w:val="en-US"/>
        </w:rPr>
        <w:t xml:space="preserve"> FCTT_NG</w:t>
      </w:r>
      <w:r>
        <w:rPr>
          <w:lang w:val="en-US"/>
        </w:rPr>
        <w:t xml:space="preserve"> source</w:t>
      </w:r>
      <w:r w:rsidR="00452981" w:rsidRPr="00452981">
        <w:rPr>
          <w:lang w:val="en-US"/>
        </w:rPr>
        <w:t xml:space="preserve"> </w:t>
      </w:r>
      <w:r w:rsidR="00452981">
        <w:rPr>
          <w:lang w:val="en-US"/>
        </w:rPr>
        <w:t xml:space="preserve">code </w:t>
      </w:r>
      <w:r w:rsidR="00452981" w:rsidRPr="00452981">
        <w:rPr>
          <w:lang w:val="en-US"/>
        </w:rPr>
        <w:t>is reused and added to the package "</w:t>
      </w:r>
      <w:proofErr w:type="spellStart"/>
      <w:proofErr w:type="gramStart"/>
      <w:r w:rsidR="00963767" w:rsidRPr="00963767">
        <w:rPr>
          <w:rFonts w:ascii="Courier New" w:hAnsi="Courier New" w:cs="Courier New"/>
          <w:lang w:val="en-US"/>
        </w:rPr>
        <w:t>nato.ivct.etc.fr.fctt</w:t>
      </w:r>
      <w:proofErr w:type="gramEnd"/>
      <w:r w:rsidR="00963767" w:rsidRPr="00963767">
        <w:rPr>
          <w:rFonts w:ascii="Courier New" w:hAnsi="Courier New" w:cs="Courier New"/>
          <w:lang w:val="en-US"/>
        </w:rPr>
        <w:t>_common.federate</w:t>
      </w:r>
      <w:proofErr w:type="spellEnd"/>
      <w:r w:rsidR="00452981" w:rsidRPr="00452981">
        <w:rPr>
          <w:lang w:val="en-US"/>
        </w:rPr>
        <w:t xml:space="preserve">" of the common component </w:t>
      </w:r>
      <w:proofErr w:type="spellStart"/>
      <w:r w:rsidR="00452981" w:rsidRPr="00452981">
        <w:rPr>
          <w:lang w:val="en-US"/>
        </w:rPr>
        <w:t>ETC_FRA_Common</w:t>
      </w:r>
      <w:proofErr w:type="spellEnd"/>
      <w:r w:rsidR="00452981" w:rsidRPr="00452981">
        <w:rPr>
          <w:lang w:val="en-US"/>
        </w:rPr>
        <w:t xml:space="preserve"> (see §</w:t>
      </w:r>
      <w:r w:rsidR="009105AF">
        <w:rPr>
          <w:lang w:val="en-US"/>
        </w:rPr>
        <w:fldChar w:fldCharType="begin"/>
      </w:r>
      <w:r w:rsidR="00C9563A">
        <w:rPr>
          <w:lang w:val="en-US"/>
        </w:rPr>
        <w:instrText xml:space="preserve"> REF _Ref486860400 \r \h </w:instrText>
      </w:r>
      <w:r w:rsidR="009105AF">
        <w:rPr>
          <w:lang w:val="en-US"/>
        </w:rPr>
      </w:r>
      <w:r w:rsidR="009105AF">
        <w:rPr>
          <w:lang w:val="en-US"/>
        </w:rPr>
        <w:fldChar w:fldCharType="separate"/>
      </w:r>
      <w:r w:rsidR="00C9563A">
        <w:rPr>
          <w:lang w:val="en-US"/>
        </w:rPr>
        <w:t>3.2</w:t>
      </w:r>
      <w:r w:rsidR="009105AF">
        <w:rPr>
          <w:lang w:val="en-US"/>
        </w:rPr>
        <w:fldChar w:fldCharType="end"/>
      </w:r>
      <w:r w:rsidR="00452981" w:rsidRPr="00452981">
        <w:rPr>
          <w:lang w:val="en-US"/>
        </w:rPr>
        <w:t>).</w:t>
      </w:r>
    </w:p>
    <w:p w:rsidR="00452981" w:rsidRDefault="00452981" w:rsidP="00452981">
      <w:pPr>
        <w:rPr>
          <w:lang w:val="en-US"/>
        </w:rPr>
      </w:pPr>
      <w:r w:rsidRPr="00452981">
        <w:rPr>
          <w:lang w:val="en-US"/>
        </w:rPr>
        <w:t xml:space="preserve">This class is used to retrieve the names of objects, attributes, interactions, and parameters </w:t>
      </w:r>
      <w:r w:rsidR="00F448CF">
        <w:rPr>
          <w:lang w:val="en-US"/>
        </w:rPr>
        <w:t>encoded</w:t>
      </w:r>
      <w:r w:rsidRPr="00452981">
        <w:rPr>
          <w:lang w:val="en-US"/>
        </w:rPr>
        <w:t xml:space="preserve"> in RTI messages.</w:t>
      </w:r>
    </w:p>
    <w:p w:rsidR="00452981" w:rsidRPr="00BE34C9" w:rsidRDefault="00452981" w:rsidP="00452981">
      <w:pPr>
        <w:rPr>
          <w:lang w:val="en-US"/>
        </w:rPr>
      </w:pPr>
    </w:p>
    <w:p w:rsidR="00754424" w:rsidRPr="00BE34C9" w:rsidRDefault="00666523" w:rsidP="00754424">
      <w:pPr>
        <w:pStyle w:val="Titre3"/>
        <w:rPr>
          <w:lang w:val="en-US"/>
        </w:rPr>
      </w:pPr>
      <w:bookmarkStart w:id="105" w:name="_Ref472088477"/>
      <w:bookmarkStart w:id="106" w:name="_Toc499030263"/>
      <w:r w:rsidRPr="00BE34C9">
        <w:rPr>
          <w:lang w:val="en-US"/>
        </w:rPr>
        <w:t>Compilation</w:t>
      </w:r>
      <w:bookmarkEnd w:id="105"/>
      <w:bookmarkEnd w:id="106"/>
    </w:p>
    <w:p w:rsidR="00D263CF" w:rsidRPr="00BE34C9" w:rsidRDefault="000A4E8F" w:rsidP="00D263CF">
      <w:pPr>
        <w:rPr>
          <w:lang w:val="en-US"/>
        </w:rPr>
      </w:pPr>
      <w:r w:rsidRPr="00BE34C9">
        <w:rPr>
          <w:lang w:val="en-US"/>
        </w:rPr>
        <w:t xml:space="preserve">Refer to </w:t>
      </w:r>
      <w:r w:rsidR="0063726A" w:rsidRPr="00BE34C9">
        <w:rPr>
          <w:lang w:val="en-US"/>
        </w:rPr>
        <w:t>§</w:t>
      </w:r>
      <w:r w:rsidR="009105AF" w:rsidRPr="00BE34C9">
        <w:rPr>
          <w:lang w:val="en-US"/>
        </w:rPr>
        <w:fldChar w:fldCharType="begin"/>
      </w:r>
      <w:r w:rsidR="009E12D8" w:rsidRPr="009E12D8">
        <w:rPr>
          <w:lang w:val="en-US"/>
        </w:rPr>
        <w:instrText xml:space="preserve"> REF _Ref475905940 \r \h </w:instrText>
      </w:r>
      <w:r w:rsidR="009105AF" w:rsidRPr="00BE34C9">
        <w:rPr>
          <w:lang w:val="en-US"/>
        </w:rPr>
      </w:r>
      <w:r w:rsidR="009105AF" w:rsidRPr="00BE34C9">
        <w:rPr>
          <w:lang w:val="en-US"/>
        </w:rPr>
        <w:fldChar w:fldCharType="separate"/>
      </w:r>
      <w:r w:rsidR="007A51B5">
        <w:rPr>
          <w:lang w:val="en-US"/>
        </w:rPr>
        <w:t>3.3.3</w:t>
      </w:r>
      <w:r w:rsidR="009105AF" w:rsidRPr="00BE34C9">
        <w:rPr>
          <w:lang w:val="en-US"/>
        </w:rPr>
        <w:fldChar w:fldCharType="end"/>
      </w:r>
      <w:r w:rsidR="00D263CF" w:rsidRPr="00BE34C9">
        <w:rPr>
          <w:lang w:val="en-US"/>
        </w:rPr>
        <w:t xml:space="preserve"> </w:t>
      </w:r>
      <w:r w:rsidR="00AF54E3" w:rsidRPr="00BE34C9">
        <w:rPr>
          <w:lang w:val="en-US"/>
        </w:rPr>
        <w:t>in all similar respects</w:t>
      </w:r>
      <w:r w:rsidR="00D263CF" w:rsidRPr="00BE34C9">
        <w:rPr>
          <w:lang w:val="en-US"/>
        </w:rPr>
        <w:t>.</w:t>
      </w:r>
    </w:p>
    <w:p w:rsidR="00666523" w:rsidRPr="00BE34C9" w:rsidRDefault="00666523" w:rsidP="008C2C65">
      <w:pPr>
        <w:rPr>
          <w:lang w:val="en-US"/>
        </w:rPr>
      </w:pPr>
    </w:p>
    <w:p w:rsidR="00D71B84" w:rsidRPr="00BE34C9" w:rsidRDefault="00D71B84" w:rsidP="00D71B84">
      <w:pPr>
        <w:pStyle w:val="Titre3"/>
        <w:rPr>
          <w:lang w:val="en-US"/>
        </w:rPr>
      </w:pPr>
      <w:bookmarkStart w:id="107" w:name="_Ref474763224"/>
      <w:bookmarkStart w:id="108" w:name="_Toc499030264"/>
      <w:r w:rsidRPr="00BE34C9">
        <w:rPr>
          <w:lang w:val="en-US"/>
        </w:rPr>
        <w:t>Configuration</w:t>
      </w:r>
      <w:bookmarkEnd w:id="107"/>
      <w:bookmarkEnd w:id="108"/>
    </w:p>
    <w:p w:rsidR="003D6735" w:rsidRPr="00BE34C9" w:rsidRDefault="000A4E8F" w:rsidP="003D6735">
      <w:pPr>
        <w:rPr>
          <w:lang w:val="en-US"/>
        </w:rPr>
      </w:pPr>
      <w:r w:rsidRPr="00BE34C9">
        <w:rPr>
          <w:lang w:val="en-US"/>
        </w:rPr>
        <w:t xml:space="preserve">Refer to </w:t>
      </w:r>
      <w:r w:rsidR="009E12D8" w:rsidRPr="009E12D8">
        <w:rPr>
          <w:lang w:val="en-US"/>
        </w:rPr>
        <w:t>§</w:t>
      </w:r>
      <w:r w:rsidR="009105AF" w:rsidRPr="00BE34C9">
        <w:rPr>
          <w:lang w:val="en-US"/>
        </w:rPr>
        <w:fldChar w:fldCharType="begin"/>
      </w:r>
      <w:r w:rsidR="009E12D8" w:rsidRPr="009E12D8">
        <w:rPr>
          <w:lang w:val="en-US"/>
        </w:rPr>
        <w:instrText xml:space="preserve"> REF _Ref471748243 \r \h </w:instrText>
      </w:r>
      <w:r w:rsidR="009105AF" w:rsidRPr="00BE34C9">
        <w:rPr>
          <w:lang w:val="en-US"/>
        </w:rPr>
      </w:r>
      <w:r w:rsidR="009105AF" w:rsidRPr="00BE34C9">
        <w:rPr>
          <w:lang w:val="en-US"/>
        </w:rPr>
        <w:fldChar w:fldCharType="separate"/>
      </w:r>
      <w:r w:rsidR="007A51B5">
        <w:rPr>
          <w:lang w:val="en-US"/>
        </w:rPr>
        <w:t>3.3.4</w:t>
      </w:r>
      <w:r w:rsidR="009105AF" w:rsidRPr="00BE34C9">
        <w:rPr>
          <w:lang w:val="en-US"/>
        </w:rPr>
        <w:fldChar w:fldCharType="end"/>
      </w:r>
      <w:r w:rsidR="000A7978" w:rsidRPr="00BE34C9">
        <w:rPr>
          <w:lang w:val="en-US"/>
        </w:rPr>
        <w:t xml:space="preserve"> </w:t>
      </w:r>
      <w:r w:rsidR="00AF54E3" w:rsidRPr="00BE34C9">
        <w:rPr>
          <w:lang w:val="en-US"/>
        </w:rPr>
        <w:t>in all similar respects</w:t>
      </w:r>
      <w:r w:rsidR="00D71B84" w:rsidRPr="00BE34C9">
        <w:rPr>
          <w:lang w:val="en-US"/>
        </w:rPr>
        <w:t>.</w:t>
      </w:r>
    </w:p>
    <w:p w:rsidR="00417146" w:rsidRPr="00BE34C9" w:rsidRDefault="00417146" w:rsidP="003D6735">
      <w:pPr>
        <w:rPr>
          <w:lang w:val="en-US"/>
        </w:rPr>
      </w:pPr>
    </w:p>
    <w:p w:rsidR="00824789" w:rsidRPr="00BE34C9" w:rsidRDefault="00FC37C4" w:rsidP="00824789">
      <w:pPr>
        <w:pStyle w:val="Titre3"/>
        <w:rPr>
          <w:lang w:val="en-US"/>
        </w:rPr>
      </w:pPr>
      <w:bookmarkStart w:id="109" w:name="_Toc499030265"/>
      <w:r w:rsidRPr="00BE34C9">
        <w:rPr>
          <w:lang w:val="en-US"/>
        </w:rPr>
        <w:t>Execution</w:t>
      </w:r>
      <w:bookmarkEnd w:id="109"/>
    </w:p>
    <w:p w:rsidR="00824789" w:rsidRPr="00BE34C9" w:rsidRDefault="009E12D8" w:rsidP="00824789">
      <w:pPr>
        <w:rPr>
          <w:lang w:val="en-US"/>
        </w:rPr>
      </w:pPr>
      <w:r w:rsidRPr="009E12D8">
        <w:rPr>
          <w:lang w:val="en-US"/>
        </w:rPr>
        <w:t>Refer to §</w:t>
      </w:r>
      <w:r w:rsidR="009105AF" w:rsidRPr="00BE34C9">
        <w:rPr>
          <w:lang w:val="en-US"/>
        </w:rPr>
        <w:fldChar w:fldCharType="begin"/>
      </w:r>
      <w:r w:rsidRPr="009E12D8">
        <w:rPr>
          <w:lang w:val="en-US"/>
        </w:rPr>
        <w:instrText xml:space="preserve"> REF _Ref479170743 \r \h </w:instrText>
      </w:r>
      <w:r w:rsidR="009105AF" w:rsidRPr="00BE34C9">
        <w:rPr>
          <w:lang w:val="en-US"/>
        </w:rPr>
      </w:r>
      <w:r w:rsidR="009105AF" w:rsidRPr="00BE34C9">
        <w:rPr>
          <w:lang w:val="en-US"/>
        </w:rPr>
        <w:fldChar w:fldCharType="separate"/>
      </w:r>
      <w:r w:rsidR="007A51B5">
        <w:rPr>
          <w:lang w:val="en-US"/>
        </w:rPr>
        <w:t>3.3.5</w:t>
      </w:r>
      <w:r w:rsidR="009105AF" w:rsidRPr="00BE34C9">
        <w:rPr>
          <w:lang w:val="en-US"/>
        </w:rPr>
        <w:fldChar w:fldCharType="end"/>
      </w:r>
      <w:r w:rsidR="00831A5F" w:rsidRPr="00BE34C9">
        <w:rPr>
          <w:lang w:val="en-US"/>
        </w:rPr>
        <w:t xml:space="preserve"> </w:t>
      </w:r>
      <w:r w:rsidR="00AF54E3" w:rsidRPr="00BE34C9">
        <w:rPr>
          <w:lang w:val="en-US"/>
        </w:rPr>
        <w:t>in all similar respects</w:t>
      </w:r>
      <w:r w:rsidR="00824789" w:rsidRPr="00BE34C9">
        <w:rPr>
          <w:lang w:val="en-US"/>
        </w:rPr>
        <w:t>.</w:t>
      </w:r>
    </w:p>
    <w:p w:rsidR="00824789" w:rsidRPr="00BE34C9" w:rsidRDefault="00824789" w:rsidP="003D6735">
      <w:pPr>
        <w:rPr>
          <w:lang w:val="en-US"/>
        </w:rPr>
      </w:pPr>
    </w:p>
    <w:p w:rsidR="009914AE" w:rsidRPr="00BE34C9" w:rsidRDefault="00FC37C4" w:rsidP="009914AE">
      <w:pPr>
        <w:pStyle w:val="Titre3"/>
        <w:rPr>
          <w:lang w:val="en-US"/>
        </w:rPr>
      </w:pPr>
      <w:bookmarkStart w:id="110" w:name="_Toc499030266"/>
      <w:r w:rsidRPr="00BE34C9">
        <w:rPr>
          <w:lang w:val="en-US"/>
        </w:rPr>
        <w:t>Results</w:t>
      </w:r>
      <w:bookmarkEnd w:id="110"/>
    </w:p>
    <w:p w:rsidR="000A4E8F" w:rsidRPr="00BE34C9" w:rsidRDefault="009E12D8" w:rsidP="000A4E8F">
      <w:pPr>
        <w:spacing w:before="0" w:after="0"/>
        <w:jc w:val="left"/>
        <w:rPr>
          <w:lang w:val="en-US"/>
        </w:rPr>
      </w:pPr>
      <w:r w:rsidRPr="009E12D8">
        <w:rPr>
          <w:lang w:val="en-US"/>
        </w:rPr>
        <w:t>The test case results are:</w:t>
      </w:r>
    </w:p>
    <w:p w:rsidR="000A4E8F" w:rsidRPr="00BE34C9" w:rsidRDefault="009C6220" w:rsidP="000A4E8F">
      <w:pPr>
        <w:pStyle w:val="Paragraphedeliste"/>
        <w:numPr>
          <w:ilvl w:val="0"/>
          <w:numId w:val="67"/>
        </w:numPr>
        <w:spacing w:before="0" w:after="0"/>
        <w:jc w:val="left"/>
        <w:rPr>
          <w:lang w:val="en-US"/>
        </w:rPr>
      </w:pPr>
      <w:r>
        <w:rPr>
          <w:lang w:val="en-US"/>
        </w:rPr>
        <w:t>Execution</w:t>
      </w:r>
      <w:r w:rsidR="009E12D8" w:rsidRPr="009E12D8">
        <w:rPr>
          <w:lang w:val="en-US"/>
        </w:rPr>
        <w:t xml:space="preserve"> logs in the "log" window</w:t>
      </w:r>
    </w:p>
    <w:p w:rsidR="000A4E8F" w:rsidRPr="00BE34C9" w:rsidRDefault="009C6220" w:rsidP="000A4E8F">
      <w:pPr>
        <w:pStyle w:val="Paragraphedeliste"/>
        <w:numPr>
          <w:ilvl w:val="0"/>
          <w:numId w:val="67"/>
        </w:numPr>
        <w:spacing w:before="0" w:after="0"/>
        <w:jc w:val="left"/>
        <w:rPr>
          <w:lang w:val="en-US"/>
        </w:rPr>
      </w:pPr>
      <w:r>
        <w:rPr>
          <w:lang w:val="en-US"/>
        </w:rPr>
        <w:t xml:space="preserve">A </w:t>
      </w:r>
      <w:r w:rsidRPr="004549BC">
        <w:rPr>
          <w:lang w:val="en-US"/>
        </w:rPr>
        <w:t>".</w:t>
      </w:r>
      <w:proofErr w:type="spellStart"/>
      <w:r w:rsidRPr="004549BC">
        <w:rPr>
          <w:lang w:val="en-US"/>
        </w:rPr>
        <w:t>txt</w:t>
      </w:r>
      <w:proofErr w:type="gramStart"/>
      <w:r w:rsidRPr="004549BC">
        <w:rPr>
          <w:lang w:val="en-US"/>
        </w:rPr>
        <w:t>":</w:t>
      </w:r>
      <w:r>
        <w:rPr>
          <w:lang w:val="en-US"/>
        </w:rPr>
        <w:t>r</w:t>
      </w:r>
      <w:r w:rsidR="009E12D8" w:rsidRPr="009E12D8">
        <w:rPr>
          <w:lang w:val="en-US"/>
        </w:rPr>
        <w:t>eport</w:t>
      </w:r>
      <w:proofErr w:type="spellEnd"/>
      <w:proofErr w:type="gramEnd"/>
      <w:r w:rsidR="009E12D8" w:rsidRPr="009E12D8">
        <w:rPr>
          <w:lang w:val="en-US"/>
        </w:rPr>
        <w:t xml:space="preserve"> file in </w:t>
      </w:r>
      <w:r>
        <w:rPr>
          <w:lang w:val="en-US"/>
        </w:rPr>
        <w:t>a</w:t>
      </w:r>
      <w:r w:rsidR="009E12D8" w:rsidRPr="009E12D8">
        <w:rPr>
          <w:lang w:val="en-US"/>
        </w:rPr>
        <w:t xml:space="preserve"> text format</w:t>
      </w:r>
      <w:r>
        <w:rPr>
          <w:lang w:val="en-US"/>
        </w:rPr>
        <w:t>:</w:t>
      </w:r>
    </w:p>
    <w:p w:rsidR="000A4E8F" w:rsidRPr="00BE34C9" w:rsidRDefault="009E12D8" w:rsidP="000A4E8F">
      <w:pPr>
        <w:pStyle w:val="Paragraphedeliste"/>
        <w:numPr>
          <w:ilvl w:val="1"/>
          <w:numId w:val="67"/>
        </w:numPr>
        <w:spacing w:before="0" w:after="0"/>
        <w:jc w:val="left"/>
        <w:rPr>
          <w:lang w:val="en-US"/>
        </w:rPr>
      </w:pPr>
      <w:r w:rsidRPr="009E12D8">
        <w:rPr>
          <w:lang w:val="en-US"/>
        </w:rPr>
        <w:t>Created in the folder specified by the "</w:t>
      </w:r>
      <w:proofErr w:type="spellStart"/>
      <w:r w:rsidRPr="009E12D8">
        <w:rPr>
          <w:rFonts w:ascii="Courier New" w:hAnsi="Courier New" w:cs="Courier New"/>
          <w:lang w:val="en-US"/>
        </w:rPr>
        <w:t>resultDirectory</w:t>
      </w:r>
      <w:proofErr w:type="spellEnd"/>
      <w:r w:rsidRPr="009E12D8">
        <w:rPr>
          <w:lang w:val="en-US"/>
        </w:rPr>
        <w:t>" keyword of the JSON configuration file of the test case</w:t>
      </w:r>
    </w:p>
    <w:p w:rsidR="000A4E8F" w:rsidRPr="00BE34C9" w:rsidRDefault="009E12D8" w:rsidP="000A4E8F">
      <w:pPr>
        <w:pStyle w:val="Paragraphedeliste"/>
        <w:numPr>
          <w:ilvl w:val="1"/>
          <w:numId w:val="67"/>
        </w:numPr>
        <w:spacing w:before="0" w:after="0"/>
        <w:jc w:val="left"/>
        <w:rPr>
          <w:lang w:val="en-US"/>
        </w:rPr>
      </w:pPr>
      <w:r w:rsidRPr="009E12D8">
        <w:rPr>
          <w:lang w:val="en-US"/>
        </w:rPr>
        <w:t>Named "</w:t>
      </w:r>
      <w:proofErr w:type="spellStart"/>
      <w:r w:rsidRPr="009E12D8">
        <w:rPr>
          <w:rFonts w:ascii="Courier New" w:hAnsi="Courier New" w:cs="Courier New"/>
          <w:lang w:val="en-US"/>
        </w:rPr>
        <w:t>HLA_Declaration_certified_data</w:t>
      </w:r>
      <w:proofErr w:type="spellEnd"/>
      <w:r w:rsidRPr="009E12D8">
        <w:rPr>
          <w:rFonts w:ascii="Courier New" w:hAnsi="Courier New" w:cs="Courier New"/>
          <w:lang w:val="en-US"/>
        </w:rPr>
        <w:t>_</w:t>
      </w:r>
      <w:r w:rsidRPr="009E12D8">
        <w:rPr>
          <w:lang w:val="en-US"/>
        </w:rPr>
        <w:t>" and "</w:t>
      </w:r>
      <w:proofErr w:type="spellStart"/>
      <w:r w:rsidRPr="009E12D8">
        <w:rPr>
          <w:rFonts w:ascii="Courier New" w:hAnsi="Courier New" w:cs="Courier New"/>
          <w:lang w:val="en-US"/>
        </w:rPr>
        <w:t>HLA_Declaration_non_certified_data</w:t>
      </w:r>
      <w:proofErr w:type="spellEnd"/>
      <w:r w:rsidRPr="009E12D8">
        <w:rPr>
          <w:rFonts w:ascii="Courier New" w:hAnsi="Courier New" w:cs="Courier New"/>
          <w:lang w:val="en-US"/>
        </w:rPr>
        <w:t>_</w:t>
      </w:r>
      <w:r w:rsidRPr="009E12D8">
        <w:rPr>
          <w:lang w:val="en-US"/>
        </w:rPr>
        <w:t>" followed by the execution date and time</w:t>
      </w:r>
    </w:p>
    <w:p w:rsidR="000A4E8F" w:rsidRPr="00BE34C9" w:rsidRDefault="009C6220" w:rsidP="000A4E8F">
      <w:pPr>
        <w:pStyle w:val="Paragraphedeliste"/>
        <w:numPr>
          <w:ilvl w:val="1"/>
          <w:numId w:val="67"/>
        </w:numPr>
        <w:spacing w:before="0" w:after="0"/>
        <w:jc w:val="left"/>
        <w:rPr>
          <w:lang w:val="en-US"/>
        </w:rPr>
      </w:pPr>
      <w:r>
        <w:rPr>
          <w:lang w:val="en-US"/>
        </w:rPr>
        <w:t>With a c</w:t>
      </w:r>
      <w:r w:rsidR="009E12D8" w:rsidRPr="009E12D8">
        <w:rPr>
          <w:lang w:val="en-US"/>
        </w:rPr>
        <w:t xml:space="preserve">ontent </w:t>
      </w:r>
      <w:proofErr w:type="gramStart"/>
      <w:r w:rsidR="009E12D8" w:rsidRPr="009E12D8">
        <w:rPr>
          <w:lang w:val="en-US"/>
        </w:rPr>
        <w:t>similar to</w:t>
      </w:r>
      <w:proofErr w:type="gramEnd"/>
      <w:r w:rsidR="009E12D8" w:rsidRPr="009E12D8">
        <w:rPr>
          <w:lang w:val="en-US"/>
        </w:rPr>
        <w:t xml:space="preserve"> the one provided by the FCTT NG:</w:t>
      </w:r>
    </w:p>
    <w:p w:rsidR="000A4E8F" w:rsidRPr="00BE34C9" w:rsidRDefault="000A4E8F" w:rsidP="00336FF4">
      <w:pPr>
        <w:spacing w:before="0" w:after="0"/>
        <w:jc w:val="left"/>
        <w:rPr>
          <w:lang w:val="en-US"/>
        </w:rPr>
      </w:pPr>
    </w:p>
    <w:p w:rsidR="00336FF4" w:rsidRPr="00BE34C9" w:rsidRDefault="00336FF4" w:rsidP="00981870">
      <w:pPr>
        <w:spacing w:before="0" w:after="0"/>
        <w:jc w:val="left"/>
        <w:rPr>
          <w:lang w:val="en-US"/>
        </w:rPr>
      </w:pPr>
    </w:p>
    <w:p w:rsidR="00443463" w:rsidRPr="00BE34C9" w:rsidRDefault="00443463" w:rsidP="00443463">
      <w:pPr>
        <w:spacing w:before="0" w:after="0"/>
        <w:jc w:val="left"/>
        <w:rPr>
          <w:lang w:val="en-US"/>
        </w:rPr>
        <w:sectPr w:rsidR="00443463" w:rsidRPr="00BE34C9" w:rsidSect="007935CA">
          <w:pgSz w:w="11906" w:h="16838" w:code="9"/>
          <w:pgMar w:top="1134" w:right="1134" w:bottom="1134" w:left="1134" w:header="680" w:footer="509" w:gutter="0"/>
          <w:cols w:space="720"/>
          <w:docGrid w:linePitch="272"/>
        </w:sectPr>
      </w:pPr>
    </w:p>
    <w:p w:rsidR="00740282" w:rsidRPr="00BE34C9" w:rsidRDefault="00740282">
      <w:pPr>
        <w:spacing w:before="0" w:after="0"/>
        <w:jc w:val="left"/>
        <w:rPr>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Certification results "TestFederate"</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Date : 2017_04_05_15h24m21s</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Results for the data and the interactions certificated</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The columns "State reception" and "State sending" use the following marking :</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 for "Result" and "D" for "Declaration at start from the SOM"</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8452B2"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Counter and send status                            Counter and receive status                     </w:t>
      </w:r>
    </w:p>
    <w:p w:rsidR="008452B2" w:rsidRPr="00BE34C9" w:rsidRDefault="008452B2"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Objets</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HLAobjectRoot</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BaseEntity</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AccelerationVector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DeadReckoningAlgorithm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Orientation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WorldLocation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VelocityVector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Interactions</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HLAinteractionRoot</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WeaponFire</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EventIdentifier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FireControlSolutionRange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FireMissionIndex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FiringLocation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FiringObjectIdentifier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FuseType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InitialVelocityVector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MunitionObjectIdentifier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MunitionType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QuantityFired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RateOfFire                          2     R : ExpectedSeen (D : ExpectedNotSeen)        2     R : ExpectedSeen (D : ExpectedNotSeen)       </w:t>
      </w:r>
    </w:p>
    <w:p w:rsidR="008452B2"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TargetObjectIdentifier              2     R : ExpectedSeen (D : ExpectedNotSeen)        2     R : ExpectedSeen (D : ExpectedNotSeen)       </w:t>
      </w:r>
    </w:p>
    <w:p w:rsidR="00336FF4" w:rsidRPr="00BE34C9" w:rsidRDefault="009E12D8" w:rsidP="008452B2">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4"/>
          <w:szCs w:val="14"/>
          <w:lang w:val="en-US"/>
        </w:rPr>
      </w:pPr>
      <w:r>
        <w:rPr>
          <w:rFonts w:ascii="Courier New" w:hAnsi="Courier New" w:cs="Courier New"/>
          <w:noProof/>
          <w:sz w:val="14"/>
          <w:szCs w:val="14"/>
          <w:lang w:val="en-US"/>
        </w:rPr>
        <w:t xml:space="preserve">            WarheadType                         2     R : ExpectedSeen (D : ExpectedNotSeen)        2     R : ExpectedSeen (D : ExpectedNotSeen)           </w:t>
      </w:r>
    </w:p>
    <w:p w:rsidR="00443463" w:rsidRPr="00BE34C9" w:rsidRDefault="00443463" w:rsidP="00336FF4">
      <w:pPr>
        <w:spacing w:before="0" w:after="0"/>
        <w:jc w:val="left"/>
        <w:rPr>
          <w:noProof/>
          <w:lang w:val="en-US"/>
        </w:rPr>
        <w:sectPr w:rsidR="00443463" w:rsidRPr="00BE34C9" w:rsidSect="00443463">
          <w:pgSz w:w="16838" w:h="11906" w:orient="landscape" w:code="9"/>
          <w:pgMar w:top="1134" w:right="1134" w:bottom="1134" w:left="1134" w:header="680" w:footer="509" w:gutter="0"/>
          <w:cols w:space="720"/>
          <w:docGrid w:linePitch="272"/>
        </w:sectPr>
      </w:pPr>
    </w:p>
    <w:p w:rsidR="00632013" w:rsidRPr="00BE34C9" w:rsidRDefault="004549BC" w:rsidP="00632013">
      <w:pPr>
        <w:pStyle w:val="Titre2"/>
        <w:rPr>
          <w:lang w:val="en-US"/>
        </w:rPr>
      </w:pPr>
      <w:bookmarkStart w:id="111" w:name="_Toc499030267"/>
      <w:r>
        <w:rPr>
          <w:szCs w:val="22"/>
          <w:lang w:val="en-US" w:eastAsia="en-US"/>
        </w:rPr>
        <w:lastRenderedPageBreak/>
        <w:t>Test Case « HLA Object Management »</w:t>
      </w:r>
      <w:bookmarkEnd w:id="111"/>
    </w:p>
    <w:p w:rsidR="00A65E6F" w:rsidRPr="00BE34C9" w:rsidRDefault="009E12D8" w:rsidP="00A65E6F">
      <w:pPr>
        <w:pStyle w:val="Titre3"/>
        <w:rPr>
          <w:lang w:val="en-US"/>
        </w:rPr>
      </w:pPr>
      <w:bookmarkStart w:id="112" w:name="_Toc499030268"/>
      <w:r w:rsidRPr="009E12D8">
        <w:rPr>
          <w:lang w:val="en-US"/>
        </w:rPr>
        <w:t>Role</w:t>
      </w:r>
      <w:bookmarkEnd w:id="112"/>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5C20CF" w:rsidRPr="006A1AF5" w:rsidTr="008A7196">
        <w:trPr>
          <w:trHeight w:val="419"/>
        </w:trPr>
        <w:tc>
          <w:tcPr>
            <w:tcW w:w="1101" w:type="dxa"/>
            <w:tcBorders>
              <w:right w:val="single" w:sz="8" w:space="0" w:color="4BACC6"/>
            </w:tcBorders>
          </w:tcPr>
          <w:p w:rsidR="005C20CF" w:rsidRPr="00BE34C9" w:rsidRDefault="003D084D" w:rsidP="008A7196">
            <w:pPr>
              <w:spacing w:before="0" w:after="0"/>
              <w:jc w:val="center"/>
              <w:rPr>
                <w:b/>
                <w:bCs/>
                <w:lang w:val="en-US"/>
              </w:rPr>
            </w:pPr>
            <w:r>
              <w:rPr>
                <w:b/>
                <w:noProof/>
              </w:rPr>
              <w:drawing>
                <wp:inline distT="0" distB="0" distL="0" distR="0">
                  <wp:extent cx="223200" cy="223200"/>
                  <wp:effectExtent l="0" t="0" r="0" b="0"/>
                  <wp:docPr id="36"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5C20CF" w:rsidRPr="00BE34C9" w:rsidRDefault="00F653C8" w:rsidP="008A7196">
            <w:pPr>
              <w:rPr>
                <w:lang w:val="en-US"/>
              </w:rPr>
            </w:pPr>
            <w:r w:rsidRPr="00BE34C9">
              <w:rPr>
                <w:lang w:val="en-US"/>
              </w:rPr>
              <w:t>This test case is functionally equivalent to the "Data" tab of the "FCTT_NG".</w:t>
            </w:r>
          </w:p>
        </w:tc>
      </w:tr>
    </w:tbl>
    <w:p w:rsidR="00BA27E0" w:rsidRPr="00BE34C9" w:rsidRDefault="00F653C8" w:rsidP="00BA27E0">
      <w:pPr>
        <w:rPr>
          <w:lang w:val="en-US"/>
        </w:rPr>
      </w:pPr>
      <w:r w:rsidRPr="00BE34C9">
        <w:rPr>
          <w:lang w:val="en-US"/>
        </w:rPr>
        <w:t>This test case verifies that the federate sends and receives only the objects and interactions specified in its SOM.</w:t>
      </w:r>
    </w:p>
    <w:p w:rsidR="005C20CF" w:rsidRPr="00BE34C9" w:rsidRDefault="005C20CF" w:rsidP="00F23045">
      <w:pPr>
        <w:pStyle w:val="Paragraphedeliste"/>
        <w:ind w:left="1418" w:hanging="1418"/>
        <w:rPr>
          <w:rStyle w:val="ReqIDCar"/>
          <w:lang w:val="en-US"/>
        </w:rPr>
      </w:pPr>
    </w:p>
    <w:p w:rsidR="00493EE1" w:rsidRPr="00BE34C9" w:rsidRDefault="000C79B6" w:rsidP="00493EE1">
      <w:pPr>
        <w:rPr>
          <w:lang w:val="en-US"/>
        </w:rPr>
      </w:pPr>
      <w:r w:rsidRPr="00BE34C9">
        <w:rPr>
          <w:lang w:val="en-US"/>
        </w:rPr>
        <w:t>The interoperability requirements associated with this test case are as follows:</w:t>
      </w:r>
    </w:p>
    <w:p w:rsidR="002C5C83" w:rsidRPr="00BE34C9" w:rsidRDefault="004549BC" w:rsidP="002C5C83">
      <w:pPr>
        <w:pStyle w:val="Paragraphedeliste"/>
        <w:ind w:left="1418" w:hanging="1418"/>
        <w:rPr>
          <w:rStyle w:val="ReqTextCar"/>
          <w:lang w:val="en-US"/>
        </w:rPr>
      </w:pPr>
      <w:r>
        <w:rPr>
          <w:rStyle w:val="ReqIDCar"/>
          <w:lang w:val="en-US"/>
        </w:rPr>
        <w:t>[IR-SOM-0011]</w:t>
      </w:r>
      <w:r w:rsidR="009E12D8" w:rsidRPr="009E12D8">
        <w:rPr>
          <w:lang w:val="en-US"/>
        </w:rPr>
        <w:t>:</w:t>
      </w:r>
      <w:r w:rsidR="009E12D8" w:rsidRPr="009E12D8">
        <w:rPr>
          <w:lang w:val="en-US"/>
        </w:rPr>
        <w:tab/>
      </w:r>
      <w:proofErr w:type="spellStart"/>
      <w:r w:rsidR="009E12D8" w:rsidRPr="009E12D8">
        <w:rPr>
          <w:rStyle w:val="ReqTextCar"/>
          <w:lang w:val="en-US"/>
        </w:rPr>
        <w:t>SuT</w:t>
      </w:r>
      <w:proofErr w:type="spellEnd"/>
      <w:r w:rsidR="009E12D8" w:rsidRPr="009E12D8">
        <w:rPr>
          <w:rStyle w:val="ReqTextCar"/>
          <w:lang w:val="en-US"/>
        </w:rPr>
        <w:t xml:space="preserve"> shall register at least one object instance for each published object class</w:t>
      </w:r>
    </w:p>
    <w:p w:rsidR="002C5C83" w:rsidRPr="00BE34C9" w:rsidRDefault="009E12D8" w:rsidP="002C5C83">
      <w:pPr>
        <w:pStyle w:val="Paragraphedeliste"/>
        <w:ind w:left="1418" w:hanging="1418"/>
        <w:rPr>
          <w:rStyle w:val="ReqTextCar"/>
          <w:lang w:val="en-US"/>
        </w:rPr>
      </w:pPr>
      <w:r w:rsidRPr="009E12D8">
        <w:rPr>
          <w:rStyle w:val="ReqIDCar"/>
          <w:lang w:val="en-US"/>
        </w:rPr>
        <w:t>[IR-SOM-0012]</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discover object instances for all object classes with attributes defined as subscribed </w:t>
      </w:r>
    </w:p>
    <w:p w:rsidR="002C5C83" w:rsidRPr="00BE34C9" w:rsidRDefault="009E12D8" w:rsidP="002C5C83">
      <w:pPr>
        <w:pStyle w:val="Paragraphedeliste"/>
        <w:ind w:left="1418" w:hanging="1418"/>
        <w:rPr>
          <w:rStyle w:val="ReqTextCar"/>
          <w:lang w:val="en-US"/>
        </w:rPr>
      </w:pPr>
      <w:r w:rsidRPr="009E12D8">
        <w:rPr>
          <w:rStyle w:val="ReqIDCar"/>
          <w:lang w:val="en-US"/>
        </w:rPr>
        <w:t>[IR-SOM-0013]</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update attribute values for each published object class attribute</w:t>
      </w:r>
    </w:p>
    <w:p w:rsidR="002C5C83" w:rsidRPr="00BE34C9" w:rsidRDefault="009E12D8" w:rsidP="002C5C83">
      <w:pPr>
        <w:pStyle w:val="Paragraphedeliste"/>
        <w:ind w:left="1418" w:hanging="1418"/>
        <w:rPr>
          <w:rStyle w:val="ReqTextCar"/>
          <w:lang w:val="en-US"/>
        </w:rPr>
      </w:pPr>
      <w:r w:rsidRPr="009E12D8">
        <w:rPr>
          <w:rStyle w:val="ReqIDCar"/>
          <w:lang w:val="en-US"/>
        </w:rPr>
        <w:t>[IR-SOM-0014]</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reflect attribute values for each subscribed object class attribute</w:t>
      </w:r>
    </w:p>
    <w:p w:rsidR="002C5C83" w:rsidRPr="00BE34C9" w:rsidRDefault="009E12D8" w:rsidP="002C5C83">
      <w:pPr>
        <w:pStyle w:val="Paragraphedeliste"/>
        <w:ind w:left="1418" w:hanging="1418"/>
        <w:rPr>
          <w:rStyle w:val="ReqTextCar"/>
          <w:lang w:val="en-US"/>
        </w:rPr>
      </w:pPr>
      <w:r w:rsidRPr="009E12D8">
        <w:rPr>
          <w:rStyle w:val="ReqIDCar"/>
          <w:lang w:val="en-US"/>
        </w:rPr>
        <w:t>[IR-SOM-0015]</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send at least one interaction for each published interaction class</w:t>
      </w:r>
    </w:p>
    <w:p w:rsidR="00DC504B" w:rsidRPr="00BE34C9" w:rsidRDefault="009E12D8" w:rsidP="002C5C83">
      <w:pPr>
        <w:pStyle w:val="Paragraphedeliste"/>
        <w:ind w:left="1418" w:hanging="1418"/>
        <w:rPr>
          <w:rStyle w:val="ReqTextCar"/>
          <w:lang w:val="en-US"/>
        </w:rPr>
      </w:pPr>
      <w:r w:rsidRPr="009E12D8">
        <w:rPr>
          <w:rStyle w:val="ReqIDCar"/>
          <w:lang w:val="en-US"/>
        </w:rPr>
        <w:t>[IR-SOM-0016]</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receive interactions for each subscribed interaction class</w:t>
      </w:r>
    </w:p>
    <w:p w:rsidR="00DC504B" w:rsidRPr="00BE34C9" w:rsidRDefault="00DC504B" w:rsidP="00F23045">
      <w:pPr>
        <w:pStyle w:val="Paragraphedeliste"/>
        <w:ind w:left="1418" w:hanging="1418"/>
        <w:rPr>
          <w:rStyle w:val="ReqTextCar"/>
          <w:lang w:val="en-US"/>
        </w:rPr>
      </w:pPr>
    </w:p>
    <w:p w:rsidR="00A65E6F" w:rsidRPr="00BE34C9" w:rsidRDefault="00A65E6F" w:rsidP="00A65E6F">
      <w:pPr>
        <w:pStyle w:val="Titre3"/>
        <w:rPr>
          <w:lang w:val="en-US"/>
        </w:rPr>
      </w:pPr>
      <w:bookmarkStart w:id="113" w:name="_Toc499030269"/>
      <w:r w:rsidRPr="00BE34C9">
        <w:rPr>
          <w:lang w:val="en-US"/>
        </w:rPr>
        <w:t>Impl</w:t>
      </w:r>
      <w:r w:rsidR="00E175CA" w:rsidRPr="00BE34C9">
        <w:rPr>
          <w:lang w:val="en-US"/>
        </w:rPr>
        <w:t>e</w:t>
      </w:r>
      <w:r w:rsidRPr="00BE34C9">
        <w:rPr>
          <w:lang w:val="en-US"/>
        </w:rPr>
        <w:t>mentation</w:t>
      </w:r>
      <w:bookmarkEnd w:id="113"/>
    </w:p>
    <w:p w:rsidR="00F653C8" w:rsidRPr="00BE34C9" w:rsidRDefault="00F653C8" w:rsidP="00F653C8">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F653C8" w:rsidRPr="00BE34C9" w:rsidRDefault="009E12D8" w:rsidP="00F653C8">
      <w:pPr>
        <w:pStyle w:val="Paragraphedeliste"/>
        <w:numPr>
          <w:ilvl w:val="0"/>
          <w:numId w:val="38"/>
        </w:numPr>
        <w:ind w:left="714" w:hanging="357"/>
        <w:rPr>
          <w:lang w:val="en-US"/>
        </w:rPr>
      </w:pPr>
      <w:r w:rsidRPr="009E12D8">
        <w:rPr>
          <w:lang w:val="en-US"/>
        </w:rPr>
        <w:t>The project is named "</w:t>
      </w:r>
      <w:proofErr w:type="spellStart"/>
      <w:r w:rsidRPr="009E12D8">
        <w:rPr>
          <w:rFonts w:ascii="Courier New" w:hAnsi="Courier New" w:cs="Courier New"/>
          <w:lang w:val="en-US"/>
        </w:rPr>
        <w:t>TS_HLA_Object</w:t>
      </w:r>
      <w:proofErr w:type="spellEnd"/>
      <w:r w:rsidRPr="009E12D8">
        <w:rPr>
          <w:lang w:val="en-US"/>
        </w:rPr>
        <w:t>"</w:t>
      </w:r>
    </w:p>
    <w:p w:rsidR="00F653C8" w:rsidRPr="00BE34C9" w:rsidRDefault="009E12D8" w:rsidP="00F653C8">
      <w:pPr>
        <w:pStyle w:val="Paragraphedeliste"/>
        <w:numPr>
          <w:ilvl w:val="0"/>
          <w:numId w:val="38"/>
        </w:numPr>
        <w:ind w:left="714" w:hanging="357"/>
        <w:rPr>
          <w:lang w:val="en-US"/>
        </w:rPr>
      </w:pPr>
      <w:r w:rsidRPr="009E12D8">
        <w:rPr>
          <w:lang w:val="en-US"/>
        </w:rPr>
        <w:t>The source file for the test case is named "</w:t>
      </w:r>
      <w:r w:rsidRPr="009E12D8">
        <w:rPr>
          <w:rFonts w:ascii="Courier New" w:hAnsi="Courier New" w:cs="Courier New"/>
          <w:lang w:val="en-US"/>
        </w:rPr>
        <w:t>TC_001_Object_Interaction_Check.java</w:t>
      </w:r>
      <w:r w:rsidRPr="009E12D8">
        <w:rPr>
          <w:lang w:val="en-US"/>
        </w:rPr>
        <w:t>"</w:t>
      </w:r>
    </w:p>
    <w:p w:rsidR="00F653C8" w:rsidRPr="00BE34C9" w:rsidRDefault="009E12D8" w:rsidP="00F653C8">
      <w:pPr>
        <w:pStyle w:val="Paragraphedeliste"/>
        <w:numPr>
          <w:ilvl w:val="0"/>
          <w:numId w:val="38"/>
        </w:numPr>
        <w:ind w:left="714" w:hanging="357"/>
        <w:rPr>
          <w:lang w:val="en-US"/>
        </w:rPr>
      </w:pPr>
      <w:r w:rsidRPr="009E12D8">
        <w:rPr>
          <w:lang w:val="en-US"/>
        </w:rPr>
        <w:t>The source file for the test case parameter manager is named "</w:t>
      </w:r>
      <w:r w:rsidRPr="009E12D8">
        <w:rPr>
          <w:rFonts w:ascii="Courier New" w:hAnsi="Courier New" w:cs="Courier New"/>
          <w:lang w:val="en-US"/>
        </w:rPr>
        <w:t>HLA_Object_TcParam.java</w:t>
      </w:r>
      <w:r w:rsidRPr="009E12D8">
        <w:rPr>
          <w:lang w:val="en-US"/>
        </w:rPr>
        <w:t>"</w:t>
      </w:r>
    </w:p>
    <w:p w:rsidR="00F653C8" w:rsidRPr="00BE34C9" w:rsidRDefault="009E12D8" w:rsidP="00F653C8">
      <w:pPr>
        <w:pStyle w:val="Paragraphedeliste"/>
        <w:numPr>
          <w:ilvl w:val="0"/>
          <w:numId w:val="38"/>
        </w:numPr>
        <w:ind w:left="714" w:hanging="357"/>
        <w:rPr>
          <w:lang w:val="en-US"/>
        </w:rPr>
      </w:pPr>
      <w:r w:rsidRPr="009E12D8">
        <w:rPr>
          <w:lang w:val="en-US"/>
        </w:rPr>
        <w:t>The source file for the test case model is named "</w:t>
      </w:r>
      <w:r w:rsidRPr="009E12D8">
        <w:rPr>
          <w:rFonts w:ascii="Courier New" w:hAnsi="Courier New" w:cs="Courier New"/>
          <w:lang w:val="en-US"/>
        </w:rPr>
        <w:t>HLA_Object_BaseModel.java</w:t>
      </w:r>
      <w:r w:rsidRPr="009E12D8">
        <w:rPr>
          <w:lang w:val="en-US"/>
        </w:rPr>
        <w:t>"</w:t>
      </w:r>
    </w:p>
    <w:p w:rsidR="005C20CF" w:rsidRPr="00BE34C9" w:rsidRDefault="005C20CF" w:rsidP="005C20CF">
      <w:pPr>
        <w:rPr>
          <w:lang w:val="en-US"/>
        </w:rPr>
      </w:pPr>
    </w:p>
    <w:p w:rsidR="00524FCC" w:rsidRPr="00BE34C9" w:rsidRDefault="009E12D8" w:rsidP="00524FCC">
      <w:pPr>
        <w:pStyle w:val="Titre4"/>
        <w:rPr>
          <w:lang w:val="en-US"/>
        </w:rPr>
      </w:pPr>
      <w:bookmarkStart w:id="114" w:name="_Toc499030270"/>
      <w:r w:rsidRPr="009E12D8">
        <w:rPr>
          <w:lang w:val="en-US"/>
        </w:rPr>
        <w:t>Test case main class</w:t>
      </w:r>
      <w:bookmarkEnd w:id="114"/>
    </w:p>
    <w:p w:rsidR="0094437B" w:rsidRPr="00BE34C9" w:rsidRDefault="0094437B" w:rsidP="0094437B">
      <w:pPr>
        <w:rPr>
          <w:lang w:val="en-US"/>
        </w:rPr>
      </w:pPr>
      <w:r w:rsidRPr="00BE34C9">
        <w:rPr>
          <w:lang w:val="en-US"/>
        </w:rPr>
        <w:t xml:space="preserve">The test case </w:t>
      </w:r>
      <w:r w:rsidR="009C6220">
        <w:rPr>
          <w:lang w:val="en-US"/>
        </w:rPr>
        <w:t>is</w:t>
      </w:r>
      <w:r w:rsidRPr="00BE34C9">
        <w:rPr>
          <w:lang w:val="en-US"/>
        </w:rPr>
        <w:t xml:space="preserve"> a class implementing the "</w:t>
      </w:r>
      <w:proofErr w:type="spellStart"/>
      <w:r w:rsidRPr="00BE34C9">
        <w:rPr>
          <w:rFonts w:ascii="Courier New" w:hAnsi="Courier New" w:cs="Courier New"/>
          <w:lang w:val="en-US"/>
        </w:rPr>
        <w:t>IVCT_AbstractTestCase</w:t>
      </w:r>
      <w:proofErr w:type="spellEnd"/>
      <w:r w:rsidRPr="00BE34C9">
        <w:rPr>
          <w:lang w:val="en-US"/>
        </w:rPr>
        <w:t>" interface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7A51B5">
        <w:rPr>
          <w:lang w:val="en-US"/>
        </w:rPr>
        <w:t>2.3.1</w:t>
      </w:r>
      <w:r w:rsidR="009105AF" w:rsidRPr="00BE34C9">
        <w:rPr>
          <w:lang w:val="en-US"/>
        </w:rPr>
        <w:fldChar w:fldCharType="end"/>
      </w:r>
      <w:r w:rsidRPr="00BE34C9">
        <w:rPr>
          <w:lang w:val="en-US"/>
        </w:rPr>
        <w:t>). The "</w:t>
      </w:r>
      <w:proofErr w:type="spellStart"/>
      <w:r w:rsidRPr="00BE34C9">
        <w:rPr>
          <w:rFonts w:ascii="Courier New" w:hAnsi="Courier New" w:cs="Courier New"/>
          <w:lang w:val="en-US"/>
        </w:rPr>
        <w:t>tc_hla_object</w:t>
      </w:r>
      <w:proofErr w:type="spellEnd"/>
      <w:r w:rsidRPr="00BE34C9">
        <w:rPr>
          <w:rFonts w:ascii="Courier New" w:hAnsi="Courier New" w:cs="Courier New"/>
          <w:lang w:val="en-US"/>
        </w:rPr>
        <w:t>\TC_001_Object_Interaction_Check.java</w:t>
      </w:r>
      <w:r w:rsidRPr="00BE34C9">
        <w:rPr>
          <w:lang w:val="en-US"/>
        </w:rPr>
        <w:t xml:space="preserve">" </w:t>
      </w:r>
      <w:r w:rsidR="003724FB" w:rsidRPr="00BE34C9">
        <w:rPr>
          <w:lang w:val="en-US"/>
        </w:rPr>
        <w:t xml:space="preserve">source file </w:t>
      </w:r>
      <w:r w:rsidRPr="00BE34C9">
        <w:rPr>
          <w:lang w:val="en-US"/>
        </w:rPr>
        <w:t>implements the "</w:t>
      </w:r>
      <w:r w:rsidRPr="00BE34C9">
        <w:rPr>
          <w:rFonts w:ascii="Courier New" w:hAnsi="Courier New" w:cs="Courier New"/>
          <w:lang w:val="en-US"/>
        </w:rPr>
        <w:t>TC_001_Object_Interaction_Check</w:t>
      </w:r>
      <w:r w:rsidRPr="00BE34C9">
        <w:rPr>
          <w:lang w:val="en-US"/>
        </w:rPr>
        <w:t>"</w:t>
      </w:r>
      <w:r w:rsidR="003724FB">
        <w:rPr>
          <w:lang w:val="en-US"/>
        </w:rPr>
        <w:t xml:space="preserve"> </w:t>
      </w:r>
      <w:r w:rsidR="003724FB" w:rsidRPr="00BE34C9">
        <w:rPr>
          <w:lang w:val="en-US"/>
        </w:rPr>
        <w:t>class</w:t>
      </w:r>
      <w:r w:rsidRPr="00BE34C9">
        <w:rPr>
          <w:lang w:val="en-US"/>
        </w:rPr>
        <w:t xml:space="preserve"> and its methods:</w:t>
      </w:r>
    </w:p>
    <w:p w:rsidR="0094437B" w:rsidRPr="00BE34C9" w:rsidRDefault="0094437B" w:rsidP="0094437B">
      <w:pPr>
        <w:pStyle w:val="Paragraphedeliste"/>
        <w:numPr>
          <w:ilvl w:val="0"/>
          <w:numId w:val="35"/>
        </w:numPr>
        <w:rPr>
          <w:lang w:val="en-US"/>
        </w:rPr>
      </w:pPr>
      <w:r w:rsidRPr="00BE34C9">
        <w:rPr>
          <w:lang w:val="en-US"/>
        </w:rPr>
        <w:t>"</w:t>
      </w:r>
      <w:proofErr w:type="spellStart"/>
      <w:r w:rsidRPr="00BE34C9">
        <w:rPr>
          <w:rFonts w:ascii="Courier New" w:hAnsi="Courier New" w:cs="Courier New"/>
          <w:lang w:val="en-US"/>
        </w:rPr>
        <w:t>getIVCT_BaseModel</w:t>
      </w:r>
      <w:proofErr w:type="spellEnd"/>
      <w:r w:rsidR="009E12D8" w:rsidRPr="009E12D8">
        <w:rPr>
          <w:lang w:val="en-US"/>
        </w:rPr>
        <w:t>" to initialize the ETC by creating:</w:t>
      </w:r>
    </w:p>
    <w:p w:rsidR="0094437B" w:rsidRPr="00BE34C9" w:rsidRDefault="009E12D8" w:rsidP="0094437B">
      <w:pPr>
        <w:pStyle w:val="Paragraphedeliste"/>
        <w:numPr>
          <w:ilvl w:val="1"/>
          <w:numId w:val="39"/>
        </w:numPr>
        <w:rPr>
          <w:lang w:val="en-US"/>
        </w:rPr>
      </w:pPr>
      <w:r w:rsidRPr="009E12D8">
        <w:rPr>
          <w:lang w:val="en-US"/>
        </w:rPr>
        <w:t>an instance of the "</w:t>
      </w:r>
      <w:proofErr w:type="spellStart"/>
      <w:r w:rsidRPr="009E12D8">
        <w:rPr>
          <w:rFonts w:ascii="Courier New" w:hAnsi="Courier New" w:cs="Courier New"/>
          <w:lang w:val="en-US"/>
        </w:rPr>
        <w:t>HLA_Object_BaseModel</w:t>
      </w:r>
      <w:proofErr w:type="spellEnd"/>
      <w:r w:rsidRPr="009E12D8">
        <w:rPr>
          <w:lang w:val="en-US"/>
        </w:rPr>
        <w:t>"</w:t>
      </w:r>
      <w:r w:rsidR="003724FB" w:rsidRPr="003724FB">
        <w:rPr>
          <w:lang w:val="en-US"/>
        </w:rPr>
        <w:t xml:space="preserve"> </w:t>
      </w:r>
      <w:r w:rsidR="003724FB" w:rsidRPr="004549BC">
        <w:rPr>
          <w:lang w:val="en-US"/>
        </w:rPr>
        <w:t>model</w:t>
      </w:r>
    </w:p>
    <w:p w:rsidR="0094437B" w:rsidRPr="00BE34C9" w:rsidRDefault="009E12D8" w:rsidP="0094437B">
      <w:pPr>
        <w:pStyle w:val="Paragraphedeliste"/>
        <w:numPr>
          <w:ilvl w:val="1"/>
          <w:numId w:val="39"/>
        </w:numPr>
        <w:rPr>
          <w:lang w:val="en-US"/>
        </w:rPr>
      </w:pPr>
      <w:r w:rsidRPr="009E12D8">
        <w:rPr>
          <w:lang w:val="en-US"/>
        </w:rPr>
        <w:t>an instance of the "</w:t>
      </w:r>
      <w:proofErr w:type="spellStart"/>
      <w:r w:rsidRPr="009E12D8">
        <w:rPr>
          <w:rFonts w:ascii="Courier New" w:hAnsi="Courier New" w:cs="Courier New"/>
          <w:lang w:val="en-US"/>
        </w:rPr>
        <w:t>HLA_Object_TcParam</w:t>
      </w:r>
      <w:proofErr w:type="spellEnd"/>
      <w:r w:rsidRPr="009E12D8">
        <w:rPr>
          <w:lang w:val="en-US"/>
        </w:rPr>
        <w:t>"</w:t>
      </w:r>
      <w:r w:rsidR="003724FB" w:rsidRPr="003724FB">
        <w:rPr>
          <w:lang w:val="en-US"/>
        </w:rPr>
        <w:t xml:space="preserve"> </w:t>
      </w:r>
      <w:r w:rsidR="003724FB" w:rsidRPr="004549BC">
        <w:rPr>
          <w:lang w:val="en-US"/>
        </w:rPr>
        <w:t>parameters</w:t>
      </w:r>
    </w:p>
    <w:p w:rsidR="0094437B" w:rsidRPr="00BE34C9" w:rsidRDefault="009E12D8" w:rsidP="0094437B">
      <w:pPr>
        <w:pStyle w:val="Paragraphedeliste"/>
        <w:numPr>
          <w:ilvl w:val="1"/>
          <w:numId w:val="39"/>
        </w:numPr>
        <w:rPr>
          <w:lang w:val="en-US"/>
        </w:rPr>
      </w:pPr>
      <w:r w:rsidRPr="009E12D8">
        <w:rPr>
          <w:lang w:val="en-US"/>
        </w:rPr>
        <w:t>a "</w:t>
      </w:r>
      <w:proofErr w:type="spellStart"/>
      <w:r w:rsidRPr="009E12D8">
        <w:rPr>
          <w:rFonts w:ascii="Courier New" w:hAnsi="Courier New" w:cs="Courier New"/>
          <w:lang w:val="en-US"/>
        </w:rPr>
        <w:t>FCTTFilesCheck</w:t>
      </w:r>
      <w:proofErr w:type="spellEnd"/>
      <w:r w:rsidRPr="009E12D8">
        <w:rPr>
          <w:lang w:val="en-US"/>
        </w:rPr>
        <w:t>"</w:t>
      </w:r>
      <w:r w:rsidR="003724FB">
        <w:rPr>
          <w:lang w:val="en-US"/>
        </w:rPr>
        <w:t xml:space="preserve"> business instance</w:t>
      </w:r>
    </w:p>
    <w:p w:rsidR="0094437B" w:rsidRPr="00BE34C9" w:rsidRDefault="009E12D8" w:rsidP="0094437B">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logTestPurpose</w:t>
      </w:r>
      <w:proofErr w:type="spellEnd"/>
      <w:r w:rsidRPr="009E12D8">
        <w:rPr>
          <w:lang w:val="en-US"/>
        </w:rPr>
        <w:t>" to log the purpose of the test-case</w:t>
      </w:r>
    </w:p>
    <w:p w:rsidR="0094437B" w:rsidRPr="00BE34C9" w:rsidRDefault="009E12D8" w:rsidP="0094437B">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preambleAction</w:t>
      </w:r>
      <w:proofErr w:type="spellEnd"/>
      <w:r w:rsidRPr="009E12D8">
        <w:rPr>
          <w:lang w:val="en-US"/>
        </w:rPr>
        <w:t>" to prepare the execution of the test-case:</w:t>
      </w:r>
    </w:p>
    <w:p w:rsidR="0094437B" w:rsidRPr="00BE34C9" w:rsidRDefault="009E12D8" w:rsidP="0094437B">
      <w:pPr>
        <w:pStyle w:val="Paragraphedeliste"/>
        <w:numPr>
          <w:ilvl w:val="1"/>
          <w:numId w:val="39"/>
        </w:numPr>
        <w:rPr>
          <w:lang w:val="en-US"/>
        </w:rPr>
      </w:pPr>
      <w:r w:rsidRPr="009E12D8">
        <w:rPr>
          <w:lang w:val="en-US"/>
        </w:rPr>
        <w:t>Enable the "</w:t>
      </w:r>
      <w:proofErr w:type="spellStart"/>
      <w:r w:rsidRPr="009E12D8">
        <w:rPr>
          <w:rFonts w:ascii="Courier New" w:hAnsi="Courier New" w:cs="Courier New"/>
          <w:lang w:val="en-US"/>
        </w:rPr>
        <w:t>FCTTFilesCheck</w:t>
      </w:r>
      <w:proofErr w:type="spellEnd"/>
      <w:r w:rsidRPr="009E12D8">
        <w:rPr>
          <w:lang w:val="en-US"/>
        </w:rPr>
        <w:t>" instance to:</w:t>
      </w:r>
    </w:p>
    <w:p w:rsidR="0094437B" w:rsidRPr="00BE34C9" w:rsidRDefault="009E12D8" w:rsidP="0094437B">
      <w:pPr>
        <w:pStyle w:val="Paragraphedeliste"/>
        <w:numPr>
          <w:ilvl w:val="2"/>
          <w:numId w:val="39"/>
        </w:numPr>
        <w:rPr>
          <w:lang w:val="en-US"/>
        </w:rPr>
      </w:pPr>
      <w:r w:rsidRPr="009E12D8">
        <w:rPr>
          <w:lang w:val="en-US"/>
        </w:rPr>
        <w:t>Load SOM and FOM files</w:t>
      </w:r>
    </w:p>
    <w:p w:rsidR="0094437B" w:rsidRPr="00BE34C9" w:rsidRDefault="009E12D8" w:rsidP="0094437B">
      <w:pPr>
        <w:pStyle w:val="Paragraphedeliste"/>
        <w:numPr>
          <w:ilvl w:val="2"/>
          <w:numId w:val="39"/>
        </w:numPr>
        <w:rPr>
          <w:lang w:val="en-US"/>
        </w:rPr>
      </w:pPr>
      <w:r w:rsidRPr="009E12D8">
        <w:rPr>
          <w:lang w:val="en-US"/>
        </w:rPr>
        <w:t xml:space="preserve">Populate a data model (class </w:t>
      </w:r>
      <w:r w:rsidRPr="009E12D8">
        <w:rPr>
          <w:rFonts w:ascii="Courier New" w:hAnsi="Courier New" w:cs="Courier New"/>
          <w:lang w:val="en-US"/>
        </w:rPr>
        <w:t>"</w:t>
      </w:r>
      <w:proofErr w:type="spellStart"/>
      <w:r w:rsidRPr="009E12D8">
        <w:rPr>
          <w:rFonts w:ascii="Courier New" w:hAnsi="Courier New" w:cs="Courier New"/>
          <w:lang w:val="en-US"/>
        </w:rPr>
        <w:t>DataHLA</w:t>
      </w:r>
      <w:proofErr w:type="spellEnd"/>
      <w:r w:rsidRPr="009E12D8">
        <w:rPr>
          <w:rFonts w:ascii="Courier New" w:hAnsi="Courier New" w:cs="Courier New"/>
          <w:lang w:val="en-US"/>
        </w:rPr>
        <w:t>"</w:t>
      </w:r>
      <w:r w:rsidRPr="009E12D8">
        <w:rPr>
          <w:lang w:val="en-US"/>
        </w:rPr>
        <w:t xml:space="preserve"> reused from the FCTT NG)</w:t>
      </w:r>
    </w:p>
    <w:p w:rsidR="0094437B" w:rsidRPr="00BE34C9" w:rsidRDefault="009E12D8" w:rsidP="0094437B">
      <w:pPr>
        <w:pStyle w:val="Paragraphedeliste"/>
        <w:numPr>
          <w:ilvl w:val="1"/>
          <w:numId w:val="39"/>
        </w:numPr>
        <w:rPr>
          <w:lang w:val="en-US"/>
        </w:rPr>
      </w:pPr>
      <w:r w:rsidRPr="009E12D8">
        <w:rPr>
          <w:lang w:val="en-US"/>
        </w:rPr>
        <w:t>Connect to the RTI</w:t>
      </w:r>
    </w:p>
    <w:p w:rsidR="0094437B" w:rsidRPr="00BE34C9" w:rsidRDefault="009E12D8" w:rsidP="0094437B">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performTest</w:t>
      </w:r>
      <w:proofErr w:type="spellEnd"/>
      <w:r w:rsidRPr="009E12D8">
        <w:rPr>
          <w:lang w:val="en-US"/>
        </w:rPr>
        <w:t>" to sequence the test-case steps:</w:t>
      </w:r>
    </w:p>
    <w:p w:rsidR="0094437B" w:rsidRPr="00BE34C9" w:rsidRDefault="009E12D8" w:rsidP="0094437B">
      <w:pPr>
        <w:pStyle w:val="Paragraphedeliste"/>
        <w:numPr>
          <w:ilvl w:val="1"/>
          <w:numId w:val="39"/>
        </w:numPr>
        <w:rPr>
          <w:lang w:val="en-US"/>
        </w:rPr>
      </w:pPr>
      <w:r w:rsidRPr="009E12D8">
        <w:rPr>
          <w:lang w:val="en-US"/>
        </w:rPr>
        <w:t>Wait for the time needed to stimulate the federate while updating the data model</w:t>
      </w:r>
    </w:p>
    <w:p w:rsidR="0094437B" w:rsidRPr="00BE34C9" w:rsidRDefault="009E12D8" w:rsidP="0094437B">
      <w:pPr>
        <w:pStyle w:val="Paragraphedeliste"/>
        <w:numPr>
          <w:ilvl w:val="1"/>
          <w:numId w:val="39"/>
        </w:numPr>
        <w:rPr>
          <w:lang w:val="en-US"/>
        </w:rPr>
      </w:pPr>
      <w:r w:rsidRPr="009E12D8">
        <w:rPr>
          <w:lang w:val="en-US"/>
        </w:rPr>
        <w:t>Check the coherence between the objects attributes and interactions sent and received during the execution and the SOM file content</w:t>
      </w:r>
    </w:p>
    <w:p w:rsidR="0094437B" w:rsidRPr="00BE34C9" w:rsidRDefault="009E12D8" w:rsidP="0094437B">
      <w:pPr>
        <w:pStyle w:val="Paragraphedeliste"/>
        <w:numPr>
          <w:ilvl w:val="1"/>
          <w:numId w:val="39"/>
        </w:numPr>
        <w:rPr>
          <w:lang w:val="en-US"/>
        </w:rPr>
      </w:pPr>
      <w:r w:rsidRPr="009E12D8">
        <w:rPr>
          <w:lang w:val="en-US"/>
        </w:rPr>
        <w:t>Generate a report file</w:t>
      </w:r>
    </w:p>
    <w:p w:rsidR="0094437B" w:rsidRPr="00BE34C9" w:rsidRDefault="009E12D8" w:rsidP="0094437B">
      <w:pPr>
        <w:pStyle w:val="Paragraphedeliste"/>
        <w:numPr>
          <w:ilvl w:val="0"/>
          <w:numId w:val="35"/>
        </w:numPr>
        <w:rPr>
          <w:lang w:val="en-US"/>
        </w:rPr>
      </w:pPr>
      <w:r w:rsidRPr="009E12D8">
        <w:rPr>
          <w:lang w:val="en-US"/>
        </w:rPr>
        <w:t xml:space="preserve"> "</w:t>
      </w:r>
      <w:proofErr w:type="spellStart"/>
      <w:r w:rsidRPr="009E12D8">
        <w:rPr>
          <w:rFonts w:ascii="Courier New" w:hAnsi="Courier New" w:cs="Courier New"/>
          <w:lang w:val="en-US"/>
        </w:rPr>
        <w:t>postambleAction</w:t>
      </w:r>
      <w:proofErr w:type="spellEnd"/>
      <w:r w:rsidRPr="009E12D8">
        <w:rPr>
          <w:lang w:val="en-US"/>
        </w:rPr>
        <w:t>" to complete the test-case</w:t>
      </w:r>
      <w:r w:rsidR="00E11D61">
        <w:rPr>
          <w:lang w:val="en-US"/>
        </w:rPr>
        <w:t>:</w:t>
      </w:r>
    </w:p>
    <w:p w:rsidR="0094437B" w:rsidRPr="00BE34C9" w:rsidRDefault="009E12D8" w:rsidP="0094437B">
      <w:pPr>
        <w:pStyle w:val="Paragraphedeliste"/>
        <w:numPr>
          <w:ilvl w:val="1"/>
          <w:numId w:val="39"/>
        </w:numPr>
        <w:rPr>
          <w:lang w:val="en-US"/>
        </w:rPr>
      </w:pPr>
      <w:r w:rsidRPr="009E12D8">
        <w:rPr>
          <w:lang w:val="en-US"/>
        </w:rPr>
        <w:t>Disconnect from the RTI</w:t>
      </w:r>
    </w:p>
    <w:p w:rsidR="0094437B" w:rsidRPr="00BE34C9" w:rsidRDefault="0094437B" w:rsidP="0094437B">
      <w:pPr>
        <w:rPr>
          <w:lang w:val="en-US"/>
        </w:rPr>
      </w:pPr>
    </w:p>
    <w:p w:rsidR="0094437B" w:rsidRPr="00BE34C9" w:rsidRDefault="009E12D8" w:rsidP="0094437B">
      <w:pPr>
        <w:rPr>
          <w:lang w:val="en-US"/>
        </w:rPr>
      </w:pPr>
      <w:r w:rsidRPr="009E12D8">
        <w:rPr>
          <w:lang w:val="en-US"/>
        </w:rPr>
        <w:t xml:space="preserve">The </w:t>
      </w:r>
      <w:r w:rsidRPr="009E12D8">
        <w:rPr>
          <w:rFonts w:ascii="Courier New" w:hAnsi="Courier New" w:cs="Courier New"/>
          <w:lang w:val="en-US"/>
        </w:rPr>
        <w:t>"</w:t>
      </w:r>
      <w:proofErr w:type="spellStart"/>
      <w:r w:rsidRPr="009E12D8">
        <w:rPr>
          <w:rFonts w:ascii="Courier New" w:hAnsi="Courier New" w:cs="Courier New"/>
          <w:lang w:val="en-US"/>
        </w:rPr>
        <w:t>DataHLA</w:t>
      </w:r>
      <w:proofErr w:type="spellEnd"/>
      <w:r w:rsidRPr="009E12D8">
        <w:rPr>
          <w:rFonts w:ascii="Courier New" w:hAnsi="Courier New" w:cs="Courier New"/>
          <w:lang w:val="en-US"/>
        </w:rPr>
        <w:t>"</w:t>
      </w:r>
      <w:r w:rsidRPr="009E12D8">
        <w:rPr>
          <w:lang w:val="en-US"/>
        </w:rPr>
        <w:t xml:space="preserve"> class is used to construct a representation of the SOM and FOM files and then update the validity (or non-validity) of the actions performed by the test federate </w:t>
      </w:r>
    </w:p>
    <w:p w:rsidR="0094437B" w:rsidRPr="00BE34C9" w:rsidRDefault="0094437B" w:rsidP="00524FCC">
      <w:pPr>
        <w:rPr>
          <w:lang w:val="en-US"/>
        </w:rPr>
      </w:pPr>
    </w:p>
    <w:p w:rsidR="00045D55" w:rsidRPr="00BE34C9" w:rsidRDefault="00045D55" w:rsidP="005C2022">
      <w:pPr>
        <w:rPr>
          <w:lang w:val="en-US"/>
        </w:rPr>
      </w:pPr>
    </w:p>
    <w:p w:rsidR="00524FCC" w:rsidRPr="00BE34C9" w:rsidRDefault="009E12D8" w:rsidP="005C2022">
      <w:pPr>
        <w:pStyle w:val="Titre4"/>
        <w:rPr>
          <w:lang w:val="en-US"/>
        </w:rPr>
      </w:pPr>
      <w:bookmarkStart w:id="115" w:name="_Toc499030271"/>
      <w:r w:rsidRPr="009E12D8">
        <w:rPr>
          <w:lang w:val="en-US"/>
        </w:rPr>
        <w:lastRenderedPageBreak/>
        <w:t>Data model management class</w:t>
      </w:r>
      <w:bookmarkEnd w:id="115"/>
    </w:p>
    <w:p w:rsidR="0094437B" w:rsidRPr="00BE34C9" w:rsidRDefault="0094437B" w:rsidP="0094437B">
      <w:pPr>
        <w:rPr>
          <w:lang w:val="en-US"/>
        </w:rPr>
      </w:pPr>
      <w:r w:rsidRPr="00BE34C9">
        <w:rPr>
          <w:lang w:val="en-US"/>
        </w:rPr>
        <w:t>The data access is done in a class derived from "</w:t>
      </w:r>
      <w:proofErr w:type="spellStart"/>
      <w:r w:rsidRPr="00BE34C9">
        <w:rPr>
          <w:rFonts w:ascii="Courier New" w:hAnsi="Courier New" w:cs="Courier New"/>
          <w:lang w:val="en-US"/>
        </w:rPr>
        <w:t>IVCT_BaseModel</w:t>
      </w:r>
      <w:proofErr w:type="spellEnd"/>
      <w:r w:rsidRPr="00BE34C9">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7A51B5">
        <w:rPr>
          <w:lang w:val="en-US"/>
        </w:rPr>
        <w:t>2.3.1</w:t>
      </w:r>
      <w:r w:rsidR="009105AF" w:rsidRPr="00BE34C9">
        <w:rPr>
          <w:lang w:val="en-US"/>
        </w:rPr>
        <w:fldChar w:fldCharType="end"/>
      </w:r>
      <w:r w:rsidRPr="00BE34C9">
        <w:rPr>
          <w:lang w:val="en-US"/>
        </w:rPr>
        <w:t>). The "</w:t>
      </w:r>
      <w:proofErr w:type="spellStart"/>
      <w:r w:rsidRPr="00BE34C9">
        <w:rPr>
          <w:rFonts w:ascii="Courier New" w:hAnsi="Courier New" w:cs="Courier New"/>
          <w:lang w:val="en-US"/>
        </w:rPr>
        <w:t>tc_lib_hla_object</w:t>
      </w:r>
      <w:proofErr w:type="spellEnd"/>
      <w:r w:rsidRPr="00BE34C9">
        <w:rPr>
          <w:rFonts w:ascii="Courier New" w:hAnsi="Courier New" w:cs="Courier New"/>
          <w:lang w:val="en-US"/>
        </w:rPr>
        <w:t>\HLA_Object_BaseModel.java</w:t>
      </w:r>
      <w:r w:rsidRPr="00BE34C9">
        <w:rPr>
          <w:lang w:val="en-US"/>
        </w:rPr>
        <w:t xml:space="preserve">" </w:t>
      </w:r>
      <w:r w:rsidR="009F2CB0" w:rsidRPr="00BE34C9">
        <w:rPr>
          <w:lang w:val="en-US"/>
        </w:rPr>
        <w:t xml:space="preserve">source file </w:t>
      </w:r>
      <w:r w:rsidRPr="00BE34C9">
        <w:rPr>
          <w:lang w:val="en-US"/>
        </w:rPr>
        <w:t>implements the "</w:t>
      </w:r>
      <w:proofErr w:type="spellStart"/>
      <w:r w:rsidRPr="00BE34C9">
        <w:rPr>
          <w:rFonts w:ascii="Courier New" w:hAnsi="Courier New" w:cs="Courier New"/>
          <w:lang w:val="en-US"/>
        </w:rPr>
        <w:t>HLA_Object_BaseModel</w:t>
      </w:r>
      <w:proofErr w:type="spellEnd"/>
      <w:r w:rsidRPr="00BE34C9">
        <w:rPr>
          <w:lang w:val="en-US"/>
        </w:rPr>
        <w:t xml:space="preserve">" </w:t>
      </w:r>
      <w:r w:rsidR="009F2CB0" w:rsidRPr="00BE34C9">
        <w:rPr>
          <w:lang w:val="en-US"/>
        </w:rPr>
        <w:t xml:space="preserve">class </w:t>
      </w:r>
      <w:r w:rsidRPr="00BE34C9">
        <w:rPr>
          <w:lang w:val="en-US"/>
        </w:rPr>
        <w:t>and overrides the following methods:</w:t>
      </w:r>
    </w:p>
    <w:p w:rsidR="0094437B" w:rsidRPr="00BE34C9" w:rsidRDefault="0094437B" w:rsidP="0094437B">
      <w:pPr>
        <w:pStyle w:val="Paragraphedeliste"/>
        <w:numPr>
          <w:ilvl w:val="0"/>
          <w:numId w:val="35"/>
        </w:numPr>
        <w:rPr>
          <w:lang w:val="en-US"/>
        </w:rPr>
      </w:pPr>
      <w:r w:rsidRPr="00BE34C9">
        <w:rPr>
          <w:lang w:val="en-US"/>
        </w:rPr>
        <w:t>"</w:t>
      </w:r>
      <w:proofErr w:type="spellStart"/>
      <w:r w:rsidRPr="00BE34C9">
        <w:rPr>
          <w:rFonts w:ascii="Courier New" w:hAnsi="Courier New" w:cs="Courier New"/>
          <w:lang w:val="en-US"/>
        </w:rPr>
        <w:t>receiveInteraction</w:t>
      </w:r>
      <w:proofErr w:type="spellEnd"/>
      <w:r w:rsidR="009E12D8" w:rsidRPr="009E12D8">
        <w:rPr>
          <w:lang w:val="en-US"/>
        </w:rPr>
        <w:t>" to process interactions receipt notifications</w:t>
      </w:r>
    </w:p>
    <w:p w:rsidR="0094437B" w:rsidRPr="00BE34C9" w:rsidRDefault="009E12D8" w:rsidP="0094437B">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discoverObjectInstance</w:t>
      </w:r>
      <w:proofErr w:type="spellEnd"/>
      <w:r w:rsidRPr="009E12D8">
        <w:rPr>
          <w:lang w:val="en-US"/>
        </w:rPr>
        <w:t>" to process object creation notifications</w:t>
      </w:r>
    </w:p>
    <w:p w:rsidR="0094437B" w:rsidRPr="00BE34C9" w:rsidRDefault="009E12D8" w:rsidP="0094437B">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removeObjectInstance</w:t>
      </w:r>
      <w:proofErr w:type="spellEnd"/>
      <w:r w:rsidRPr="009E12D8">
        <w:rPr>
          <w:lang w:val="en-US"/>
        </w:rPr>
        <w:t xml:space="preserve">" to process notifications of object </w:t>
      </w:r>
      <w:r w:rsidR="009F2CB0">
        <w:rPr>
          <w:lang w:val="en-US"/>
        </w:rPr>
        <w:t>removal</w:t>
      </w:r>
    </w:p>
    <w:p w:rsidR="0094437B" w:rsidRPr="00BE34C9" w:rsidRDefault="009E12D8" w:rsidP="0094437B">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reflectAttributeValues</w:t>
      </w:r>
      <w:proofErr w:type="spellEnd"/>
      <w:r w:rsidRPr="009E12D8">
        <w:rPr>
          <w:lang w:val="en-US"/>
        </w:rPr>
        <w:t xml:space="preserve">" to process notifications </w:t>
      </w:r>
      <w:r w:rsidR="009F2CB0">
        <w:rPr>
          <w:lang w:val="en-US"/>
        </w:rPr>
        <w:t>about</w:t>
      </w:r>
      <w:r w:rsidR="009F2CB0" w:rsidRPr="004549BC">
        <w:rPr>
          <w:lang w:val="en-US"/>
        </w:rPr>
        <w:t xml:space="preserve"> </w:t>
      </w:r>
      <w:r w:rsidRPr="009E12D8">
        <w:rPr>
          <w:lang w:val="en-US"/>
        </w:rPr>
        <w:t>changing attribute values</w:t>
      </w:r>
    </w:p>
    <w:p w:rsidR="0094437B" w:rsidRPr="00BE34C9" w:rsidRDefault="0094437B" w:rsidP="0094437B">
      <w:pPr>
        <w:rPr>
          <w:lang w:val="en-US"/>
        </w:rPr>
      </w:pPr>
    </w:p>
    <w:p w:rsidR="0094437B" w:rsidRPr="00BE34C9" w:rsidRDefault="009E12D8" w:rsidP="0094437B">
      <w:pPr>
        <w:rPr>
          <w:lang w:val="en-US"/>
        </w:rPr>
      </w:pPr>
      <w:r w:rsidRPr="009E12D8">
        <w:rPr>
          <w:lang w:val="en-US"/>
        </w:rPr>
        <w:t>This class initializes and updates</w:t>
      </w:r>
      <w:r w:rsidR="009F2CB0">
        <w:rPr>
          <w:lang w:val="en-US"/>
        </w:rPr>
        <w:t>,</w:t>
      </w:r>
      <w:r w:rsidRPr="009E12D8">
        <w:rPr>
          <w:lang w:val="en-US"/>
        </w:rPr>
        <w:t xml:space="preserve"> after each message receipt, an instance of "</w:t>
      </w:r>
      <w:proofErr w:type="spellStart"/>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_common.resultData.model.DataHLA</w:t>
      </w:r>
      <w:proofErr w:type="spellEnd"/>
      <w:r w:rsidRPr="009E12D8">
        <w:rPr>
          <w:lang w:val="en-US"/>
        </w:rPr>
        <w:t>".</w:t>
      </w:r>
    </w:p>
    <w:p w:rsidR="0094437B" w:rsidRPr="00BE34C9" w:rsidRDefault="0094437B" w:rsidP="00524FCC">
      <w:pPr>
        <w:rPr>
          <w:lang w:val="en-US"/>
        </w:rPr>
      </w:pPr>
    </w:p>
    <w:p w:rsidR="00DE1F24" w:rsidRPr="00BE34C9" w:rsidRDefault="00DE1F24" w:rsidP="005C2022">
      <w:pPr>
        <w:rPr>
          <w:lang w:val="en-US"/>
        </w:rPr>
      </w:pPr>
    </w:p>
    <w:p w:rsidR="00524FCC" w:rsidRPr="00BE34C9" w:rsidRDefault="009E12D8" w:rsidP="00524FCC">
      <w:pPr>
        <w:pStyle w:val="Titre4"/>
        <w:rPr>
          <w:lang w:val="en-US"/>
        </w:rPr>
      </w:pPr>
      <w:bookmarkStart w:id="116" w:name="_Toc499030272"/>
      <w:r w:rsidRPr="009E12D8">
        <w:rPr>
          <w:lang w:val="en-US"/>
        </w:rPr>
        <w:t>Parameters management class</w:t>
      </w:r>
      <w:bookmarkEnd w:id="116"/>
    </w:p>
    <w:p w:rsidR="00D56C9E" w:rsidRPr="00BE34C9" w:rsidRDefault="009E12D8" w:rsidP="00D56C9E">
      <w:pPr>
        <w:rPr>
          <w:lang w:val="en-US"/>
        </w:rPr>
      </w:pPr>
      <w:r w:rsidRPr="009E12D8">
        <w:rPr>
          <w:lang w:val="en-US"/>
        </w:rPr>
        <w:t xml:space="preserve">The test case parameters </w:t>
      </w:r>
      <w:proofErr w:type="gramStart"/>
      <w:r w:rsidRPr="009E12D8">
        <w:rPr>
          <w:lang w:val="en-US"/>
        </w:rPr>
        <w:t>are located in</w:t>
      </w:r>
      <w:proofErr w:type="gramEnd"/>
      <w:r w:rsidRPr="009E12D8">
        <w:rPr>
          <w:lang w:val="en-US"/>
        </w:rPr>
        <w:t xml:space="preserve"> a class implementing the "</w:t>
      </w:r>
      <w:proofErr w:type="spellStart"/>
      <w:r w:rsidRPr="009E12D8">
        <w:rPr>
          <w:rFonts w:ascii="Courier New" w:hAnsi="Courier New" w:cs="Courier New"/>
          <w:lang w:val="en-US"/>
        </w:rPr>
        <w:t>IVCT_TcParam</w:t>
      </w:r>
      <w:proofErr w:type="spellEnd"/>
      <w:r w:rsidRPr="009E12D8">
        <w:rPr>
          <w:lang w:val="en-US"/>
        </w:rPr>
        <w:t>" interface (see §2.3.1). The "</w:t>
      </w:r>
      <w:proofErr w:type="spellStart"/>
      <w:r w:rsidRPr="009E12D8">
        <w:rPr>
          <w:rFonts w:ascii="Courier New" w:hAnsi="Courier New" w:cs="Courier New"/>
          <w:lang w:val="en-US"/>
        </w:rPr>
        <w:t>tc_lib_hla_object</w:t>
      </w:r>
      <w:proofErr w:type="spellEnd"/>
      <w:r w:rsidRPr="009E12D8">
        <w:rPr>
          <w:rFonts w:ascii="Courier New" w:hAnsi="Courier New" w:cs="Courier New"/>
          <w:lang w:val="en-US"/>
        </w:rPr>
        <w:t>\HLA_Object_TcParam.java</w:t>
      </w:r>
      <w:r w:rsidRPr="009E12D8">
        <w:rPr>
          <w:lang w:val="en-US"/>
        </w:rPr>
        <w:t xml:space="preserve">" </w:t>
      </w:r>
      <w:r w:rsidR="009F2CB0" w:rsidRPr="004549BC">
        <w:rPr>
          <w:lang w:val="en-US"/>
        </w:rPr>
        <w:t xml:space="preserve">file </w:t>
      </w:r>
      <w:r w:rsidRPr="009E12D8">
        <w:rPr>
          <w:lang w:val="en-US"/>
        </w:rPr>
        <w:t>implements the "</w:t>
      </w:r>
      <w:proofErr w:type="spellStart"/>
      <w:r w:rsidRPr="009E12D8">
        <w:rPr>
          <w:rFonts w:ascii="Courier New" w:hAnsi="Courier New" w:cs="Courier New"/>
          <w:lang w:val="en-US"/>
        </w:rPr>
        <w:t>HLA_Object_TcParam</w:t>
      </w:r>
      <w:proofErr w:type="spellEnd"/>
      <w:r w:rsidRPr="009E12D8">
        <w:rPr>
          <w:lang w:val="en-US"/>
        </w:rPr>
        <w:t xml:space="preserve">" </w:t>
      </w:r>
      <w:r w:rsidR="009F2CB0" w:rsidRPr="004549BC">
        <w:rPr>
          <w:lang w:val="en-US"/>
        </w:rPr>
        <w:t xml:space="preserve">class </w:t>
      </w:r>
      <w:r w:rsidRPr="009E12D8">
        <w:rPr>
          <w:lang w:val="en-US"/>
        </w:rPr>
        <w:t>and its methods for managing the parameters (</w:t>
      </w:r>
      <w:r w:rsidR="009F2CB0">
        <w:rPr>
          <w:lang w:val="en-US"/>
        </w:rPr>
        <w:t xml:space="preserve">defined </w:t>
      </w:r>
      <w:proofErr w:type="spellStart"/>
      <w:r w:rsidR="009F2CB0">
        <w:rPr>
          <w:lang w:val="en-US"/>
        </w:rPr>
        <w:t>in</w:t>
      </w:r>
      <w:r w:rsidRPr="009E12D8">
        <w:rPr>
          <w:lang w:val="en-US"/>
        </w:rPr>
        <w:t>the</w:t>
      </w:r>
      <w:proofErr w:type="spellEnd"/>
      <w:r w:rsidRPr="009E12D8">
        <w:rPr>
          <w:lang w:val="en-US"/>
        </w:rPr>
        <w:t xml:space="preserve"> corresponding JSON configuration file, see §</w:t>
      </w:r>
      <w:r w:rsidR="009105AF" w:rsidRPr="00BE34C9">
        <w:rPr>
          <w:lang w:val="en-US"/>
        </w:rPr>
        <w:fldChar w:fldCharType="begin"/>
      </w:r>
      <w:r w:rsidRPr="009E12D8">
        <w:rPr>
          <w:lang w:val="en-US"/>
        </w:rPr>
        <w:instrText xml:space="preserve"> REF _Ref479170479 \r \h </w:instrText>
      </w:r>
      <w:r w:rsidR="009105AF" w:rsidRPr="00BE34C9">
        <w:rPr>
          <w:lang w:val="en-US"/>
        </w:rPr>
      </w:r>
      <w:r w:rsidR="009105AF" w:rsidRPr="00BE34C9">
        <w:rPr>
          <w:lang w:val="en-US"/>
        </w:rPr>
        <w:fldChar w:fldCharType="separate"/>
      </w:r>
      <w:r w:rsidR="007A51B5">
        <w:rPr>
          <w:lang w:val="en-US"/>
        </w:rPr>
        <w:t>2.3.2</w:t>
      </w:r>
      <w:r w:rsidR="009105AF" w:rsidRPr="00BE34C9">
        <w:rPr>
          <w:lang w:val="en-US"/>
        </w:rPr>
        <w:fldChar w:fldCharType="end"/>
      </w:r>
      <w:r w:rsidR="00D56C9E" w:rsidRPr="00BE34C9">
        <w:rPr>
          <w:lang w:val="en-US"/>
        </w:rPr>
        <w:t>):</w:t>
      </w:r>
    </w:p>
    <w:p w:rsidR="00D56C9E" w:rsidRPr="00BE34C9" w:rsidRDefault="00D56C9E" w:rsidP="00D56C9E">
      <w:pPr>
        <w:pStyle w:val="Paragraphedeliste"/>
        <w:numPr>
          <w:ilvl w:val="0"/>
          <w:numId w:val="36"/>
        </w:numPr>
        <w:rPr>
          <w:lang w:val="en-US"/>
        </w:rPr>
      </w:pPr>
      <w:r w:rsidRPr="00BE34C9">
        <w:rPr>
          <w:lang w:val="en-US"/>
        </w:rPr>
        <w:t>"</w:t>
      </w:r>
      <w:proofErr w:type="spellStart"/>
      <w:r w:rsidRPr="00BE34C9">
        <w:rPr>
          <w:rFonts w:ascii="Courier New" w:hAnsi="Courier New" w:cs="Courier New"/>
          <w:lang w:val="en-US"/>
        </w:rPr>
        <w:t>getFederationName</w:t>
      </w:r>
      <w:proofErr w:type="spellEnd"/>
      <w:r w:rsidRPr="00BE34C9">
        <w:rPr>
          <w:lang w:val="en-US"/>
        </w:rPr>
        <w:t>" (inherited from "</w:t>
      </w:r>
      <w:proofErr w:type="spellStart"/>
      <w:r w:rsidRPr="00BE34C9">
        <w:rPr>
          <w:rFonts w:ascii="Courier New" w:hAnsi="Courier New" w:cs="Courier New"/>
          <w:lang w:val="en-US"/>
        </w:rPr>
        <w:t>IVCT_TcParam</w:t>
      </w:r>
      <w:proofErr w:type="spellEnd"/>
      <w:r w:rsidRPr="00BE34C9">
        <w:rPr>
          <w:lang w:val="en-US"/>
        </w:rPr>
        <w:t>") for the HLA federation name</w:t>
      </w:r>
    </w:p>
    <w:p w:rsidR="00D56C9E" w:rsidRPr="00BE34C9" w:rsidRDefault="00D56C9E" w:rsidP="00D56C9E">
      <w:pPr>
        <w:pStyle w:val="Paragraphedeliste"/>
        <w:numPr>
          <w:ilvl w:val="0"/>
          <w:numId w:val="36"/>
        </w:numPr>
        <w:rPr>
          <w:lang w:val="en-US"/>
        </w:rPr>
      </w:pPr>
      <w:r w:rsidRPr="00BE34C9">
        <w:rPr>
          <w:lang w:val="en-US"/>
        </w:rPr>
        <w:t>"</w:t>
      </w:r>
      <w:proofErr w:type="spellStart"/>
      <w:r w:rsidRPr="00BE34C9">
        <w:rPr>
          <w:rFonts w:ascii="Courier New" w:hAnsi="Courier New" w:cs="Courier New"/>
          <w:lang w:val="en-US"/>
        </w:rPr>
        <w:t>getSutName</w:t>
      </w:r>
      <w:proofErr w:type="spellEnd"/>
      <w:r w:rsidR="009E12D8" w:rsidRPr="009E12D8">
        <w:rPr>
          <w:lang w:val="en-US"/>
        </w:rPr>
        <w:t xml:space="preserve">" for the </w:t>
      </w:r>
      <w:proofErr w:type="spellStart"/>
      <w:r w:rsidR="009F2CB0">
        <w:rPr>
          <w:lang w:val="en-US"/>
        </w:rPr>
        <w:t>S</w:t>
      </w:r>
      <w:r w:rsidR="009E12D8" w:rsidRPr="009E12D8">
        <w:rPr>
          <w:lang w:val="en-US"/>
        </w:rPr>
        <w:t>uT</w:t>
      </w:r>
      <w:proofErr w:type="spellEnd"/>
      <w:r w:rsidR="009E12D8" w:rsidRPr="009E12D8">
        <w:rPr>
          <w:lang w:val="en-US"/>
        </w:rPr>
        <w:t xml:space="preserve"> name</w:t>
      </w:r>
    </w:p>
    <w:p w:rsidR="00D56C9E" w:rsidRPr="00BE34C9" w:rsidRDefault="009E12D8" w:rsidP="00D56C9E">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getRtiAddress</w:t>
      </w:r>
      <w:proofErr w:type="spellEnd"/>
      <w:r w:rsidRPr="009E12D8">
        <w:rPr>
          <w:lang w:val="en-US"/>
        </w:rPr>
        <w:t>" for the RTI IP address</w:t>
      </w:r>
    </w:p>
    <w:p w:rsidR="00D56C9E" w:rsidRPr="00BE34C9" w:rsidRDefault="009E12D8" w:rsidP="00D56C9E">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getRtiPort</w:t>
      </w:r>
      <w:proofErr w:type="spellEnd"/>
      <w:r w:rsidRPr="009E12D8">
        <w:rPr>
          <w:lang w:val="en-US"/>
        </w:rPr>
        <w:t>" for the RTI communication port</w:t>
      </w:r>
    </w:p>
    <w:p w:rsidR="00D56C9E" w:rsidRPr="00BE34C9" w:rsidRDefault="009E12D8" w:rsidP="00D56C9E">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getTestDuration</w:t>
      </w:r>
      <w:proofErr w:type="spellEnd"/>
      <w:r w:rsidRPr="009E12D8">
        <w:rPr>
          <w:lang w:val="en-US"/>
        </w:rPr>
        <w:t xml:space="preserve">" for the </w:t>
      </w:r>
      <w:r w:rsidR="009F2CB0">
        <w:rPr>
          <w:lang w:val="en-US"/>
        </w:rPr>
        <w:t>waiting</w:t>
      </w:r>
      <w:r w:rsidRPr="009E12D8">
        <w:rPr>
          <w:lang w:val="en-US"/>
        </w:rPr>
        <w:t xml:space="preserve"> time of the test case before generation of the results (sec)</w:t>
      </w:r>
    </w:p>
    <w:p w:rsidR="00D56C9E" w:rsidRPr="00BE34C9" w:rsidRDefault="009E12D8" w:rsidP="00D56C9E">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getFomFiles</w:t>
      </w:r>
      <w:proofErr w:type="spellEnd"/>
      <w:r w:rsidRPr="009E12D8">
        <w:rPr>
          <w:lang w:val="en-US"/>
        </w:rPr>
        <w:t>" for the list of federate FOM files to check</w:t>
      </w:r>
    </w:p>
    <w:p w:rsidR="00D56C9E" w:rsidRPr="00BE34C9" w:rsidRDefault="009E12D8" w:rsidP="00D56C9E">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getSomFiles</w:t>
      </w:r>
      <w:proofErr w:type="spellEnd"/>
      <w:r w:rsidRPr="009E12D8">
        <w:rPr>
          <w:lang w:val="en-US"/>
        </w:rPr>
        <w:t>" for the list of federate SOM files to check</w:t>
      </w:r>
    </w:p>
    <w:p w:rsidR="00826DCB" w:rsidRPr="00BE34C9" w:rsidRDefault="009E12D8" w:rsidP="00D56C9E">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getResultDir</w:t>
      </w:r>
      <w:proofErr w:type="spellEnd"/>
      <w:r w:rsidRPr="009E12D8">
        <w:rPr>
          <w:lang w:val="en-US"/>
        </w:rPr>
        <w:t>" for the result generation folder</w:t>
      </w:r>
    </w:p>
    <w:p w:rsidR="00DE1F24" w:rsidRPr="00BE34C9" w:rsidRDefault="00DE1F24" w:rsidP="007578D4">
      <w:pPr>
        <w:rPr>
          <w:lang w:val="en-US"/>
        </w:rPr>
      </w:pPr>
    </w:p>
    <w:p w:rsidR="007578D4" w:rsidRPr="00BE34C9" w:rsidRDefault="009E12D8" w:rsidP="007578D4">
      <w:pPr>
        <w:rPr>
          <w:lang w:val="en-US"/>
        </w:rPr>
      </w:pPr>
      <w:r w:rsidRPr="009E12D8">
        <w:rPr>
          <w:lang w:val="en-US"/>
        </w:rPr>
        <w:t>Refer to §</w:t>
      </w:r>
      <w:r w:rsidR="009105AF" w:rsidRPr="00BE34C9">
        <w:rPr>
          <w:lang w:val="en-US"/>
        </w:rPr>
        <w:fldChar w:fldCharType="begin"/>
      </w:r>
      <w:r w:rsidRPr="009E12D8">
        <w:rPr>
          <w:lang w:val="en-US"/>
        </w:rPr>
        <w:instrText xml:space="preserve"> REF _Ref479170928 \r \h </w:instrText>
      </w:r>
      <w:r w:rsidR="009105AF" w:rsidRPr="00BE34C9">
        <w:rPr>
          <w:lang w:val="en-US"/>
        </w:rPr>
      </w:r>
      <w:r w:rsidR="009105AF" w:rsidRPr="00BE34C9">
        <w:rPr>
          <w:lang w:val="en-US"/>
        </w:rPr>
        <w:fldChar w:fldCharType="separate"/>
      </w:r>
      <w:r w:rsidR="007A51B5">
        <w:rPr>
          <w:lang w:val="en-US"/>
        </w:rPr>
        <w:t>3.4.2.3</w:t>
      </w:r>
      <w:r w:rsidR="009105AF" w:rsidRPr="00BE34C9">
        <w:rPr>
          <w:lang w:val="en-US"/>
        </w:rPr>
        <w:fldChar w:fldCharType="end"/>
      </w:r>
      <w:r w:rsidR="00D56C9E" w:rsidRPr="00BE34C9">
        <w:rPr>
          <w:lang w:val="en-US"/>
        </w:rPr>
        <w:t xml:space="preserve"> for an example JSON file</w:t>
      </w:r>
      <w:r w:rsidR="00DE1F24" w:rsidRPr="00BE34C9">
        <w:rPr>
          <w:lang w:val="en-US"/>
        </w:rPr>
        <w:t>.</w:t>
      </w:r>
    </w:p>
    <w:p w:rsidR="00DE1F24" w:rsidRPr="00BE34C9" w:rsidRDefault="00DE1F24" w:rsidP="007578D4">
      <w:pPr>
        <w:rPr>
          <w:lang w:val="en-US"/>
        </w:rPr>
      </w:pPr>
    </w:p>
    <w:p w:rsidR="00524FCC" w:rsidRPr="00BE34C9" w:rsidRDefault="00FC37C4" w:rsidP="00524FCC">
      <w:pPr>
        <w:pStyle w:val="Titre4"/>
        <w:rPr>
          <w:lang w:val="en-US"/>
        </w:rPr>
      </w:pPr>
      <w:bookmarkStart w:id="117" w:name="_Toc499030273"/>
      <w:r w:rsidRPr="00BE34C9">
        <w:rPr>
          <w:lang w:val="en-US"/>
        </w:rPr>
        <w:t>FCTT_NG reused code</w:t>
      </w:r>
      <w:bookmarkEnd w:id="117"/>
    </w:p>
    <w:p w:rsidR="008B3665" w:rsidRPr="00BE34C9" w:rsidRDefault="009E12D8" w:rsidP="00DE1F24">
      <w:pPr>
        <w:rPr>
          <w:lang w:val="en-US"/>
        </w:rPr>
      </w:pPr>
      <w:r w:rsidRPr="009E12D8">
        <w:rPr>
          <w:lang w:val="en-US"/>
        </w:rPr>
        <w:t>Refer to §</w:t>
      </w:r>
      <w:r w:rsidR="009105AF" w:rsidRPr="00BE34C9">
        <w:rPr>
          <w:lang w:val="en-US"/>
        </w:rPr>
        <w:fldChar w:fldCharType="begin"/>
      </w:r>
      <w:r w:rsidRPr="009E12D8">
        <w:rPr>
          <w:lang w:val="en-US"/>
        </w:rPr>
        <w:instrText xml:space="preserve"> REF _Ref479170957 \r \h </w:instrText>
      </w:r>
      <w:r w:rsidR="009105AF" w:rsidRPr="00BE34C9">
        <w:rPr>
          <w:lang w:val="en-US"/>
        </w:rPr>
      </w:r>
      <w:r w:rsidR="009105AF" w:rsidRPr="00BE34C9">
        <w:rPr>
          <w:lang w:val="en-US"/>
        </w:rPr>
        <w:fldChar w:fldCharType="separate"/>
      </w:r>
      <w:r w:rsidR="007A51B5">
        <w:rPr>
          <w:lang w:val="en-US"/>
        </w:rPr>
        <w:t>3.4.2.4</w:t>
      </w:r>
      <w:r w:rsidR="009105AF" w:rsidRPr="00BE34C9">
        <w:rPr>
          <w:lang w:val="en-US"/>
        </w:rPr>
        <w:fldChar w:fldCharType="end"/>
      </w:r>
      <w:r w:rsidR="008B3665" w:rsidRPr="00BE34C9">
        <w:rPr>
          <w:lang w:val="en-US"/>
        </w:rPr>
        <w:t xml:space="preserve">, classes called </w:t>
      </w:r>
      <w:r w:rsidRPr="009E12D8">
        <w:rPr>
          <w:rFonts w:ascii="Courier New" w:hAnsi="Courier New" w:cs="Courier New"/>
          <w:lang w:val="en-US"/>
        </w:rPr>
        <w:t>"</w:t>
      </w:r>
      <w:proofErr w:type="spellStart"/>
      <w:r w:rsidRPr="009E12D8">
        <w:rPr>
          <w:rFonts w:ascii="Courier New" w:hAnsi="Courier New" w:cs="Courier New"/>
          <w:lang w:val="en-US"/>
        </w:rPr>
        <w:t>HLA_Declaration</w:t>
      </w:r>
      <w:proofErr w:type="spellEnd"/>
      <w:r w:rsidRPr="009E12D8">
        <w:rPr>
          <w:rFonts w:ascii="Courier New" w:hAnsi="Courier New" w:cs="Courier New"/>
          <w:lang w:val="en-US"/>
        </w:rPr>
        <w:t>*"</w:t>
      </w:r>
      <w:r w:rsidR="008B3665" w:rsidRPr="00BE34C9">
        <w:rPr>
          <w:lang w:val="en-US"/>
        </w:rPr>
        <w:t xml:space="preserve"> becoming </w:t>
      </w:r>
      <w:r w:rsidRPr="009E12D8">
        <w:rPr>
          <w:rFonts w:ascii="Courier New" w:hAnsi="Courier New" w:cs="Courier New"/>
          <w:lang w:val="en-US"/>
        </w:rPr>
        <w:t>"</w:t>
      </w:r>
      <w:proofErr w:type="spellStart"/>
      <w:r w:rsidRPr="009E12D8">
        <w:rPr>
          <w:rFonts w:ascii="Courier New" w:hAnsi="Courier New" w:cs="Courier New"/>
          <w:lang w:val="en-US"/>
        </w:rPr>
        <w:t>HLA_Object</w:t>
      </w:r>
      <w:proofErr w:type="spellEnd"/>
      <w:r w:rsidRPr="009E12D8">
        <w:rPr>
          <w:rFonts w:ascii="Courier New" w:hAnsi="Courier New" w:cs="Courier New"/>
          <w:lang w:val="en-US"/>
        </w:rPr>
        <w:t>*"</w:t>
      </w:r>
      <w:r w:rsidR="008B3665" w:rsidRPr="00BE34C9">
        <w:rPr>
          <w:lang w:val="en-US"/>
        </w:rPr>
        <w:t>.</w:t>
      </w:r>
    </w:p>
    <w:p w:rsidR="00045D55" w:rsidRPr="00BE34C9" w:rsidRDefault="00045D55" w:rsidP="00DE1F24">
      <w:pPr>
        <w:rPr>
          <w:lang w:val="en-US"/>
        </w:rPr>
      </w:pPr>
    </w:p>
    <w:p w:rsidR="00DE1F24" w:rsidRPr="00BE34C9" w:rsidRDefault="00DE1F24" w:rsidP="00DE1F24">
      <w:pPr>
        <w:pStyle w:val="Titre3"/>
        <w:rPr>
          <w:lang w:val="en-US"/>
        </w:rPr>
      </w:pPr>
      <w:bookmarkStart w:id="118" w:name="_Toc499030274"/>
      <w:r w:rsidRPr="00BE34C9">
        <w:rPr>
          <w:lang w:val="en-US"/>
        </w:rPr>
        <w:t>Compilation</w:t>
      </w:r>
      <w:bookmarkEnd w:id="118"/>
    </w:p>
    <w:p w:rsidR="008B3665" w:rsidRPr="00BE34C9" w:rsidRDefault="008B3665" w:rsidP="008B3665">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_Ref475905940 \r \h </w:instrText>
      </w:r>
      <w:r w:rsidR="009105AF" w:rsidRPr="00BE34C9">
        <w:rPr>
          <w:lang w:val="en-US"/>
        </w:rPr>
      </w:r>
      <w:r w:rsidR="009105AF" w:rsidRPr="00BE34C9">
        <w:rPr>
          <w:lang w:val="en-US"/>
        </w:rPr>
        <w:fldChar w:fldCharType="separate"/>
      </w:r>
      <w:r w:rsidR="007A51B5">
        <w:rPr>
          <w:lang w:val="en-US"/>
        </w:rPr>
        <w:t>3.3.3</w:t>
      </w:r>
      <w:r w:rsidR="009105AF" w:rsidRPr="00BE34C9">
        <w:rPr>
          <w:lang w:val="en-US"/>
        </w:rPr>
        <w:fldChar w:fldCharType="end"/>
      </w:r>
      <w:r w:rsidRPr="00BE34C9">
        <w:rPr>
          <w:lang w:val="en-US"/>
        </w:rPr>
        <w:t xml:space="preserve"> in all similar respects.</w:t>
      </w:r>
    </w:p>
    <w:p w:rsidR="00DE1F24" w:rsidRPr="00BE34C9" w:rsidRDefault="00DE1F24" w:rsidP="00DE1F24">
      <w:pPr>
        <w:rPr>
          <w:lang w:val="en-US"/>
        </w:rPr>
      </w:pPr>
    </w:p>
    <w:p w:rsidR="00560ED4" w:rsidRPr="00BE34C9" w:rsidRDefault="00560ED4" w:rsidP="00560ED4">
      <w:pPr>
        <w:pStyle w:val="Titre3"/>
        <w:rPr>
          <w:lang w:val="en-US"/>
        </w:rPr>
      </w:pPr>
      <w:bookmarkStart w:id="119" w:name="_Toc499030275"/>
      <w:r w:rsidRPr="00BE34C9">
        <w:rPr>
          <w:lang w:val="en-US"/>
        </w:rPr>
        <w:t>Configuration</w:t>
      </w:r>
      <w:bookmarkEnd w:id="119"/>
    </w:p>
    <w:p w:rsidR="008B3665" w:rsidRPr="00BE34C9" w:rsidRDefault="008B3665" w:rsidP="008B3665">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_Ref471748243 \r \h </w:instrText>
      </w:r>
      <w:r w:rsidR="009105AF" w:rsidRPr="00BE34C9">
        <w:rPr>
          <w:lang w:val="en-US"/>
        </w:rPr>
      </w:r>
      <w:r w:rsidR="009105AF" w:rsidRPr="00BE34C9">
        <w:rPr>
          <w:lang w:val="en-US"/>
        </w:rPr>
        <w:fldChar w:fldCharType="separate"/>
      </w:r>
      <w:r w:rsidR="007A51B5">
        <w:rPr>
          <w:lang w:val="en-US"/>
        </w:rPr>
        <w:t>3.3.4</w:t>
      </w:r>
      <w:r w:rsidR="009105AF" w:rsidRPr="00BE34C9">
        <w:rPr>
          <w:lang w:val="en-US"/>
        </w:rPr>
        <w:fldChar w:fldCharType="end"/>
      </w:r>
      <w:r w:rsidRPr="00BE34C9">
        <w:rPr>
          <w:lang w:val="en-US"/>
        </w:rPr>
        <w:t xml:space="preserve"> in all similar respects.</w:t>
      </w:r>
    </w:p>
    <w:p w:rsidR="00560ED4" w:rsidRPr="00BE34C9" w:rsidRDefault="00560ED4" w:rsidP="00560ED4">
      <w:pPr>
        <w:rPr>
          <w:lang w:val="en-US"/>
        </w:rPr>
      </w:pPr>
    </w:p>
    <w:p w:rsidR="00560ED4" w:rsidRPr="00BE34C9" w:rsidRDefault="00FC37C4" w:rsidP="00560ED4">
      <w:pPr>
        <w:pStyle w:val="Titre3"/>
        <w:rPr>
          <w:lang w:val="en-US"/>
        </w:rPr>
      </w:pPr>
      <w:bookmarkStart w:id="120" w:name="_Toc499030276"/>
      <w:r w:rsidRPr="00BE34C9">
        <w:rPr>
          <w:lang w:val="en-US"/>
        </w:rPr>
        <w:t>Execution</w:t>
      </w:r>
      <w:bookmarkEnd w:id="120"/>
    </w:p>
    <w:p w:rsidR="00831A5F" w:rsidRPr="00BE34C9" w:rsidRDefault="00831A5F" w:rsidP="00831A5F">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_Ref479170743 \r \h </w:instrText>
      </w:r>
      <w:r w:rsidR="009105AF" w:rsidRPr="00BE34C9">
        <w:rPr>
          <w:lang w:val="en-US"/>
        </w:rPr>
      </w:r>
      <w:r w:rsidR="009105AF" w:rsidRPr="00BE34C9">
        <w:rPr>
          <w:lang w:val="en-US"/>
        </w:rPr>
        <w:fldChar w:fldCharType="separate"/>
      </w:r>
      <w:r w:rsidR="007A51B5">
        <w:rPr>
          <w:lang w:val="en-US"/>
        </w:rPr>
        <w:t>3.3.5</w:t>
      </w:r>
      <w:r w:rsidR="009105AF" w:rsidRPr="00BE34C9">
        <w:rPr>
          <w:lang w:val="en-US"/>
        </w:rPr>
        <w:fldChar w:fldCharType="end"/>
      </w:r>
      <w:r w:rsidRPr="00BE34C9">
        <w:rPr>
          <w:lang w:val="en-US"/>
        </w:rPr>
        <w:t xml:space="preserve"> in all similar respects.</w:t>
      </w:r>
    </w:p>
    <w:p w:rsidR="00754424" w:rsidRPr="00BE34C9" w:rsidRDefault="00754424" w:rsidP="00754424">
      <w:pPr>
        <w:rPr>
          <w:lang w:val="en-US"/>
        </w:rPr>
      </w:pPr>
    </w:p>
    <w:p w:rsidR="009914AE" w:rsidRPr="00BE34C9" w:rsidRDefault="00FC37C4" w:rsidP="009914AE">
      <w:pPr>
        <w:pStyle w:val="Titre3"/>
        <w:rPr>
          <w:lang w:val="en-US"/>
        </w:rPr>
      </w:pPr>
      <w:bookmarkStart w:id="121" w:name="_Toc499030277"/>
      <w:r w:rsidRPr="00BE34C9">
        <w:rPr>
          <w:lang w:val="en-US"/>
        </w:rPr>
        <w:t>Results</w:t>
      </w:r>
      <w:bookmarkEnd w:id="121"/>
    </w:p>
    <w:p w:rsidR="008B3665" w:rsidRPr="00BE34C9" w:rsidRDefault="008B3665" w:rsidP="008B3665">
      <w:pPr>
        <w:spacing w:before="0" w:after="0"/>
        <w:jc w:val="left"/>
        <w:rPr>
          <w:lang w:val="en-US"/>
        </w:rPr>
      </w:pPr>
      <w:r w:rsidRPr="00BE34C9">
        <w:rPr>
          <w:lang w:val="en-US"/>
        </w:rPr>
        <w:t>The test case results</w:t>
      </w:r>
      <w:r w:rsidR="009E12D8" w:rsidRPr="009E12D8">
        <w:rPr>
          <w:lang w:val="en-US"/>
        </w:rPr>
        <w:t xml:space="preserve"> are:</w:t>
      </w:r>
    </w:p>
    <w:p w:rsidR="008B3665" w:rsidRPr="00BE34C9" w:rsidRDefault="006C34BE" w:rsidP="008B3665">
      <w:pPr>
        <w:pStyle w:val="Paragraphedeliste"/>
        <w:numPr>
          <w:ilvl w:val="0"/>
          <w:numId w:val="67"/>
        </w:numPr>
        <w:spacing w:before="0" w:after="0"/>
        <w:jc w:val="left"/>
        <w:rPr>
          <w:lang w:val="en-US"/>
        </w:rPr>
      </w:pPr>
      <w:r>
        <w:rPr>
          <w:lang w:val="en-US"/>
        </w:rPr>
        <w:t>Execution</w:t>
      </w:r>
      <w:r w:rsidRPr="004549BC">
        <w:rPr>
          <w:lang w:val="en-US"/>
        </w:rPr>
        <w:t xml:space="preserve"> </w:t>
      </w:r>
      <w:r w:rsidR="009E12D8" w:rsidRPr="009E12D8">
        <w:rPr>
          <w:lang w:val="en-US"/>
        </w:rPr>
        <w:t>logs in the "log" window</w:t>
      </w:r>
    </w:p>
    <w:p w:rsidR="008B3665" w:rsidRPr="00BE34C9" w:rsidRDefault="0093428C" w:rsidP="008B3665">
      <w:pPr>
        <w:pStyle w:val="Paragraphedeliste"/>
        <w:numPr>
          <w:ilvl w:val="0"/>
          <w:numId w:val="67"/>
        </w:numPr>
        <w:spacing w:before="0" w:after="0"/>
        <w:jc w:val="left"/>
        <w:rPr>
          <w:lang w:val="en-US"/>
        </w:rPr>
      </w:pPr>
      <w:r>
        <w:rPr>
          <w:lang w:val="en-US"/>
        </w:rPr>
        <w:t xml:space="preserve">A </w:t>
      </w:r>
      <w:r w:rsidRPr="004549BC">
        <w:rPr>
          <w:lang w:val="en-US"/>
        </w:rPr>
        <w:t>".txt"</w:t>
      </w:r>
      <w:r>
        <w:rPr>
          <w:lang w:val="en-US"/>
        </w:rPr>
        <w:t xml:space="preserve"> r</w:t>
      </w:r>
      <w:r w:rsidR="009E12D8" w:rsidRPr="009E12D8">
        <w:rPr>
          <w:lang w:val="en-US"/>
        </w:rPr>
        <w:t>eport files in the text format:</w:t>
      </w:r>
    </w:p>
    <w:p w:rsidR="008B3665" w:rsidRPr="00BE34C9" w:rsidRDefault="009E12D8" w:rsidP="008B3665">
      <w:pPr>
        <w:pStyle w:val="Paragraphedeliste"/>
        <w:numPr>
          <w:ilvl w:val="1"/>
          <w:numId w:val="67"/>
        </w:numPr>
        <w:spacing w:before="0" w:after="0"/>
        <w:jc w:val="left"/>
        <w:rPr>
          <w:lang w:val="en-US"/>
        </w:rPr>
      </w:pPr>
      <w:r w:rsidRPr="009E12D8">
        <w:rPr>
          <w:lang w:val="en-US"/>
        </w:rPr>
        <w:t>Created in the folder specified by the "</w:t>
      </w:r>
      <w:proofErr w:type="spellStart"/>
      <w:r w:rsidRPr="009E12D8">
        <w:rPr>
          <w:rFonts w:ascii="Courier New" w:hAnsi="Courier New" w:cs="Courier New"/>
          <w:lang w:val="en-US"/>
        </w:rPr>
        <w:t>resultDirectory</w:t>
      </w:r>
      <w:proofErr w:type="spellEnd"/>
      <w:r w:rsidRPr="009E12D8">
        <w:rPr>
          <w:lang w:val="en-US"/>
        </w:rPr>
        <w:t>" keyword of the JSON configuration file of the test case</w:t>
      </w:r>
    </w:p>
    <w:p w:rsidR="008B3665" w:rsidRPr="00BE34C9" w:rsidRDefault="009E12D8" w:rsidP="008B3665">
      <w:pPr>
        <w:pStyle w:val="Paragraphedeliste"/>
        <w:numPr>
          <w:ilvl w:val="1"/>
          <w:numId w:val="67"/>
        </w:numPr>
        <w:spacing w:before="0" w:after="0"/>
        <w:jc w:val="left"/>
        <w:rPr>
          <w:lang w:val="en-US"/>
        </w:rPr>
      </w:pPr>
      <w:r w:rsidRPr="009E12D8">
        <w:rPr>
          <w:lang w:val="en-US"/>
        </w:rPr>
        <w:lastRenderedPageBreak/>
        <w:t>Named "</w:t>
      </w:r>
      <w:proofErr w:type="spellStart"/>
      <w:r w:rsidRPr="009E12D8">
        <w:rPr>
          <w:rFonts w:ascii="Courier New" w:hAnsi="Courier New" w:cs="Courier New"/>
          <w:lang w:val="en-US"/>
        </w:rPr>
        <w:t>HLA_Object_certified_data</w:t>
      </w:r>
      <w:proofErr w:type="spellEnd"/>
      <w:r w:rsidRPr="009E12D8">
        <w:rPr>
          <w:rFonts w:ascii="Courier New" w:hAnsi="Courier New" w:cs="Courier New"/>
          <w:lang w:val="en-US"/>
        </w:rPr>
        <w:t>_</w:t>
      </w:r>
      <w:r w:rsidRPr="009E12D8">
        <w:rPr>
          <w:lang w:val="en-US"/>
        </w:rPr>
        <w:t>" and "</w:t>
      </w:r>
      <w:proofErr w:type="spellStart"/>
      <w:r w:rsidRPr="009E12D8">
        <w:rPr>
          <w:rFonts w:ascii="Courier New" w:hAnsi="Courier New" w:cs="Courier New"/>
          <w:lang w:val="en-US"/>
        </w:rPr>
        <w:t>HLA_Object_non_certified_data</w:t>
      </w:r>
      <w:proofErr w:type="spellEnd"/>
      <w:r w:rsidRPr="009E12D8">
        <w:rPr>
          <w:rFonts w:ascii="Courier New" w:hAnsi="Courier New" w:cs="Courier New"/>
          <w:lang w:val="en-US"/>
        </w:rPr>
        <w:t>_</w:t>
      </w:r>
      <w:r w:rsidRPr="009E12D8">
        <w:rPr>
          <w:lang w:val="en-US"/>
        </w:rPr>
        <w:t>" followed by the execution date and time</w:t>
      </w:r>
    </w:p>
    <w:p w:rsidR="008B3665" w:rsidRPr="00BE34C9" w:rsidRDefault="0093428C" w:rsidP="008B3665">
      <w:pPr>
        <w:pStyle w:val="Paragraphedeliste"/>
        <w:numPr>
          <w:ilvl w:val="1"/>
          <w:numId w:val="67"/>
        </w:numPr>
        <w:spacing w:before="0" w:after="0"/>
        <w:jc w:val="left"/>
        <w:rPr>
          <w:lang w:val="en-US"/>
        </w:rPr>
      </w:pPr>
      <w:r>
        <w:rPr>
          <w:lang w:val="en-US"/>
        </w:rPr>
        <w:t>With a c</w:t>
      </w:r>
      <w:r w:rsidR="009E12D8" w:rsidRPr="009E12D8">
        <w:rPr>
          <w:lang w:val="en-US"/>
        </w:rPr>
        <w:t xml:space="preserve">ontent </w:t>
      </w:r>
      <w:proofErr w:type="gramStart"/>
      <w:r w:rsidR="009E12D8" w:rsidRPr="009E12D8">
        <w:rPr>
          <w:lang w:val="en-US"/>
        </w:rPr>
        <w:t>similar to</w:t>
      </w:r>
      <w:proofErr w:type="gramEnd"/>
      <w:r w:rsidR="009E12D8" w:rsidRPr="009E12D8">
        <w:rPr>
          <w:lang w:val="en-US"/>
        </w:rPr>
        <w:t xml:space="preserve"> the one provided by the FCTT NG:</w:t>
      </w:r>
    </w:p>
    <w:p w:rsidR="008B3665" w:rsidRPr="00BE34C9" w:rsidRDefault="008B3665" w:rsidP="008B3665">
      <w:pPr>
        <w:pStyle w:val="Paragraphedeliste"/>
        <w:spacing w:before="0" w:after="0"/>
        <w:ind w:left="1440"/>
        <w:jc w:val="left"/>
        <w:rPr>
          <w:lang w:val="en-US"/>
        </w:rPr>
      </w:pPr>
    </w:p>
    <w:p w:rsidR="00FC17B1" w:rsidRPr="00BE34C9" w:rsidRDefault="00FC17B1" w:rsidP="008B3665">
      <w:pPr>
        <w:pStyle w:val="Paragraphedeliste"/>
        <w:spacing w:before="0" w:after="0"/>
        <w:ind w:left="1440"/>
        <w:jc w:val="left"/>
        <w:rPr>
          <w:lang w:val="en-US"/>
        </w:rPr>
      </w:pPr>
    </w:p>
    <w:p w:rsidR="00443463" w:rsidRPr="00BE34C9" w:rsidRDefault="00443463" w:rsidP="00443463">
      <w:pPr>
        <w:spacing w:before="0" w:after="0"/>
        <w:jc w:val="left"/>
        <w:rPr>
          <w:lang w:val="en-US"/>
        </w:rPr>
        <w:sectPr w:rsidR="00443463" w:rsidRPr="00BE34C9" w:rsidSect="00443463">
          <w:pgSz w:w="11906" w:h="16838" w:code="9"/>
          <w:pgMar w:top="1134" w:right="1134" w:bottom="1134" w:left="1134" w:header="680" w:footer="509" w:gutter="0"/>
          <w:cols w:space="720"/>
          <w:docGrid w:linePitch="272"/>
        </w:sectPr>
      </w:pPr>
    </w:p>
    <w:p w:rsidR="00740282" w:rsidRPr="00BE34C9" w:rsidRDefault="00740282">
      <w:pPr>
        <w:spacing w:before="0" w:after="0"/>
        <w:jc w:val="left"/>
        <w:rPr>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Certification results "TestFederate"</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Date : 2017_04_05_15h30m41s</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Results for the data and the interactions certificated</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The columns "State reception" and "State sending" use the following marking :</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 for "Result" and "D" for "Declaration at start from the SOM"</w:t>
      </w:r>
    </w:p>
    <w:p w:rsidR="009E539A"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w:t>
      </w:r>
    </w:p>
    <w:p w:rsidR="009E539A" w:rsidRPr="00BE34C9" w:rsidRDefault="009E539A"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033291" w:rsidRPr="00BE34C9" w:rsidRDefault="009E12D8" w:rsidP="009E539A">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Counter and send status                            Counter and receive status                                             </w:t>
      </w:r>
    </w:p>
    <w:p w:rsidR="00033291" w:rsidRPr="00BE34C9" w:rsidRDefault="00033291"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Objets</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HLAobjectRoot</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BaseEntity</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AccelerationVector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DeadReckoningAlgorithm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Orientation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WorldLocation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VelocityVector                      30    R : ExpectedSeen (D : ExpectedNotSeen)        26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Interactions</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HLAinteractionRoot</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WeaponFire</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EventIdentifier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FireControlSolutionRange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FireMissionIndex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FiringLocation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FiringObjectIdentifier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FuseType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InitialVelocityVector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MunitionObjectIdentifier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MunitionType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QuantityFired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RateOfFire                          6     R : ExpectedSeen (D : ExpectedNotSeen)        5     R : ExpectedSeen (D : ExpectedNotSeen)       </w:t>
      </w:r>
    </w:p>
    <w:p w:rsidR="00033291" w:rsidRPr="00BE34C9" w:rsidRDefault="009E12D8" w:rsidP="0003329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noProof/>
          <w:sz w:val="14"/>
          <w:szCs w:val="14"/>
          <w:lang w:val="en-US"/>
        </w:rPr>
      </w:pPr>
      <w:r>
        <w:rPr>
          <w:rFonts w:ascii="Courier New" w:hAnsi="Courier New" w:cs="Courier New"/>
          <w:noProof/>
          <w:sz w:val="14"/>
          <w:szCs w:val="14"/>
          <w:lang w:val="en-US"/>
        </w:rPr>
        <w:t xml:space="preserve">            TargetObjectIdentifier              6     R : ExpectedSeen (D : ExpectedNotSeen)        5     R : ExpectedSeen (D : ExpectedNotSeen)       </w:t>
      </w:r>
    </w:p>
    <w:p w:rsidR="00443463" w:rsidRPr="00BE34C9" w:rsidRDefault="00443463" w:rsidP="00632013">
      <w:pPr>
        <w:pStyle w:val="Titre2"/>
        <w:rPr>
          <w:noProof/>
          <w:lang w:val="en-US"/>
        </w:rPr>
        <w:sectPr w:rsidR="00443463" w:rsidRPr="00BE34C9" w:rsidSect="00443463">
          <w:pgSz w:w="16838" w:h="11906" w:orient="landscape" w:code="9"/>
          <w:pgMar w:top="1134" w:right="1134" w:bottom="1134" w:left="1134" w:header="680" w:footer="509" w:gutter="0"/>
          <w:cols w:space="720"/>
          <w:docGrid w:linePitch="272"/>
        </w:sectPr>
      </w:pPr>
    </w:p>
    <w:p w:rsidR="00632013" w:rsidRPr="00BE34C9" w:rsidRDefault="004549BC" w:rsidP="00632013">
      <w:pPr>
        <w:pStyle w:val="Titre2"/>
        <w:rPr>
          <w:lang w:val="en-US"/>
        </w:rPr>
      </w:pPr>
      <w:bookmarkStart w:id="122" w:name="_Toc499030278"/>
      <w:r>
        <w:rPr>
          <w:szCs w:val="22"/>
          <w:lang w:val="en-US" w:eastAsia="en-US"/>
        </w:rPr>
        <w:lastRenderedPageBreak/>
        <w:t>Test Case « HLA Services Verification »</w:t>
      </w:r>
      <w:bookmarkEnd w:id="122"/>
    </w:p>
    <w:p w:rsidR="00A65E6F" w:rsidRPr="00BE34C9" w:rsidRDefault="009E12D8" w:rsidP="00A65E6F">
      <w:pPr>
        <w:pStyle w:val="Titre3"/>
        <w:rPr>
          <w:lang w:val="en-US"/>
        </w:rPr>
      </w:pPr>
      <w:bookmarkStart w:id="123" w:name="_Toc499030279"/>
      <w:r w:rsidRPr="009E12D8">
        <w:rPr>
          <w:lang w:val="en-US"/>
        </w:rPr>
        <w:t>Role</w:t>
      </w:r>
      <w:bookmarkEnd w:id="123"/>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0B19F7" w:rsidRPr="006A1AF5" w:rsidTr="008A7196">
        <w:trPr>
          <w:trHeight w:val="419"/>
        </w:trPr>
        <w:tc>
          <w:tcPr>
            <w:tcW w:w="1101" w:type="dxa"/>
            <w:tcBorders>
              <w:right w:val="single" w:sz="8" w:space="0" w:color="4BACC6"/>
            </w:tcBorders>
          </w:tcPr>
          <w:p w:rsidR="000B19F7" w:rsidRPr="00BE34C9" w:rsidRDefault="003D084D" w:rsidP="008A7196">
            <w:pPr>
              <w:spacing w:before="0" w:after="0"/>
              <w:jc w:val="center"/>
              <w:rPr>
                <w:b/>
                <w:bCs/>
                <w:lang w:val="en-US"/>
              </w:rPr>
            </w:pPr>
            <w:r>
              <w:rPr>
                <w:b/>
                <w:noProof/>
              </w:rPr>
              <w:drawing>
                <wp:inline distT="0" distB="0" distL="0" distR="0">
                  <wp:extent cx="223200" cy="223200"/>
                  <wp:effectExtent l="0" t="0" r="0" b="0"/>
                  <wp:docPr id="37" name="Image 21" descr="http://www.atome77.com/images/icones/icone-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atome77.com/images/icones/icone-inform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00" cy="22320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0B19F7" w:rsidRPr="00BE34C9" w:rsidRDefault="00F653C8" w:rsidP="00F653C8">
            <w:pPr>
              <w:rPr>
                <w:lang w:val="en-US"/>
              </w:rPr>
            </w:pPr>
            <w:r w:rsidRPr="00BE34C9">
              <w:rPr>
                <w:lang w:val="en-US"/>
              </w:rPr>
              <w:t>This test case is functionally equivalent to the "Services" tab of the "FCTT_NG".</w:t>
            </w:r>
          </w:p>
        </w:tc>
      </w:tr>
    </w:tbl>
    <w:p w:rsidR="008B3665" w:rsidRPr="00BE34C9" w:rsidRDefault="008B3665" w:rsidP="00DA78D1">
      <w:pPr>
        <w:rPr>
          <w:lang w:val="en-US"/>
        </w:rPr>
      </w:pPr>
      <w:r w:rsidRPr="00BE34C9">
        <w:rPr>
          <w:lang w:val="en-US"/>
        </w:rPr>
        <w:t>This test case verifies that the federate uses only the services specified in its SOM.</w:t>
      </w:r>
    </w:p>
    <w:p w:rsidR="000B19F7" w:rsidRPr="00BE34C9" w:rsidRDefault="000B19F7" w:rsidP="00375D74">
      <w:pPr>
        <w:pStyle w:val="Paragraphedeliste"/>
        <w:ind w:left="1418" w:hanging="1418"/>
        <w:rPr>
          <w:rStyle w:val="ReqIDCar"/>
          <w:lang w:val="en-US"/>
        </w:rPr>
      </w:pPr>
    </w:p>
    <w:p w:rsidR="00493EE1" w:rsidRPr="00BE34C9" w:rsidRDefault="000C79B6" w:rsidP="00493EE1">
      <w:pPr>
        <w:rPr>
          <w:lang w:val="en-US"/>
        </w:rPr>
      </w:pPr>
      <w:r w:rsidRPr="00BE34C9">
        <w:rPr>
          <w:lang w:val="en-US"/>
        </w:rPr>
        <w:t>The interoperability requirements associated with this test case are as follows:</w:t>
      </w:r>
    </w:p>
    <w:p w:rsidR="002C5C83" w:rsidRPr="00BE34C9" w:rsidRDefault="004549BC" w:rsidP="002C5C83">
      <w:pPr>
        <w:pStyle w:val="Paragraphedeliste"/>
        <w:ind w:left="1418" w:hanging="1418"/>
        <w:rPr>
          <w:rStyle w:val="ReqTextCar"/>
          <w:lang w:val="en-US"/>
        </w:rPr>
      </w:pPr>
      <w:r>
        <w:rPr>
          <w:rStyle w:val="ReqIDCar"/>
          <w:lang w:val="en-US"/>
        </w:rPr>
        <w:t>[IR-SOM-0019]</w:t>
      </w:r>
      <w:r w:rsidR="009E12D8" w:rsidRPr="009E12D8">
        <w:rPr>
          <w:lang w:val="en-US"/>
        </w:rPr>
        <w:t>:</w:t>
      </w:r>
      <w:r w:rsidR="009E12D8" w:rsidRPr="009E12D8">
        <w:rPr>
          <w:lang w:val="en-US"/>
        </w:rPr>
        <w:tab/>
      </w:r>
      <w:proofErr w:type="spellStart"/>
      <w:r w:rsidR="009E12D8" w:rsidRPr="009E12D8">
        <w:rPr>
          <w:rStyle w:val="ReqTextCar"/>
          <w:lang w:val="en-US"/>
        </w:rPr>
        <w:t>SuT</w:t>
      </w:r>
      <w:proofErr w:type="spellEnd"/>
      <w:r w:rsidR="009E12D8" w:rsidRPr="009E12D8">
        <w:rPr>
          <w:rStyle w:val="ReqTextCar"/>
          <w:lang w:val="en-US"/>
        </w:rPr>
        <w:t xml:space="preserve"> shall implement/use all HLA services as described as implemented/used in CS/SOM</w:t>
      </w:r>
    </w:p>
    <w:p w:rsidR="00375D74" w:rsidRPr="00BE34C9" w:rsidRDefault="009E12D8" w:rsidP="002C5C83">
      <w:pPr>
        <w:pStyle w:val="Paragraphedeliste"/>
        <w:ind w:left="1418" w:hanging="1418"/>
        <w:rPr>
          <w:rStyle w:val="ReqTextCar"/>
          <w:lang w:val="en-US"/>
        </w:rPr>
      </w:pPr>
      <w:r w:rsidRPr="009E12D8">
        <w:rPr>
          <w:rStyle w:val="ReqIDCar"/>
          <w:lang w:val="en-US"/>
        </w:rPr>
        <w:t>[IR-SOM-0020]</w:t>
      </w:r>
      <w:r w:rsidRPr="009E12D8">
        <w:rPr>
          <w:lang w:val="en-US"/>
        </w:rPr>
        <w:t>:</w:t>
      </w:r>
      <w:r w:rsidRPr="009E12D8">
        <w:rPr>
          <w:lang w:val="en-US"/>
        </w:rPr>
        <w:tab/>
      </w:r>
      <w:proofErr w:type="spellStart"/>
      <w:r w:rsidRPr="009E12D8">
        <w:rPr>
          <w:rStyle w:val="ReqTextCar"/>
          <w:lang w:val="en-US"/>
        </w:rPr>
        <w:t>SuT</w:t>
      </w:r>
      <w:proofErr w:type="spellEnd"/>
      <w:r w:rsidRPr="009E12D8">
        <w:rPr>
          <w:rStyle w:val="ReqTextCar"/>
          <w:lang w:val="en-US"/>
        </w:rPr>
        <w:t xml:space="preserve"> shall not implement/use any HLA service that is not described as implemented/used in CS/SOM</w:t>
      </w:r>
    </w:p>
    <w:p w:rsidR="00375D74" w:rsidRPr="00BE34C9" w:rsidRDefault="00375D74" w:rsidP="007B3E8E">
      <w:pPr>
        <w:rPr>
          <w:lang w:val="en-US"/>
        </w:rPr>
      </w:pPr>
    </w:p>
    <w:p w:rsidR="00A65E6F" w:rsidRPr="00BE34C9" w:rsidRDefault="00A65E6F" w:rsidP="00A65E6F">
      <w:pPr>
        <w:pStyle w:val="Titre3"/>
        <w:rPr>
          <w:lang w:val="en-US"/>
        </w:rPr>
      </w:pPr>
      <w:bookmarkStart w:id="124" w:name="_Toc499030280"/>
      <w:r w:rsidRPr="00BE34C9">
        <w:rPr>
          <w:lang w:val="en-US"/>
        </w:rPr>
        <w:t>Impl</w:t>
      </w:r>
      <w:r w:rsidR="00E175CA" w:rsidRPr="00BE34C9">
        <w:rPr>
          <w:lang w:val="en-US"/>
        </w:rPr>
        <w:t>e</w:t>
      </w:r>
      <w:r w:rsidRPr="00BE34C9">
        <w:rPr>
          <w:lang w:val="en-US"/>
        </w:rPr>
        <w:t>mentation</w:t>
      </w:r>
      <w:bookmarkEnd w:id="124"/>
    </w:p>
    <w:p w:rsidR="008B3665" w:rsidRPr="00BE34C9" w:rsidRDefault="008B3665" w:rsidP="008B3665">
      <w:pPr>
        <w:rPr>
          <w:lang w:val="en-US"/>
        </w:rPr>
      </w:pPr>
      <w:r w:rsidRPr="00BE34C9">
        <w:rPr>
          <w:lang w:val="en-US"/>
        </w:rPr>
        <w:t xml:space="preserve">This test case is implemented in a </w:t>
      </w:r>
      <w:r w:rsidR="00632E09">
        <w:rPr>
          <w:lang w:val="en-US"/>
        </w:rPr>
        <w:t>Gradle</w:t>
      </w:r>
      <w:r w:rsidR="009E12D8" w:rsidRPr="009E12D8">
        <w:rPr>
          <w:lang w:val="en-US"/>
        </w:rPr>
        <w:t xml:space="preserve"> project tree:</w:t>
      </w:r>
    </w:p>
    <w:p w:rsidR="008B3665" w:rsidRPr="00BE34C9" w:rsidRDefault="009E12D8" w:rsidP="008B3665">
      <w:pPr>
        <w:pStyle w:val="Paragraphedeliste"/>
        <w:numPr>
          <w:ilvl w:val="0"/>
          <w:numId w:val="38"/>
        </w:numPr>
        <w:ind w:left="714" w:hanging="357"/>
        <w:rPr>
          <w:lang w:val="en-US"/>
        </w:rPr>
      </w:pPr>
      <w:r w:rsidRPr="009E12D8">
        <w:rPr>
          <w:lang w:val="en-US"/>
        </w:rPr>
        <w:t>The project is named "</w:t>
      </w:r>
      <w:proofErr w:type="spellStart"/>
      <w:r w:rsidRPr="009E12D8">
        <w:rPr>
          <w:rFonts w:ascii="Courier New" w:hAnsi="Courier New" w:cs="Courier New"/>
          <w:lang w:val="en-US"/>
        </w:rPr>
        <w:t>TS_HLA_Services</w:t>
      </w:r>
      <w:proofErr w:type="spellEnd"/>
      <w:r w:rsidRPr="009E12D8">
        <w:rPr>
          <w:lang w:val="en-US"/>
        </w:rPr>
        <w:t>"</w:t>
      </w:r>
    </w:p>
    <w:p w:rsidR="008B3665" w:rsidRPr="00BE34C9" w:rsidRDefault="009E12D8" w:rsidP="008B3665">
      <w:pPr>
        <w:pStyle w:val="Paragraphedeliste"/>
        <w:numPr>
          <w:ilvl w:val="0"/>
          <w:numId w:val="38"/>
        </w:numPr>
        <w:ind w:left="714" w:hanging="357"/>
        <w:rPr>
          <w:lang w:val="en-US"/>
        </w:rPr>
      </w:pPr>
      <w:r w:rsidRPr="009E12D8">
        <w:rPr>
          <w:lang w:val="en-US"/>
        </w:rPr>
        <w:t>The source file for the test case is named "</w:t>
      </w:r>
      <w:r w:rsidRPr="009E12D8">
        <w:rPr>
          <w:rFonts w:ascii="Courier New" w:hAnsi="Courier New" w:cs="Courier New"/>
          <w:lang w:val="en-US"/>
        </w:rPr>
        <w:t>TC_001_Services_Check.java</w:t>
      </w:r>
      <w:r w:rsidRPr="009E12D8">
        <w:rPr>
          <w:lang w:val="en-US"/>
        </w:rPr>
        <w:t>"</w:t>
      </w:r>
    </w:p>
    <w:p w:rsidR="008B3665" w:rsidRPr="00BE34C9" w:rsidRDefault="009E12D8" w:rsidP="008B3665">
      <w:pPr>
        <w:pStyle w:val="Paragraphedeliste"/>
        <w:numPr>
          <w:ilvl w:val="0"/>
          <w:numId w:val="38"/>
        </w:numPr>
        <w:ind w:left="714" w:hanging="357"/>
        <w:rPr>
          <w:lang w:val="en-US"/>
        </w:rPr>
      </w:pPr>
      <w:r w:rsidRPr="009E12D8">
        <w:rPr>
          <w:lang w:val="en-US"/>
        </w:rPr>
        <w:t>The source file for the test case parameter manager is named "</w:t>
      </w:r>
      <w:r w:rsidRPr="009E12D8">
        <w:rPr>
          <w:rFonts w:ascii="Courier New" w:hAnsi="Courier New" w:cs="Courier New"/>
          <w:lang w:val="en-US"/>
        </w:rPr>
        <w:t>HLA_Services_TcParam.java</w:t>
      </w:r>
      <w:r w:rsidRPr="009E12D8">
        <w:rPr>
          <w:lang w:val="en-US"/>
        </w:rPr>
        <w:t>"</w:t>
      </w:r>
    </w:p>
    <w:p w:rsidR="008B3665" w:rsidRPr="00BE34C9" w:rsidRDefault="009E12D8" w:rsidP="008B3665">
      <w:pPr>
        <w:pStyle w:val="Paragraphedeliste"/>
        <w:numPr>
          <w:ilvl w:val="0"/>
          <w:numId w:val="38"/>
        </w:numPr>
        <w:ind w:left="714" w:hanging="357"/>
        <w:rPr>
          <w:lang w:val="en-US"/>
        </w:rPr>
      </w:pPr>
      <w:r w:rsidRPr="009E12D8">
        <w:rPr>
          <w:lang w:val="en-US"/>
        </w:rPr>
        <w:t>The source file for the test case model is named "</w:t>
      </w:r>
      <w:r w:rsidRPr="009E12D8">
        <w:rPr>
          <w:rFonts w:ascii="Courier New" w:hAnsi="Courier New" w:cs="Courier New"/>
          <w:lang w:val="en-US"/>
        </w:rPr>
        <w:t>HLA_Services_BaseModel.java</w:t>
      </w:r>
      <w:r w:rsidRPr="009E12D8">
        <w:rPr>
          <w:lang w:val="en-US"/>
        </w:rPr>
        <w:t>"</w:t>
      </w:r>
    </w:p>
    <w:p w:rsidR="008B3665" w:rsidRPr="00BE34C9" w:rsidRDefault="008B3665" w:rsidP="009A49CA">
      <w:pPr>
        <w:rPr>
          <w:lang w:val="en-US"/>
        </w:rPr>
      </w:pPr>
    </w:p>
    <w:p w:rsidR="009A49CA" w:rsidRPr="00BE34C9" w:rsidRDefault="009E12D8" w:rsidP="009A49CA">
      <w:pPr>
        <w:pStyle w:val="Titre4"/>
        <w:rPr>
          <w:lang w:val="en-US"/>
        </w:rPr>
      </w:pPr>
      <w:bookmarkStart w:id="125" w:name="_Toc499030281"/>
      <w:r w:rsidRPr="009E12D8">
        <w:rPr>
          <w:lang w:val="en-US"/>
        </w:rPr>
        <w:t>Test case main class</w:t>
      </w:r>
      <w:bookmarkEnd w:id="125"/>
    </w:p>
    <w:p w:rsidR="008B3665" w:rsidRPr="00BE34C9" w:rsidRDefault="008B3665" w:rsidP="008B3665">
      <w:pPr>
        <w:rPr>
          <w:lang w:val="en-US"/>
        </w:rPr>
      </w:pPr>
      <w:r w:rsidRPr="00BE34C9">
        <w:rPr>
          <w:lang w:val="en-US"/>
        </w:rPr>
        <w:t xml:space="preserve">The test case </w:t>
      </w:r>
      <w:r w:rsidR="008102DA">
        <w:rPr>
          <w:lang w:val="en-US"/>
        </w:rPr>
        <w:t>is</w:t>
      </w:r>
      <w:r w:rsidRPr="00BE34C9">
        <w:rPr>
          <w:lang w:val="en-US"/>
        </w:rPr>
        <w:t xml:space="preserve"> a class implementing the "</w:t>
      </w:r>
      <w:proofErr w:type="spellStart"/>
      <w:r w:rsidRPr="00BE34C9">
        <w:rPr>
          <w:rFonts w:ascii="Courier New" w:hAnsi="Courier New" w:cs="Courier New"/>
          <w:lang w:val="en-US"/>
        </w:rPr>
        <w:t>IVCT_AbstractTestCase</w:t>
      </w:r>
      <w:proofErr w:type="spellEnd"/>
      <w:r w:rsidRPr="00BE34C9">
        <w:rPr>
          <w:lang w:val="en-US"/>
        </w:rPr>
        <w:t>" interface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7A51B5">
        <w:rPr>
          <w:lang w:val="en-US"/>
        </w:rPr>
        <w:t>2.3.1</w:t>
      </w:r>
      <w:r w:rsidR="009105AF" w:rsidRPr="00BE34C9">
        <w:rPr>
          <w:lang w:val="en-US"/>
        </w:rPr>
        <w:fldChar w:fldCharType="end"/>
      </w:r>
      <w:r w:rsidRPr="00BE34C9">
        <w:rPr>
          <w:lang w:val="en-US"/>
        </w:rPr>
        <w:t>). The "</w:t>
      </w:r>
      <w:proofErr w:type="spellStart"/>
      <w:r w:rsidRPr="00BE34C9">
        <w:rPr>
          <w:rFonts w:ascii="Courier New" w:hAnsi="Courier New" w:cs="Courier New"/>
          <w:lang w:val="en-US"/>
        </w:rPr>
        <w:t>tc_hla_services</w:t>
      </w:r>
      <w:proofErr w:type="spellEnd"/>
      <w:r w:rsidRPr="00BE34C9">
        <w:rPr>
          <w:rFonts w:ascii="Courier New" w:hAnsi="Courier New" w:cs="Courier New"/>
          <w:lang w:val="en-US"/>
        </w:rPr>
        <w:t>\TC_001_Services_Check.java</w:t>
      </w:r>
      <w:r w:rsidRPr="00BE34C9">
        <w:rPr>
          <w:lang w:val="en-US"/>
        </w:rPr>
        <w:t xml:space="preserve">" </w:t>
      </w:r>
      <w:r w:rsidR="008102DA" w:rsidRPr="00BE34C9">
        <w:rPr>
          <w:lang w:val="en-US"/>
        </w:rPr>
        <w:t xml:space="preserve">source file </w:t>
      </w:r>
      <w:r w:rsidRPr="00BE34C9">
        <w:rPr>
          <w:lang w:val="en-US"/>
        </w:rPr>
        <w:t>implements the "</w:t>
      </w:r>
      <w:r w:rsidRPr="00BE34C9">
        <w:rPr>
          <w:rFonts w:ascii="Courier New" w:hAnsi="Courier New" w:cs="Courier New"/>
          <w:lang w:val="en-US"/>
        </w:rPr>
        <w:t>TC_001_Services_Check</w:t>
      </w:r>
      <w:r w:rsidRPr="00BE34C9">
        <w:rPr>
          <w:lang w:val="en-US"/>
        </w:rPr>
        <w:t xml:space="preserve">" </w:t>
      </w:r>
      <w:r w:rsidR="008102DA" w:rsidRPr="00BE34C9">
        <w:rPr>
          <w:lang w:val="en-US"/>
        </w:rPr>
        <w:t xml:space="preserve">class </w:t>
      </w:r>
      <w:r w:rsidRPr="00BE34C9">
        <w:rPr>
          <w:lang w:val="en-US"/>
        </w:rPr>
        <w:t>and its methods:</w:t>
      </w:r>
    </w:p>
    <w:p w:rsidR="008B3665" w:rsidRPr="00BE34C9" w:rsidRDefault="008B3665" w:rsidP="008B3665">
      <w:pPr>
        <w:pStyle w:val="Paragraphedeliste"/>
        <w:numPr>
          <w:ilvl w:val="0"/>
          <w:numId w:val="35"/>
        </w:numPr>
        <w:rPr>
          <w:lang w:val="en-US"/>
        </w:rPr>
      </w:pPr>
      <w:r w:rsidRPr="00BE34C9">
        <w:rPr>
          <w:lang w:val="en-US"/>
        </w:rPr>
        <w:t>"</w:t>
      </w:r>
      <w:proofErr w:type="spellStart"/>
      <w:r w:rsidRPr="00BE34C9">
        <w:rPr>
          <w:rFonts w:ascii="Courier New" w:hAnsi="Courier New" w:cs="Courier New"/>
          <w:lang w:val="en-US"/>
        </w:rPr>
        <w:t>getIVCT_BaseModel</w:t>
      </w:r>
      <w:proofErr w:type="spellEnd"/>
      <w:r w:rsidR="009E12D8" w:rsidRPr="009E12D8">
        <w:rPr>
          <w:lang w:val="en-US"/>
        </w:rPr>
        <w:t>" to initialize the ETC by creating:</w:t>
      </w:r>
    </w:p>
    <w:p w:rsidR="008B3665" w:rsidRPr="00BE34C9" w:rsidRDefault="009E12D8" w:rsidP="008B3665">
      <w:pPr>
        <w:pStyle w:val="Paragraphedeliste"/>
        <w:numPr>
          <w:ilvl w:val="1"/>
          <w:numId w:val="39"/>
        </w:numPr>
        <w:rPr>
          <w:lang w:val="en-US"/>
        </w:rPr>
      </w:pPr>
      <w:r w:rsidRPr="009E12D8">
        <w:rPr>
          <w:lang w:val="en-US"/>
        </w:rPr>
        <w:t>an instance of the "</w:t>
      </w:r>
      <w:proofErr w:type="spellStart"/>
      <w:r w:rsidRPr="009E12D8">
        <w:rPr>
          <w:rFonts w:ascii="Courier New" w:hAnsi="Courier New" w:cs="Courier New"/>
          <w:lang w:val="en-US"/>
        </w:rPr>
        <w:t>HLA_Services_BaseModel</w:t>
      </w:r>
      <w:proofErr w:type="spellEnd"/>
      <w:r w:rsidRPr="009E12D8">
        <w:rPr>
          <w:lang w:val="en-US"/>
        </w:rPr>
        <w:t>"</w:t>
      </w:r>
      <w:r w:rsidR="008102DA">
        <w:rPr>
          <w:lang w:val="en-US"/>
        </w:rPr>
        <w:t xml:space="preserve"> </w:t>
      </w:r>
      <w:r w:rsidR="008102DA" w:rsidRPr="004549BC">
        <w:rPr>
          <w:lang w:val="en-US"/>
        </w:rPr>
        <w:t>model</w:t>
      </w:r>
    </w:p>
    <w:p w:rsidR="008B3665" w:rsidRPr="00BE34C9" w:rsidRDefault="009E12D8" w:rsidP="008B3665">
      <w:pPr>
        <w:pStyle w:val="Paragraphedeliste"/>
        <w:numPr>
          <w:ilvl w:val="1"/>
          <w:numId w:val="39"/>
        </w:numPr>
        <w:rPr>
          <w:lang w:val="en-US"/>
        </w:rPr>
      </w:pPr>
      <w:r w:rsidRPr="009E12D8">
        <w:rPr>
          <w:lang w:val="en-US"/>
        </w:rPr>
        <w:t>an instance of the "</w:t>
      </w:r>
      <w:proofErr w:type="spellStart"/>
      <w:r w:rsidRPr="009E12D8">
        <w:rPr>
          <w:rFonts w:ascii="Courier New" w:hAnsi="Courier New" w:cs="Courier New"/>
          <w:lang w:val="en-US"/>
        </w:rPr>
        <w:t>HLA_Services_TcParam</w:t>
      </w:r>
      <w:proofErr w:type="spellEnd"/>
      <w:r w:rsidRPr="009E12D8">
        <w:rPr>
          <w:lang w:val="en-US"/>
        </w:rPr>
        <w:t>"</w:t>
      </w:r>
      <w:r w:rsidR="008102DA">
        <w:rPr>
          <w:lang w:val="en-US"/>
        </w:rPr>
        <w:t xml:space="preserve"> </w:t>
      </w:r>
      <w:r w:rsidR="008102DA" w:rsidRPr="004549BC">
        <w:rPr>
          <w:lang w:val="en-US"/>
        </w:rPr>
        <w:t>parameters</w:t>
      </w:r>
    </w:p>
    <w:p w:rsidR="008B3665" w:rsidRPr="00BE34C9" w:rsidRDefault="009E12D8" w:rsidP="008B3665">
      <w:pPr>
        <w:pStyle w:val="Paragraphedeliste"/>
        <w:numPr>
          <w:ilvl w:val="1"/>
          <w:numId w:val="39"/>
        </w:numPr>
        <w:rPr>
          <w:lang w:val="en-US"/>
        </w:rPr>
      </w:pPr>
      <w:r w:rsidRPr="009E12D8">
        <w:rPr>
          <w:lang w:val="en-US"/>
        </w:rPr>
        <w:t>a "</w:t>
      </w:r>
      <w:proofErr w:type="spellStart"/>
      <w:r w:rsidRPr="009E12D8">
        <w:rPr>
          <w:rFonts w:ascii="Courier New" w:hAnsi="Courier New" w:cs="Courier New"/>
          <w:lang w:val="en-US"/>
        </w:rPr>
        <w:t>FCTTFilesCheck</w:t>
      </w:r>
      <w:proofErr w:type="spellEnd"/>
      <w:r w:rsidRPr="009E12D8">
        <w:rPr>
          <w:lang w:val="en-US"/>
        </w:rPr>
        <w:t>"</w:t>
      </w:r>
      <w:r w:rsidR="008102DA">
        <w:rPr>
          <w:lang w:val="en-US"/>
        </w:rPr>
        <w:t xml:space="preserve"> business instance</w:t>
      </w:r>
    </w:p>
    <w:p w:rsidR="008B3665" w:rsidRPr="00BE34C9" w:rsidRDefault="009E12D8" w:rsidP="008B3665">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logTestPurpose</w:t>
      </w:r>
      <w:proofErr w:type="spellEnd"/>
      <w:r w:rsidRPr="009E12D8">
        <w:rPr>
          <w:lang w:val="en-US"/>
        </w:rPr>
        <w:t>" to log the purpose of the test-case</w:t>
      </w:r>
    </w:p>
    <w:p w:rsidR="008B3665" w:rsidRPr="00BE34C9" w:rsidRDefault="009E12D8" w:rsidP="008B3665">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preambleAction</w:t>
      </w:r>
      <w:proofErr w:type="spellEnd"/>
      <w:r w:rsidRPr="009E12D8">
        <w:rPr>
          <w:lang w:val="en-US"/>
        </w:rPr>
        <w:t>" to prepare the execution of the test-case:</w:t>
      </w:r>
    </w:p>
    <w:p w:rsidR="008B3665" w:rsidRPr="00BE34C9" w:rsidRDefault="009E12D8" w:rsidP="008B3665">
      <w:pPr>
        <w:pStyle w:val="Paragraphedeliste"/>
        <w:numPr>
          <w:ilvl w:val="1"/>
          <w:numId w:val="39"/>
        </w:numPr>
        <w:rPr>
          <w:lang w:val="en-US"/>
        </w:rPr>
      </w:pPr>
      <w:r w:rsidRPr="009E12D8">
        <w:rPr>
          <w:lang w:val="en-US"/>
        </w:rPr>
        <w:t>Enable the "</w:t>
      </w:r>
      <w:proofErr w:type="spellStart"/>
      <w:r w:rsidRPr="009E12D8">
        <w:rPr>
          <w:rFonts w:ascii="Courier New" w:hAnsi="Courier New" w:cs="Courier New"/>
          <w:lang w:val="en-US"/>
        </w:rPr>
        <w:t>FCTTFilesCheck</w:t>
      </w:r>
      <w:proofErr w:type="spellEnd"/>
      <w:r w:rsidRPr="009E12D8">
        <w:rPr>
          <w:lang w:val="en-US"/>
        </w:rPr>
        <w:t>" instance to:</w:t>
      </w:r>
    </w:p>
    <w:p w:rsidR="008B3665" w:rsidRPr="00BE34C9" w:rsidRDefault="009E12D8" w:rsidP="008B3665">
      <w:pPr>
        <w:pStyle w:val="Paragraphedeliste"/>
        <w:numPr>
          <w:ilvl w:val="2"/>
          <w:numId w:val="39"/>
        </w:numPr>
        <w:rPr>
          <w:lang w:val="en-US"/>
        </w:rPr>
      </w:pPr>
      <w:r w:rsidRPr="009E12D8">
        <w:rPr>
          <w:lang w:val="en-US"/>
        </w:rPr>
        <w:t>Load SOM and FOM files</w:t>
      </w:r>
    </w:p>
    <w:p w:rsidR="008B3665" w:rsidRPr="00BE34C9" w:rsidRDefault="009E12D8" w:rsidP="008B3665">
      <w:pPr>
        <w:pStyle w:val="Paragraphedeliste"/>
        <w:numPr>
          <w:ilvl w:val="2"/>
          <w:numId w:val="39"/>
        </w:numPr>
        <w:rPr>
          <w:lang w:val="en-US"/>
        </w:rPr>
      </w:pPr>
      <w:r w:rsidRPr="009E12D8">
        <w:rPr>
          <w:lang w:val="en-US"/>
        </w:rPr>
        <w:t xml:space="preserve">Populate a data model (class </w:t>
      </w:r>
      <w:r w:rsidRPr="009E12D8">
        <w:rPr>
          <w:rFonts w:ascii="Courier New" w:hAnsi="Courier New" w:cs="Courier New"/>
          <w:lang w:val="en-US"/>
        </w:rPr>
        <w:t>"</w:t>
      </w:r>
      <w:proofErr w:type="spellStart"/>
      <w:r w:rsidRPr="009E12D8">
        <w:rPr>
          <w:rFonts w:ascii="Courier New" w:hAnsi="Courier New" w:cs="Courier New"/>
          <w:lang w:val="en-US"/>
        </w:rPr>
        <w:t>ServiceHLA</w:t>
      </w:r>
      <w:proofErr w:type="spellEnd"/>
      <w:r w:rsidRPr="009E12D8">
        <w:rPr>
          <w:rFonts w:ascii="Courier New" w:hAnsi="Courier New" w:cs="Courier New"/>
          <w:lang w:val="en-US"/>
        </w:rPr>
        <w:t>"</w:t>
      </w:r>
      <w:r w:rsidRPr="009E12D8">
        <w:rPr>
          <w:lang w:val="en-US"/>
        </w:rPr>
        <w:t xml:space="preserve"> reused from the FCTT NG)</w:t>
      </w:r>
    </w:p>
    <w:p w:rsidR="008B3665" w:rsidRPr="00BE34C9" w:rsidRDefault="009E12D8" w:rsidP="008B3665">
      <w:pPr>
        <w:pStyle w:val="Paragraphedeliste"/>
        <w:numPr>
          <w:ilvl w:val="1"/>
          <w:numId w:val="39"/>
        </w:numPr>
        <w:rPr>
          <w:lang w:val="en-US"/>
        </w:rPr>
      </w:pPr>
      <w:r w:rsidRPr="009E12D8">
        <w:rPr>
          <w:lang w:val="en-US"/>
        </w:rPr>
        <w:t>Connect to the RTI</w:t>
      </w:r>
    </w:p>
    <w:p w:rsidR="008B3665" w:rsidRPr="00BE34C9" w:rsidRDefault="009E12D8" w:rsidP="008B3665">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performTest</w:t>
      </w:r>
      <w:proofErr w:type="spellEnd"/>
      <w:r w:rsidRPr="009E12D8">
        <w:rPr>
          <w:lang w:val="en-US"/>
        </w:rPr>
        <w:t>" to sequence the test-case steps:</w:t>
      </w:r>
    </w:p>
    <w:p w:rsidR="008B3665" w:rsidRPr="00BE34C9" w:rsidRDefault="009E12D8" w:rsidP="008B3665">
      <w:pPr>
        <w:pStyle w:val="Paragraphedeliste"/>
        <w:numPr>
          <w:ilvl w:val="1"/>
          <w:numId w:val="39"/>
        </w:numPr>
        <w:rPr>
          <w:lang w:val="en-US"/>
        </w:rPr>
      </w:pPr>
      <w:r w:rsidRPr="009E12D8">
        <w:rPr>
          <w:lang w:val="en-US"/>
        </w:rPr>
        <w:t>Wait for the time needed to stimulate the federate while updating the data model</w:t>
      </w:r>
    </w:p>
    <w:p w:rsidR="008B3665" w:rsidRPr="00BE34C9" w:rsidRDefault="009E12D8" w:rsidP="008B3665">
      <w:pPr>
        <w:pStyle w:val="Paragraphedeliste"/>
        <w:numPr>
          <w:ilvl w:val="1"/>
          <w:numId w:val="39"/>
        </w:numPr>
        <w:rPr>
          <w:lang w:val="en-US"/>
        </w:rPr>
      </w:pPr>
      <w:r w:rsidRPr="009E12D8">
        <w:rPr>
          <w:lang w:val="en-US"/>
        </w:rPr>
        <w:t>Check the coherence between the services used during the execution and the SOM file content</w:t>
      </w:r>
    </w:p>
    <w:p w:rsidR="008B3665" w:rsidRPr="00BE34C9" w:rsidRDefault="009E12D8" w:rsidP="008B3665">
      <w:pPr>
        <w:pStyle w:val="Paragraphedeliste"/>
        <w:numPr>
          <w:ilvl w:val="1"/>
          <w:numId w:val="39"/>
        </w:numPr>
        <w:rPr>
          <w:lang w:val="en-US"/>
        </w:rPr>
      </w:pPr>
      <w:r w:rsidRPr="009E12D8">
        <w:rPr>
          <w:lang w:val="en-US"/>
        </w:rPr>
        <w:t>Generate a report file</w:t>
      </w:r>
    </w:p>
    <w:p w:rsidR="008B3665" w:rsidRPr="00BE34C9" w:rsidRDefault="009E12D8" w:rsidP="008B3665">
      <w:pPr>
        <w:pStyle w:val="Paragraphedeliste"/>
        <w:numPr>
          <w:ilvl w:val="0"/>
          <w:numId w:val="35"/>
        </w:numPr>
        <w:rPr>
          <w:lang w:val="en-US"/>
        </w:rPr>
      </w:pPr>
      <w:r w:rsidRPr="009E12D8">
        <w:rPr>
          <w:lang w:val="en-US"/>
        </w:rPr>
        <w:t xml:space="preserve"> "</w:t>
      </w:r>
      <w:proofErr w:type="spellStart"/>
      <w:r w:rsidRPr="009E12D8">
        <w:rPr>
          <w:rFonts w:ascii="Courier New" w:hAnsi="Courier New" w:cs="Courier New"/>
          <w:lang w:val="en-US"/>
        </w:rPr>
        <w:t>postambleAction</w:t>
      </w:r>
      <w:proofErr w:type="spellEnd"/>
      <w:r w:rsidRPr="009E12D8">
        <w:rPr>
          <w:lang w:val="en-US"/>
        </w:rPr>
        <w:t>" to complete the test-case</w:t>
      </w:r>
      <w:r w:rsidR="00E11D61">
        <w:rPr>
          <w:lang w:val="en-US"/>
        </w:rPr>
        <w:t>:</w:t>
      </w:r>
    </w:p>
    <w:p w:rsidR="008B3665" w:rsidRPr="00BE34C9" w:rsidRDefault="009E12D8" w:rsidP="008B3665">
      <w:pPr>
        <w:pStyle w:val="Paragraphedeliste"/>
        <w:numPr>
          <w:ilvl w:val="1"/>
          <w:numId w:val="39"/>
        </w:numPr>
        <w:rPr>
          <w:lang w:val="en-US"/>
        </w:rPr>
      </w:pPr>
      <w:r w:rsidRPr="009E12D8">
        <w:rPr>
          <w:lang w:val="en-US"/>
        </w:rPr>
        <w:t>Disconnect from the RTI</w:t>
      </w:r>
    </w:p>
    <w:p w:rsidR="008B3665" w:rsidRPr="00BE34C9" w:rsidRDefault="008B3665" w:rsidP="008B3665">
      <w:pPr>
        <w:rPr>
          <w:lang w:val="en-US"/>
        </w:rPr>
      </w:pPr>
    </w:p>
    <w:p w:rsidR="008B3665" w:rsidRPr="00BE34C9" w:rsidRDefault="009E12D8" w:rsidP="008B3665">
      <w:pPr>
        <w:rPr>
          <w:lang w:val="en-US"/>
        </w:rPr>
      </w:pPr>
      <w:r w:rsidRPr="009E12D8">
        <w:rPr>
          <w:lang w:val="en-US"/>
        </w:rPr>
        <w:t xml:space="preserve">The </w:t>
      </w:r>
      <w:r w:rsidRPr="009E12D8">
        <w:rPr>
          <w:rFonts w:ascii="Courier New" w:hAnsi="Courier New" w:cs="Courier New"/>
          <w:lang w:val="en-US"/>
        </w:rPr>
        <w:t>"</w:t>
      </w:r>
      <w:proofErr w:type="spellStart"/>
      <w:r w:rsidRPr="009E12D8">
        <w:rPr>
          <w:rFonts w:ascii="Courier New" w:hAnsi="Courier New" w:cs="Courier New"/>
          <w:lang w:val="en-US"/>
        </w:rPr>
        <w:t>ServiceHLA</w:t>
      </w:r>
      <w:proofErr w:type="spellEnd"/>
      <w:r w:rsidRPr="009E12D8">
        <w:rPr>
          <w:rFonts w:ascii="Courier New" w:hAnsi="Courier New" w:cs="Courier New"/>
          <w:lang w:val="en-US"/>
        </w:rPr>
        <w:t>"</w:t>
      </w:r>
      <w:r w:rsidRPr="009E12D8">
        <w:rPr>
          <w:lang w:val="en-US"/>
        </w:rPr>
        <w:t xml:space="preserve"> class is used to construct a representation of the SOM and FOM files and then update the validity (or non-validity) of the actions performed by the test federate </w:t>
      </w:r>
    </w:p>
    <w:p w:rsidR="008B3665" w:rsidRPr="00BE34C9" w:rsidRDefault="008B3665" w:rsidP="009A49CA">
      <w:pPr>
        <w:rPr>
          <w:lang w:val="en-US"/>
        </w:rPr>
      </w:pPr>
    </w:p>
    <w:p w:rsidR="00FF1F26" w:rsidRPr="00BE34C9" w:rsidRDefault="009E12D8" w:rsidP="00FF1F26">
      <w:pPr>
        <w:pStyle w:val="Titre4"/>
        <w:rPr>
          <w:lang w:val="en-US"/>
        </w:rPr>
      </w:pPr>
      <w:bookmarkStart w:id="126" w:name="_Toc499030282"/>
      <w:r w:rsidRPr="009E12D8">
        <w:rPr>
          <w:lang w:val="en-US"/>
        </w:rPr>
        <w:t>Data model management class</w:t>
      </w:r>
      <w:bookmarkEnd w:id="126"/>
    </w:p>
    <w:p w:rsidR="00CE17CA" w:rsidRPr="00BE34C9" w:rsidRDefault="00CE17CA" w:rsidP="00CE17CA">
      <w:pPr>
        <w:rPr>
          <w:lang w:val="en-US"/>
        </w:rPr>
      </w:pPr>
      <w:r w:rsidRPr="00BE34C9">
        <w:rPr>
          <w:lang w:val="en-US"/>
        </w:rPr>
        <w:t>The data access is done in a class derived from "</w:t>
      </w:r>
      <w:proofErr w:type="spellStart"/>
      <w:r w:rsidRPr="00BE34C9">
        <w:rPr>
          <w:rFonts w:ascii="Courier New" w:hAnsi="Courier New" w:cs="Courier New"/>
          <w:lang w:val="en-US"/>
        </w:rPr>
        <w:t>IVCT_BaseModel</w:t>
      </w:r>
      <w:proofErr w:type="spellEnd"/>
      <w:r w:rsidRPr="00BE34C9">
        <w:rPr>
          <w:lang w:val="en-US"/>
        </w:rPr>
        <w:t>" (see §</w:t>
      </w:r>
      <w:r w:rsidR="009105AF" w:rsidRPr="00BE34C9">
        <w:rPr>
          <w:lang w:val="en-US"/>
        </w:rPr>
        <w:fldChar w:fldCharType="begin"/>
      </w:r>
      <w:r w:rsidR="009E12D8" w:rsidRPr="009E12D8">
        <w:rPr>
          <w:lang w:val="en-US"/>
        </w:rPr>
        <w:instrText xml:space="preserve"> REF _Ref464031229 \r \h </w:instrText>
      </w:r>
      <w:r w:rsidR="009105AF" w:rsidRPr="00BE34C9">
        <w:rPr>
          <w:lang w:val="en-US"/>
        </w:rPr>
      </w:r>
      <w:r w:rsidR="009105AF" w:rsidRPr="00BE34C9">
        <w:rPr>
          <w:lang w:val="en-US"/>
        </w:rPr>
        <w:fldChar w:fldCharType="separate"/>
      </w:r>
      <w:r w:rsidR="007A51B5">
        <w:rPr>
          <w:lang w:val="en-US"/>
        </w:rPr>
        <w:t>2.3.1</w:t>
      </w:r>
      <w:r w:rsidR="009105AF" w:rsidRPr="00BE34C9">
        <w:rPr>
          <w:lang w:val="en-US"/>
        </w:rPr>
        <w:fldChar w:fldCharType="end"/>
      </w:r>
      <w:r w:rsidRPr="00BE34C9">
        <w:rPr>
          <w:lang w:val="en-US"/>
        </w:rPr>
        <w:t>). The source "</w:t>
      </w:r>
      <w:proofErr w:type="spellStart"/>
      <w:r w:rsidRPr="00BE34C9">
        <w:rPr>
          <w:rFonts w:ascii="Courier New" w:hAnsi="Courier New" w:cs="Courier New"/>
          <w:lang w:val="en-US"/>
        </w:rPr>
        <w:t>tc_lib_hla_services</w:t>
      </w:r>
      <w:proofErr w:type="spellEnd"/>
      <w:r w:rsidRPr="00BE34C9">
        <w:rPr>
          <w:rFonts w:ascii="Courier New" w:hAnsi="Courier New" w:cs="Courier New"/>
          <w:lang w:val="en-US"/>
        </w:rPr>
        <w:t>\HLA_Services_BaseModel.java</w:t>
      </w:r>
      <w:r w:rsidRPr="00BE34C9">
        <w:rPr>
          <w:lang w:val="en-US"/>
        </w:rPr>
        <w:t xml:space="preserve">" </w:t>
      </w:r>
      <w:r w:rsidR="00BB539C" w:rsidRPr="00BE34C9">
        <w:rPr>
          <w:lang w:val="en-US"/>
        </w:rPr>
        <w:t xml:space="preserve">file </w:t>
      </w:r>
      <w:r w:rsidRPr="00BE34C9">
        <w:rPr>
          <w:lang w:val="en-US"/>
        </w:rPr>
        <w:t>implements the "</w:t>
      </w:r>
      <w:proofErr w:type="spellStart"/>
      <w:r w:rsidRPr="00BE34C9">
        <w:rPr>
          <w:rFonts w:ascii="Courier New" w:hAnsi="Courier New" w:cs="Courier New"/>
          <w:lang w:val="en-US"/>
        </w:rPr>
        <w:t>HLA_Services_BaseModel</w:t>
      </w:r>
      <w:proofErr w:type="spellEnd"/>
      <w:r w:rsidRPr="00BE34C9">
        <w:rPr>
          <w:lang w:val="en-US"/>
        </w:rPr>
        <w:t xml:space="preserve">" </w:t>
      </w:r>
      <w:r w:rsidR="00BB539C" w:rsidRPr="00BE34C9">
        <w:rPr>
          <w:lang w:val="en-US"/>
        </w:rPr>
        <w:t xml:space="preserve">class </w:t>
      </w:r>
      <w:r w:rsidRPr="00BE34C9">
        <w:rPr>
          <w:lang w:val="en-US"/>
        </w:rPr>
        <w:t>and overrides the following methods:</w:t>
      </w:r>
    </w:p>
    <w:p w:rsidR="00CE17CA" w:rsidRPr="00BE34C9" w:rsidRDefault="00CE17CA" w:rsidP="00CE17CA">
      <w:pPr>
        <w:pStyle w:val="Paragraphedeliste"/>
        <w:numPr>
          <w:ilvl w:val="0"/>
          <w:numId w:val="35"/>
        </w:numPr>
        <w:rPr>
          <w:lang w:val="en-US"/>
        </w:rPr>
      </w:pPr>
      <w:r w:rsidRPr="00BE34C9">
        <w:rPr>
          <w:lang w:val="en-US"/>
        </w:rPr>
        <w:t>"</w:t>
      </w:r>
      <w:proofErr w:type="spellStart"/>
      <w:r w:rsidRPr="00BE34C9">
        <w:rPr>
          <w:rFonts w:ascii="Courier New" w:hAnsi="Courier New" w:cs="Courier New"/>
          <w:lang w:val="en-US"/>
        </w:rPr>
        <w:t>receiveInteraction</w:t>
      </w:r>
      <w:proofErr w:type="spellEnd"/>
      <w:r w:rsidR="009E12D8" w:rsidRPr="009E12D8">
        <w:rPr>
          <w:lang w:val="en-US"/>
        </w:rPr>
        <w:t>" to process interactions receipt notifications</w:t>
      </w:r>
    </w:p>
    <w:p w:rsidR="00CE17CA" w:rsidRPr="00BE34C9" w:rsidRDefault="009E12D8" w:rsidP="00CE17CA">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discoverObjectInstance</w:t>
      </w:r>
      <w:proofErr w:type="spellEnd"/>
      <w:r w:rsidRPr="009E12D8">
        <w:rPr>
          <w:lang w:val="en-US"/>
        </w:rPr>
        <w:t>" to process object creation notifications</w:t>
      </w:r>
    </w:p>
    <w:p w:rsidR="00CE17CA" w:rsidRPr="00BE34C9" w:rsidRDefault="009E12D8" w:rsidP="00CE17CA">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removeObjectInstance</w:t>
      </w:r>
      <w:proofErr w:type="spellEnd"/>
      <w:r w:rsidRPr="009E12D8">
        <w:rPr>
          <w:lang w:val="en-US"/>
        </w:rPr>
        <w:t xml:space="preserve">" to process notifications of object </w:t>
      </w:r>
      <w:r w:rsidR="00BB539C">
        <w:rPr>
          <w:lang w:val="en-US"/>
        </w:rPr>
        <w:t>removal</w:t>
      </w:r>
    </w:p>
    <w:p w:rsidR="00CE17CA" w:rsidRPr="00BE34C9" w:rsidRDefault="009E12D8" w:rsidP="00CE17CA">
      <w:pPr>
        <w:pStyle w:val="Paragraphedeliste"/>
        <w:numPr>
          <w:ilvl w:val="0"/>
          <w:numId w:val="35"/>
        </w:numPr>
        <w:rPr>
          <w:lang w:val="en-US"/>
        </w:rPr>
      </w:pPr>
      <w:r w:rsidRPr="009E12D8">
        <w:rPr>
          <w:lang w:val="en-US"/>
        </w:rPr>
        <w:t>"</w:t>
      </w:r>
      <w:proofErr w:type="spellStart"/>
      <w:r w:rsidRPr="009E12D8">
        <w:rPr>
          <w:rFonts w:ascii="Courier New" w:hAnsi="Courier New" w:cs="Courier New"/>
          <w:lang w:val="en-US"/>
        </w:rPr>
        <w:t>reflectAttributeValues</w:t>
      </w:r>
      <w:proofErr w:type="spellEnd"/>
      <w:r w:rsidRPr="009E12D8">
        <w:rPr>
          <w:lang w:val="en-US"/>
        </w:rPr>
        <w:t xml:space="preserve">" to process notifications </w:t>
      </w:r>
      <w:r w:rsidR="00BB539C">
        <w:rPr>
          <w:lang w:val="en-US"/>
        </w:rPr>
        <w:t>about</w:t>
      </w:r>
      <w:r w:rsidR="00BB539C" w:rsidRPr="004549BC">
        <w:rPr>
          <w:lang w:val="en-US"/>
        </w:rPr>
        <w:t xml:space="preserve"> </w:t>
      </w:r>
      <w:r w:rsidRPr="009E12D8">
        <w:rPr>
          <w:lang w:val="en-US"/>
        </w:rPr>
        <w:t>changing attribute values</w:t>
      </w:r>
    </w:p>
    <w:p w:rsidR="00CE17CA" w:rsidRPr="00BE34C9" w:rsidRDefault="00CE17CA" w:rsidP="00CE17CA">
      <w:pPr>
        <w:rPr>
          <w:lang w:val="en-US"/>
        </w:rPr>
      </w:pPr>
    </w:p>
    <w:p w:rsidR="00CE17CA" w:rsidRPr="00BE34C9" w:rsidRDefault="009E12D8" w:rsidP="00CE17CA">
      <w:pPr>
        <w:rPr>
          <w:lang w:val="en-US"/>
        </w:rPr>
      </w:pPr>
      <w:r w:rsidRPr="009E12D8">
        <w:rPr>
          <w:lang w:val="en-US"/>
        </w:rPr>
        <w:t>This class initializes and updates after each message receipt, an instance of "</w:t>
      </w:r>
      <w:proofErr w:type="spellStart"/>
      <w:proofErr w:type="gramStart"/>
      <w:r w:rsidRPr="009E12D8">
        <w:rPr>
          <w:rFonts w:ascii="Courier New" w:hAnsi="Courier New" w:cs="Courier New"/>
          <w:lang w:val="en-US"/>
        </w:rPr>
        <w:t>nato.ivct.etc.fr.fctt</w:t>
      </w:r>
      <w:proofErr w:type="gramEnd"/>
      <w:r w:rsidRPr="009E12D8">
        <w:rPr>
          <w:rFonts w:ascii="Courier New" w:hAnsi="Courier New" w:cs="Courier New"/>
          <w:lang w:val="en-US"/>
        </w:rPr>
        <w:t>_common.resultServices.model.ServiceHLA</w:t>
      </w:r>
      <w:proofErr w:type="spellEnd"/>
      <w:r w:rsidRPr="009E12D8">
        <w:rPr>
          <w:lang w:val="en-US"/>
        </w:rPr>
        <w:t>".</w:t>
      </w:r>
    </w:p>
    <w:p w:rsidR="00CE17CA" w:rsidRPr="00BE34C9" w:rsidRDefault="00CE17CA" w:rsidP="00FF1F26">
      <w:pPr>
        <w:rPr>
          <w:lang w:val="en-US"/>
        </w:rPr>
      </w:pPr>
    </w:p>
    <w:p w:rsidR="003D71B9" w:rsidRPr="00BE34C9" w:rsidRDefault="009E12D8" w:rsidP="003D71B9">
      <w:pPr>
        <w:pStyle w:val="Titre4"/>
        <w:rPr>
          <w:lang w:val="en-US"/>
        </w:rPr>
      </w:pPr>
      <w:bookmarkStart w:id="127" w:name="_Toc499030283"/>
      <w:r w:rsidRPr="009E12D8">
        <w:rPr>
          <w:lang w:val="en-US"/>
        </w:rPr>
        <w:t>Parameters management class</w:t>
      </w:r>
      <w:bookmarkEnd w:id="127"/>
    </w:p>
    <w:p w:rsidR="00530B56" w:rsidRPr="00BE34C9" w:rsidRDefault="009E12D8" w:rsidP="00530B56">
      <w:pPr>
        <w:rPr>
          <w:lang w:val="en-US"/>
        </w:rPr>
      </w:pPr>
      <w:r w:rsidRPr="009E12D8">
        <w:rPr>
          <w:lang w:val="en-US"/>
        </w:rPr>
        <w:t xml:space="preserve">The test case parameters </w:t>
      </w:r>
      <w:proofErr w:type="gramStart"/>
      <w:r w:rsidRPr="009E12D8">
        <w:rPr>
          <w:lang w:val="en-US"/>
        </w:rPr>
        <w:t>are located in</w:t>
      </w:r>
      <w:proofErr w:type="gramEnd"/>
      <w:r w:rsidRPr="009E12D8">
        <w:rPr>
          <w:lang w:val="en-US"/>
        </w:rPr>
        <w:t xml:space="preserve"> a class implementing the "</w:t>
      </w:r>
      <w:proofErr w:type="spellStart"/>
      <w:r w:rsidRPr="009E12D8">
        <w:rPr>
          <w:rFonts w:ascii="Courier New" w:hAnsi="Courier New" w:cs="Courier New"/>
          <w:lang w:val="en-US"/>
        </w:rPr>
        <w:t>IVCT_TcParam</w:t>
      </w:r>
      <w:proofErr w:type="spellEnd"/>
      <w:r w:rsidRPr="009E12D8">
        <w:rPr>
          <w:lang w:val="en-US"/>
        </w:rPr>
        <w:t>" interface (see §2.3.1). The "</w:t>
      </w:r>
      <w:proofErr w:type="spellStart"/>
      <w:r w:rsidRPr="009E12D8">
        <w:rPr>
          <w:rFonts w:ascii="Courier New" w:hAnsi="Courier New" w:cs="Courier New"/>
          <w:lang w:val="en-US"/>
        </w:rPr>
        <w:t>tc_lib_hla_object</w:t>
      </w:r>
      <w:proofErr w:type="spellEnd"/>
      <w:r w:rsidRPr="009E12D8">
        <w:rPr>
          <w:rFonts w:ascii="Courier New" w:hAnsi="Courier New" w:cs="Courier New"/>
          <w:lang w:val="en-US"/>
        </w:rPr>
        <w:t>\HLA_Services_TcParam.java</w:t>
      </w:r>
      <w:r w:rsidRPr="009E12D8">
        <w:rPr>
          <w:lang w:val="en-US"/>
        </w:rPr>
        <w:t xml:space="preserve">" </w:t>
      </w:r>
      <w:r w:rsidR="00BB539C" w:rsidRPr="004549BC">
        <w:rPr>
          <w:lang w:val="en-US"/>
        </w:rPr>
        <w:t xml:space="preserve">file </w:t>
      </w:r>
      <w:r w:rsidRPr="009E12D8">
        <w:rPr>
          <w:lang w:val="en-US"/>
        </w:rPr>
        <w:t>implements the "</w:t>
      </w:r>
      <w:proofErr w:type="spellStart"/>
      <w:r w:rsidRPr="009E12D8">
        <w:rPr>
          <w:rFonts w:ascii="Courier New" w:hAnsi="Courier New" w:cs="Courier New"/>
          <w:lang w:val="en-US"/>
        </w:rPr>
        <w:t>HLA_Services_TcParam</w:t>
      </w:r>
      <w:proofErr w:type="spellEnd"/>
      <w:r w:rsidRPr="009E12D8">
        <w:rPr>
          <w:lang w:val="en-US"/>
        </w:rPr>
        <w:t xml:space="preserve">" </w:t>
      </w:r>
      <w:r w:rsidR="00BB539C" w:rsidRPr="004549BC">
        <w:rPr>
          <w:lang w:val="en-US"/>
        </w:rPr>
        <w:t xml:space="preserve">class </w:t>
      </w:r>
      <w:r w:rsidRPr="009E12D8">
        <w:rPr>
          <w:lang w:val="en-US"/>
        </w:rPr>
        <w:t>and its methods for managing the parameters (</w:t>
      </w:r>
      <w:r w:rsidR="00BB539C">
        <w:rPr>
          <w:lang w:val="en-US"/>
        </w:rPr>
        <w:t xml:space="preserve">defined </w:t>
      </w:r>
      <w:proofErr w:type="spellStart"/>
      <w:r w:rsidR="00BB539C">
        <w:rPr>
          <w:lang w:val="en-US"/>
        </w:rPr>
        <w:t>in</w:t>
      </w:r>
      <w:r w:rsidRPr="009E12D8">
        <w:rPr>
          <w:lang w:val="en-US"/>
        </w:rPr>
        <w:t>the</w:t>
      </w:r>
      <w:proofErr w:type="spellEnd"/>
      <w:r w:rsidRPr="009E12D8">
        <w:rPr>
          <w:lang w:val="en-US"/>
        </w:rPr>
        <w:t xml:space="preserve"> corresponding JSON configuration file, see §</w:t>
      </w:r>
      <w:r w:rsidR="009105AF" w:rsidRPr="00BE34C9">
        <w:rPr>
          <w:lang w:val="en-US"/>
        </w:rPr>
        <w:fldChar w:fldCharType="begin"/>
      </w:r>
      <w:r w:rsidRPr="009E12D8">
        <w:rPr>
          <w:lang w:val="en-US"/>
        </w:rPr>
        <w:instrText xml:space="preserve"> REF _Ref479170479 \r \h </w:instrText>
      </w:r>
      <w:r w:rsidR="009105AF" w:rsidRPr="00BE34C9">
        <w:rPr>
          <w:lang w:val="en-US"/>
        </w:rPr>
      </w:r>
      <w:r w:rsidR="009105AF" w:rsidRPr="00BE34C9">
        <w:rPr>
          <w:lang w:val="en-US"/>
        </w:rPr>
        <w:fldChar w:fldCharType="separate"/>
      </w:r>
      <w:r w:rsidR="007A51B5">
        <w:rPr>
          <w:lang w:val="en-US"/>
        </w:rPr>
        <w:t>2.3.2</w:t>
      </w:r>
      <w:r w:rsidR="009105AF" w:rsidRPr="00BE34C9">
        <w:rPr>
          <w:lang w:val="en-US"/>
        </w:rPr>
        <w:fldChar w:fldCharType="end"/>
      </w:r>
      <w:r w:rsidR="00530B56" w:rsidRPr="00BE34C9">
        <w:rPr>
          <w:lang w:val="en-US"/>
        </w:rPr>
        <w:t>):</w:t>
      </w:r>
    </w:p>
    <w:p w:rsidR="00530B56" w:rsidRPr="00BE34C9" w:rsidRDefault="00530B56" w:rsidP="00530B56">
      <w:pPr>
        <w:pStyle w:val="Paragraphedeliste"/>
        <w:numPr>
          <w:ilvl w:val="0"/>
          <w:numId w:val="36"/>
        </w:numPr>
        <w:rPr>
          <w:lang w:val="en-US"/>
        </w:rPr>
      </w:pPr>
      <w:r w:rsidRPr="00BE34C9">
        <w:rPr>
          <w:lang w:val="en-US"/>
        </w:rPr>
        <w:t>"</w:t>
      </w:r>
      <w:proofErr w:type="spellStart"/>
      <w:r w:rsidRPr="00BE34C9">
        <w:rPr>
          <w:rFonts w:ascii="Courier New" w:hAnsi="Courier New" w:cs="Courier New"/>
          <w:lang w:val="en-US"/>
        </w:rPr>
        <w:t>getFederationName</w:t>
      </w:r>
      <w:proofErr w:type="spellEnd"/>
      <w:r w:rsidRPr="00BE34C9">
        <w:rPr>
          <w:lang w:val="en-US"/>
        </w:rPr>
        <w:t>" (inherited from "</w:t>
      </w:r>
      <w:proofErr w:type="spellStart"/>
      <w:r w:rsidRPr="00BE34C9">
        <w:rPr>
          <w:rFonts w:ascii="Courier New" w:hAnsi="Courier New" w:cs="Courier New"/>
          <w:lang w:val="en-US"/>
        </w:rPr>
        <w:t>IVCT_TcParam</w:t>
      </w:r>
      <w:proofErr w:type="spellEnd"/>
      <w:r w:rsidRPr="00BE34C9">
        <w:rPr>
          <w:lang w:val="en-US"/>
        </w:rPr>
        <w:t>") for the HLA federation name</w:t>
      </w:r>
    </w:p>
    <w:p w:rsidR="00530B56" w:rsidRPr="00BE34C9" w:rsidRDefault="00530B56" w:rsidP="00530B56">
      <w:pPr>
        <w:pStyle w:val="Paragraphedeliste"/>
        <w:numPr>
          <w:ilvl w:val="0"/>
          <w:numId w:val="36"/>
        </w:numPr>
        <w:rPr>
          <w:lang w:val="en-US"/>
        </w:rPr>
      </w:pPr>
      <w:r w:rsidRPr="00BE34C9">
        <w:rPr>
          <w:lang w:val="en-US"/>
        </w:rPr>
        <w:t>"</w:t>
      </w:r>
      <w:proofErr w:type="spellStart"/>
      <w:r w:rsidRPr="00BE34C9">
        <w:rPr>
          <w:rFonts w:ascii="Courier New" w:hAnsi="Courier New" w:cs="Courier New"/>
          <w:lang w:val="en-US"/>
        </w:rPr>
        <w:t>getSutName</w:t>
      </w:r>
      <w:proofErr w:type="spellEnd"/>
      <w:r w:rsidR="009E12D8" w:rsidRPr="009E12D8">
        <w:rPr>
          <w:lang w:val="en-US"/>
        </w:rPr>
        <w:t xml:space="preserve">" for the </w:t>
      </w:r>
      <w:proofErr w:type="spellStart"/>
      <w:r w:rsidR="00BB539C">
        <w:rPr>
          <w:lang w:val="en-US"/>
        </w:rPr>
        <w:t>S</w:t>
      </w:r>
      <w:r w:rsidR="009E12D8" w:rsidRPr="009E12D8">
        <w:rPr>
          <w:lang w:val="en-US"/>
        </w:rPr>
        <w:t>uT</w:t>
      </w:r>
      <w:proofErr w:type="spellEnd"/>
      <w:r w:rsidR="009E12D8" w:rsidRPr="009E12D8">
        <w:rPr>
          <w:lang w:val="en-US"/>
        </w:rPr>
        <w:t xml:space="preserve"> name</w:t>
      </w:r>
    </w:p>
    <w:p w:rsidR="00530B56" w:rsidRPr="00BE34C9" w:rsidRDefault="009E12D8" w:rsidP="00530B56">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getRtiAddress</w:t>
      </w:r>
      <w:proofErr w:type="spellEnd"/>
      <w:r w:rsidRPr="009E12D8">
        <w:rPr>
          <w:lang w:val="en-US"/>
        </w:rPr>
        <w:t>" for the RTI IP address</w:t>
      </w:r>
    </w:p>
    <w:p w:rsidR="00530B56" w:rsidRPr="00BE34C9" w:rsidRDefault="009E12D8" w:rsidP="00530B56">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getRtiPort</w:t>
      </w:r>
      <w:proofErr w:type="spellEnd"/>
      <w:r w:rsidRPr="009E12D8">
        <w:rPr>
          <w:lang w:val="en-US"/>
        </w:rPr>
        <w:t>" for the RTI communication port</w:t>
      </w:r>
    </w:p>
    <w:p w:rsidR="00530B56" w:rsidRPr="00BE34C9" w:rsidRDefault="009E12D8" w:rsidP="00530B56">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getTestDuration</w:t>
      </w:r>
      <w:proofErr w:type="spellEnd"/>
      <w:r w:rsidRPr="009E12D8">
        <w:rPr>
          <w:lang w:val="en-US"/>
        </w:rPr>
        <w:t xml:space="preserve">" for the </w:t>
      </w:r>
      <w:r w:rsidR="00BB539C">
        <w:rPr>
          <w:lang w:val="en-US"/>
        </w:rPr>
        <w:t>waiting</w:t>
      </w:r>
      <w:r w:rsidR="00BB539C" w:rsidRPr="004549BC">
        <w:rPr>
          <w:lang w:val="en-US"/>
        </w:rPr>
        <w:t xml:space="preserve"> </w:t>
      </w:r>
      <w:r w:rsidRPr="009E12D8">
        <w:rPr>
          <w:lang w:val="en-US"/>
        </w:rPr>
        <w:t>time of the test case before generation of the results (sec)</w:t>
      </w:r>
    </w:p>
    <w:p w:rsidR="00530B56" w:rsidRPr="00BE34C9" w:rsidRDefault="009E12D8" w:rsidP="00530B56">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getFomFiles</w:t>
      </w:r>
      <w:proofErr w:type="spellEnd"/>
      <w:r w:rsidRPr="009E12D8">
        <w:rPr>
          <w:lang w:val="en-US"/>
        </w:rPr>
        <w:t>" for the list of federate FOM files to check</w:t>
      </w:r>
    </w:p>
    <w:p w:rsidR="00530B56" w:rsidRPr="00BE34C9" w:rsidRDefault="009E12D8" w:rsidP="00530B56">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getSomFiles</w:t>
      </w:r>
      <w:proofErr w:type="spellEnd"/>
      <w:r w:rsidRPr="009E12D8">
        <w:rPr>
          <w:lang w:val="en-US"/>
        </w:rPr>
        <w:t>" for the list of federate SOM files to check</w:t>
      </w:r>
    </w:p>
    <w:p w:rsidR="00530B56" w:rsidRPr="00BE34C9" w:rsidRDefault="009E12D8" w:rsidP="00530B56">
      <w:pPr>
        <w:pStyle w:val="Paragraphedeliste"/>
        <w:numPr>
          <w:ilvl w:val="0"/>
          <w:numId w:val="36"/>
        </w:numPr>
        <w:rPr>
          <w:lang w:val="en-US"/>
        </w:rPr>
      </w:pPr>
      <w:r w:rsidRPr="009E12D8">
        <w:rPr>
          <w:lang w:val="en-US"/>
        </w:rPr>
        <w:t>"</w:t>
      </w:r>
      <w:proofErr w:type="spellStart"/>
      <w:r w:rsidRPr="009E12D8">
        <w:rPr>
          <w:rFonts w:ascii="Courier New" w:hAnsi="Courier New" w:cs="Courier New"/>
          <w:lang w:val="en-US"/>
        </w:rPr>
        <w:t>getResultDir</w:t>
      </w:r>
      <w:proofErr w:type="spellEnd"/>
      <w:r w:rsidRPr="009E12D8">
        <w:rPr>
          <w:lang w:val="en-US"/>
        </w:rPr>
        <w:t>" for the result generation folder</w:t>
      </w:r>
    </w:p>
    <w:p w:rsidR="00530B56" w:rsidRPr="00BE34C9" w:rsidRDefault="00530B56" w:rsidP="00FF1F26">
      <w:pPr>
        <w:rPr>
          <w:lang w:val="en-US"/>
        </w:rPr>
      </w:pPr>
    </w:p>
    <w:p w:rsidR="00530B56" w:rsidRPr="00BE34C9" w:rsidRDefault="009E12D8" w:rsidP="00530B56">
      <w:pPr>
        <w:rPr>
          <w:lang w:val="en-US"/>
        </w:rPr>
      </w:pPr>
      <w:r w:rsidRPr="009E12D8">
        <w:rPr>
          <w:lang w:val="en-US"/>
        </w:rPr>
        <w:t>Refer to §</w:t>
      </w:r>
      <w:r w:rsidR="009105AF" w:rsidRPr="00BE34C9">
        <w:rPr>
          <w:lang w:val="en-US"/>
        </w:rPr>
        <w:fldChar w:fldCharType="begin"/>
      </w:r>
      <w:r w:rsidRPr="009E12D8">
        <w:rPr>
          <w:lang w:val="en-US"/>
        </w:rPr>
        <w:instrText xml:space="preserve"> REF _Ref479171047 \r \h </w:instrText>
      </w:r>
      <w:r w:rsidR="009105AF" w:rsidRPr="00BE34C9">
        <w:rPr>
          <w:lang w:val="en-US"/>
        </w:rPr>
      </w:r>
      <w:r w:rsidR="009105AF" w:rsidRPr="00BE34C9">
        <w:rPr>
          <w:lang w:val="en-US"/>
        </w:rPr>
        <w:fldChar w:fldCharType="separate"/>
      </w:r>
      <w:r w:rsidR="007A51B5">
        <w:rPr>
          <w:lang w:val="en-US"/>
        </w:rPr>
        <w:t>3.4.2.3</w:t>
      </w:r>
      <w:r w:rsidR="009105AF" w:rsidRPr="00BE34C9">
        <w:rPr>
          <w:lang w:val="en-US"/>
        </w:rPr>
        <w:fldChar w:fldCharType="end"/>
      </w:r>
      <w:r w:rsidR="00530B56" w:rsidRPr="00BE34C9">
        <w:rPr>
          <w:lang w:val="en-US"/>
        </w:rPr>
        <w:t xml:space="preserve"> for an example JSON file.</w:t>
      </w:r>
    </w:p>
    <w:p w:rsidR="007578D4" w:rsidRPr="00BE34C9" w:rsidRDefault="007578D4" w:rsidP="007578D4">
      <w:pPr>
        <w:rPr>
          <w:lang w:val="en-US"/>
        </w:rPr>
      </w:pPr>
    </w:p>
    <w:p w:rsidR="00FF1F26" w:rsidRPr="00BE34C9" w:rsidRDefault="00FC37C4" w:rsidP="00FF1F26">
      <w:pPr>
        <w:pStyle w:val="Titre4"/>
        <w:rPr>
          <w:lang w:val="en-US"/>
        </w:rPr>
      </w:pPr>
      <w:bookmarkStart w:id="128" w:name="_Toc499030284"/>
      <w:r w:rsidRPr="00BE34C9">
        <w:rPr>
          <w:lang w:val="en-US"/>
        </w:rPr>
        <w:t>FCTT_NG reused code</w:t>
      </w:r>
      <w:bookmarkEnd w:id="128"/>
    </w:p>
    <w:p w:rsidR="00FB296C" w:rsidRPr="00BE34C9" w:rsidRDefault="00FB296C" w:rsidP="00FB296C">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_Ref479170957 \r \h </w:instrText>
      </w:r>
      <w:r w:rsidR="009105AF" w:rsidRPr="00BE34C9">
        <w:rPr>
          <w:lang w:val="en-US"/>
        </w:rPr>
      </w:r>
      <w:r w:rsidR="009105AF" w:rsidRPr="00BE34C9">
        <w:rPr>
          <w:lang w:val="en-US"/>
        </w:rPr>
        <w:fldChar w:fldCharType="separate"/>
      </w:r>
      <w:r w:rsidR="007A51B5">
        <w:rPr>
          <w:lang w:val="en-US"/>
        </w:rPr>
        <w:t>3.4.2.4</w:t>
      </w:r>
      <w:r w:rsidR="009105AF" w:rsidRPr="00BE34C9">
        <w:rPr>
          <w:lang w:val="en-US"/>
        </w:rPr>
        <w:fldChar w:fldCharType="end"/>
      </w:r>
      <w:r w:rsidRPr="00BE34C9">
        <w:rPr>
          <w:lang w:val="en-US"/>
        </w:rPr>
        <w:t xml:space="preserve">, classes called </w:t>
      </w:r>
      <w:r w:rsidR="009E12D8" w:rsidRPr="009E12D8">
        <w:rPr>
          <w:rFonts w:ascii="Courier New" w:hAnsi="Courier New" w:cs="Courier New"/>
          <w:lang w:val="en-US"/>
        </w:rPr>
        <w:t>"</w:t>
      </w:r>
      <w:proofErr w:type="spellStart"/>
      <w:r w:rsidR="009E12D8" w:rsidRPr="009E12D8">
        <w:rPr>
          <w:rFonts w:ascii="Courier New" w:hAnsi="Courier New" w:cs="Courier New"/>
          <w:lang w:val="en-US"/>
        </w:rPr>
        <w:t>HLA_Declaration</w:t>
      </w:r>
      <w:proofErr w:type="spellEnd"/>
      <w:r w:rsidR="009E12D8" w:rsidRPr="009E12D8">
        <w:rPr>
          <w:rFonts w:ascii="Courier New" w:hAnsi="Courier New" w:cs="Courier New"/>
          <w:lang w:val="en-US"/>
        </w:rPr>
        <w:t>*"</w:t>
      </w:r>
      <w:r w:rsidRPr="00BE34C9">
        <w:rPr>
          <w:lang w:val="en-US"/>
        </w:rPr>
        <w:t xml:space="preserve"> becoming </w:t>
      </w:r>
      <w:r w:rsidR="009E12D8" w:rsidRPr="009E12D8">
        <w:rPr>
          <w:rFonts w:ascii="Courier New" w:hAnsi="Courier New" w:cs="Courier New"/>
          <w:lang w:val="en-US"/>
        </w:rPr>
        <w:t>"</w:t>
      </w:r>
      <w:proofErr w:type="spellStart"/>
      <w:r w:rsidR="009E12D8" w:rsidRPr="009E12D8">
        <w:rPr>
          <w:rFonts w:ascii="Courier New" w:hAnsi="Courier New" w:cs="Courier New"/>
          <w:lang w:val="en-US"/>
        </w:rPr>
        <w:t>HLA_Services</w:t>
      </w:r>
      <w:proofErr w:type="spellEnd"/>
      <w:r w:rsidR="009E12D8" w:rsidRPr="009E12D8">
        <w:rPr>
          <w:rFonts w:ascii="Courier New" w:hAnsi="Courier New" w:cs="Courier New"/>
          <w:lang w:val="en-US"/>
        </w:rPr>
        <w:t>*"</w:t>
      </w:r>
      <w:r w:rsidRPr="00BE34C9">
        <w:rPr>
          <w:lang w:val="en-US"/>
        </w:rPr>
        <w:t>.</w:t>
      </w:r>
    </w:p>
    <w:p w:rsidR="00392B21" w:rsidRPr="00BE34C9" w:rsidRDefault="00392B21" w:rsidP="00754424">
      <w:pPr>
        <w:rPr>
          <w:lang w:val="en-US"/>
        </w:rPr>
      </w:pPr>
    </w:p>
    <w:p w:rsidR="003D71B9" w:rsidRPr="00BE34C9" w:rsidRDefault="003D71B9" w:rsidP="003D71B9">
      <w:pPr>
        <w:pStyle w:val="Titre3"/>
        <w:rPr>
          <w:lang w:val="en-US"/>
        </w:rPr>
      </w:pPr>
      <w:bookmarkStart w:id="129" w:name="_Toc499030285"/>
      <w:r w:rsidRPr="00BE34C9">
        <w:rPr>
          <w:lang w:val="en-US"/>
        </w:rPr>
        <w:t>Compilation</w:t>
      </w:r>
      <w:bookmarkEnd w:id="129"/>
    </w:p>
    <w:p w:rsidR="00530B56" w:rsidRPr="00BE34C9" w:rsidRDefault="00530B56" w:rsidP="00530B56">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_Ref475905940 \r \h </w:instrText>
      </w:r>
      <w:r w:rsidR="009105AF" w:rsidRPr="00BE34C9">
        <w:rPr>
          <w:lang w:val="en-US"/>
        </w:rPr>
      </w:r>
      <w:r w:rsidR="009105AF" w:rsidRPr="00BE34C9">
        <w:rPr>
          <w:lang w:val="en-US"/>
        </w:rPr>
        <w:fldChar w:fldCharType="separate"/>
      </w:r>
      <w:r w:rsidR="007A51B5">
        <w:rPr>
          <w:lang w:val="en-US"/>
        </w:rPr>
        <w:t>3.3.3</w:t>
      </w:r>
      <w:r w:rsidR="009105AF" w:rsidRPr="00BE34C9">
        <w:rPr>
          <w:lang w:val="en-US"/>
        </w:rPr>
        <w:fldChar w:fldCharType="end"/>
      </w:r>
      <w:r w:rsidRPr="00BE34C9">
        <w:rPr>
          <w:lang w:val="en-US"/>
        </w:rPr>
        <w:t xml:space="preserve"> in all similar respects.</w:t>
      </w:r>
    </w:p>
    <w:p w:rsidR="00392B21" w:rsidRPr="00BE34C9" w:rsidRDefault="00392B21" w:rsidP="003D71B9">
      <w:pPr>
        <w:rPr>
          <w:lang w:val="en-US"/>
        </w:rPr>
      </w:pPr>
    </w:p>
    <w:p w:rsidR="00392B21" w:rsidRPr="00BE34C9" w:rsidRDefault="00392B21" w:rsidP="00392B21">
      <w:pPr>
        <w:pStyle w:val="Titre3"/>
        <w:rPr>
          <w:lang w:val="en-US"/>
        </w:rPr>
      </w:pPr>
      <w:bookmarkStart w:id="130" w:name="_Toc499030286"/>
      <w:r w:rsidRPr="00BE34C9">
        <w:rPr>
          <w:lang w:val="en-US"/>
        </w:rPr>
        <w:t>Configuration</w:t>
      </w:r>
      <w:bookmarkEnd w:id="130"/>
    </w:p>
    <w:p w:rsidR="00530B56" w:rsidRPr="00BE34C9" w:rsidRDefault="00530B56" w:rsidP="00530B56">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_Ref471748243 \r \h </w:instrText>
      </w:r>
      <w:r w:rsidR="009105AF" w:rsidRPr="00BE34C9">
        <w:rPr>
          <w:lang w:val="en-US"/>
        </w:rPr>
      </w:r>
      <w:r w:rsidR="009105AF" w:rsidRPr="00BE34C9">
        <w:rPr>
          <w:lang w:val="en-US"/>
        </w:rPr>
        <w:fldChar w:fldCharType="separate"/>
      </w:r>
      <w:r w:rsidR="007A51B5">
        <w:rPr>
          <w:lang w:val="en-US"/>
        </w:rPr>
        <w:t>3.3.4</w:t>
      </w:r>
      <w:r w:rsidR="009105AF" w:rsidRPr="00BE34C9">
        <w:rPr>
          <w:lang w:val="en-US"/>
        </w:rPr>
        <w:fldChar w:fldCharType="end"/>
      </w:r>
      <w:r w:rsidRPr="00BE34C9">
        <w:rPr>
          <w:lang w:val="en-US"/>
        </w:rPr>
        <w:t xml:space="preserve"> in all similar respects.</w:t>
      </w:r>
    </w:p>
    <w:p w:rsidR="00392B21" w:rsidRPr="00BE34C9" w:rsidRDefault="00392B21" w:rsidP="00392B21">
      <w:pPr>
        <w:rPr>
          <w:lang w:val="en-US"/>
        </w:rPr>
      </w:pPr>
    </w:p>
    <w:p w:rsidR="00392B21" w:rsidRPr="00BE34C9" w:rsidRDefault="00831A5F" w:rsidP="00392B21">
      <w:pPr>
        <w:pStyle w:val="Titre3"/>
        <w:rPr>
          <w:lang w:val="en-US"/>
        </w:rPr>
      </w:pPr>
      <w:bookmarkStart w:id="131" w:name="_Toc499030287"/>
      <w:r w:rsidRPr="00BE34C9">
        <w:rPr>
          <w:lang w:val="en-US"/>
        </w:rPr>
        <w:t>Execution</w:t>
      </w:r>
      <w:bookmarkEnd w:id="131"/>
    </w:p>
    <w:p w:rsidR="00831A5F" w:rsidRPr="00BE34C9" w:rsidRDefault="00831A5F" w:rsidP="00831A5F">
      <w:pPr>
        <w:rPr>
          <w:lang w:val="en-US"/>
        </w:rPr>
      </w:pPr>
      <w:r w:rsidRPr="00BE34C9">
        <w:rPr>
          <w:lang w:val="en-US"/>
        </w:rPr>
        <w:t>Refer to §</w:t>
      </w:r>
      <w:r w:rsidR="009105AF" w:rsidRPr="00BE34C9">
        <w:rPr>
          <w:lang w:val="en-US"/>
        </w:rPr>
        <w:fldChar w:fldCharType="begin"/>
      </w:r>
      <w:r w:rsidR="009E12D8" w:rsidRPr="009E12D8">
        <w:rPr>
          <w:lang w:val="en-US"/>
        </w:rPr>
        <w:instrText xml:space="preserve"> REF _Ref479170743 \r \h </w:instrText>
      </w:r>
      <w:r w:rsidR="009105AF" w:rsidRPr="00BE34C9">
        <w:rPr>
          <w:lang w:val="en-US"/>
        </w:rPr>
      </w:r>
      <w:r w:rsidR="009105AF" w:rsidRPr="00BE34C9">
        <w:rPr>
          <w:lang w:val="en-US"/>
        </w:rPr>
        <w:fldChar w:fldCharType="separate"/>
      </w:r>
      <w:r w:rsidR="007A51B5">
        <w:rPr>
          <w:lang w:val="en-US"/>
        </w:rPr>
        <w:t>3.3.5</w:t>
      </w:r>
      <w:r w:rsidR="009105AF" w:rsidRPr="00BE34C9">
        <w:rPr>
          <w:lang w:val="en-US"/>
        </w:rPr>
        <w:fldChar w:fldCharType="end"/>
      </w:r>
      <w:r w:rsidRPr="00BE34C9">
        <w:rPr>
          <w:lang w:val="en-US"/>
        </w:rPr>
        <w:t xml:space="preserve"> in all similar respects.</w:t>
      </w:r>
    </w:p>
    <w:p w:rsidR="00754424" w:rsidRPr="00BE34C9" w:rsidRDefault="00754424" w:rsidP="00754424">
      <w:pPr>
        <w:rPr>
          <w:lang w:val="en-US"/>
        </w:rPr>
      </w:pPr>
    </w:p>
    <w:p w:rsidR="00090D83" w:rsidRPr="00BE34C9" w:rsidRDefault="00831A5F" w:rsidP="00090D83">
      <w:pPr>
        <w:pStyle w:val="Titre3"/>
        <w:rPr>
          <w:lang w:val="en-US"/>
        </w:rPr>
      </w:pPr>
      <w:bookmarkStart w:id="132" w:name="_Toc499030288"/>
      <w:r w:rsidRPr="00BE34C9">
        <w:rPr>
          <w:lang w:val="en-US"/>
        </w:rPr>
        <w:t>Results</w:t>
      </w:r>
      <w:bookmarkEnd w:id="132"/>
    </w:p>
    <w:p w:rsidR="00530B56" w:rsidRPr="00BE34C9" w:rsidRDefault="00530B56" w:rsidP="00530B56">
      <w:pPr>
        <w:spacing w:before="0" w:after="0"/>
        <w:jc w:val="left"/>
        <w:rPr>
          <w:lang w:val="en-US"/>
        </w:rPr>
      </w:pPr>
      <w:r w:rsidRPr="00BE34C9">
        <w:rPr>
          <w:lang w:val="en-US"/>
        </w:rPr>
        <w:t>The test case results are:</w:t>
      </w:r>
    </w:p>
    <w:p w:rsidR="00530B56" w:rsidRPr="00BE34C9" w:rsidRDefault="009943E1" w:rsidP="00530B56">
      <w:pPr>
        <w:pStyle w:val="Paragraphedeliste"/>
        <w:numPr>
          <w:ilvl w:val="0"/>
          <w:numId w:val="67"/>
        </w:numPr>
        <w:spacing w:before="0" w:after="0"/>
        <w:jc w:val="left"/>
        <w:rPr>
          <w:lang w:val="en-US"/>
        </w:rPr>
      </w:pPr>
      <w:r>
        <w:rPr>
          <w:lang w:val="en-US"/>
        </w:rPr>
        <w:t>Execution</w:t>
      </w:r>
      <w:r w:rsidR="009E12D8" w:rsidRPr="009E12D8">
        <w:rPr>
          <w:lang w:val="en-US"/>
        </w:rPr>
        <w:t xml:space="preserve"> logs in the "log" window</w:t>
      </w:r>
    </w:p>
    <w:p w:rsidR="00530B56" w:rsidRPr="00BE34C9" w:rsidRDefault="009943E1" w:rsidP="00530B56">
      <w:pPr>
        <w:pStyle w:val="Paragraphedeliste"/>
        <w:numPr>
          <w:ilvl w:val="0"/>
          <w:numId w:val="67"/>
        </w:numPr>
        <w:spacing w:before="0" w:after="0"/>
        <w:jc w:val="left"/>
        <w:rPr>
          <w:lang w:val="en-US"/>
        </w:rPr>
      </w:pPr>
      <w:r>
        <w:rPr>
          <w:lang w:val="en-US"/>
        </w:rPr>
        <w:t xml:space="preserve">A </w:t>
      </w:r>
      <w:r w:rsidRPr="004549BC">
        <w:rPr>
          <w:lang w:val="en-US"/>
        </w:rPr>
        <w:t>".txt"</w:t>
      </w:r>
      <w:r>
        <w:rPr>
          <w:lang w:val="en-US"/>
        </w:rPr>
        <w:t xml:space="preserve"> r</w:t>
      </w:r>
      <w:r w:rsidR="009E12D8" w:rsidRPr="009E12D8">
        <w:rPr>
          <w:lang w:val="en-US"/>
        </w:rPr>
        <w:t>eport files in the text format ".txt":</w:t>
      </w:r>
    </w:p>
    <w:p w:rsidR="00530B56" w:rsidRPr="00BE34C9" w:rsidRDefault="009E12D8" w:rsidP="00530B56">
      <w:pPr>
        <w:pStyle w:val="Paragraphedeliste"/>
        <w:numPr>
          <w:ilvl w:val="1"/>
          <w:numId w:val="67"/>
        </w:numPr>
        <w:spacing w:before="0" w:after="0"/>
        <w:jc w:val="left"/>
        <w:rPr>
          <w:lang w:val="en-US"/>
        </w:rPr>
      </w:pPr>
      <w:r w:rsidRPr="009E12D8">
        <w:rPr>
          <w:lang w:val="en-US"/>
        </w:rPr>
        <w:t>Created in the folder specified by the "</w:t>
      </w:r>
      <w:proofErr w:type="spellStart"/>
      <w:r w:rsidRPr="009E12D8">
        <w:rPr>
          <w:rFonts w:ascii="Courier New" w:hAnsi="Courier New" w:cs="Courier New"/>
          <w:lang w:val="en-US"/>
        </w:rPr>
        <w:t>resultDirectory</w:t>
      </w:r>
      <w:proofErr w:type="spellEnd"/>
      <w:r w:rsidRPr="009E12D8">
        <w:rPr>
          <w:lang w:val="en-US"/>
        </w:rPr>
        <w:t>" keyword of the JSON configuration file of the test case</w:t>
      </w:r>
    </w:p>
    <w:p w:rsidR="00530B56" w:rsidRPr="00BE34C9" w:rsidRDefault="009E12D8" w:rsidP="00530B56">
      <w:pPr>
        <w:pStyle w:val="Paragraphedeliste"/>
        <w:numPr>
          <w:ilvl w:val="1"/>
          <w:numId w:val="67"/>
        </w:numPr>
        <w:spacing w:before="0" w:after="0"/>
        <w:jc w:val="left"/>
        <w:rPr>
          <w:lang w:val="en-US"/>
        </w:rPr>
      </w:pPr>
      <w:r w:rsidRPr="009E12D8">
        <w:rPr>
          <w:lang w:val="en-US"/>
        </w:rPr>
        <w:t>Named "</w:t>
      </w:r>
      <w:proofErr w:type="spellStart"/>
      <w:r w:rsidRPr="009E12D8">
        <w:rPr>
          <w:rFonts w:ascii="Courier New" w:hAnsi="Courier New" w:cs="Courier New"/>
          <w:lang w:val="en-US"/>
        </w:rPr>
        <w:t>HLA_Services_certified_services</w:t>
      </w:r>
      <w:proofErr w:type="spellEnd"/>
      <w:r w:rsidRPr="009E12D8">
        <w:rPr>
          <w:rFonts w:ascii="Courier New" w:hAnsi="Courier New" w:cs="Courier New"/>
          <w:lang w:val="en-US"/>
        </w:rPr>
        <w:t>_</w:t>
      </w:r>
      <w:r w:rsidRPr="009E12D8">
        <w:rPr>
          <w:lang w:val="en-US"/>
        </w:rPr>
        <w:t>" and "</w:t>
      </w:r>
      <w:proofErr w:type="spellStart"/>
      <w:r w:rsidRPr="009E12D8">
        <w:rPr>
          <w:rFonts w:ascii="Courier New" w:hAnsi="Courier New" w:cs="Courier New"/>
          <w:lang w:val="en-US"/>
        </w:rPr>
        <w:t>HLA_Services_non_certified_services</w:t>
      </w:r>
      <w:proofErr w:type="spellEnd"/>
      <w:r w:rsidRPr="009E12D8">
        <w:rPr>
          <w:rFonts w:ascii="Courier New" w:hAnsi="Courier New" w:cs="Courier New"/>
          <w:lang w:val="en-US"/>
        </w:rPr>
        <w:t>_</w:t>
      </w:r>
      <w:r w:rsidRPr="009E12D8">
        <w:rPr>
          <w:lang w:val="en-US"/>
        </w:rPr>
        <w:t>" followed by the execution date and time</w:t>
      </w:r>
    </w:p>
    <w:p w:rsidR="00530B56" w:rsidRPr="00BE34C9" w:rsidRDefault="009943E1" w:rsidP="00530B56">
      <w:pPr>
        <w:pStyle w:val="Paragraphedeliste"/>
        <w:numPr>
          <w:ilvl w:val="1"/>
          <w:numId w:val="67"/>
        </w:numPr>
        <w:spacing w:before="0" w:after="0"/>
        <w:jc w:val="left"/>
        <w:rPr>
          <w:lang w:val="en-US"/>
        </w:rPr>
      </w:pPr>
      <w:r w:rsidRPr="009943E1">
        <w:rPr>
          <w:lang w:val="en-US"/>
        </w:rPr>
        <w:t>With a c</w:t>
      </w:r>
      <w:r w:rsidR="009E12D8" w:rsidRPr="009E12D8">
        <w:rPr>
          <w:lang w:val="en-US"/>
        </w:rPr>
        <w:t xml:space="preserve">ontent </w:t>
      </w:r>
      <w:proofErr w:type="gramStart"/>
      <w:r w:rsidR="009E12D8" w:rsidRPr="009E12D8">
        <w:rPr>
          <w:lang w:val="en-US"/>
        </w:rPr>
        <w:t>similar to</w:t>
      </w:r>
      <w:proofErr w:type="gramEnd"/>
      <w:r w:rsidR="009E12D8" w:rsidRPr="009E12D8">
        <w:rPr>
          <w:lang w:val="en-US"/>
        </w:rPr>
        <w:t xml:space="preserve"> the one provided by the FCTT NG:</w:t>
      </w:r>
    </w:p>
    <w:p w:rsidR="00740282" w:rsidRPr="00BE34C9" w:rsidRDefault="00740282">
      <w:pPr>
        <w:spacing w:before="0" w:after="0"/>
        <w:jc w:val="left"/>
        <w:rPr>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33" w:author="Mauget, Régis" w:date="2017-11-20T16:42:00Z"/>
          <w:rFonts w:ascii="Courier New" w:hAnsi="Courier New" w:cs="Courier New"/>
          <w:noProof/>
          <w:sz w:val="14"/>
          <w:szCs w:val="14"/>
          <w:lang w:val="en-US"/>
        </w:rPr>
      </w:pPr>
      <w:bookmarkStart w:id="134" w:name="_GoBack"/>
      <w:ins w:id="135" w:author="Mauget, Régis" w:date="2017-11-20T16:42:00Z">
        <w:r w:rsidRPr="00AB25FC">
          <w:rPr>
            <w:rFonts w:ascii="Courier New" w:hAnsi="Courier New" w:cs="Courier New"/>
            <w:noProof/>
            <w:sz w:val="14"/>
            <w:szCs w:val="14"/>
            <w:lang w:val="en-US"/>
          </w:rPr>
          <w:t>###########################################################</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36" w:author="Mauget, Régis" w:date="2017-11-20T16:42:00Z"/>
          <w:rFonts w:ascii="Courier New" w:hAnsi="Courier New" w:cs="Courier New"/>
          <w:noProof/>
          <w:sz w:val="14"/>
          <w:szCs w:val="14"/>
          <w:lang w:val="en-US"/>
        </w:rPr>
      </w:pPr>
      <w:ins w:id="137" w:author="Mauget, Régis" w:date="2017-11-20T16:42:00Z">
        <w:r w:rsidRPr="00AB25FC">
          <w:rPr>
            <w:rFonts w:ascii="Courier New" w:hAnsi="Courier New" w:cs="Courier New"/>
            <w:noProof/>
            <w:sz w:val="14"/>
            <w:szCs w:val="14"/>
            <w:lang w:val="en-US"/>
          </w:rPr>
          <w:t>Certification results "TestFederate"</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38" w:author="Mauget, Régis" w:date="2017-11-20T16:42:00Z"/>
          <w:rFonts w:ascii="Courier New" w:hAnsi="Courier New" w:cs="Courier New"/>
          <w:noProof/>
          <w:sz w:val="14"/>
          <w:szCs w:val="14"/>
          <w:lang w:val="en-US"/>
        </w:rPr>
      </w:pPr>
      <w:ins w:id="139" w:author="Mauget, Régis" w:date="2017-11-20T16:42:00Z">
        <w:r w:rsidRPr="00AB25FC">
          <w:rPr>
            <w:rFonts w:ascii="Courier New" w:hAnsi="Courier New" w:cs="Courier New"/>
            <w:noProof/>
            <w:sz w:val="14"/>
            <w:szCs w:val="14"/>
            <w:lang w:val="en-US"/>
          </w:rPr>
          <w:t>Date : 2017_11_20_16h28m31s</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40" w:author="Mauget, Régis" w:date="2017-11-20T16:42:00Z"/>
          <w:rFonts w:ascii="Courier New" w:hAnsi="Courier New" w:cs="Courier New"/>
          <w:noProof/>
          <w:sz w:val="14"/>
          <w:szCs w:val="14"/>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41" w:author="Mauget, Régis" w:date="2017-11-20T16:42:00Z"/>
          <w:rFonts w:ascii="Courier New" w:hAnsi="Courier New" w:cs="Courier New"/>
          <w:noProof/>
          <w:sz w:val="14"/>
          <w:szCs w:val="14"/>
          <w:lang w:val="en-US"/>
        </w:rPr>
      </w:pPr>
      <w:ins w:id="142" w:author="Mauget, Régis" w:date="2017-11-20T16:42:00Z">
        <w:r w:rsidRPr="00AB25FC">
          <w:rPr>
            <w:rFonts w:ascii="Courier New" w:hAnsi="Courier New" w:cs="Courier New"/>
            <w:noProof/>
            <w:sz w:val="14"/>
            <w:szCs w:val="14"/>
            <w:lang w:val="en-US"/>
          </w:rPr>
          <w:t>Results for the services certificated</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43" w:author="Mauget, Régis" w:date="2017-11-20T16:42:00Z"/>
          <w:rFonts w:ascii="Courier New" w:hAnsi="Courier New" w:cs="Courier New"/>
          <w:noProof/>
          <w:sz w:val="14"/>
          <w:szCs w:val="14"/>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44" w:author="Mauget, Régis" w:date="2017-11-20T16:42:00Z"/>
          <w:rFonts w:ascii="Courier New" w:hAnsi="Courier New" w:cs="Courier New"/>
          <w:noProof/>
          <w:sz w:val="14"/>
          <w:szCs w:val="14"/>
          <w:lang w:val="en-US"/>
        </w:rPr>
      </w:pPr>
      <w:ins w:id="145" w:author="Mauget, Régis" w:date="2017-11-20T16:42:00Z">
        <w:r w:rsidRPr="00AB25FC">
          <w:rPr>
            <w:rFonts w:ascii="Courier New" w:hAnsi="Courier New" w:cs="Courier New"/>
            <w:noProof/>
            <w:sz w:val="14"/>
            <w:szCs w:val="14"/>
            <w:lang w:val="en-US"/>
          </w:rPr>
          <w:t>The columns "State reception" and "State sending" use the following marking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46" w:author="Mauget, Régis" w:date="2017-11-20T16:42:00Z"/>
          <w:rFonts w:ascii="Courier New" w:hAnsi="Courier New" w:cs="Courier New"/>
          <w:noProof/>
          <w:sz w:val="14"/>
          <w:szCs w:val="14"/>
          <w:lang w:val="en-US"/>
        </w:rPr>
      </w:pPr>
      <w:ins w:id="147" w:author="Mauget, Régis" w:date="2017-11-20T16:42:00Z">
        <w:r w:rsidRPr="00AB25FC">
          <w:rPr>
            <w:rFonts w:ascii="Courier New" w:hAnsi="Courier New" w:cs="Courier New"/>
            <w:noProof/>
            <w:sz w:val="14"/>
            <w:szCs w:val="14"/>
            <w:lang w:val="en-US"/>
          </w:rPr>
          <w:t xml:space="preserve"> "R" for "Result" and "D" for "Declaration at start from the SOM"</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48" w:author="Mauget, Régis" w:date="2017-11-20T16:42:00Z"/>
          <w:rFonts w:ascii="Courier New" w:hAnsi="Courier New" w:cs="Courier New"/>
          <w:noProof/>
          <w:sz w:val="14"/>
          <w:szCs w:val="14"/>
          <w:lang w:val="en-US"/>
        </w:rPr>
      </w:pPr>
      <w:ins w:id="149" w:author="Mauget, Régis" w:date="2017-11-20T16:42:00Z">
        <w:r w:rsidRPr="00AB25FC">
          <w:rPr>
            <w:rFonts w:ascii="Courier New" w:hAnsi="Courier New" w:cs="Courier New"/>
            <w:noProof/>
            <w:sz w:val="14"/>
            <w:szCs w:val="14"/>
            <w:lang w:val="en-US"/>
          </w:rPr>
          <w:t>###########################################################</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50" w:author="Mauget, Régis" w:date="2017-11-20T16:42:00Z"/>
          <w:rFonts w:ascii="Courier New" w:hAnsi="Courier New" w:cs="Courier New"/>
          <w:noProof/>
          <w:sz w:val="14"/>
          <w:szCs w:val="14"/>
          <w:lang w:val="en-US"/>
        </w:rPr>
      </w:pPr>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51" w:author="Mauget, Régis" w:date="2017-11-20T16:42:00Z"/>
          <w:rFonts w:ascii="Courier New" w:hAnsi="Courier New" w:cs="Courier New"/>
          <w:noProof/>
          <w:sz w:val="14"/>
          <w:szCs w:val="14"/>
          <w:lang w:val="en-US"/>
        </w:rPr>
      </w:pPr>
      <w:ins w:id="152" w:author="Mauget, Régis" w:date="2017-11-20T16:42:00Z">
        <w:r w:rsidRPr="00AB25FC">
          <w:rPr>
            <w:rFonts w:ascii="Courier New" w:hAnsi="Courier New" w:cs="Courier New"/>
            <w:noProof/>
            <w:sz w:val="14"/>
            <w:szCs w:val="14"/>
            <w:lang w:val="en-US"/>
          </w:rPr>
          <w:t xml:space="preserve">                                                             Counter and services status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53" w:author="Mauget, Régis" w:date="2017-11-20T16:42:00Z"/>
          <w:rFonts w:ascii="Courier New" w:hAnsi="Courier New" w:cs="Courier New"/>
          <w:noProof/>
          <w:sz w:val="14"/>
          <w:szCs w:val="14"/>
          <w:lang w:val="en-US"/>
        </w:rPr>
      </w:pPr>
      <w:ins w:id="154" w:author="Mauget, Régis" w:date="2017-11-20T16:42:00Z">
        <w:r w:rsidRPr="00AB25FC">
          <w:rPr>
            <w:rFonts w:ascii="Courier New" w:hAnsi="Courier New" w:cs="Courier New"/>
            <w:noProof/>
            <w:sz w:val="14"/>
            <w:szCs w:val="14"/>
            <w:lang w:val="en-US"/>
          </w:rPr>
          <w:t>Services HLA 1516-2010</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55" w:author="Mauget, Régis" w:date="2017-11-20T16:42:00Z"/>
          <w:rFonts w:ascii="Courier New" w:hAnsi="Courier New" w:cs="Courier New"/>
          <w:noProof/>
          <w:sz w:val="14"/>
          <w:szCs w:val="14"/>
          <w:lang w:val="en-US"/>
        </w:rPr>
      </w:pPr>
      <w:ins w:id="156" w:author="Mauget, Régis" w:date="2017-11-20T16:42:00Z">
        <w:r w:rsidRPr="00AB25FC">
          <w:rPr>
            <w:rFonts w:ascii="Courier New" w:hAnsi="Courier New" w:cs="Courier New"/>
            <w:noProof/>
            <w:sz w:val="14"/>
            <w:szCs w:val="14"/>
            <w:lang w:val="en-US"/>
          </w:rPr>
          <w:t xml:space="preserve">    Federation management</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57" w:author="Mauget, Régis" w:date="2017-11-20T16:42:00Z"/>
          <w:rFonts w:ascii="Courier New" w:hAnsi="Courier New" w:cs="Courier New"/>
          <w:noProof/>
          <w:sz w:val="14"/>
          <w:szCs w:val="14"/>
          <w:lang w:val="en-US"/>
        </w:rPr>
      </w:pPr>
      <w:ins w:id="158" w:author="Mauget, Régis" w:date="2017-11-20T16:42:00Z">
        <w:r w:rsidRPr="00AB25FC">
          <w:rPr>
            <w:rFonts w:ascii="Courier New" w:hAnsi="Courier New" w:cs="Courier New"/>
            <w:noProof/>
            <w:sz w:val="14"/>
            <w:szCs w:val="14"/>
            <w:lang w:val="en-US"/>
          </w:rPr>
          <w:t xml:space="preserve">        Connect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59" w:author="Mauget, Régis" w:date="2017-11-20T16:42:00Z"/>
          <w:rFonts w:ascii="Courier New" w:hAnsi="Courier New" w:cs="Courier New"/>
          <w:noProof/>
          <w:sz w:val="14"/>
          <w:szCs w:val="14"/>
          <w:lang w:val="en-US"/>
        </w:rPr>
      </w:pPr>
      <w:ins w:id="160" w:author="Mauget, Régis" w:date="2017-11-20T16:42:00Z">
        <w:r w:rsidRPr="00AB25FC">
          <w:rPr>
            <w:rFonts w:ascii="Courier New" w:hAnsi="Courier New" w:cs="Courier New"/>
            <w:noProof/>
            <w:sz w:val="14"/>
            <w:szCs w:val="14"/>
            <w:lang w:val="en-US"/>
          </w:rPr>
          <w:t xml:space="preserve">        Disconnect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61" w:author="Mauget, Régis" w:date="2017-11-20T16:42:00Z"/>
          <w:rFonts w:ascii="Courier New" w:hAnsi="Courier New" w:cs="Courier New"/>
          <w:noProof/>
          <w:sz w:val="14"/>
          <w:szCs w:val="14"/>
          <w:lang w:val="en-US"/>
        </w:rPr>
      </w:pPr>
      <w:ins w:id="162" w:author="Mauget, Régis" w:date="2017-11-20T16:42:00Z">
        <w:r w:rsidRPr="00AB25FC">
          <w:rPr>
            <w:rFonts w:ascii="Courier New" w:hAnsi="Courier New" w:cs="Courier New"/>
            <w:noProof/>
            <w:sz w:val="14"/>
            <w:szCs w:val="14"/>
            <w:lang w:val="en-US"/>
          </w:rPr>
          <w:t xml:space="preserve">        Connection Lost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63" w:author="Mauget, Régis" w:date="2017-11-20T16:42:00Z"/>
          <w:rFonts w:ascii="Courier New" w:hAnsi="Courier New" w:cs="Courier New"/>
          <w:noProof/>
          <w:sz w:val="14"/>
          <w:szCs w:val="14"/>
          <w:lang w:val="en-US"/>
        </w:rPr>
      </w:pPr>
      <w:ins w:id="164" w:author="Mauget, Régis" w:date="2017-11-20T16:42:00Z">
        <w:r w:rsidRPr="00AB25FC">
          <w:rPr>
            <w:rFonts w:ascii="Courier New" w:hAnsi="Courier New" w:cs="Courier New"/>
            <w:noProof/>
            <w:sz w:val="14"/>
            <w:szCs w:val="14"/>
            <w:lang w:val="en-US"/>
          </w:rPr>
          <w:t xml:space="preserve">        Create Federation Execution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65" w:author="Mauget, Régis" w:date="2017-11-20T16:42:00Z"/>
          <w:rFonts w:ascii="Courier New" w:hAnsi="Courier New" w:cs="Courier New"/>
          <w:noProof/>
          <w:sz w:val="14"/>
          <w:szCs w:val="14"/>
          <w:lang w:val="en-US"/>
        </w:rPr>
      </w:pPr>
      <w:ins w:id="166" w:author="Mauget, Régis" w:date="2017-11-20T16:42:00Z">
        <w:r w:rsidRPr="00AB25FC">
          <w:rPr>
            <w:rFonts w:ascii="Courier New" w:hAnsi="Courier New" w:cs="Courier New"/>
            <w:noProof/>
            <w:sz w:val="14"/>
            <w:szCs w:val="14"/>
            <w:lang w:val="en-US"/>
          </w:rPr>
          <w:t xml:space="preserve">        Destroy Federation Execution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67" w:author="Mauget, Régis" w:date="2017-11-20T16:42:00Z"/>
          <w:rFonts w:ascii="Courier New" w:hAnsi="Courier New" w:cs="Courier New"/>
          <w:noProof/>
          <w:sz w:val="14"/>
          <w:szCs w:val="14"/>
          <w:lang w:val="en-US"/>
        </w:rPr>
      </w:pPr>
      <w:ins w:id="168" w:author="Mauget, Régis" w:date="2017-11-20T16:42:00Z">
        <w:r w:rsidRPr="00AB25FC">
          <w:rPr>
            <w:rFonts w:ascii="Courier New" w:hAnsi="Courier New" w:cs="Courier New"/>
            <w:noProof/>
            <w:sz w:val="14"/>
            <w:szCs w:val="14"/>
            <w:lang w:val="en-US"/>
          </w:rPr>
          <w:t xml:space="preserve">        List Federation Executions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69" w:author="Mauget, Régis" w:date="2017-11-20T16:42:00Z"/>
          <w:rFonts w:ascii="Courier New" w:hAnsi="Courier New" w:cs="Courier New"/>
          <w:noProof/>
          <w:sz w:val="14"/>
          <w:szCs w:val="14"/>
          <w:lang w:val="en-US"/>
        </w:rPr>
      </w:pPr>
      <w:ins w:id="170" w:author="Mauget, Régis" w:date="2017-11-20T16:42:00Z">
        <w:r w:rsidRPr="00AB25FC">
          <w:rPr>
            <w:rFonts w:ascii="Courier New" w:hAnsi="Courier New" w:cs="Courier New"/>
            <w:noProof/>
            <w:sz w:val="14"/>
            <w:szCs w:val="14"/>
            <w:lang w:val="en-US"/>
          </w:rPr>
          <w:t xml:space="preserve">        Report Federation Executions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71" w:author="Mauget, Régis" w:date="2017-11-20T16:42:00Z"/>
          <w:rFonts w:ascii="Courier New" w:hAnsi="Courier New" w:cs="Courier New"/>
          <w:noProof/>
          <w:sz w:val="14"/>
          <w:szCs w:val="14"/>
          <w:lang w:val="en-US"/>
        </w:rPr>
      </w:pPr>
      <w:ins w:id="172" w:author="Mauget, Régis" w:date="2017-11-20T16:42:00Z">
        <w:r w:rsidRPr="00AB25FC">
          <w:rPr>
            <w:rFonts w:ascii="Courier New" w:hAnsi="Courier New" w:cs="Courier New"/>
            <w:noProof/>
            <w:sz w:val="14"/>
            <w:szCs w:val="14"/>
            <w:lang w:val="en-US"/>
          </w:rPr>
          <w:t xml:space="preserve">        Join Federation Execution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73" w:author="Mauget, Régis" w:date="2017-11-20T16:42:00Z"/>
          <w:rFonts w:ascii="Courier New" w:hAnsi="Courier New" w:cs="Courier New"/>
          <w:noProof/>
          <w:sz w:val="14"/>
          <w:szCs w:val="14"/>
          <w:lang w:val="en-US"/>
        </w:rPr>
      </w:pPr>
      <w:ins w:id="174" w:author="Mauget, Régis" w:date="2017-11-20T16:42:00Z">
        <w:r w:rsidRPr="00AB25FC">
          <w:rPr>
            <w:rFonts w:ascii="Courier New" w:hAnsi="Courier New" w:cs="Courier New"/>
            <w:noProof/>
            <w:sz w:val="14"/>
            <w:szCs w:val="14"/>
            <w:lang w:val="en-US"/>
          </w:rPr>
          <w:t xml:space="preserve">        Resign Federation Execution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75" w:author="Mauget, Régis" w:date="2017-11-20T16:42:00Z"/>
          <w:rFonts w:ascii="Courier New" w:hAnsi="Courier New" w:cs="Courier New"/>
          <w:noProof/>
          <w:sz w:val="14"/>
          <w:szCs w:val="14"/>
          <w:lang w:val="en-US"/>
        </w:rPr>
      </w:pPr>
      <w:ins w:id="176" w:author="Mauget, Régis" w:date="2017-11-20T16:42:00Z">
        <w:r w:rsidRPr="00AB25FC">
          <w:rPr>
            <w:rFonts w:ascii="Courier New" w:hAnsi="Courier New" w:cs="Courier New"/>
            <w:noProof/>
            <w:sz w:val="14"/>
            <w:szCs w:val="14"/>
            <w:lang w:val="en-US"/>
          </w:rPr>
          <w:t xml:space="preserve">        Register Federation Synchronization Point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77" w:author="Mauget, Régis" w:date="2017-11-20T16:42:00Z"/>
          <w:rFonts w:ascii="Courier New" w:hAnsi="Courier New" w:cs="Courier New"/>
          <w:noProof/>
          <w:sz w:val="14"/>
          <w:szCs w:val="14"/>
          <w:lang w:val="en-US"/>
        </w:rPr>
      </w:pPr>
      <w:ins w:id="178" w:author="Mauget, Régis" w:date="2017-11-20T16:42:00Z">
        <w:r w:rsidRPr="00AB25FC">
          <w:rPr>
            <w:rFonts w:ascii="Courier New" w:hAnsi="Courier New" w:cs="Courier New"/>
            <w:noProof/>
            <w:sz w:val="14"/>
            <w:szCs w:val="14"/>
            <w:lang w:val="en-US"/>
          </w:rPr>
          <w:t xml:space="preserve">        Confirm Synchronization Point Registration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79" w:author="Mauget, Régis" w:date="2017-11-20T16:42:00Z"/>
          <w:rFonts w:ascii="Courier New" w:hAnsi="Courier New" w:cs="Courier New"/>
          <w:noProof/>
          <w:sz w:val="14"/>
          <w:szCs w:val="14"/>
          <w:lang w:val="en-US"/>
        </w:rPr>
      </w:pPr>
      <w:ins w:id="180" w:author="Mauget, Régis" w:date="2017-11-20T16:42:00Z">
        <w:r w:rsidRPr="00AB25FC">
          <w:rPr>
            <w:rFonts w:ascii="Courier New" w:hAnsi="Courier New" w:cs="Courier New"/>
            <w:noProof/>
            <w:sz w:val="14"/>
            <w:szCs w:val="14"/>
            <w:lang w:val="en-US"/>
          </w:rPr>
          <w:t xml:space="preserve">        Announce Synchronization Point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81" w:author="Mauget, Régis" w:date="2017-11-20T16:42:00Z"/>
          <w:rFonts w:ascii="Courier New" w:hAnsi="Courier New" w:cs="Courier New"/>
          <w:noProof/>
          <w:sz w:val="14"/>
          <w:szCs w:val="14"/>
          <w:lang w:val="en-US"/>
        </w:rPr>
      </w:pPr>
      <w:ins w:id="182" w:author="Mauget, Régis" w:date="2017-11-20T16:42:00Z">
        <w:r w:rsidRPr="00AB25FC">
          <w:rPr>
            <w:rFonts w:ascii="Courier New" w:hAnsi="Courier New" w:cs="Courier New"/>
            <w:noProof/>
            <w:sz w:val="14"/>
            <w:szCs w:val="14"/>
            <w:lang w:val="en-US"/>
          </w:rPr>
          <w:t xml:space="preserve">        Synchronization Point Achieved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83" w:author="Mauget, Régis" w:date="2017-11-20T16:42:00Z"/>
          <w:rFonts w:ascii="Courier New" w:hAnsi="Courier New" w:cs="Courier New"/>
          <w:noProof/>
          <w:sz w:val="14"/>
          <w:szCs w:val="14"/>
          <w:lang w:val="en-US"/>
        </w:rPr>
      </w:pPr>
      <w:ins w:id="184" w:author="Mauget, Régis" w:date="2017-11-20T16:42:00Z">
        <w:r w:rsidRPr="00AB25FC">
          <w:rPr>
            <w:rFonts w:ascii="Courier New" w:hAnsi="Courier New" w:cs="Courier New"/>
            <w:noProof/>
            <w:sz w:val="14"/>
            <w:szCs w:val="14"/>
            <w:lang w:val="en-US"/>
          </w:rPr>
          <w:t xml:space="preserve">        Federation Synchronized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85" w:author="Mauget, Régis" w:date="2017-11-20T16:42:00Z"/>
          <w:rFonts w:ascii="Courier New" w:hAnsi="Courier New" w:cs="Courier New"/>
          <w:noProof/>
          <w:sz w:val="14"/>
          <w:szCs w:val="14"/>
          <w:lang w:val="en-US"/>
        </w:rPr>
      </w:pPr>
      <w:ins w:id="186" w:author="Mauget, Régis" w:date="2017-11-20T16:42:00Z">
        <w:r w:rsidRPr="00AB25FC">
          <w:rPr>
            <w:rFonts w:ascii="Courier New" w:hAnsi="Courier New" w:cs="Courier New"/>
            <w:noProof/>
            <w:sz w:val="14"/>
            <w:szCs w:val="14"/>
            <w:lang w:val="en-US"/>
          </w:rPr>
          <w:t xml:space="preserve">        Request Federation Save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87" w:author="Mauget, Régis" w:date="2017-11-20T16:42:00Z"/>
          <w:rFonts w:ascii="Courier New" w:hAnsi="Courier New" w:cs="Courier New"/>
          <w:noProof/>
          <w:sz w:val="14"/>
          <w:szCs w:val="14"/>
          <w:lang w:val="en-US"/>
        </w:rPr>
      </w:pPr>
      <w:ins w:id="188" w:author="Mauget, Régis" w:date="2017-11-20T16:42:00Z">
        <w:r w:rsidRPr="00AB25FC">
          <w:rPr>
            <w:rFonts w:ascii="Courier New" w:hAnsi="Courier New" w:cs="Courier New"/>
            <w:noProof/>
            <w:sz w:val="14"/>
            <w:szCs w:val="14"/>
            <w:lang w:val="en-US"/>
          </w:rPr>
          <w:t xml:space="preserve">        Initiate Federate Save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89" w:author="Mauget, Régis" w:date="2017-11-20T16:42:00Z"/>
          <w:rFonts w:ascii="Courier New" w:hAnsi="Courier New" w:cs="Courier New"/>
          <w:noProof/>
          <w:sz w:val="14"/>
          <w:szCs w:val="14"/>
          <w:lang w:val="en-US"/>
        </w:rPr>
      </w:pPr>
      <w:ins w:id="190" w:author="Mauget, Régis" w:date="2017-11-20T16:42:00Z">
        <w:r w:rsidRPr="00AB25FC">
          <w:rPr>
            <w:rFonts w:ascii="Courier New" w:hAnsi="Courier New" w:cs="Courier New"/>
            <w:noProof/>
            <w:sz w:val="14"/>
            <w:szCs w:val="14"/>
            <w:lang w:val="en-US"/>
          </w:rPr>
          <w:t xml:space="preserve">        Federate Save Begun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91" w:author="Mauget, Régis" w:date="2017-11-20T16:42:00Z"/>
          <w:rFonts w:ascii="Courier New" w:hAnsi="Courier New" w:cs="Courier New"/>
          <w:noProof/>
          <w:sz w:val="14"/>
          <w:szCs w:val="14"/>
          <w:lang w:val="en-US"/>
        </w:rPr>
      </w:pPr>
      <w:ins w:id="192" w:author="Mauget, Régis" w:date="2017-11-20T16:42:00Z">
        <w:r w:rsidRPr="00AB25FC">
          <w:rPr>
            <w:rFonts w:ascii="Courier New" w:hAnsi="Courier New" w:cs="Courier New"/>
            <w:noProof/>
            <w:sz w:val="14"/>
            <w:szCs w:val="14"/>
            <w:lang w:val="en-US"/>
          </w:rPr>
          <w:t xml:space="preserve">        Federate Save Complete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93" w:author="Mauget, Régis" w:date="2017-11-20T16:42:00Z"/>
          <w:rFonts w:ascii="Courier New" w:hAnsi="Courier New" w:cs="Courier New"/>
          <w:noProof/>
          <w:sz w:val="14"/>
          <w:szCs w:val="14"/>
          <w:lang w:val="en-US"/>
        </w:rPr>
      </w:pPr>
      <w:ins w:id="194" w:author="Mauget, Régis" w:date="2017-11-20T16:42:00Z">
        <w:r w:rsidRPr="00AB25FC">
          <w:rPr>
            <w:rFonts w:ascii="Courier New" w:hAnsi="Courier New" w:cs="Courier New"/>
            <w:noProof/>
            <w:sz w:val="14"/>
            <w:szCs w:val="14"/>
            <w:lang w:val="en-US"/>
          </w:rPr>
          <w:t xml:space="preserve">        Federation Saved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95" w:author="Mauget, Régis" w:date="2017-11-20T16:42:00Z"/>
          <w:rFonts w:ascii="Courier New" w:hAnsi="Courier New" w:cs="Courier New"/>
          <w:noProof/>
          <w:sz w:val="14"/>
          <w:szCs w:val="14"/>
          <w:lang w:val="en-US"/>
        </w:rPr>
      </w:pPr>
      <w:ins w:id="196" w:author="Mauget, Régis" w:date="2017-11-20T16:42:00Z">
        <w:r w:rsidRPr="00AB25FC">
          <w:rPr>
            <w:rFonts w:ascii="Courier New" w:hAnsi="Courier New" w:cs="Courier New"/>
            <w:noProof/>
            <w:sz w:val="14"/>
            <w:szCs w:val="14"/>
            <w:lang w:val="en-US"/>
          </w:rPr>
          <w:t xml:space="preserve">        Abort Federation Save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97" w:author="Mauget, Régis" w:date="2017-11-20T16:42:00Z"/>
          <w:rFonts w:ascii="Courier New" w:hAnsi="Courier New" w:cs="Courier New"/>
          <w:noProof/>
          <w:sz w:val="14"/>
          <w:szCs w:val="14"/>
          <w:lang w:val="en-US"/>
        </w:rPr>
      </w:pPr>
      <w:ins w:id="198" w:author="Mauget, Régis" w:date="2017-11-20T16:42:00Z">
        <w:r w:rsidRPr="00AB25FC">
          <w:rPr>
            <w:rFonts w:ascii="Courier New" w:hAnsi="Courier New" w:cs="Courier New"/>
            <w:noProof/>
            <w:sz w:val="14"/>
            <w:szCs w:val="14"/>
            <w:lang w:val="en-US"/>
          </w:rPr>
          <w:t xml:space="preserve">        Query Federation Save Status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199" w:author="Mauget, Régis" w:date="2017-11-20T16:42:00Z"/>
          <w:rFonts w:ascii="Courier New" w:hAnsi="Courier New" w:cs="Courier New"/>
          <w:noProof/>
          <w:sz w:val="14"/>
          <w:szCs w:val="14"/>
          <w:lang w:val="en-US"/>
        </w:rPr>
      </w:pPr>
      <w:ins w:id="200" w:author="Mauget, Régis" w:date="2017-11-20T16:42:00Z">
        <w:r w:rsidRPr="00AB25FC">
          <w:rPr>
            <w:rFonts w:ascii="Courier New" w:hAnsi="Courier New" w:cs="Courier New"/>
            <w:noProof/>
            <w:sz w:val="14"/>
            <w:szCs w:val="14"/>
            <w:lang w:val="en-US"/>
          </w:rPr>
          <w:t xml:space="preserve">        Federation Save Status Response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01" w:author="Mauget, Régis" w:date="2017-11-20T16:42:00Z"/>
          <w:rFonts w:ascii="Courier New" w:hAnsi="Courier New" w:cs="Courier New"/>
          <w:noProof/>
          <w:sz w:val="14"/>
          <w:szCs w:val="14"/>
          <w:lang w:val="en-US"/>
        </w:rPr>
      </w:pPr>
      <w:ins w:id="202" w:author="Mauget, Régis" w:date="2017-11-20T16:42:00Z">
        <w:r w:rsidRPr="00AB25FC">
          <w:rPr>
            <w:rFonts w:ascii="Courier New" w:hAnsi="Courier New" w:cs="Courier New"/>
            <w:noProof/>
            <w:sz w:val="14"/>
            <w:szCs w:val="14"/>
            <w:lang w:val="en-US"/>
          </w:rPr>
          <w:t xml:space="preserve">        Request Federation Restore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03" w:author="Mauget, Régis" w:date="2017-11-20T16:42:00Z"/>
          <w:rFonts w:ascii="Courier New" w:hAnsi="Courier New" w:cs="Courier New"/>
          <w:noProof/>
          <w:sz w:val="14"/>
          <w:szCs w:val="14"/>
          <w:lang w:val="en-US"/>
        </w:rPr>
      </w:pPr>
      <w:ins w:id="204" w:author="Mauget, Régis" w:date="2017-11-20T16:42:00Z">
        <w:r w:rsidRPr="00AB25FC">
          <w:rPr>
            <w:rFonts w:ascii="Courier New" w:hAnsi="Courier New" w:cs="Courier New"/>
            <w:noProof/>
            <w:sz w:val="14"/>
            <w:szCs w:val="14"/>
            <w:lang w:val="en-US"/>
          </w:rPr>
          <w:t xml:space="preserve">        Confirm Federation Restoration Request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05" w:author="Mauget, Régis" w:date="2017-11-20T16:42:00Z"/>
          <w:rFonts w:ascii="Courier New" w:hAnsi="Courier New" w:cs="Courier New"/>
          <w:noProof/>
          <w:sz w:val="14"/>
          <w:szCs w:val="14"/>
          <w:lang w:val="en-US"/>
        </w:rPr>
      </w:pPr>
      <w:ins w:id="206" w:author="Mauget, Régis" w:date="2017-11-20T16:42:00Z">
        <w:r w:rsidRPr="00AB25FC">
          <w:rPr>
            <w:rFonts w:ascii="Courier New" w:hAnsi="Courier New" w:cs="Courier New"/>
            <w:noProof/>
            <w:sz w:val="14"/>
            <w:szCs w:val="14"/>
            <w:lang w:val="en-US"/>
          </w:rPr>
          <w:t xml:space="preserve">        Federation Restore Begun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07" w:author="Mauget, Régis" w:date="2017-11-20T16:42:00Z"/>
          <w:rFonts w:ascii="Courier New" w:hAnsi="Courier New" w:cs="Courier New"/>
          <w:noProof/>
          <w:sz w:val="14"/>
          <w:szCs w:val="14"/>
          <w:lang w:val="en-US"/>
        </w:rPr>
      </w:pPr>
      <w:ins w:id="208" w:author="Mauget, Régis" w:date="2017-11-20T16:42:00Z">
        <w:r w:rsidRPr="00AB25FC">
          <w:rPr>
            <w:rFonts w:ascii="Courier New" w:hAnsi="Courier New" w:cs="Courier New"/>
            <w:noProof/>
            <w:sz w:val="14"/>
            <w:szCs w:val="14"/>
            <w:lang w:val="en-US"/>
          </w:rPr>
          <w:t xml:space="preserve">        Initiate Federate Restore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09" w:author="Mauget, Régis" w:date="2017-11-20T16:42:00Z"/>
          <w:rFonts w:ascii="Courier New" w:hAnsi="Courier New" w:cs="Courier New"/>
          <w:noProof/>
          <w:sz w:val="14"/>
          <w:szCs w:val="14"/>
          <w:lang w:val="en-US"/>
        </w:rPr>
      </w:pPr>
      <w:ins w:id="210" w:author="Mauget, Régis" w:date="2017-11-20T16:42:00Z">
        <w:r w:rsidRPr="00AB25FC">
          <w:rPr>
            <w:rFonts w:ascii="Courier New" w:hAnsi="Courier New" w:cs="Courier New"/>
            <w:noProof/>
            <w:sz w:val="14"/>
            <w:szCs w:val="14"/>
            <w:lang w:val="en-US"/>
          </w:rPr>
          <w:t xml:space="preserve">        Federate Restore Complete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11" w:author="Mauget, Régis" w:date="2017-11-20T16:42:00Z"/>
          <w:rFonts w:ascii="Courier New" w:hAnsi="Courier New" w:cs="Courier New"/>
          <w:noProof/>
          <w:sz w:val="14"/>
          <w:szCs w:val="14"/>
          <w:lang w:val="en-US"/>
        </w:rPr>
      </w:pPr>
      <w:ins w:id="212" w:author="Mauget, Régis" w:date="2017-11-20T16:42:00Z">
        <w:r w:rsidRPr="00AB25FC">
          <w:rPr>
            <w:rFonts w:ascii="Courier New" w:hAnsi="Courier New" w:cs="Courier New"/>
            <w:noProof/>
            <w:sz w:val="14"/>
            <w:szCs w:val="14"/>
            <w:lang w:val="en-US"/>
          </w:rPr>
          <w:t xml:space="preserve">        Federation Restored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13" w:author="Mauget, Régis" w:date="2017-11-20T16:42:00Z"/>
          <w:rFonts w:ascii="Courier New" w:hAnsi="Courier New" w:cs="Courier New"/>
          <w:noProof/>
          <w:sz w:val="14"/>
          <w:szCs w:val="14"/>
          <w:lang w:val="en-US"/>
        </w:rPr>
      </w:pPr>
      <w:ins w:id="214" w:author="Mauget, Régis" w:date="2017-11-20T16:42:00Z">
        <w:r w:rsidRPr="00AB25FC">
          <w:rPr>
            <w:rFonts w:ascii="Courier New" w:hAnsi="Courier New" w:cs="Courier New"/>
            <w:noProof/>
            <w:sz w:val="14"/>
            <w:szCs w:val="14"/>
            <w:lang w:val="en-US"/>
          </w:rPr>
          <w:t xml:space="preserve">        Abort Federation Restore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15" w:author="Mauget, Régis" w:date="2017-11-20T16:42:00Z"/>
          <w:rFonts w:ascii="Courier New" w:hAnsi="Courier New" w:cs="Courier New"/>
          <w:noProof/>
          <w:sz w:val="14"/>
          <w:szCs w:val="14"/>
          <w:lang w:val="en-US"/>
        </w:rPr>
      </w:pPr>
      <w:ins w:id="216" w:author="Mauget, Régis" w:date="2017-11-20T16:42:00Z">
        <w:r w:rsidRPr="00AB25FC">
          <w:rPr>
            <w:rFonts w:ascii="Courier New" w:hAnsi="Courier New" w:cs="Courier New"/>
            <w:noProof/>
            <w:sz w:val="14"/>
            <w:szCs w:val="14"/>
            <w:lang w:val="en-US"/>
          </w:rPr>
          <w:t xml:space="preserve">        Query Federation Restore Status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17" w:author="Mauget, Régis" w:date="2017-11-20T16:42:00Z"/>
          <w:rFonts w:ascii="Courier New" w:hAnsi="Courier New" w:cs="Courier New"/>
          <w:noProof/>
          <w:sz w:val="14"/>
          <w:szCs w:val="14"/>
          <w:lang w:val="en-US"/>
        </w:rPr>
      </w:pPr>
      <w:ins w:id="218" w:author="Mauget, Régis" w:date="2017-11-20T16:42:00Z">
        <w:r w:rsidRPr="00AB25FC">
          <w:rPr>
            <w:rFonts w:ascii="Courier New" w:hAnsi="Courier New" w:cs="Courier New"/>
            <w:noProof/>
            <w:sz w:val="14"/>
            <w:szCs w:val="14"/>
            <w:lang w:val="en-US"/>
          </w:rPr>
          <w:t xml:space="preserve">        Federation Restore Status Response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19" w:author="Mauget, Régis" w:date="2017-11-20T16:42:00Z"/>
          <w:rFonts w:ascii="Courier New" w:hAnsi="Courier New" w:cs="Courier New"/>
          <w:noProof/>
          <w:sz w:val="14"/>
          <w:szCs w:val="14"/>
          <w:lang w:val="en-US"/>
        </w:rPr>
      </w:pPr>
      <w:ins w:id="220" w:author="Mauget, Régis" w:date="2017-11-20T16:42:00Z">
        <w:r w:rsidRPr="00AB25FC">
          <w:rPr>
            <w:rFonts w:ascii="Courier New" w:hAnsi="Courier New" w:cs="Courier New"/>
            <w:noProof/>
            <w:sz w:val="14"/>
            <w:szCs w:val="14"/>
            <w:lang w:val="en-US"/>
          </w:rPr>
          <w:t xml:space="preserve">    Declaration management</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21" w:author="Mauget, Régis" w:date="2017-11-20T16:42:00Z"/>
          <w:rFonts w:ascii="Courier New" w:hAnsi="Courier New" w:cs="Courier New"/>
          <w:noProof/>
          <w:sz w:val="14"/>
          <w:szCs w:val="14"/>
          <w:lang w:val="en-US"/>
        </w:rPr>
      </w:pPr>
      <w:ins w:id="222" w:author="Mauget, Régis" w:date="2017-11-20T16:42:00Z">
        <w:r w:rsidRPr="00AB25FC">
          <w:rPr>
            <w:rFonts w:ascii="Courier New" w:hAnsi="Courier New" w:cs="Courier New"/>
            <w:noProof/>
            <w:sz w:val="14"/>
            <w:szCs w:val="14"/>
            <w:lang w:val="en-US"/>
          </w:rPr>
          <w:t xml:space="preserve">        Publish Object Class Attributes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23" w:author="Mauget, Régis" w:date="2017-11-20T16:42:00Z"/>
          <w:rFonts w:ascii="Courier New" w:hAnsi="Courier New" w:cs="Courier New"/>
          <w:noProof/>
          <w:sz w:val="14"/>
          <w:szCs w:val="14"/>
          <w:lang w:val="en-US"/>
        </w:rPr>
      </w:pPr>
      <w:ins w:id="224" w:author="Mauget, Régis" w:date="2017-11-20T16:42:00Z">
        <w:r w:rsidRPr="00AB25FC">
          <w:rPr>
            <w:rFonts w:ascii="Courier New" w:hAnsi="Courier New" w:cs="Courier New"/>
            <w:noProof/>
            <w:sz w:val="14"/>
            <w:szCs w:val="14"/>
            <w:lang w:val="en-US"/>
          </w:rPr>
          <w:t xml:space="preserve">        Unpublish Object Class Attributes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25" w:author="Mauget, Régis" w:date="2017-11-20T16:42:00Z"/>
          <w:rFonts w:ascii="Courier New" w:hAnsi="Courier New" w:cs="Courier New"/>
          <w:noProof/>
          <w:sz w:val="14"/>
          <w:szCs w:val="14"/>
          <w:lang w:val="en-US"/>
        </w:rPr>
      </w:pPr>
      <w:ins w:id="226" w:author="Mauget, Régis" w:date="2017-11-20T16:42:00Z">
        <w:r w:rsidRPr="00AB25FC">
          <w:rPr>
            <w:rFonts w:ascii="Courier New" w:hAnsi="Courier New" w:cs="Courier New"/>
            <w:noProof/>
            <w:sz w:val="14"/>
            <w:szCs w:val="14"/>
            <w:lang w:val="en-US"/>
          </w:rPr>
          <w:t xml:space="preserve">        Publish Interaction Class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27" w:author="Mauget, Régis" w:date="2017-11-20T16:42:00Z"/>
          <w:rFonts w:ascii="Courier New" w:hAnsi="Courier New" w:cs="Courier New"/>
          <w:noProof/>
          <w:sz w:val="14"/>
          <w:szCs w:val="14"/>
          <w:lang w:val="en-US"/>
        </w:rPr>
      </w:pPr>
      <w:ins w:id="228" w:author="Mauget, Régis" w:date="2017-11-20T16:42:00Z">
        <w:r w:rsidRPr="00AB25FC">
          <w:rPr>
            <w:rFonts w:ascii="Courier New" w:hAnsi="Courier New" w:cs="Courier New"/>
            <w:noProof/>
            <w:sz w:val="14"/>
            <w:szCs w:val="14"/>
            <w:lang w:val="en-US"/>
          </w:rPr>
          <w:t xml:space="preserve">        Unpublish Interaction Class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29" w:author="Mauget, Régis" w:date="2017-11-20T16:42:00Z"/>
          <w:rFonts w:ascii="Courier New" w:hAnsi="Courier New" w:cs="Courier New"/>
          <w:noProof/>
          <w:sz w:val="14"/>
          <w:szCs w:val="14"/>
          <w:lang w:val="en-US"/>
        </w:rPr>
      </w:pPr>
      <w:ins w:id="230" w:author="Mauget, Régis" w:date="2017-11-20T16:42:00Z">
        <w:r w:rsidRPr="00AB25FC">
          <w:rPr>
            <w:rFonts w:ascii="Courier New" w:hAnsi="Courier New" w:cs="Courier New"/>
            <w:noProof/>
            <w:sz w:val="14"/>
            <w:szCs w:val="14"/>
            <w:lang w:val="en-US"/>
          </w:rPr>
          <w:t xml:space="preserve">        Subscribe Object Class Attributes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31" w:author="Mauget, Régis" w:date="2017-11-20T16:42:00Z"/>
          <w:rFonts w:ascii="Courier New" w:hAnsi="Courier New" w:cs="Courier New"/>
          <w:noProof/>
          <w:sz w:val="14"/>
          <w:szCs w:val="14"/>
          <w:lang w:val="en-US"/>
        </w:rPr>
      </w:pPr>
      <w:ins w:id="232" w:author="Mauget, Régis" w:date="2017-11-20T16:42:00Z">
        <w:r w:rsidRPr="00AB25FC">
          <w:rPr>
            <w:rFonts w:ascii="Courier New" w:hAnsi="Courier New" w:cs="Courier New"/>
            <w:noProof/>
            <w:sz w:val="14"/>
            <w:szCs w:val="14"/>
            <w:lang w:val="en-US"/>
          </w:rPr>
          <w:t xml:space="preserve">        Unsubscribe Object Class Attributes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33" w:author="Mauget, Régis" w:date="2017-11-20T16:42:00Z"/>
          <w:rFonts w:ascii="Courier New" w:hAnsi="Courier New" w:cs="Courier New"/>
          <w:noProof/>
          <w:sz w:val="14"/>
          <w:szCs w:val="14"/>
          <w:lang w:val="en-US"/>
        </w:rPr>
      </w:pPr>
      <w:ins w:id="234" w:author="Mauget, Régis" w:date="2017-11-20T16:42:00Z">
        <w:r w:rsidRPr="00AB25FC">
          <w:rPr>
            <w:rFonts w:ascii="Courier New" w:hAnsi="Courier New" w:cs="Courier New"/>
            <w:noProof/>
            <w:sz w:val="14"/>
            <w:szCs w:val="14"/>
            <w:lang w:val="en-US"/>
          </w:rPr>
          <w:t xml:space="preserve">        Subscribe Interaction Class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35" w:author="Mauget, Régis" w:date="2017-11-20T16:42:00Z"/>
          <w:rFonts w:ascii="Courier New" w:hAnsi="Courier New" w:cs="Courier New"/>
          <w:noProof/>
          <w:sz w:val="14"/>
          <w:szCs w:val="14"/>
          <w:lang w:val="en-US"/>
        </w:rPr>
      </w:pPr>
      <w:ins w:id="236" w:author="Mauget, Régis" w:date="2017-11-20T16:42:00Z">
        <w:r w:rsidRPr="00AB25FC">
          <w:rPr>
            <w:rFonts w:ascii="Courier New" w:hAnsi="Courier New" w:cs="Courier New"/>
            <w:noProof/>
            <w:sz w:val="14"/>
            <w:szCs w:val="14"/>
            <w:lang w:val="en-US"/>
          </w:rPr>
          <w:t xml:space="preserve">        Unsubscribe Interaction Class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37" w:author="Mauget, Régis" w:date="2017-11-20T16:42:00Z"/>
          <w:rFonts w:ascii="Courier New" w:hAnsi="Courier New" w:cs="Courier New"/>
          <w:noProof/>
          <w:sz w:val="14"/>
          <w:szCs w:val="14"/>
          <w:lang w:val="en-US"/>
        </w:rPr>
      </w:pPr>
      <w:ins w:id="238" w:author="Mauget, Régis" w:date="2017-11-20T16:42:00Z">
        <w:r w:rsidRPr="00AB25FC">
          <w:rPr>
            <w:rFonts w:ascii="Courier New" w:hAnsi="Courier New" w:cs="Courier New"/>
            <w:noProof/>
            <w:sz w:val="14"/>
            <w:szCs w:val="14"/>
            <w:lang w:val="en-US"/>
          </w:rPr>
          <w:t xml:space="preserve">        Start Registration For Object Class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39" w:author="Mauget, Régis" w:date="2017-11-20T16:42:00Z"/>
          <w:rFonts w:ascii="Courier New" w:hAnsi="Courier New" w:cs="Courier New"/>
          <w:noProof/>
          <w:sz w:val="14"/>
          <w:szCs w:val="14"/>
          <w:lang w:val="en-US"/>
        </w:rPr>
      </w:pPr>
      <w:ins w:id="240" w:author="Mauget, Régis" w:date="2017-11-20T16:42:00Z">
        <w:r w:rsidRPr="00AB25FC">
          <w:rPr>
            <w:rFonts w:ascii="Courier New" w:hAnsi="Courier New" w:cs="Courier New"/>
            <w:noProof/>
            <w:sz w:val="14"/>
            <w:szCs w:val="14"/>
            <w:lang w:val="en-US"/>
          </w:rPr>
          <w:t xml:space="preserve">        Stop Registration For Object Class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41" w:author="Mauget, Régis" w:date="2017-11-20T16:42:00Z"/>
          <w:rFonts w:ascii="Courier New" w:hAnsi="Courier New" w:cs="Courier New"/>
          <w:noProof/>
          <w:sz w:val="14"/>
          <w:szCs w:val="14"/>
          <w:lang w:val="en-US"/>
        </w:rPr>
      </w:pPr>
      <w:ins w:id="242" w:author="Mauget, Régis" w:date="2017-11-20T16:42:00Z">
        <w:r w:rsidRPr="00AB25FC">
          <w:rPr>
            <w:rFonts w:ascii="Courier New" w:hAnsi="Courier New" w:cs="Courier New"/>
            <w:noProof/>
            <w:sz w:val="14"/>
            <w:szCs w:val="14"/>
            <w:lang w:val="en-US"/>
          </w:rPr>
          <w:t xml:space="preserve">        Turn Interactions On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43" w:author="Mauget, Régis" w:date="2017-11-20T16:42:00Z"/>
          <w:rFonts w:ascii="Courier New" w:hAnsi="Courier New" w:cs="Courier New"/>
          <w:noProof/>
          <w:sz w:val="14"/>
          <w:szCs w:val="14"/>
          <w:lang w:val="en-US"/>
        </w:rPr>
      </w:pPr>
      <w:ins w:id="244" w:author="Mauget, Régis" w:date="2017-11-20T16:42:00Z">
        <w:r w:rsidRPr="00AB25FC">
          <w:rPr>
            <w:rFonts w:ascii="Courier New" w:hAnsi="Courier New" w:cs="Courier New"/>
            <w:noProof/>
            <w:sz w:val="14"/>
            <w:szCs w:val="14"/>
            <w:lang w:val="en-US"/>
          </w:rPr>
          <w:t xml:space="preserve">        Turn Interactions Off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45" w:author="Mauget, Régis" w:date="2017-11-20T16:42:00Z"/>
          <w:rFonts w:ascii="Courier New" w:hAnsi="Courier New" w:cs="Courier New"/>
          <w:noProof/>
          <w:sz w:val="14"/>
          <w:szCs w:val="14"/>
          <w:lang w:val="en-US"/>
        </w:rPr>
      </w:pPr>
      <w:ins w:id="246" w:author="Mauget, Régis" w:date="2017-11-20T16:42:00Z">
        <w:r w:rsidRPr="00AB25FC">
          <w:rPr>
            <w:rFonts w:ascii="Courier New" w:hAnsi="Courier New" w:cs="Courier New"/>
            <w:noProof/>
            <w:sz w:val="14"/>
            <w:szCs w:val="14"/>
            <w:lang w:val="en-US"/>
          </w:rPr>
          <w:t xml:space="preserve">    Object management</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47" w:author="Mauget, Régis" w:date="2017-11-20T16:42:00Z"/>
          <w:rFonts w:ascii="Courier New" w:hAnsi="Courier New" w:cs="Courier New"/>
          <w:noProof/>
          <w:sz w:val="14"/>
          <w:szCs w:val="14"/>
          <w:lang w:val="en-US"/>
        </w:rPr>
      </w:pPr>
      <w:ins w:id="248" w:author="Mauget, Régis" w:date="2017-11-20T16:42:00Z">
        <w:r w:rsidRPr="00AB25FC">
          <w:rPr>
            <w:rFonts w:ascii="Courier New" w:hAnsi="Courier New" w:cs="Courier New"/>
            <w:noProof/>
            <w:sz w:val="14"/>
            <w:szCs w:val="14"/>
            <w:lang w:val="en-US"/>
          </w:rPr>
          <w:t xml:space="preserve">        Reserve Object Instance Name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49" w:author="Mauget, Régis" w:date="2017-11-20T16:42:00Z"/>
          <w:rFonts w:ascii="Courier New" w:hAnsi="Courier New" w:cs="Courier New"/>
          <w:noProof/>
          <w:sz w:val="14"/>
          <w:szCs w:val="14"/>
          <w:lang w:val="en-US"/>
        </w:rPr>
      </w:pPr>
      <w:ins w:id="250" w:author="Mauget, Régis" w:date="2017-11-20T16:42:00Z">
        <w:r w:rsidRPr="00AB25FC">
          <w:rPr>
            <w:rFonts w:ascii="Courier New" w:hAnsi="Courier New" w:cs="Courier New"/>
            <w:noProof/>
            <w:sz w:val="14"/>
            <w:szCs w:val="14"/>
            <w:lang w:val="en-US"/>
          </w:rPr>
          <w:t xml:space="preserve">        Object Instance Name Reserved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51" w:author="Mauget, Régis" w:date="2017-11-20T16:42:00Z"/>
          <w:rFonts w:ascii="Courier New" w:hAnsi="Courier New" w:cs="Courier New"/>
          <w:noProof/>
          <w:sz w:val="14"/>
          <w:szCs w:val="14"/>
          <w:lang w:val="en-US"/>
        </w:rPr>
      </w:pPr>
      <w:ins w:id="252" w:author="Mauget, Régis" w:date="2017-11-20T16:42:00Z">
        <w:r w:rsidRPr="00AB25FC">
          <w:rPr>
            <w:rFonts w:ascii="Courier New" w:hAnsi="Courier New" w:cs="Courier New"/>
            <w:noProof/>
            <w:sz w:val="14"/>
            <w:szCs w:val="14"/>
            <w:lang w:val="en-US"/>
          </w:rPr>
          <w:t xml:space="preserve">        Release Object Instance Name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53" w:author="Mauget, Régis" w:date="2017-11-20T16:42:00Z"/>
          <w:rFonts w:ascii="Courier New" w:hAnsi="Courier New" w:cs="Courier New"/>
          <w:noProof/>
          <w:sz w:val="14"/>
          <w:szCs w:val="14"/>
          <w:lang w:val="en-US"/>
        </w:rPr>
      </w:pPr>
      <w:ins w:id="254" w:author="Mauget, Régis" w:date="2017-11-20T16:42:00Z">
        <w:r w:rsidRPr="00AB25FC">
          <w:rPr>
            <w:rFonts w:ascii="Courier New" w:hAnsi="Courier New" w:cs="Courier New"/>
            <w:noProof/>
            <w:sz w:val="14"/>
            <w:szCs w:val="14"/>
            <w:lang w:val="en-US"/>
          </w:rPr>
          <w:t xml:space="preserve">        Reserve Multiple Object Instance Names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55" w:author="Mauget, Régis" w:date="2017-11-20T16:42:00Z"/>
          <w:rFonts w:ascii="Courier New" w:hAnsi="Courier New" w:cs="Courier New"/>
          <w:noProof/>
          <w:sz w:val="14"/>
          <w:szCs w:val="14"/>
          <w:lang w:val="en-US"/>
        </w:rPr>
      </w:pPr>
      <w:ins w:id="256" w:author="Mauget, Régis" w:date="2017-11-20T16:42:00Z">
        <w:r w:rsidRPr="00AB25FC">
          <w:rPr>
            <w:rFonts w:ascii="Courier New" w:hAnsi="Courier New" w:cs="Courier New"/>
            <w:noProof/>
            <w:sz w:val="14"/>
            <w:szCs w:val="14"/>
            <w:lang w:val="en-US"/>
          </w:rPr>
          <w:t xml:space="preserve">        Multiple Object Instance Names Reserved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57" w:author="Mauget, Régis" w:date="2017-11-20T16:42:00Z"/>
          <w:rFonts w:ascii="Courier New" w:hAnsi="Courier New" w:cs="Courier New"/>
          <w:noProof/>
          <w:sz w:val="14"/>
          <w:szCs w:val="14"/>
          <w:lang w:val="en-US"/>
        </w:rPr>
      </w:pPr>
      <w:ins w:id="258" w:author="Mauget, Régis" w:date="2017-11-20T16:42:00Z">
        <w:r w:rsidRPr="00AB25FC">
          <w:rPr>
            <w:rFonts w:ascii="Courier New" w:hAnsi="Courier New" w:cs="Courier New"/>
            <w:noProof/>
            <w:sz w:val="14"/>
            <w:szCs w:val="14"/>
            <w:lang w:val="en-US"/>
          </w:rPr>
          <w:t xml:space="preserve">        Release Multiple Object Instance Names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59" w:author="Mauget, Régis" w:date="2017-11-20T16:42:00Z"/>
          <w:rFonts w:ascii="Courier New" w:hAnsi="Courier New" w:cs="Courier New"/>
          <w:noProof/>
          <w:sz w:val="14"/>
          <w:szCs w:val="14"/>
          <w:lang w:val="en-US"/>
        </w:rPr>
      </w:pPr>
      <w:ins w:id="260" w:author="Mauget, Régis" w:date="2017-11-20T16:42:00Z">
        <w:r w:rsidRPr="00AB25FC">
          <w:rPr>
            <w:rFonts w:ascii="Courier New" w:hAnsi="Courier New" w:cs="Courier New"/>
            <w:noProof/>
            <w:sz w:val="14"/>
            <w:szCs w:val="14"/>
            <w:lang w:val="en-US"/>
          </w:rPr>
          <w:t xml:space="preserve">        Register Object Instance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61" w:author="Mauget, Régis" w:date="2017-11-20T16:42:00Z"/>
          <w:rFonts w:ascii="Courier New" w:hAnsi="Courier New" w:cs="Courier New"/>
          <w:noProof/>
          <w:sz w:val="14"/>
          <w:szCs w:val="14"/>
          <w:lang w:val="en-US"/>
        </w:rPr>
      </w:pPr>
      <w:ins w:id="262" w:author="Mauget, Régis" w:date="2017-11-20T16:42:00Z">
        <w:r w:rsidRPr="00AB25FC">
          <w:rPr>
            <w:rFonts w:ascii="Courier New" w:hAnsi="Courier New" w:cs="Courier New"/>
            <w:noProof/>
            <w:sz w:val="14"/>
            <w:szCs w:val="14"/>
            <w:lang w:val="en-US"/>
          </w:rPr>
          <w:t xml:space="preserve">        Discover Object Instance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63" w:author="Mauget, Régis" w:date="2017-11-20T16:42:00Z"/>
          <w:rFonts w:ascii="Courier New" w:hAnsi="Courier New" w:cs="Courier New"/>
          <w:noProof/>
          <w:sz w:val="14"/>
          <w:szCs w:val="14"/>
          <w:lang w:val="en-US"/>
        </w:rPr>
      </w:pPr>
      <w:ins w:id="264" w:author="Mauget, Régis" w:date="2017-11-20T16:42:00Z">
        <w:r w:rsidRPr="00AB25FC">
          <w:rPr>
            <w:rFonts w:ascii="Courier New" w:hAnsi="Courier New" w:cs="Courier New"/>
            <w:noProof/>
            <w:sz w:val="14"/>
            <w:szCs w:val="14"/>
            <w:lang w:val="en-US"/>
          </w:rPr>
          <w:t xml:space="preserve">        Update Attribute Values                              15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65" w:author="Mauget, Régis" w:date="2017-11-20T16:42:00Z"/>
          <w:rFonts w:ascii="Courier New" w:hAnsi="Courier New" w:cs="Courier New"/>
          <w:noProof/>
          <w:sz w:val="14"/>
          <w:szCs w:val="14"/>
          <w:lang w:val="en-US"/>
        </w:rPr>
      </w:pPr>
      <w:ins w:id="266" w:author="Mauget, Régis" w:date="2017-11-20T16:42:00Z">
        <w:r w:rsidRPr="00AB25FC">
          <w:rPr>
            <w:rFonts w:ascii="Courier New" w:hAnsi="Courier New" w:cs="Courier New"/>
            <w:noProof/>
            <w:sz w:val="14"/>
            <w:szCs w:val="14"/>
            <w:lang w:val="en-US"/>
          </w:rPr>
          <w:t xml:space="preserve">        Reflect Attribute Values                             11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67" w:author="Mauget, Régis" w:date="2017-11-20T16:42:00Z"/>
          <w:rFonts w:ascii="Courier New" w:hAnsi="Courier New" w:cs="Courier New"/>
          <w:noProof/>
          <w:sz w:val="14"/>
          <w:szCs w:val="14"/>
          <w:lang w:val="en-US"/>
        </w:rPr>
      </w:pPr>
      <w:ins w:id="268" w:author="Mauget, Régis" w:date="2017-11-20T16:42:00Z">
        <w:r w:rsidRPr="00AB25FC">
          <w:rPr>
            <w:rFonts w:ascii="Courier New" w:hAnsi="Courier New" w:cs="Courier New"/>
            <w:noProof/>
            <w:sz w:val="14"/>
            <w:szCs w:val="14"/>
            <w:lang w:val="en-US"/>
          </w:rPr>
          <w:t xml:space="preserve">        Send Interaction                                     3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69" w:author="Mauget, Régis" w:date="2017-11-20T16:42:00Z"/>
          <w:rFonts w:ascii="Courier New" w:hAnsi="Courier New" w:cs="Courier New"/>
          <w:noProof/>
          <w:sz w:val="14"/>
          <w:szCs w:val="14"/>
          <w:lang w:val="en-US"/>
        </w:rPr>
      </w:pPr>
      <w:ins w:id="270" w:author="Mauget, Régis" w:date="2017-11-20T16:42:00Z">
        <w:r w:rsidRPr="00AB25FC">
          <w:rPr>
            <w:rFonts w:ascii="Courier New" w:hAnsi="Courier New" w:cs="Courier New"/>
            <w:noProof/>
            <w:sz w:val="14"/>
            <w:szCs w:val="14"/>
            <w:lang w:val="en-US"/>
          </w:rPr>
          <w:t xml:space="preserve">        Receive Interaction                                  3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71" w:author="Mauget, Régis" w:date="2017-11-20T16:42:00Z"/>
          <w:rFonts w:ascii="Courier New" w:hAnsi="Courier New" w:cs="Courier New"/>
          <w:noProof/>
          <w:sz w:val="14"/>
          <w:szCs w:val="14"/>
          <w:lang w:val="en-US"/>
        </w:rPr>
      </w:pPr>
      <w:ins w:id="272" w:author="Mauget, Régis" w:date="2017-11-20T16:42:00Z">
        <w:r w:rsidRPr="00AB25FC">
          <w:rPr>
            <w:rFonts w:ascii="Courier New" w:hAnsi="Courier New" w:cs="Courier New"/>
            <w:noProof/>
            <w:sz w:val="14"/>
            <w:szCs w:val="14"/>
            <w:lang w:val="en-US"/>
          </w:rPr>
          <w:t xml:space="preserve">        Delete Object Instance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73" w:author="Mauget, Régis" w:date="2017-11-20T16:42:00Z"/>
          <w:rFonts w:ascii="Courier New" w:hAnsi="Courier New" w:cs="Courier New"/>
          <w:noProof/>
          <w:sz w:val="14"/>
          <w:szCs w:val="14"/>
          <w:lang w:val="en-US"/>
        </w:rPr>
      </w:pPr>
      <w:ins w:id="274" w:author="Mauget, Régis" w:date="2017-11-20T16:42:00Z">
        <w:r w:rsidRPr="00AB25FC">
          <w:rPr>
            <w:rFonts w:ascii="Courier New" w:hAnsi="Courier New" w:cs="Courier New"/>
            <w:noProof/>
            <w:sz w:val="14"/>
            <w:szCs w:val="14"/>
            <w:lang w:val="en-US"/>
          </w:rPr>
          <w:t xml:space="preserve">        Remove Object Instance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75" w:author="Mauget, Régis" w:date="2017-11-20T16:42:00Z"/>
          <w:rFonts w:ascii="Courier New" w:hAnsi="Courier New" w:cs="Courier New"/>
          <w:noProof/>
          <w:sz w:val="14"/>
          <w:szCs w:val="14"/>
          <w:lang w:val="en-US"/>
        </w:rPr>
      </w:pPr>
      <w:ins w:id="276" w:author="Mauget, Régis" w:date="2017-11-20T16:42:00Z">
        <w:r w:rsidRPr="00AB25FC">
          <w:rPr>
            <w:rFonts w:ascii="Courier New" w:hAnsi="Courier New" w:cs="Courier New"/>
            <w:noProof/>
            <w:sz w:val="14"/>
            <w:szCs w:val="14"/>
            <w:lang w:val="en-US"/>
          </w:rPr>
          <w:t xml:space="preserve">        Local Delete Object Instance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77" w:author="Mauget, Régis" w:date="2017-11-20T16:42:00Z"/>
          <w:rFonts w:ascii="Courier New" w:hAnsi="Courier New" w:cs="Courier New"/>
          <w:noProof/>
          <w:sz w:val="14"/>
          <w:szCs w:val="14"/>
          <w:lang w:val="en-US"/>
        </w:rPr>
      </w:pPr>
      <w:ins w:id="278" w:author="Mauget, Régis" w:date="2017-11-20T16:42:00Z">
        <w:r w:rsidRPr="00AB25FC">
          <w:rPr>
            <w:rFonts w:ascii="Courier New" w:hAnsi="Courier New" w:cs="Courier New"/>
            <w:noProof/>
            <w:sz w:val="14"/>
            <w:szCs w:val="14"/>
            <w:lang w:val="en-US"/>
          </w:rPr>
          <w:lastRenderedPageBreak/>
          <w:t xml:space="preserve">        Attributes In Scope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79" w:author="Mauget, Régis" w:date="2017-11-20T16:42:00Z"/>
          <w:rFonts w:ascii="Courier New" w:hAnsi="Courier New" w:cs="Courier New"/>
          <w:noProof/>
          <w:sz w:val="14"/>
          <w:szCs w:val="14"/>
          <w:lang w:val="en-US"/>
        </w:rPr>
      </w:pPr>
      <w:ins w:id="280" w:author="Mauget, Régis" w:date="2017-11-20T16:42:00Z">
        <w:r w:rsidRPr="00AB25FC">
          <w:rPr>
            <w:rFonts w:ascii="Courier New" w:hAnsi="Courier New" w:cs="Courier New"/>
            <w:noProof/>
            <w:sz w:val="14"/>
            <w:szCs w:val="14"/>
            <w:lang w:val="en-US"/>
          </w:rPr>
          <w:t xml:space="preserve">        Attributes Out Of Scope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81" w:author="Mauget, Régis" w:date="2017-11-20T16:42:00Z"/>
          <w:rFonts w:ascii="Courier New" w:hAnsi="Courier New" w:cs="Courier New"/>
          <w:noProof/>
          <w:sz w:val="14"/>
          <w:szCs w:val="14"/>
          <w:lang w:val="en-US"/>
        </w:rPr>
      </w:pPr>
      <w:ins w:id="282" w:author="Mauget, Régis" w:date="2017-11-20T16:42:00Z">
        <w:r w:rsidRPr="00AB25FC">
          <w:rPr>
            <w:rFonts w:ascii="Courier New" w:hAnsi="Courier New" w:cs="Courier New"/>
            <w:noProof/>
            <w:sz w:val="14"/>
            <w:szCs w:val="14"/>
            <w:lang w:val="en-US"/>
          </w:rPr>
          <w:t xml:space="preserve">        Request Attribute Value Update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83" w:author="Mauget, Régis" w:date="2017-11-20T16:42:00Z"/>
          <w:rFonts w:ascii="Courier New" w:hAnsi="Courier New" w:cs="Courier New"/>
          <w:noProof/>
          <w:sz w:val="14"/>
          <w:szCs w:val="14"/>
          <w:lang w:val="en-US"/>
        </w:rPr>
      </w:pPr>
      <w:ins w:id="284" w:author="Mauget, Régis" w:date="2017-11-20T16:42:00Z">
        <w:r w:rsidRPr="00AB25FC">
          <w:rPr>
            <w:rFonts w:ascii="Courier New" w:hAnsi="Courier New" w:cs="Courier New"/>
            <w:noProof/>
            <w:sz w:val="14"/>
            <w:szCs w:val="14"/>
            <w:lang w:val="en-US"/>
          </w:rPr>
          <w:t xml:space="preserve">        Provide Attribute Value Update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85" w:author="Mauget, Régis" w:date="2017-11-20T16:42:00Z"/>
          <w:rFonts w:ascii="Courier New" w:hAnsi="Courier New" w:cs="Courier New"/>
          <w:noProof/>
          <w:sz w:val="14"/>
          <w:szCs w:val="14"/>
          <w:lang w:val="en-US"/>
        </w:rPr>
      </w:pPr>
      <w:ins w:id="286" w:author="Mauget, Régis" w:date="2017-11-20T16:42:00Z">
        <w:r w:rsidRPr="00AB25FC">
          <w:rPr>
            <w:rFonts w:ascii="Courier New" w:hAnsi="Courier New" w:cs="Courier New"/>
            <w:noProof/>
            <w:sz w:val="14"/>
            <w:szCs w:val="14"/>
            <w:lang w:val="en-US"/>
          </w:rPr>
          <w:t xml:space="preserve">        Turn Updates On For Object Instance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87" w:author="Mauget, Régis" w:date="2017-11-20T16:42:00Z"/>
          <w:rFonts w:ascii="Courier New" w:hAnsi="Courier New" w:cs="Courier New"/>
          <w:noProof/>
          <w:sz w:val="14"/>
          <w:szCs w:val="14"/>
          <w:lang w:val="en-US"/>
        </w:rPr>
      </w:pPr>
      <w:ins w:id="288" w:author="Mauget, Régis" w:date="2017-11-20T16:42:00Z">
        <w:r w:rsidRPr="00AB25FC">
          <w:rPr>
            <w:rFonts w:ascii="Courier New" w:hAnsi="Courier New" w:cs="Courier New"/>
            <w:noProof/>
            <w:sz w:val="14"/>
            <w:szCs w:val="14"/>
            <w:lang w:val="en-US"/>
          </w:rPr>
          <w:t xml:space="preserve">        Turn Updates Off For Object Instance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89" w:author="Mauget, Régis" w:date="2017-11-20T16:42:00Z"/>
          <w:rFonts w:ascii="Courier New" w:hAnsi="Courier New" w:cs="Courier New"/>
          <w:noProof/>
          <w:sz w:val="14"/>
          <w:szCs w:val="14"/>
          <w:lang w:val="en-US"/>
        </w:rPr>
      </w:pPr>
      <w:ins w:id="290" w:author="Mauget, Régis" w:date="2017-11-20T16:42:00Z">
        <w:r w:rsidRPr="00AB25FC">
          <w:rPr>
            <w:rFonts w:ascii="Courier New" w:hAnsi="Courier New" w:cs="Courier New"/>
            <w:noProof/>
            <w:sz w:val="14"/>
            <w:szCs w:val="14"/>
            <w:lang w:val="en-US"/>
          </w:rPr>
          <w:t xml:space="preserve">        Request Attribute Transportation Type Change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91" w:author="Mauget, Régis" w:date="2017-11-20T16:42:00Z"/>
          <w:rFonts w:ascii="Courier New" w:hAnsi="Courier New" w:cs="Courier New"/>
          <w:noProof/>
          <w:sz w:val="14"/>
          <w:szCs w:val="14"/>
          <w:lang w:val="en-US"/>
        </w:rPr>
      </w:pPr>
      <w:ins w:id="292" w:author="Mauget, Régis" w:date="2017-11-20T16:42:00Z">
        <w:r w:rsidRPr="00AB25FC">
          <w:rPr>
            <w:rFonts w:ascii="Courier New" w:hAnsi="Courier New" w:cs="Courier New"/>
            <w:noProof/>
            <w:sz w:val="14"/>
            <w:szCs w:val="14"/>
            <w:lang w:val="en-US"/>
          </w:rPr>
          <w:t xml:space="preserve">        Confirm Attribute Transportation Type Change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93" w:author="Mauget, Régis" w:date="2017-11-20T16:42:00Z"/>
          <w:rFonts w:ascii="Courier New" w:hAnsi="Courier New" w:cs="Courier New"/>
          <w:noProof/>
          <w:sz w:val="14"/>
          <w:szCs w:val="14"/>
          <w:lang w:val="en-US"/>
        </w:rPr>
      </w:pPr>
      <w:ins w:id="294" w:author="Mauget, Régis" w:date="2017-11-20T16:42:00Z">
        <w:r w:rsidRPr="00AB25FC">
          <w:rPr>
            <w:rFonts w:ascii="Courier New" w:hAnsi="Courier New" w:cs="Courier New"/>
            <w:noProof/>
            <w:sz w:val="14"/>
            <w:szCs w:val="14"/>
            <w:lang w:val="en-US"/>
          </w:rPr>
          <w:t xml:space="preserve">        Query Attribute Transportation Type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95" w:author="Mauget, Régis" w:date="2017-11-20T16:42:00Z"/>
          <w:rFonts w:ascii="Courier New" w:hAnsi="Courier New" w:cs="Courier New"/>
          <w:noProof/>
          <w:sz w:val="14"/>
          <w:szCs w:val="14"/>
          <w:lang w:val="en-US"/>
        </w:rPr>
      </w:pPr>
      <w:ins w:id="296" w:author="Mauget, Régis" w:date="2017-11-20T16:42:00Z">
        <w:r w:rsidRPr="00AB25FC">
          <w:rPr>
            <w:rFonts w:ascii="Courier New" w:hAnsi="Courier New" w:cs="Courier New"/>
            <w:noProof/>
            <w:sz w:val="14"/>
            <w:szCs w:val="14"/>
            <w:lang w:val="en-US"/>
          </w:rPr>
          <w:t xml:space="preserve">        Report Attribute Transportation Type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97" w:author="Mauget, Régis" w:date="2017-11-20T16:42:00Z"/>
          <w:rFonts w:ascii="Courier New" w:hAnsi="Courier New" w:cs="Courier New"/>
          <w:noProof/>
          <w:sz w:val="14"/>
          <w:szCs w:val="14"/>
          <w:lang w:val="en-US"/>
        </w:rPr>
      </w:pPr>
      <w:ins w:id="298" w:author="Mauget, Régis" w:date="2017-11-20T16:42:00Z">
        <w:r w:rsidRPr="00AB25FC">
          <w:rPr>
            <w:rFonts w:ascii="Courier New" w:hAnsi="Courier New" w:cs="Courier New"/>
            <w:noProof/>
            <w:sz w:val="14"/>
            <w:szCs w:val="14"/>
            <w:lang w:val="en-US"/>
          </w:rPr>
          <w:t xml:space="preserve">        Request Interaction Transportation Type Change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299" w:author="Mauget, Régis" w:date="2017-11-20T16:42:00Z"/>
          <w:rFonts w:ascii="Courier New" w:hAnsi="Courier New" w:cs="Courier New"/>
          <w:noProof/>
          <w:sz w:val="14"/>
          <w:szCs w:val="14"/>
          <w:lang w:val="en-US"/>
        </w:rPr>
      </w:pPr>
      <w:ins w:id="300" w:author="Mauget, Régis" w:date="2017-11-20T16:42:00Z">
        <w:r w:rsidRPr="00AB25FC">
          <w:rPr>
            <w:rFonts w:ascii="Courier New" w:hAnsi="Courier New" w:cs="Courier New"/>
            <w:noProof/>
            <w:sz w:val="14"/>
            <w:szCs w:val="14"/>
            <w:lang w:val="en-US"/>
          </w:rPr>
          <w:t xml:space="preserve">        Confirm Interaction Transportation Type Change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01" w:author="Mauget, Régis" w:date="2017-11-20T16:42:00Z"/>
          <w:rFonts w:ascii="Courier New" w:hAnsi="Courier New" w:cs="Courier New"/>
          <w:noProof/>
          <w:sz w:val="14"/>
          <w:szCs w:val="14"/>
          <w:lang w:val="en-US"/>
        </w:rPr>
      </w:pPr>
      <w:ins w:id="302" w:author="Mauget, Régis" w:date="2017-11-20T16:42:00Z">
        <w:r w:rsidRPr="00AB25FC">
          <w:rPr>
            <w:rFonts w:ascii="Courier New" w:hAnsi="Courier New" w:cs="Courier New"/>
            <w:noProof/>
            <w:sz w:val="14"/>
            <w:szCs w:val="14"/>
            <w:lang w:val="en-US"/>
          </w:rPr>
          <w:t xml:space="preserve">        Query Interaction Transportation Type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03" w:author="Mauget, Régis" w:date="2017-11-20T16:42:00Z"/>
          <w:rFonts w:ascii="Courier New" w:hAnsi="Courier New" w:cs="Courier New"/>
          <w:noProof/>
          <w:sz w:val="14"/>
          <w:szCs w:val="14"/>
          <w:lang w:val="en-US"/>
        </w:rPr>
      </w:pPr>
      <w:ins w:id="304" w:author="Mauget, Régis" w:date="2017-11-20T16:42:00Z">
        <w:r w:rsidRPr="00AB25FC">
          <w:rPr>
            <w:rFonts w:ascii="Courier New" w:hAnsi="Courier New" w:cs="Courier New"/>
            <w:noProof/>
            <w:sz w:val="14"/>
            <w:szCs w:val="14"/>
            <w:lang w:val="en-US"/>
          </w:rPr>
          <w:t xml:space="preserve">        Report Interaction Transportation Type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05" w:author="Mauget, Régis" w:date="2017-11-20T16:42:00Z"/>
          <w:rFonts w:ascii="Courier New" w:hAnsi="Courier New" w:cs="Courier New"/>
          <w:noProof/>
          <w:sz w:val="14"/>
          <w:szCs w:val="14"/>
          <w:lang w:val="en-US"/>
        </w:rPr>
      </w:pPr>
      <w:ins w:id="306" w:author="Mauget, Régis" w:date="2017-11-20T16:42:00Z">
        <w:r w:rsidRPr="00AB25FC">
          <w:rPr>
            <w:rFonts w:ascii="Courier New" w:hAnsi="Courier New" w:cs="Courier New"/>
            <w:noProof/>
            <w:sz w:val="14"/>
            <w:szCs w:val="14"/>
            <w:lang w:val="en-US"/>
          </w:rPr>
          <w:t xml:space="preserve">    Ownership management</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07" w:author="Mauget, Régis" w:date="2017-11-20T16:42:00Z"/>
          <w:rFonts w:ascii="Courier New" w:hAnsi="Courier New" w:cs="Courier New"/>
          <w:noProof/>
          <w:sz w:val="14"/>
          <w:szCs w:val="14"/>
          <w:lang w:val="en-US"/>
        </w:rPr>
      </w:pPr>
      <w:ins w:id="308" w:author="Mauget, Régis" w:date="2017-11-20T16:42:00Z">
        <w:r w:rsidRPr="00AB25FC">
          <w:rPr>
            <w:rFonts w:ascii="Courier New" w:hAnsi="Courier New" w:cs="Courier New"/>
            <w:noProof/>
            <w:sz w:val="14"/>
            <w:szCs w:val="14"/>
            <w:lang w:val="en-US"/>
          </w:rPr>
          <w:t xml:space="preserve">        Unconditional Attribute Ownership Divestiture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09" w:author="Mauget, Régis" w:date="2017-11-20T16:42:00Z"/>
          <w:rFonts w:ascii="Courier New" w:hAnsi="Courier New" w:cs="Courier New"/>
          <w:noProof/>
          <w:sz w:val="14"/>
          <w:szCs w:val="14"/>
          <w:lang w:val="en-US"/>
        </w:rPr>
      </w:pPr>
      <w:ins w:id="310" w:author="Mauget, Régis" w:date="2017-11-20T16:42:00Z">
        <w:r w:rsidRPr="00AB25FC">
          <w:rPr>
            <w:rFonts w:ascii="Courier New" w:hAnsi="Courier New" w:cs="Courier New"/>
            <w:noProof/>
            <w:sz w:val="14"/>
            <w:szCs w:val="14"/>
            <w:lang w:val="en-US"/>
          </w:rPr>
          <w:t xml:space="preserve">        Negotiated Attribute Ownership Divestiture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11" w:author="Mauget, Régis" w:date="2017-11-20T16:42:00Z"/>
          <w:rFonts w:ascii="Courier New" w:hAnsi="Courier New" w:cs="Courier New"/>
          <w:noProof/>
          <w:sz w:val="14"/>
          <w:szCs w:val="14"/>
          <w:lang w:val="en-US"/>
        </w:rPr>
      </w:pPr>
      <w:ins w:id="312" w:author="Mauget, Régis" w:date="2017-11-20T16:42:00Z">
        <w:r w:rsidRPr="00AB25FC">
          <w:rPr>
            <w:rFonts w:ascii="Courier New" w:hAnsi="Courier New" w:cs="Courier New"/>
            <w:noProof/>
            <w:sz w:val="14"/>
            <w:szCs w:val="14"/>
            <w:lang w:val="en-US"/>
          </w:rPr>
          <w:t xml:space="preserve">        Request Attribute Ownership Assumption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13" w:author="Mauget, Régis" w:date="2017-11-20T16:42:00Z"/>
          <w:rFonts w:ascii="Courier New" w:hAnsi="Courier New" w:cs="Courier New"/>
          <w:noProof/>
          <w:sz w:val="14"/>
          <w:szCs w:val="14"/>
          <w:lang w:val="en-US"/>
        </w:rPr>
      </w:pPr>
      <w:ins w:id="314" w:author="Mauget, Régis" w:date="2017-11-20T16:42:00Z">
        <w:r w:rsidRPr="00AB25FC">
          <w:rPr>
            <w:rFonts w:ascii="Courier New" w:hAnsi="Courier New" w:cs="Courier New"/>
            <w:noProof/>
            <w:sz w:val="14"/>
            <w:szCs w:val="14"/>
            <w:lang w:val="en-US"/>
          </w:rPr>
          <w:t xml:space="preserve">        Request Divestiture Confirmation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15" w:author="Mauget, Régis" w:date="2017-11-20T16:42:00Z"/>
          <w:rFonts w:ascii="Courier New" w:hAnsi="Courier New" w:cs="Courier New"/>
          <w:noProof/>
          <w:sz w:val="14"/>
          <w:szCs w:val="14"/>
          <w:lang w:val="en-US"/>
        </w:rPr>
      </w:pPr>
      <w:ins w:id="316" w:author="Mauget, Régis" w:date="2017-11-20T16:42:00Z">
        <w:r w:rsidRPr="00AB25FC">
          <w:rPr>
            <w:rFonts w:ascii="Courier New" w:hAnsi="Courier New" w:cs="Courier New"/>
            <w:noProof/>
            <w:sz w:val="14"/>
            <w:szCs w:val="14"/>
            <w:lang w:val="en-US"/>
          </w:rPr>
          <w:t xml:space="preserve">        Confirm Divestiture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17" w:author="Mauget, Régis" w:date="2017-11-20T16:42:00Z"/>
          <w:rFonts w:ascii="Courier New" w:hAnsi="Courier New" w:cs="Courier New"/>
          <w:noProof/>
          <w:sz w:val="14"/>
          <w:szCs w:val="14"/>
          <w:lang w:val="en-US"/>
        </w:rPr>
      </w:pPr>
      <w:ins w:id="318" w:author="Mauget, Régis" w:date="2017-11-20T16:42:00Z">
        <w:r w:rsidRPr="00AB25FC">
          <w:rPr>
            <w:rFonts w:ascii="Courier New" w:hAnsi="Courier New" w:cs="Courier New"/>
            <w:noProof/>
            <w:sz w:val="14"/>
            <w:szCs w:val="14"/>
            <w:lang w:val="en-US"/>
          </w:rPr>
          <w:t xml:space="preserve">        Attribute Ownership Acquisition Notification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19" w:author="Mauget, Régis" w:date="2017-11-20T16:42:00Z"/>
          <w:rFonts w:ascii="Courier New" w:hAnsi="Courier New" w:cs="Courier New"/>
          <w:noProof/>
          <w:sz w:val="14"/>
          <w:szCs w:val="14"/>
          <w:lang w:val="en-US"/>
        </w:rPr>
      </w:pPr>
      <w:ins w:id="320" w:author="Mauget, Régis" w:date="2017-11-20T16:42:00Z">
        <w:r w:rsidRPr="00AB25FC">
          <w:rPr>
            <w:rFonts w:ascii="Courier New" w:hAnsi="Courier New" w:cs="Courier New"/>
            <w:noProof/>
            <w:sz w:val="14"/>
            <w:szCs w:val="14"/>
            <w:lang w:val="en-US"/>
          </w:rPr>
          <w:t xml:space="preserve">        Attribute Ownership Acquisition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21" w:author="Mauget, Régis" w:date="2017-11-20T16:42:00Z"/>
          <w:rFonts w:ascii="Courier New" w:hAnsi="Courier New" w:cs="Courier New"/>
          <w:noProof/>
          <w:sz w:val="14"/>
          <w:szCs w:val="14"/>
          <w:lang w:val="en-US"/>
        </w:rPr>
      </w:pPr>
      <w:ins w:id="322" w:author="Mauget, Régis" w:date="2017-11-20T16:42:00Z">
        <w:r w:rsidRPr="00AB25FC">
          <w:rPr>
            <w:rFonts w:ascii="Courier New" w:hAnsi="Courier New" w:cs="Courier New"/>
            <w:noProof/>
            <w:sz w:val="14"/>
            <w:szCs w:val="14"/>
            <w:lang w:val="en-US"/>
          </w:rPr>
          <w:t xml:space="preserve">        Attribute Ownership Acquisition If Available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23" w:author="Mauget, Régis" w:date="2017-11-20T16:42:00Z"/>
          <w:rFonts w:ascii="Courier New" w:hAnsi="Courier New" w:cs="Courier New"/>
          <w:noProof/>
          <w:sz w:val="14"/>
          <w:szCs w:val="14"/>
          <w:lang w:val="en-US"/>
        </w:rPr>
      </w:pPr>
      <w:ins w:id="324" w:author="Mauget, Régis" w:date="2017-11-20T16:42:00Z">
        <w:r w:rsidRPr="00AB25FC">
          <w:rPr>
            <w:rFonts w:ascii="Courier New" w:hAnsi="Courier New" w:cs="Courier New"/>
            <w:noProof/>
            <w:sz w:val="14"/>
            <w:szCs w:val="14"/>
            <w:lang w:val="en-US"/>
          </w:rPr>
          <w:t xml:space="preserve">        Attribute Ownership Unavailable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25" w:author="Mauget, Régis" w:date="2017-11-20T16:42:00Z"/>
          <w:rFonts w:ascii="Courier New" w:hAnsi="Courier New" w:cs="Courier New"/>
          <w:noProof/>
          <w:sz w:val="14"/>
          <w:szCs w:val="14"/>
          <w:lang w:val="en-US"/>
        </w:rPr>
      </w:pPr>
      <w:ins w:id="326" w:author="Mauget, Régis" w:date="2017-11-20T16:42:00Z">
        <w:r w:rsidRPr="00AB25FC">
          <w:rPr>
            <w:rFonts w:ascii="Courier New" w:hAnsi="Courier New" w:cs="Courier New"/>
            <w:noProof/>
            <w:sz w:val="14"/>
            <w:szCs w:val="14"/>
            <w:lang w:val="en-US"/>
          </w:rPr>
          <w:t xml:space="preserve">        Request Attribute Ownership Release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27" w:author="Mauget, Régis" w:date="2017-11-20T16:42:00Z"/>
          <w:rFonts w:ascii="Courier New" w:hAnsi="Courier New" w:cs="Courier New"/>
          <w:noProof/>
          <w:sz w:val="14"/>
          <w:szCs w:val="14"/>
          <w:lang w:val="en-US"/>
        </w:rPr>
      </w:pPr>
      <w:ins w:id="328" w:author="Mauget, Régis" w:date="2017-11-20T16:42:00Z">
        <w:r w:rsidRPr="00AB25FC">
          <w:rPr>
            <w:rFonts w:ascii="Courier New" w:hAnsi="Courier New" w:cs="Courier New"/>
            <w:noProof/>
            <w:sz w:val="14"/>
            <w:szCs w:val="14"/>
            <w:lang w:val="en-US"/>
          </w:rPr>
          <w:t xml:space="preserve">        Attribute Ownership Release Denied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29" w:author="Mauget, Régis" w:date="2017-11-20T16:42:00Z"/>
          <w:rFonts w:ascii="Courier New" w:hAnsi="Courier New" w:cs="Courier New"/>
          <w:noProof/>
          <w:sz w:val="14"/>
          <w:szCs w:val="14"/>
          <w:lang w:val="en-US"/>
        </w:rPr>
      </w:pPr>
      <w:ins w:id="330" w:author="Mauget, Régis" w:date="2017-11-20T16:42:00Z">
        <w:r w:rsidRPr="00AB25FC">
          <w:rPr>
            <w:rFonts w:ascii="Courier New" w:hAnsi="Courier New" w:cs="Courier New"/>
            <w:noProof/>
            <w:sz w:val="14"/>
            <w:szCs w:val="14"/>
            <w:lang w:val="en-US"/>
          </w:rPr>
          <w:t xml:space="preserve">        Attribute Ownership Divestiture If Wanted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31" w:author="Mauget, Régis" w:date="2017-11-20T16:42:00Z"/>
          <w:rFonts w:ascii="Courier New" w:hAnsi="Courier New" w:cs="Courier New"/>
          <w:noProof/>
          <w:sz w:val="14"/>
          <w:szCs w:val="14"/>
          <w:lang w:val="en-US"/>
        </w:rPr>
      </w:pPr>
      <w:ins w:id="332" w:author="Mauget, Régis" w:date="2017-11-20T16:42:00Z">
        <w:r w:rsidRPr="00AB25FC">
          <w:rPr>
            <w:rFonts w:ascii="Courier New" w:hAnsi="Courier New" w:cs="Courier New"/>
            <w:noProof/>
            <w:sz w:val="14"/>
            <w:szCs w:val="14"/>
            <w:lang w:val="en-US"/>
          </w:rPr>
          <w:t xml:space="preserve">        Cancel Negotiated Attribute Ownership Divestiture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33" w:author="Mauget, Régis" w:date="2017-11-20T16:42:00Z"/>
          <w:rFonts w:ascii="Courier New" w:hAnsi="Courier New" w:cs="Courier New"/>
          <w:noProof/>
          <w:sz w:val="14"/>
          <w:szCs w:val="14"/>
          <w:lang w:val="en-US"/>
        </w:rPr>
      </w:pPr>
      <w:ins w:id="334" w:author="Mauget, Régis" w:date="2017-11-20T16:42:00Z">
        <w:r w:rsidRPr="00AB25FC">
          <w:rPr>
            <w:rFonts w:ascii="Courier New" w:hAnsi="Courier New" w:cs="Courier New"/>
            <w:noProof/>
            <w:sz w:val="14"/>
            <w:szCs w:val="14"/>
            <w:lang w:val="en-US"/>
          </w:rPr>
          <w:t xml:space="preserve">        Cancel Attribute Ownership Acquisition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35" w:author="Mauget, Régis" w:date="2017-11-20T16:42:00Z"/>
          <w:rFonts w:ascii="Courier New" w:hAnsi="Courier New" w:cs="Courier New"/>
          <w:noProof/>
          <w:sz w:val="14"/>
          <w:szCs w:val="14"/>
          <w:lang w:val="en-US"/>
        </w:rPr>
      </w:pPr>
      <w:ins w:id="336" w:author="Mauget, Régis" w:date="2017-11-20T16:42:00Z">
        <w:r w:rsidRPr="00AB25FC">
          <w:rPr>
            <w:rFonts w:ascii="Courier New" w:hAnsi="Courier New" w:cs="Courier New"/>
            <w:noProof/>
            <w:sz w:val="14"/>
            <w:szCs w:val="14"/>
            <w:lang w:val="en-US"/>
          </w:rPr>
          <w:t xml:space="preserve">        Confirm Attribute Ownership Acquisition Cancellation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37" w:author="Mauget, Régis" w:date="2017-11-20T16:42:00Z"/>
          <w:rFonts w:ascii="Courier New" w:hAnsi="Courier New" w:cs="Courier New"/>
          <w:noProof/>
          <w:sz w:val="14"/>
          <w:szCs w:val="14"/>
          <w:lang w:val="en-US"/>
        </w:rPr>
      </w:pPr>
      <w:ins w:id="338" w:author="Mauget, Régis" w:date="2017-11-20T16:42:00Z">
        <w:r w:rsidRPr="00AB25FC">
          <w:rPr>
            <w:rFonts w:ascii="Courier New" w:hAnsi="Courier New" w:cs="Courier New"/>
            <w:noProof/>
            <w:sz w:val="14"/>
            <w:szCs w:val="14"/>
            <w:lang w:val="en-US"/>
          </w:rPr>
          <w:t xml:space="preserve">        Query Attribute Ownership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39" w:author="Mauget, Régis" w:date="2017-11-20T16:42:00Z"/>
          <w:rFonts w:ascii="Courier New" w:hAnsi="Courier New" w:cs="Courier New"/>
          <w:noProof/>
          <w:sz w:val="14"/>
          <w:szCs w:val="14"/>
          <w:lang w:val="en-US"/>
        </w:rPr>
      </w:pPr>
      <w:ins w:id="340" w:author="Mauget, Régis" w:date="2017-11-20T16:42:00Z">
        <w:r w:rsidRPr="00AB25FC">
          <w:rPr>
            <w:rFonts w:ascii="Courier New" w:hAnsi="Courier New" w:cs="Courier New"/>
            <w:noProof/>
            <w:sz w:val="14"/>
            <w:szCs w:val="14"/>
            <w:lang w:val="en-US"/>
          </w:rPr>
          <w:t xml:space="preserve">        Inform Attribute Ownership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41" w:author="Mauget, Régis" w:date="2017-11-20T16:42:00Z"/>
          <w:rFonts w:ascii="Courier New" w:hAnsi="Courier New" w:cs="Courier New"/>
          <w:noProof/>
          <w:sz w:val="14"/>
          <w:szCs w:val="14"/>
          <w:lang w:val="en-US"/>
        </w:rPr>
      </w:pPr>
      <w:ins w:id="342" w:author="Mauget, Régis" w:date="2017-11-20T16:42:00Z">
        <w:r w:rsidRPr="00AB25FC">
          <w:rPr>
            <w:rFonts w:ascii="Courier New" w:hAnsi="Courier New" w:cs="Courier New"/>
            <w:noProof/>
            <w:sz w:val="14"/>
            <w:szCs w:val="14"/>
            <w:lang w:val="en-US"/>
          </w:rPr>
          <w:t xml:space="preserve">        Is Attribute Owned By Federate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43" w:author="Mauget, Régis" w:date="2017-11-20T16:42:00Z"/>
          <w:rFonts w:ascii="Courier New" w:hAnsi="Courier New" w:cs="Courier New"/>
          <w:noProof/>
          <w:sz w:val="14"/>
          <w:szCs w:val="14"/>
          <w:lang w:val="en-US"/>
        </w:rPr>
      </w:pPr>
      <w:ins w:id="344" w:author="Mauget, Régis" w:date="2017-11-20T16:42:00Z">
        <w:r w:rsidRPr="00AB25FC">
          <w:rPr>
            <w:rFonts w:ascii="Courier New" w:hAnsi="Courier New" w:cs="Courier New"/>
            <w:noProof/>
            <w:sz w:val="14"/>
            <w:szCs w:val="14"/>
            <w:lang w:val="en-US"/>
          </w:rPr>
          <w:t xml:space="preserve">    Time management</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45" w:author="Mauget, Régis" w:date="2017-11-20T16:42:00Z"/>
          <w:rFonts w:ascii="Courier New" w:hAnsi="Courier New" w:cs="Courier New"/>
          <w:noProof/>
          <w:sz w:val="14"/>
          <w:szCs w:val="14"/>
          <w:lang w:val="en-US"/>
        </w:rPr>
      </w:pPr>
      <w:ins w:id="346" w:author="Mauget, Régis" w:date="2017-11-20T16:42:00Z">
        <w:r w:rsidRPr="00AB25FC">
          <w:rPr>
            <w:rFonts w:ascii="Courier New" w:hAnsi="Courier New" w:cs="Courier New"/>
            <w:noProof/>
            <w:sz w:val="14"/>
            <w:szCs w:val="14"/>
            <w:lang w:val="en-US"/>
          </w:rPr>
          <w:t xml:space="preserve">        Enable Time Regulation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47" w:author="Mauget, Régis" w:date="2017-11-20T16:42:00Z"/>
          <w:rFonts w:ascii="Courier New" w:hAnsi="Courier New" w:cs="Courier New"/>
          <w:noProof/>
          <w:sz w:val="14"/>
          <w:szCs w:val="14"/>
          <w:lang w:val="en-US"/>
        </w:rPr>
      </w:pPr>
      <w:ins w:id="348" w:author="Mauget, Régis" w:date="2017-11-20T16:42:00Z">
        <w:r w:rsidRPr="00AB25FC">
          <w:rPr>
            <w:rFonts w:ascii="Courier New" w:hAnsi="Courier New" w:cs="Courier New"/>
            <w:noProof/>
            <w:sz w:val="14"/>
            <w:szCs w:val="14"/>
            <w:lang w:val="en-US"/>
          </w:rPr>
          <w:t xml:space="preserve">        Time Regulation Enabled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49" w:author="Mauget, Régis" w:date="2017-11-20T16:42:00Z"/>
          <w:rFonts w:ascii="Courier New" w:hAnsi="Courier New" w:cs="Courier New"/>
          <w:noProof/>
          <w:sz w:val="14"/>
          <w:szCs w:val="14"/>
          <w:lang w:val="en-US"/>
        </w:rPr>
      </w:pPr>
      <w:ins w:id="350" w:author="Mauget, Régis" w:date="2017-11-20T16:42:00Z">
        <w:r w:rsidRPr="00AB25FC">
          <w:rPr>
            <w:rFonts w:ascii="Courier New" w:hAnsi="Courier New" w:cs="Courier New"/>
            <w:noProof/>
            <w:sz w:val="14"/>
            <w:szCs w:val="14"/>
            <w:lang w:val="en-US"/>
          </w:rPr>
          <w:t xml:space="preserve">        Disable Time Regulation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51" w:author="Mauget, Régis" w:date="2017-11-20T16:42:00Z"/>
          <w:rFonts w:ascii="Courier New" w:hAnsi="Courier New" w:cs="Courier New"/>
          <w:noProof/>
          <w:sz w:val="14"/>
          <w:szCs w:val="14"/>
          <w:lang w:val="en-US"/>
        </w:rPr>
      </w:pPr>
      <w:ins w:id="352" w:author="Mauget, Régis" w:date="2017-11-20T16:42:00Z">
        <w:r w:rsidRPr="00AB25FC">
          <w:rPr>
            <w:rFonts w:ascii="Courier New" w:hAnsi="Courier New" w:cs="Courier New"/>
            <w:noProof/>
            <w:sz w:val="14"/>
            <w:szCs w:val="14"/>
            <w:lang w:val="en-US"/>
          </w:rPr>
          <w:t xml:space="preserve">        Enable Time Constrained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53" w:author="Mauget, Régis" w:date="2017-11-20T16:42:00Z"/>
          <w:rFonts w:ascii="Courier New" w:hAnsi="Courier New" w:cs="Courier New"/>
          <w:noProof/>
          <w:sz w:val="14"/>
          <w:szCs w:val="14"/>
          <w:lang w:val="en-US"/>
        </w:rPr>
      </w:pPr>
      <w:ins w:id="354" w:author="Mauget, Régis" w:date="2017-11-20T16:42:00Z">
        <w:r w:rsidRPr="00AB25FC">
          <w:rPr>
            <w:rFonts w:ascii="Courier New" w:hAnsi="Courier New" w:cs="Courier New"/>
            <w:noProof/>
            <w:sz w:val="14"/>
            <w:szCs w:val="14"/>
            <w:lang w:val="en-US"/>
          </w:rPr>
          <w:t xml:space="preserve">        Time Constrained Enabled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55" w:author="Mauget, Régis" w:date="2017-11-20T16:42:00Z"/>
          <w:rFonts w:ascii="Courier New" w:hAnsi="Courier New" w:cs="Courier New"/>
          <w:noProof/>
          <w:sz w:val="14"/>
          <w:szCs w:val="14"/>
          <w:lang w:val="en-US"/>
        </w:rPr>
      </w:pPr>
      <w:ins w:id="356" w:author="Mauget, Régis" w:date="2017-11-20T16:42:00Z">
        <w:r w:rsidRPr="00AB25FC">
          <w:rPr>
            <w:rFonts w:ascii="Courier New" w:hAnsi="Courier New" w:cs="Courier New"/>
            <w:noProof/>
            <w:sz w:val="14"/>
            <w:szCs w:val="14"/>
            <w:lang w:val="en-US"/>
          </w:rPr>
          <w:t xml:space="preserve">        Disable Time Constrained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57" w:author="Mauget, Régis" w:date="2017-11-20T16:42:00Z"/>
          <w:rFonts w:ascii="Courier New" w:hAnsi="Courier New" w:cs="Courier New"/>
          <w:noProof/>
          <w:sz w:val="14"/>
          <w:szCs w:val="14"/>
          <w:lang w:val="en-US"/>
        </w:rPr>
      </w:pPr>
      <w:ins w:id="358" w:author="Mauget, Régis" w:date="2017-11-20T16:42:00Z">
        <w:r w:rsidRPr="00AB25FC">
          <w:rPr>
            <w:rFonts w:ascii="Courier New" w:hAnsi="Courier New" w:cs="Courier New"/>
            <w:noProof/>
            <w:sz w:val="14"/>
            <w:szCs w:val="14"/>
            <w:lang w:val="en-US"/>
          </w:rPr>
          <w:t xml:space="preserve">        Time Advance Request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59" w:author="Mauget, Régis" w:date="2017-11-20T16:42:00Z"/>
          <w:rFonts w:ascii="Courier New" w:hAnsi="Courier New" w:cs="Courier New"/>
          <w:noProof/>
          <w:sz w:val="14"/>
          <w:szCs w:val="14"/>
          <w:lang w:val="en-US"/>
        </w:rPr>
      </w:pPr>
      <w:ins w:id="360" w:author="Mauget, Régis" w:date="2017-11-20T16:42:00Z">
        <w:r w:rsidRPr="00AB25FC">
          <w:rPr>
            <w:rFonts w:ascii="Courier New" w:hAnsi="Courier New" w:cs="Courier New"/>
            <w:noProof/>
            <w:sz w:val="14"/>
            <w:szCs w:val="14"/>
            <w:lang w:val="en-US"/>
          </w:rPr>
          <w:t xml:space="preserve">        Time Advance Request Available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61" w:author="Mauget, Régis" w:date="2017-11-20T16:42:00Z"/>
          <w:rFonts w:ascii="Courier New" w:hAnsi="Courier New" w:cs="Courier New"/>
          <w:noProof/>
          <w:sz w:val="14"/>
          <w:szCs w:val="14"/>
          <w:lang w:val="en-US"/>
        </w:rPr>
      </w:pPr>
      <w:ins w:id="362" w:author="Mauget, Régis" w:date="2017-11-20T16:42:00Z">
        <w:r w:rsidRPr="00AB25FC">
          <w:rPr>
            <w:rFonts w:ascii="Courier New" w:hAnsi="Courier New" w:cs="Courier New"/>
            <w:noProof/>
            <w:sz w:val="14"/>
            <w:szCs w:val="14"/>
            <w:lang w:val="en-US"/>
          </w:rPr>
          <w:t xml:space="preserve">        Next Message Request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63" w:author="Mauget, Régis" w:date="2017-11-20T16:42:00Z"/>
          <w:rFonts w:ascii="Courier New" w:hAnsi="Courier New" w:cs="Courier New"/>
          <w:noProof/>
          <w:sz w:val="14"/>
          <w:szCs w:val="14"/>
          <w:lang w:val="en-US"/>
        </w:rPr>
      </w:pPr>
      <w:ins w:id="364" w:author="Mauget, Régis" w:date="2017-11-20T16:42:00Z">
        <w:r w:rsidRPr="00AB25FC">
          <w:rPr>
            <w:rFonts w:ascii="Courier New" w:hAnsi="Courier New" w:cs="Courier New"/>
            <w:noProof/>
            <w:sz w:val="14"/>
            <w:szCs w:val="14"/>
            <w:lang w:val="en-US"/>
          </w:rPr>
          <w:t xml:space="preserve">        Next Message Request Available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65" w:author="Mauget, Régis" w:date="2017-11-20T16:42:00Z"/>
          <w:rFonts w:ascii="Courier New" w:hAnsi="Courier New" w:cs="Courier New"/>
          <w:noProof/>
          <w:sz w:val="14"/>
          <w:szCs w:val="14"/>
          <w:lang w:val="en-US"/>
        </w:rPr>
      </w:pPr>
      <w:ins w:id="366" w:author="Mauget, Régis" w:date="2017-11-20T16:42:00Z">
        <w:r w:rsidRPr="00AB25FC">
          <w:rPr>
            <w:rFonts w:ascii="Courier New" w:hAnsi="Courier New" w:cs="Courier New"/>
            <w:noProof/>
            <w:sz w:val="14"/>
            <w:szCs w:val="14"/>
            <w:lang w:val="en-US"/>
          </w:rPr>
          <w:t xml:space="preserve">        Flush Queue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67" w:author="Mauget, Régis" w:date="2017-11-20T16:42:00Z"/>
          <w:rFonts w:ascii="Courier New" w:hAnsi="Courier New" w:cs="Courier New"/>
          <w:noProof/>
          <w:sz w:val="14"/>
          <w:szCs w:val="14"/>
          <w:lang w:val="en-US"/>
        </w:rPr>
      </w:pPr>
      <w:ins w:id="368" w:author="Mauget, Régis" w:date="2017-11-20T16:42:00Z">
        <w:r w:rsidRPr="00AB25FC">
          <w:rPr>
            <w:rFonts w:ascii="Courier New" w:hAnsi="Courier New" w:cs="Courier New"/>
            <w:noProof/>
            <w:sz w:val="14"/>
            <w:szCs w:val="14"/>
            <w:lang w:val="en-US"/>
          </w:rPr>
          <w:t xml:space="preserve">        Time Advance Grant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69" w:author="Mauget, Régis" w:date="2017-11-20T16:42:00Z"/>
          <w:rFonts w:ascii="Courier New" w:hAnsi="Courier New" w:cs="Courier New"/>
          <w:noProof/>
          <w:sz w:val="14"/>
          <w:szCs w:val="14"/>
          <w:lang w:val="en-US"/>
        </w:rPr>
      </w:pPr>
      <w:ins w:id="370" w:author="Mauget, Régis" w:date="2017-11-20T16:42:00Z">
        <w:r w:rsidRPr="00AB25FC">
          <w:rPr>
            <w:rFonts w:ascii="Courier New" w:hAnsi="Courier New" w:cs="Courier New"/>
            <w:noProof/>
            <w:sz w:val="14"/>
            <w:szCs w:val="14"/>
            <w:lang w:val="en-US"/>
          </w:rPr>
          <w:t xml:space="preserve">        Enable Asynchronous Delivery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71" w:author="Mauget, Régis" w:date="2017-11-20T16:42:00Z"/>
          <w:rFonts w:ascii="Courier New" w:hAnsi="Courier New" w:cs="Courier New"/>
          <w:noProof/>
          <w:sz w:val="14"/>
          <w:szCs w:val="14"/>
          <w:lang w:val="en-US"/>
        </w:rPr>
      </w:pPr>
      <w:ins w:id="372" w:author="Mauget, Régis" w:date="2017-11-20T16:42:00Z">
        <w:r w:rsidRPr="00AB25FC">
          <w:rPr>
            <w:rFonts w:ascii="Courier New" w:hAnsi="Courier New" w:cs="Courier New"/>
            <w:noProof/>
            <w:sz w:val="14"/>
            <w:szCs w:val="14"/>
            <w:lang w:val="en-US"/>
          </w:rPr>
          <w:t xml:space="preserve">        Disable Asynchronous Delivery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73" w:author="Mauget, Régis" w:date="2017-11-20T16:42:00Z"/>
          <w:rFonts w:ascii="Courier New" w:hAnsi="Courier New" w:cs="Courier New"/>
          <w:noProof/>
          <w:sz w:val="14"/>
          <w:szCs w:val="14"/>
          <w:lang w:val="en-US"/>
        </w:rPr>
      </w:pPr>
      <w:ins w:id="374" w:author="Mauget, Régis" w:date="2017-11-20T16:42:00Z">
        <w:r w:rsidRPr="00AB25FC">
          <w:rPr>
            <w:rFonts w:ascii="Courier New" w:hAnsi="Courier New" w:cs="Courier New"/>
            <w:noProof/>
            <w:sz w:val="14"/>
            <w:szCs w:val="14"/>
            <w:lang w:val="en-US"/>
          </w:rPr>
          <w:t xml:space="preserve">        Query GALT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75" w:author="Mauget, Régis" w:date="2017-11-20T16:42:00Z"/>
          <w:rFonts w:ascii="Courier New" w:hAnsi="Courier New" w:cs="Courier New"/>
          <w:noProof/>
          <w:sz w:val="14"/>
          <w:szCs w:val="14"/>
          <w:lang w:val="en-US"/>
        </w:rPr>
      </w:pPr>
      <w:ins w:id="376" w:author="Mauget, Régis" w:date="2017-11-20T16:42:00Z">
        <w:r w:rsidRPr="00AB25FC">
          <w:rPr>
            <w:rFonts w:ascii="Courier New" w:hAnsi="Courier New" w:cs="Courier New"/>
            <w:noProof/>
            <w:sz w:val="14"/>
            <w:szCs w:val="14"/>
            <w:lang w:val="en-US"/>
          </w:rPr>
          <w:t xml:space="preserve">        Query Logical Time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77" w:author="Mauget, Régis" w:date="2017-11-20T16:42:00Z"/>
          <w:rFonts w:ascii="Courier New" w:hAnsi="Courier New" w:cs="Courier New"/>
          <w:noProof/>
          <w:sz w:val="14"/>
          <w:szCs w:val="14"/>
          <w:lang w:val="en-US"/>
        </w:rPr>
      </w:pPr>
      <w:ins w:id="378" w:author="Mauget, Régis" w:date="2017-11-20T16:42:00Z">
        <w:r w:rsidRPr="00AB25FC">
          <w:rPr>
            <w:rFonts w:ascii="Courier New" w:hAnsi="Courier New" w:cs="Courier New"/>
            <w:noProof/>
            <w:sz w:val="14"/>
            <w:szCs w:val="14"/>
            <w:lang w:val="en-US"/>
          </w:rPr>
          <w:t xml:space="preserve">        Query LITS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79" w:author="Mauget, Régis" w:date="2017-11-20T16:42:00Z"/>
          <w:rFonts w:ascii="Courier New" w:hAnsi="Courier New" w:cs="Courier New"/>
          <w:noProof/>
          <w:sz w:val="14"/>
          <w:szCs w:val="14"/>
          <w:lang w:val="en-US"/>
        </w:rPr>
      </w:pPr>
      <w:ins w:id="380" w:author="Mauget, Régis" w:date="2017-11-20T16:42:00Z">
        <w:r w:rsidRPr="00AB25FC">
          <w:rPr>
            <w:rFonts w:ascii="Courier New" w:hAnsi="Courier New" w:cs="Courier New"/>
            <w:noProof/>
            <w:sz w:val="14"/>
            <w:szCs w:val="14"/>
            <w:lang w:val="en-US"/>
          </w:rPr>
          <w:t xml:space="preserve">        Modify Lookahead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81" w:author="Mauget, Régis" w:date="2017-11-20T16:42:00Z"/>
          <w:rFonts w:ascii="Courier New" w:hAnsi="Courier New" w:cs="Courier New"/>
          <w:noProof/>
          <w:sz w:val="14"/>
          <w:szCs w:val="14"/>
          <w:lang w:val="en-US"/>
        </w:rPr>
      </w:pPr>
      <w:ins w:id="382" w:author="Mauget, Régis" w:date="2017-11-20T16:42:00Z">
        <w:r w:rsidRPr="00AB25FC">
          <w:rPr>
            <w:rFonts w:ascii="Courier New" w:hAnsi="Courier New" w:cs="Courier New"/>
            <w:noProof/>
            <w:sz w:val="14"/>
            <w:szCs w:val="14"/>
            <w:lang w:val="en-US"/>
          </w:rPr>
          <w:t xml:space="preserve">        Query Lookahead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83" w:author="Mauget, Régis" w:date="2017-11-20T16:42:00Z"/>
          <w:rFonts w:ascii="Courier New" w:hAnsi="Courier New" w:cs="Courier New"/>
          <w:noProof/>
          <w:sz w:val="14"/>
          <w:szCs w:val="14"/>
          <w:lang w:val="en-US"/>
        </w:rPr>
      </w:pPr>
      <w:ins w:id="384" w:author="Mauget, Régis" w:date="2017-11-20T16:42:00Z">
        <w:r w:rsidRPr="00AB25FC">
          <w:rPr>
            <w:rFonts w:ascii="Courier New" w:hAnsi="Courier New" w:cs="Courier New"/>
            <w:noProof/>
            <w:sz w:val="14"/>
            <w:szCs w:val="14"/>
            <w:lang w:val="en-US"/>
          </w:rPr>
          <w:t xml:space="preserve">        Retract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85" w:author="Mauget, Régis" w:date="2017-11-20T16:42:00Z"/>
          <w:rFonts w:ascii="Courier New" w:hAnsi="Courier New" w:cs="Courier New"/>
          <w:noProof/>
          <w:sz w:val="14"/>
          <w:szCs w:val="14"/>
          <w:lang w:val="en-US"/>
        </w:rPr>
      </w:pPr>
      <w:ins w:id="386" w:author="Mauget, Régis" w:date="2017-11-20T16:42:00Z">
        <w:r w:rsidRPr="00AB25FC">
          <w:rPr>
            <w:rFonts w:ascii="Courier New" w:hAnsi="Courier New" w:cs="Courier New"/>
            <w:noProof/>
            <w:sz w:val="14"/>
            <w:szCs w:val="14"/>
            <w:lang w:val="en-US"/>
          </w:rPr>
          <w:t xml:space="preserve">        Request Retraction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87" w:author="Mauget, Régis" w:date="2017-11-20T16:42:00Z"/>
          <w:rFonts w:ascii="Courier New" w:hAnsi="Courier New" w:cs="Courier New"/>
          <w:noProof/>
          <w:sz w:val="14"/>
          <w:szCs w:val="14"/>
          <w:lang w:val="en-US"/>
        </w:rPr>
      </w:pPr>
      <w:ins w:id="388" w:author="Mauget, Régis" w:date="2017-11-20T16:42:00Z">
        <w:r w:rsidRPr="00AB25FC">
          <w:rPr>
            <w:rFonts w:ascii="Courier New" w:hAnsi="Courier New" w:cs="Courier New"/>
            <w:noProof/>
            <w:sz w:val="14"/>
            <w:szCs w:val="14"/>
            <w:lang w:val="en-US"/>
          </w:rPr>
          <w:t xml:space="preserve">        Change Attribute Order Type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89" w:author="Mauget, Régis" w:date="2017-11-20T16:42:00Z"/>
          <w:rFonts w:ascii="Courier New" w:hAnsi="Courier New" w:cs="Courier New"/>
          <w:noProof/>
          <w:sz w:val="14"/>
          <w:szCs w:val="14"/>
          <w:lang w:val="en-US"/>
        </w:rPr>
      </w:pPr>
      <w:ins w:id="390" w:author="Mauget, Régis" w:date="2017-11-20T16:42:00Z">
        <w:r w:rsidRPr="00AB25FC">
          <w:rPr>
            <w:rFonts w:ascii="Courier New" w:hAnsi="Courier New" w:cs="Courier New"/>
            <w:noProof/>
            <w:sz w:val="14"/>
            <w:szCs w:val="14"/>
            <w:lang w:val="en-US"/>
          </w:rPr>
          <w:t xml:space="preserve">        Change Interaction Order Type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91" w:author="Mauget, Régis" w:date="2017-11-20T16:42:00Z"/>
          <w:rFonts w:ascii="Courier New" w:hAnsi="Courier New" w:cs="Courier New"/>
          <w:noProof/>
          <w:sz w:val="14"/>
          <w:szCs w:val="14"/>
          <w:lang w:val="en-US"/>
        </w:rPr>
      </w:pPr>
      <w:ins w:id="392" w:author="Mauget, Régis" w:date="2017-11-20T16:42:00Z">
        <w:r w:rsidRPr="00AB25FC">
          <w:rPr>
            <w:rFonts w:ascii="Courier New" w:hAnsi="Courier New" w:cs="Courier New"/>
            <w:noProof/>
            <w:sz w:val="14"/>
            <w:szCs w:val="14"/>
            <w:lang w:val="en-US"/>
          </w:rPr>
          <w:t xml:space="preserve">    Data distribution management</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93" w:author="Mauget, Régis" w:date="2017-11-20T16:42:00Z"/>
          <w:rFonts w:ascii="Courier New" w:hAnsi="Courier New" w:cs="Courier New"/>
          <w:noProof/>
          <w:sz w:val="14"/>
          <w:szCs w:val="14"/>
          <w:lang w:val="en-US"/>
        </w:rPr>
      </w:pPr>
      <w:ins w:id="394" w:author="Mauget, Régis" w:date="2017-11-20T16:42:00Z">
        <w:r w:rsidRPr="00AB25FC">
          <w:rPr>
            <w:rFonts w:ascii="Courier New" w:hAnsi="Courier New" w:cs="Courier New"/>
            <w:noProof/>
            <w:sz w:val="14"/>
            <w:szCs w:val="14"/>
            <w:lang w:val="en-US"/>
          </w:rPr>
          <w:t xml:space="preserve">        Create Region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95" w:author="Mauget, Régis" w:date="2017-11-20T16:42:00Z"/>
          <w:rFonts w:ascii="Courier New" w:hAnsi="Courier New" w:cs="Courier New"/>
          <w:noProof/>
          <w:sz w:val="14"/>
          <w:szCs w:val="14"/>
          <w:lang w:val="en-US"/>
        </w:rPr>
      </w:pPr>
      <w:ins w:id="396" w:author="Mauget, Régis" w:date="2017-11-20T16:42:00Z">
        <w:r w:rsidRPr="00AB25FC">
          <w:rPr>
            <w:rFonts w:ascii="Courier New" w:hAnsi="Courier New" w:cs="Courier New"/>
            <w:noProof/>
            <w:sz w:val="14"/>
            <w:szCs w:val="14"/>
            <w:lang w:val="en-US"/>
          </w:rPr>
          <w:t xml:space="preserve">        Commit Region Modifications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97" w:author="Mauget, Régis" w:date="2017-11-20T16:42:00Z"/>
          <w:rFonts w:ascii="Courier New" w:hAnsi="Courier New" w:cs="Courier New"/>
          <w:noProof/>
          <w:sz w:val="14"/>
          <w:szCs w:val="14"/>
          <w:lang w:val="en-US"/>
        </w:rPr>
      </w:pPr>
      <w:ins w:id="398" w:author="Mauget, Régis" w:date="2017-11-20T16:42:00Z">
        <w:r w:rsidRPr="00AB25FC">
          <w:rPr>
            <w:rFonts w:ascii="Courier New" w:hAnsi="Courier New" w:cs="Courier New"/>
            <w:noProof/>
            <w:sz w:val="14"/>
            <w:szCs w:val="14"/>
            <w:lang w:val="en-US"/>
          </w:rPr>
          <w:t xml:space="preserve">        Delete Region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399" w:author="Mauget, Régis" w:date="2017-11-20T16:42:00Z"/>
          <w:rFonts w:ascii="Courier New" w:hAnsi="Courier New" w:cs="Courier New"/>
          <w:noProof/>
          <w:sz w:val="14"/>
          <w:szCs w:val="14"/>
          <w:lang w:val="en-US"/>
        </w:rPr>
      </w:pPr>
      <w:ins w:id="400" w:author="Mauget, Régis" w:date="2017-11-20T16:42:00Z">
        <w:r w:rsidRPr="00AB25FC">
          <w:rPr>
            <w:rFonts w:ascii="Courier New" w:hAnsi="Courier New" w:cs="Courier New"/>
            <w:noProof/>
            <w:sz w:val="14"/>
            <w:szCs w:val="14"/>
            <w:lang w:val="en-US"/>
          </w:rPr>
          <w:t xml:space="preserve">        Register Object Instance With Regions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01" w:author="Mauget, Régis" w:date="2017-11-20T16:42:00Z"/>
          <w:rFonts w:ascii="Courier New" w:hAnsi="Courier New" w:cs="Courier New"/>
          <w:noProof/>
          <w:sz w:val="14"/>
          <w:szCs w:val="14"/>
          <w:lang w:val="en-US"/>
        </w:rPr>
      </w:pPr>
      <w:ins w:id="402" w:author="Mauget, Régis" w:date="2017-11-20T16:42:00Z">
        <w:r w:rsidRPr="00AB25FC">
          <w:rPr>
            <w:rFonts w:ascii="Courier New" w:hAnsi="Courier New" w:cs="Courier New"/>
            <w:noProof/>
            <w:sz w:val="14"/>
            <w:szCs w:val="14"/>
            <w:lang w:val="en-US"/>
          </w:rPr>
          <w:t xml:space="preserve">        Associate Regions For Updates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03" w:author="Mauget, Régis" w:date="2017-11-20T16:42:00Z"/>
          <w:rFonts w:ascii="Courier New" w:hAnsi="Courier New" w:cs="Courier New"/>
          <w:noProof/>
          <w:sz w:val="14"/>
          <w:szCs w:val="14"/>
          <w:lang w:val="en-US"/>
        </w:rPr>
      </w:pPr>
      <w:ins w:id="404" w:author="Mauget, Régis" w:date="2017-11-20T16:42:00Z">
        <w:r w:rsidRPr="00AB25FC">
          <w:rPr>
            <w:rFonts w:ascii="Courier New" w:hAnsi="Courier New" w:cs="Courier New"/>
            <w:noProof/>
            <w:sz w:val="14"/>
            <w:szCs w:val="14"/>
            <w:lang w:val="en-US"/>
          </w:rPr>
          <w:t xml:space="preserve">        Unassociate Regions For Updates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05" w:author="Mauget, Régis" w:date="2017-11-20T16:42:00Z"/>
          <w:rFonts w:ascii="Courier New" w:hAnsi="Courier New" w:cs="Courier New"/>
          <w:noProof/>
          <w:sz w:val="14"/>
          <w:szCs w:val="14"/>
          <w:lang w:val="en-US"/>
        </w:rPr>
      </w:pPr>
      <w:ins w:id="406" w:author="Mauget, Régis" w:date="2017-11-20T16:42:00Z">
        <w:r w:rsidRPr="00AB25FC">
          <w:rPr>
            <w:rFonts w:ascii="Courier New" w:hAnsi="Courier New" w:cs="Courier New"/>
            <w:noProof/>
            <w:sz w:val="14"/>
            <w:szCs w:val="14"/>
            <w:lang w:val="en-US"/>
          </w:rPr>
          <w:lastRenderedPageBreak/>
          <w:t xml:space="preserve">        Subscribe Object Class Attributes With Regions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07" w:author="Mauget, Régis" w:date="2017-11-20T16:42:00Z"/>
          <w:rFonts w:ascii="Courier New" w:hAnsi="Courier New" w:cs="Courier New"/>
          <w:noProof/>
          <w:sz w:val="14"/>
          <w:szCs w:val="14"/>
          <w:lang w:val="en-US"/>
        </w:rPr>
      </w:pPr>
      <w:ins w:id="408" w:author="Mauget, Régis" w:date="2017-11-20T16:42:00Z">
        <w:r w:rsidRPr="00AB25FC">
          <w:rPr>
            <w:rFonts w:ascii="Courier New" w:hAnsi="Courier New" w:cs="Courier New"/>
            <w:noProof/>
            <w:sz w:val="14"/>
            <w:szCs w:val="14"/>
            <w:lang w:val="en-US"/>
          </w:rPr>
          <w:t xml:space="preserve">        Unsubscribe Object Class Attributes With Regions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09" w:author="Mauget, Régis" w:date="2017-11-20T16:42:00Z"/>
          <w:rFonts w:ascii="Courier New" w:hAnsi="Courier New" w:cs="Courier New"/>
          <w:noProof/>
          <w:sz w:val="14"/>
          <w:szCs w:val="14"/>
          <w:lang w:val="en-US"/>
        </w:rPr>
      </w:pPr>
      <w:ins w:id="410" w:author="Mauget, Régis" w:date="2017-11-20T16:42:00Z">
        <w:r w:rsidRPr="00AB25FC">
          <w:rPr>
            <w:rFonts w:ascii="Courier New" w:hAnsi="Courier New" w:cs="Courier New"/>
            <w:noProof/>
            <w:sz w:val="14"/>
            <w:szCs w:val="14"/>
            <w:lang w:val="en-US"/>
          </w:rPr>
          <w:t xml:space="preserve">        Subscribe Interaction Class With Regions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11" w:author="Mauget, Régis" w:date="2017-11-20T16:42:00Z"/>
          <w:rFonts w:ascii="Courier New" w:hAnsi="Courier New" w:cs="Courier New"/>
          <w:noProof/>
          <w:sz w:val="14"/>
          <w:szCs w:val="14"/>
          <w:lang w:val="en-US"/>
        </w:rPr>
      </w:pPr>
      <w:ins w:id="412" w:author="Mauget, Régis" w:date="2017-11-20T16:42:00Z">
        <w:r w:rsidRPr="00AB25FC">
          <w:rPr>
            <w:rFonts w:ascii="Courier New" w:hAnsi="Courier New" w:cs="Courier New"/>
            <w:noProof/>
            <w:sz w:val="14"/>
            <w:szCs w:val="14"/>
            <w:lang w:val="en-US"/>
          </w:rPr>
          <w:t xml:space="preserve">        Unsubscribe Interaction Class With Regions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13" w:author="Mauget, Régis" w:date="2017-11-20T16:42:00Z"/>
          <w:rFonts w:ascii="Courier New" w:hAnsi="Courier New" w:cs="Courier New"/>
          <w:noProof/>
          <w:sz w:val="14"/>
          <w:szCs w:val="14"/>
          <w:lang w:val="en-US"/>
        </w:rPr>
      </w:pPr>
      <w:ins w:id="414" w:author="Mauget, Régis" w:date="2017-11-20T16:42:00Z">
        <w:r w:rsidRPr="00AB25FC">
          <w:rPr>
            <w:rFonts w:ascii="Courier New" w:hAnsi="Courier New" w:cs="Courier New"/>
            <w:noProof/>
            <w:sz w:val="14"/>
            <w:szCs w:val="14"/>
            <w:lang w:val="en-US"/>
          </w:rPr>
          <w:t xml:space="preserve">        Send Interaction With Regions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15" w:author="Mauget, Régis" w:date="2017-11-20T16:42:00Z"/>
          <w:rFonts w:ascii="Courier New" w:hAnsi="Courier New" w:cs="Courier New"/>
          <w:noProof/>
          <w:sz w:val="14"/>
          <w:szCs w:val="14"/>
          <w:lang w:val="en-US"/>
        </w:rPr>
      </w:pPr>
      <w:ins w:id="416" w:author="Mauget, Régis" w:date="2017-11-20T16:42:00Z">
        <w:r w:rsidRPr="00AB25FC">
          <w:rPr>
            <w:rFonts w:ascii="Courier New" w:hAnsi="Courier New" w:cs="Courier New"/>
            <w:noProof/>
            <w:sz w:val="14"/>
            <w:szCs w:val="14"/>
            <w:lang w:val="en-US"/>
          </w:rPr>
          <w:t xml:space="preserve">        Request Attribute Value Update With Regions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17" w:author="Mauget, Régis" w:date="2017-11-20T16:42:00Z"/>
          <w:rFonts w:ascii="Courier New" w:hAnsi="Courier New" w:cs="Courier New"/>
          <w:noProof/>
          <w:sz w:val="14"/>
          <w:szCs w:val="14"/>
          <w:lang w:val="en-US"/>
        </w:rPr>
      </w:pPr>
      <w:ins w:id="418" w:author="Mauget, Régis" w:date="2017-11-20T16:42:00Z">
        <w:r w:rsidRPr="00AB25FC">
          <w:rPr>
            <w:rFonts w:ascii="Courier New" w:hAnsi="Courier New" w:cs="Courier New"/>
            <w:noProof/>
            <w:sz w:val="14"/>
            <w:szCs w:val="14"/>
            <w:lang w:val="en-US"/>
          </w:rPr>
          <w:t xml:space="preserve">    Support Services</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19" w:author="Mauget, Régis" w:date="2017-11-20T16:42:00Z"/>
          <w:rFonts w:ascii="Courier New" w:hAnsi="Courier New" w:cs="Courier New"/>
          <w:noProof/>
          <w:sz w:val="14"/>
          <w:szCs w:val="14"/>
          <w:lang w:val="en-US"/>
        </w:rPr>
      </w:pPr>
      <w:ins w:id="420" w:author="Mauget, Régis" w:date="2017-11-20T16:42:00Z">
        <w:r w:rsidRPr="00AB25FC">
          <w:rPr>
            <w:rFonts w:ascii="Courier New" w:hAnsi="Courier New" w:cs="Courier New"/>
            <w:noProof/>
            <w:sz w:val="14"/>
            <w:szCs w:val="14"/>
            <w:lang w:val="en-US"/>
          </w:rPr>
          <w:t xml:space="preserve">        Get Automatic Resign Directive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21" w:author="Mauget, Régis" w:date="2017-11-20T16:42:00Z"/>
          <w:rFonts w:ascii="Courier New" w:hAnsi="Courier New" w:cs="Courier New"/>
          <w:noProof/>
          <w:sz w:val="14"/>
          <w:szCs w:val="14"/>
          <w:lang w:val="en-US"/>
        </w:rPr>
      </w:pPr>
      <w:ins w:id="422" w:author="Mauget, Régis" w:date="2017-11-20T16:42:00Z">
        <w:r w:rsidRPr="00AB25FC">
          <w:rPr>
            <w:rFonts w:ascii="Courier New" w:hAnsi="Courier New" w:cs="Courier New"/>
            <w:noProof/>
            <w:sz w:val="14"/>
            <w:szCs w:val="14"/>
            <w:lang w:val="en-US"/>
          </w:rPr>
          <w:t xml:space="preserve">        Set Automatic Resign Directive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23" w:author="Mauget, Régis" w:date="2017-11-20T16:42:00Z"/>
          <w:rFonts w:ascii="Courier New" w:hAnsi="Courier New" w:cs="Courier New"/>
          <w:noProof/>
          <w:sz w:val="14"/>
          <w:szCs w:val="14"/>
          <w:lang w:val="en-US"/>
        </w:rPr>
      </w:pPr>
      <w:ins w:id="424" w:author="Mauget, Régis" w:date="2017-11-20T16:42:00Z">
        <w:r w:rsidRPr="00AB25FC">
          <w:rPr>
            <w:rFonts w:ascii="Courier New" w:hAnsi="Courier New" w:cs="Courier New"/>
            <w:noProof/>
            <w:sz w:val="14"/>
            <w:szCs w:val="14"/>
            <w:lang w:val="en-US"/>
          </w:rPr>
          <w:t xml:space="preserve">        Get Federate Handle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25" w:author="Mauget, Régis" w:date="2017-11-20T16:42:00Z"/>
          <w:rFonts w:ascii="Courier New" w:hAnsi="Courier New" w:cs="Courier New"/>
          <w:noProof/>
          <w:sz w:val="14"/>
          <w:szCs w:val="14"/>
          <w:lang w:val="en-US"/>
        </w:rPr>
      </w:pPr>
      <w:ins w:id="426" w:author="Mauget, Régis" w:date="2017-11-20T16:42:00Z">
        <w:r w:rsidRPr="00AB25FC">
          <w:rPr>
            <w:rFonts w:ascii="Courier New" w:hAnsi="Courier New" w:cs="Courier New"/>
            <w:noProof/>
            <w:sz w:val="14"/>
            <w:szCs w:val="14"/>
            <w:lang w:val="en-US"/>
          </w:rPr>
          <w:t xml:space="preserve">        Get Federate Name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27" w:author="Mauget, Régis" w:date="2017-11-20T16:42:00Z"/>
          <w:rFonts w:ascii="Courier New" w:hAnsi="Courier New" w:cs="Courier New"/>
          <w:noProof/>
          <w:sz w:val="14"/>
          <w:szCs w:val="14"/>
          <w:lang w:val="en-US"/>
        </w:rPr>
      </w:pPr>
      <w:ins w:id="428" w:author="Mauget, Régis" w:date="2017-11-20T16:42:00Z">
        <w:r w:rsidRPr="00AB25FC">
          <w:rPr>
            <w:rFonts w:ascii="Courier New" w:hAnsi="Courier New" w:cs="Courier New"/>
            <w:noProof/>
            <w:sz w:val="14"/>
            <w:szCs w:val="14"/>
            <w:lang w:val="en-US"/>
          </w:rPr>
          <w:t xml:space="preserve">        Get Object Class Handle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29" w:author="Mauget, Régis" w:date="2017-11-20T16:42:00Z"/>
          <w:rFonts w:ascii="Courier New" w:hAnsi="Courier New" w:cs="Courier New"/>
          <w:noProof/>
          <w:sz w:val="14"/>
          <w:szCs w:val="14"/>
          <w:lang w:val="en-US"/>
        </w:rPr>
      </w:pPr>
      <w:ins w:id="430" w:author="Mauget, Régis" w:date="2017-11-20T16:42:00Z">
        <w:r w:rsidRPr="00AB25FC">
          <w:rPr>
            <w:rFonts w:ascii="Courier New" w:hAnsi="Courier New" w:cs="Courier New"/>
            <w:noProof/>
            <w:sz w:val="14"/>
            <w:szCs w:val="14"/>
            <w:lang w:val="en-US"/>
          </w:rPr>
          <w:t xml:space="preserve">        Get Object Class Name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31" w:author="Mauget, Régis" w:date="2017-11-20T16:42:00Z"/>
          <w:rFonts w:ascii="Courier New" w:hAnsi="Courier New" w:cs="Courier New"/>
          <w:noProof/>
          <w:sz w:val="14"/>
          <w:szCs w:val="14"/>
          <w:lang w:val="en-US"/>
        </w:rPr>
      </w:pPr>
      <w:ins w:id="432" w:author="Mauget, Régis" w:date="2017-11-20T16:42:00Z">
        <w:r w:rsidRPr="00AB25FC">
          <w:rPr>
            <w:rFonts w:ascii="Courier New" w:hAnsi="Courier New" w:cs="Courier New"/>
            <w:noProof/>
            <w:sz w:val="14"/>
            <w:szCs w:val="14"/>
            <w:lang w:val="en-US"/>
          </w:rPr>
          <w:t xml:space="preserve">        Get Known Object Class Handle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33" w:author="Mauget, Régis" w:date="2017-11-20T16:42:00Z"/>
          <w:rFonts w:ascii="Courier New" w:hAnsi="Courier New" w:cs="Courier New"/>
          <w:noProof/>
          <w:sz w:val="14"/>
          <w:szCs w:val="14"/>
          <w:lang w:val="en-US"/>
        </w:rPr>
      </w:pPr>
      <w:ins w:id="434" w:author="Mauget, Régis" w:date="2017-11-20T16:42:00Z">
        <w:r w:rsidRPr="00AB25FC">
          <w:rPr>
            <w:rFonts w:ascii="Courier New" w:hAnsi="Courier New" w:cs="Courier New"/>
            <w:noProof/>
            <w:sz w:val="14"/>
            <w:szCs w:val="14"/>
            <w:lang w:val="en-US"/>
          </w:rPr>
          <w:t xml:space="preserve">        Get Object Instance Handle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35" w:author="Mauget, Régis" w:date="2017-11-20T16:42:00Z"/>
          <w:rFonts w:ascii="Courier New" w:hAnsi="Courier New" w:cs="Courier New"/>
          <w:noProof/>
          <w:sz w:val="14"/>
          <w:szCs w:val="14"/>
          <w:lang w:val="en-US"/>
        </w:rPr>
      </w:pPr>
      <w:ins w:id="436" w:author="Mauget, Régis" w:date="2017-11-20T16:42:00Z">
        <w:r w:rsidRPr="00AB25FC">
          <w:rPr>
            <w:rFonts w:ascii="Courier New" w:hAnsi="Courier New" w:cs="Courier New"/>
            <w:noProof/>
            <w:sz w:val="14"/>
            <w:szCs w:val="14"/>
            <w:lang w:val="en-US"/>
          </w:rPr>
          <w:t xml:space="preserve">        Get Object Instance Name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37" w:author="Mauget, Régis" w:date="2017-11-20T16:42:00Z"/>
          <w:rFonts w:ascii="Courier New" w:hAnsi="Courier New" w:cs="Courier New"/>
          <w:noProof/>
          <w:sz w:val="14"/>
          <w:szCs w:val="14"/>
          <w:lang w:val="en-US"/>
        </w:rPr>
      </w:pPr>
      <w:ins w:id="438" w:author="Mauget, Régis" w:date="2017-11-20T16:42:00Z">
        <w:r w:rsidRPr="00AB25FC">
          <w:rPr>
            <w:rFonts w:ascii="Courier New" w:hAnsi="Courier New" w:cs="Courier New"/>
            <w:noProof/>
            <w:sz w:val="14"/>
            <w:szCs w:val="14"/>
            <w:lang w:val="en-US"/>
          </w:rPr>
          <w:t xml:space="preserve">        Get Attribute Handle                                 5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39" w:author="Mauget, Régis" w:date="2017-11-20T16:42:00Z"/>
          <w:rFonts w:ascii="Courier New" w:hAnsi="Courier New" w:cs="Courier New"/>
          <w:noProof/>
          <w:sz w:val="14"/>
          <w:szCs w:val="14"/>
          <w:lang w:val="en-US"/>
        </w:rPr>
      </w:pPr>
      <w:ins w:id="440" w:author="Mauget, Régis" w:date="2017-11-20T16:42:00Z">
        <w:r w:rsidRPr="00AB25FC">
          <w:rPr>
            <w:rFonts w:ascii="Courier New" w:hAnsi="Courier New" w:cs="Courier New"/>
            <w:noProof/>
            <w:sz w:val="14"/>
            <w:szCs w:val="14"/>
            <w:lang w:val="en-US"/>
          </w:rPr>
          <w:t xml:space="preserve">        Get Attribute Name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41" w:author="Mauget, Régis" w:date="2017-11-20T16:42:00Z"/>
          <w:rFonts w:ascii="Courier New" w:hAnsi="Courier New" w:cs="Courier New"/>
          <w:noProof/>
          <w:sz w:val="14"/>
          <w:szCs w:val="14"/>
          <w:lang w:val="en-US"/>
        </w:rPr>
      </w:pPr>
      <w:ins w:id="442" w:author="Mauget, Régis" w:date="2017-11-20T16:42:00Z">
        <w:r w:rsidRPr="00AB25FC">
          <w:rPr>
            <w:rFonts w:ascii="Courier New" w:hAnsi="Courier New" w:cs="Courier New"/>
            <w:noProof/>
            <w:sz w:val="14"/>
            <w:szCs w:val="14"/>
            <w:lang w:val="en-US"/>
          </w:rPr>
          <w:t xml:space="preserve">        Get Update Rate Value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43" w:author="Mauget, Régis" w:date="2017-11-20T16:42:00Z"/>
          <w:rFonts w:ascii="Courier New" w:hAnsi="Courier New" w:cs="Courier New"/>
          <w:noProof/>
          <w:sz w:val="14"/>
          <w:szCs w:val="14"/>
          <w:lang w:val="en-US"/>
        </w:rPr>
      </w:pPr>
      <w:ins w:id="444" w:author="Mauget, Régis" w:date="2017-11-20T16:42:00Z">
        <w:r w:rsidRPr="00AB25FC">
          <w:rPr>
            <w:rFonts w:ascii="Courier New" w:hAnsi="Courier New" w:cs="Courier New"/>
            <w:noProof/>
            <w:sz w:val="14"/>
            <w:szCs w:val="14"/>
            <w:lang w:val="en-US"/>
          </w:rPr>
          <w:t xml:space="preserve">        Get Update Rate Value For Attribute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45" w:author="Mauget, Régis" w:date="2017-11-20T16:42:00Z"/>
          <w:rFonts w:ascii="Courier New" w:hAnsi="Courier New" w:cs="Courier New"/>
          <w:noProof/>
          <w:sz w:val="14"/>
          <w:szCs w:val="14"/>
          <w:lang w:val="en-US"/>
        </w:rPr>
      </w:pPr>
      <w:ins w:id="446" w:author="Mauget, Régis" w:date="2017-11-20T16:42:00Z">
        <w:r w:rsidRPr="00AB25FC">
          <w:rPr>
            <w:rFonts w:ascii="Courier New" w:hAnsi="Courier New" w:cs="Courier New"/>
            <w:noProof/>
            <w:sz w:val="14"/>
            <w:szCs w:val="14"/>
            <w:lang w:val="en-US"/>
          </w:rPr>
          <w:t xml:space="preserve">        Get Interaction Class Handle                         1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47" w:author="Mauget, Régis" w:date="2017-11-20T16:42:00Z"/>
          <w:rFonts w:ascii="Courier New" w:hAnsi="Courier New" w:cs="Courier New"/>
          <w:noProof/>
          <w:sz w:val="14"/>
          <w:szCs w:val="14"/>
          <w:lang w:val="en-US"/>
        </w:rPr>
      </w:pPr>
      <w:ins w:id="448" w:author="Mauget, Régis" w:date="2017-11-20T16:42:00Z">
        <w:r w:rsidRPr="00AB25FC">
          <w:rPr>
            <w:rFonts w:ascii="Courier New" w:hAnsi="Courier New" w:cs="Courier New"/>
            <w:noProof/>
            <w:sz w:val="14"/>
            <w:szCs w:val="14"/>
            <w:lang w:val="en-US"/>
          </w:rPr>
          <w:t xml:space="preserve">        Get Interaction Class Name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49" w:author="Mauget, Régis" w:date="2017-11-20T16:42:00Z"/>
          <w:rFonts w:ascii="Courier New" w:hAnsi="Courier New" w:cs="Courier New"/>
          <w:noProof/>
          <w:sz w:val="14"/>
          <w:szCs w:val="14"/>
          <w:lang w:val="en-US"/>
        </w:rPr>
      </w:pPr>
      <w:ins w:id="450" w:author="Mauget, Régis" w:date="2017-11-20T16:42:00Z">
        <w:r w:rsidRPr="00AB25FC">
          <w:rPr>
            <w:rFonts w:ascii="Courier New" w:hAnsi="Courier New" w:cs="Courier New"/>
            <w:noProof/>
            <w:sz w:val="14"/>
            <w:szCs w:val="14"/>
            <w:lang w:val="en-US"/>
          </w:rPr>
          <w:t xml:space="preserve">        Get Parameter Handle                                 13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51" w:author="Mauget, Régis" w:date="2017-11-20T16:42:00Z"/>
          <w:rFonts w:ascii="Courier New" w:hAnsi="Courier New" w:cs="Courier New"/>
          <w:noProof/>
          <w:sz w:val="14"/>
          <w:szCs w:val="14"/>
          <w:lang w:val="en-US"/>
        </w:rPr>
      </w:pPr>
      <w:ins w:id="452" w:author="Mauget, Régis" w:date="2017-11-20T16:42:00Z">
        <w:r w:rsidRPr="00AB25FC">
          <w:rPr>
            <w:rFonts w:ascii="Courier New" w:hAnsi="Courier New" w:cs="Courier New"/>
            <w:noProof/>
            <w:sz w:val="14"/>
            <w:szCs w:val="14"/>
            <w:lang w:val="en-US"/>
          </w:rPr>
          <w:t xml:space="preserve">        Get Parameter Name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53" w:author="Mauget, Régis" w:date="2017-11-20T16:42:00Z"/>
          <w:rFonts w:ascii="Courier New" w:hAnsi="Courier New" w:cs="Courier New"/>
          <w:noProof/>
          <w:sz w:val="14"/>
          <w:szCs w:val="14"/>
          <w:lang w:val="en-US"/>
        </w:rPr>
      </w:pPr>
      <w:ins w:id="454" w:author="Mauget, Régis" w:date="2017-11-20T16:42:00Z">
        <w:r w:rsidRPr="00AB25FC">
          <w:rPr>
            <w:rFonts w:ascii="Courier New" w:hAnsi="Courier New" w:cs="Courier New"/>
            <w:noProof/>
            <w:sz w:val="14"/>
            <w:szCs w:val="14"/>
            <w:lang w:val="en-US"/>
          </w:rPr>
          <w:t xml:space="preserve">        Get Order Type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55" w:author="Mauget, Régis" w:date="2017-11-20T16:42:00Z"/>
          <w:rFonts w:ascii="Courier New" w:hAnsi="Courier New" w:cs="Courier New"/>
          <w:noProof/>
          <w:sz w:val="14"/>
          <w:szCs w:val="14"/>
          <w:lang w:val="en-US"/>
        </w:rPr>
      </w:pPr>
      <w:ins w:id="456" w:author="Mauget, Régis" w:date="2017-11-20T16:42:00Z">
        <w:r w:rsidRPr="00AB25FC">
          <w:rPr>
            <w:rFonts w:ascii="Courier New" w:hAnsi="Courier New" w:cs="Courier New"/>
            <w:noProof/>
            <w:sz w:val="14"/>
            <w:szCs w:val="14"/>
            <w:lang w:val="en-US"/>
          </w:rPr>
          <w:t xml:space="preserve">        Get Order Name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57" w:author="Mauget, Régis" w:date="2017-11-20T16:42:00Z"/>
          <w:rFonts w:ascii="Courier New" w:hAnsi="Courier New" w:cs="Courier New"/>
          <w:noProof/>
          <w:sz w:val="14"/>
          <w:szCs w:val="14"/>
          <w:lang w:val="en-US"/>
        </w:rPr>
      </w:pPr>
      <w:ins w:id="458" w:author="Mauget, Régis" w:date="2017-11-20T16:42:00Z">
        <w:r w:rsidRPr="00AB25FC">
          <w:rPr>
            <w:rFonts w:ascii="Courier New" w:hAnsi="Courier New" w:cs="Courier New"/>
            <w:noProof/>
            <w:sz w:val="14"/>
            <w:szCs w:val="14"/>
            <w:lang w:val="en-US"/>
          </w:rPr>
          <w:t xml:space="preserve">        Get Transportation Type Handle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59" w:author="Mauget, Régis" w:date="2017-11-20T16:42:00Z"/>
          <w:rFonts w:ascii="Courier New" w:hAnsi="Courier New" w:cs="Courier New"/>
          <w:noProof/>
          <w:sz w:val="14"/>
          <w:szCs w:val="14"/>
          <w:lang w:val="en-US"/>
        </w:rPr>
      </w:pPr>
      <w:ins w:id="460" w:author="Mauget, Régis" w:date="2017-11-20T16:42:00Z">
        <w:r w:rsidRPr="00AB25FC">
          <w:rPr>
            <w:rFonts w:ascii="Courier New" w:hAnsi="Courier New" w:cs="Courier New"/>
            <w:noProof/>
            <w:sz w:val="14"/>
            <w:szCs w:val="14"/>
            <w:lang w:val="en-US"/>
          </w:rPr>
          <w:t xml:space="preserve">        Get Transportation Type Name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61" w:author="Mauget, Régis" w:date="2017-11-20T16:42:00Z"/>
          <w:rFonts w:ascii="Courier New" w:hAnsi="Courier New" w:cs="Courier New"/>
          <w:noProof/>
          <w:sz w:val="14"/>
          <w:szCs w:val="14"/>
          <w:lang w:val="en-US"/>
        </w:rPr>
      </w:pPr>
      <w:ins w:id="462" w:author="Mauget, Régis" w:date="2017-11-20T16:42:00Z">
        <w:r w:rsidRPr="00AB25FC">
          <w:rPr>
            <w:rFonts w:ascii="Courier New" w:hAnsi="Courier New" w:cs="Courier New"/>
            <w:noProof/>
            <w:sz w:val="14"/>
            <w:szCs w:val="14"/>
            <w:lang w:val="en-US"/>
          </w:rPr>
          <w:t xml:space="preserve">        Get Available Dimensions For Class Attribute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63" w:author="Mauget, Régis" w:date="2017-11-20T16:42:00Z"/>
          <w:rFonts w:ascii="Courier New" w:hAnsi="Courier New" w:cs="Courier New"/>
          <w:noProof/>
          <w:sz w:val="14"/>
          <w:szCs w:val="14"/>
          <w:lang w:val="en-US"/>
        </w:rPr>
      </w:pPr>
      <w:ins w:id="464" w:author="Mauget, Régis" w:date="2017-11-20T16:42:00Z">
        <w:r w:rsidRPr="00AB25FC">
          <w:rPr>
            <w:rFonts w:ascii="Courier New" w:hAnsi="Courier New" w:cs="Courier New"/>
            <w:noProof/>
            <w:sz w:val="14"/>
            <w:szCs w:val="14"/>
            <w:lang w:val="en-US"/>
          </w:rPr>
          <w:t xml:space="preserve">        Get Available Dimensions For Interaction Class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65" w:author="Mauget, Régis" w:date="2017-11-20T16:42:00Z"/>
          <w:rFonts w:ascii="Courier New" w:hAnsi="Courier New" w:cs="Courier New"/>
          <w:noProof/>
          <w:sz w:val="14"/>
          <w:szCs w:val="14"/>
          <w:lang w:val="en-US"/>
        </w:rPr>
      </w:pPr>
      <w:ins w:id="466" w:author="Mauget, Régis" w:date="2017-11-20T16:42:00Z">
        <w:r w:rsidRPr="00AB25FC">
          <w:rPr>
            <w:rFonts w:ascii="Courier New" w:hAnsi="Courier New" w:cs="Courier New"/>
            <w:noProof/>
            <w:sz w:val="14"/>
            <w:szCs w:val="14"/>
            <w:lang w:val="en-US"/>
          </w:rPr>
          <w:t xml:space="preserve">        Get Dimension Handle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67" w:author="Mauget, Régis" w:date="2017-11-20T16:42:00Z"/>
          <w:rFonts w:ascii="Courier New" w:hAnsi="Courier New" w:cs="Courier New"/>
          <w:noProof/>
          <w:sz w:val="14"/>
          <w:szCs w:val="14"/>
          <w:lang w:val="en-US"/>
        </w:rPr>
      </w:pPr>
      <w:ins w:id="468" w:author="Mauget, Régis" w:date="2017-11-20T16:42:00Z">
        <w:r w:rsidRPr="00AB25FC">
          <w:rPr>
            <w:rFonts w:ascii="Courier New" w:hAnsi="Courier New" w:cs="Courier New"/>
            <w:noProof/>
            <w:sz w:val="14"/>
            <w:szCs w:val="14"/>
            <w:lang w:val="en-US"/>
          </w:rPr>
          <w:t xml:space="preserve">        Get Dimension Name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69" w:author="Mauget, Régis" w:date="2017-11-20T16:42:00Z"/>
          <w:rFonts w:ascii="Courier New" w:hAnsi="Courier New" w:cs="Courier New"/>
          <w:noProof/>
          <w:sz w:val="14"/>
          <w:szCs w:val="14"/>
          <w:lang w:val="en-US"/>
        </w:rPr>
      </w:pPr>
      <w:ins w:id="470" w:author="Mauget, Régis" w:date="2017-11-20T16:42:00Z">
        <w:r w:rsidRPr="00AB25FC">
          <w:rPr>
            <w:rFonts w:ascii="Courier New" w:hAnsi="Courier New" w:cs="Courier New"/>
            <w:noProof/>
            <w:sz w:val="14"/>
            <w:szCs w:val="14"/>
            <w:lang w:val="en-US"/>
          </w:rPr>
          <w:t xml:space="preserve">        Get Dimension Upper Bound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71" w:author="Mauget, Régis" w:date="2017-11-20T16:42:00Z"/>
          <w:rFonts w:ascii="Courier New" w:hAnsi="Courier New" w:cs="Courier New"/>
          <w:noProof/>
          <w:sz w:val="14"/>
          <w:szCs w:val="14"/>
          <w:lang w:val="en-US"/>
        </w:rPr>
      </w:pPr>
      <w:ins w:id="472" w:author="Mauget, Régis" w:date="2017-11-20T16:42:00Z">
        <w:r w:rsidRPr="00AB25FC">
          <w:rPr>
            <w:rFonts w:ascii="Courier New" w:hAnsi="Courier New" w:cs="Courier New"/>
            <w:noProof/>
            <w:sz w:val="14"/>
            <w:szCs w:val="14"/>
            <w:lang w:val="en-US"/>
          </w:rPr>
          <w:t xml:space="preserve">        Get Dimension Handle Set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73" w:author="Mauget, Régis" w:date="2017-11-20T16:42:00Z"/>
          <w:rFonts w:ascii="Courier New" w:hAnsi="Courier New" w:cs="Courier New"/>
          <w:noProof/>
          <w:sz w:val="14"/>
          <w:szCs w:val="14"/>
          <w:lang w:val="en-US"/>
        </w:rPr>
      </w:pPr>
      <w:ins w:id="474" w:author="Mauget, Régis" w:date="2017-11-20T16:42:00Z">
        <w:r w:rsidRPr="00AB25FC">
          <w:rPr>
            <w:rFonts w:ascii="Courier New" w:hAnsi="Courier New" w:cs="Courier New"/>
            <w:noProof/>
            <w:sz w:val="14"/>
            <w:szCs w:val="14"/>
            <w:lang w:val="en-US"/>
          </w:rPr>
          <w:t xml:space="preserve">        Get Range Bounds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75" w:author="Mauget, Régis" w:date="2017-11-20T16:42:00Z"/>
          <w:rFonts w:ascii="Courier New" w:hAnsi="Courier New" w:cs="Courier New"/>
          <w:noProof/>
          <w:sz w:val="14"/>
          <w:szCs w:val="14"/>
          <w:lang w:val="en-US"/>
        </w:rPr>
      </w:pPr>
      <w:ins w:id="476" w:author="Mauget, Régis" w:date="2017-11-20T16:42:00Z">
        <w:r w:rsidRPr="00AB25FC">
          <w:rPr>
            <w:rFonts w:ascii="Courier New" w:hAnsi="Courier New" w:cs="Courier New"/>
            <w:noProof/>
            <w:sz w:val="14"/>
            <w:szCs w:val="14"/>
            <w:lang w:val="en-US"/>
          </w:rPr>
          <w:t xml:space="preserve">        Set Range Bounds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77" w:author="Mauget, Régis" w:date="2017-11-20T16:42:00Z"/>
          <w:rFonts w:ascii="Courier New" w:hAnsi="Courier New" w:cs="Courier New"/>
          <w:noProof/>
          <w:sz w:val="14"/>
          <w:szCs w:val="14"/>
          <w:lang w:val="en-US"/>
        </w:rPr>
      </w:pPr>
      <w:ins w:id="478" w:author="Mauget, Régis" w:date="2017-11-20T16:42:00Z">
        <w:r w:rsidRPr="00AB25FC">
          <w:rPr>
            <w:rFonts w:ascii="Courier New" w:hAnsi="Courier New" w:cs="Courier New"/>
            <w:noProof/>
            <w:sz w:val="14"/>
            <w:szCs w:val="14"/>
            <w:lang w:val="en-US"/>
          </w:rPr>
          <w:t xml:space="preserve">        Normalize Federate Handle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79" w:author="Mauget, Régis" w:date="2017-11-20T16:42:00Z"/>
          <w:rFonts w:ascii="Courier New" w:hAnsi="Courier New" w:cs="Courier New"/>
          <w:noProof/>
          <w:sz w:val="14"/>
          <w:szCs w:val="14"/>
          <w:lang w:val="en-US"/>
        </w:rPr>
      </w:pPr>
      <w:ins w:id="480" w:author="Mauget, Régis" w:date="2017-11-20T16:42:00Z">
        <w:r w:rsidRPr="00AB25FC">
          <w:rPr>
            <w:rFonts w:ascii="Courier New" w:hAnsi="Courier New" w:cs="Courier New"/>
            <w:noProof/>
            <w:sz w:val="14"/>
            <w:szCs w:val="14"/>
            <w:lang w:val="en-US"/>
          </w:rPr>
          <w:t xml:space="preserve">        Normalize Service Group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81" w:author="Mauget, Régis" w:date="2017-11-20T16:42:00Z"/>
          <w:rFonts w:ascii="Courier New" w:hAnsi="Courier New" w:cs="Courier New"/>
          <w:noProof/>
          <w:sz w:val="14"/>
          <w:szCs w:val="14"/>
          <w:lang w:val="en-US"/>
        </w:rPr>
      </w:pPr>
      <w:ins w:id="482" w:author="Mauget, Régis" w:date="2017-11-20T16:42:00Z">
        <w:r w:rsidRPr="00AB25FC">
          <w:rPr>
            <w:rFonts w:ascii="Courier New" w:hAnsi="Courier New" w:cs="Courier New"/>
            <w:noProof/>
            <w:sz w:val="14"/>
            <w:szCs w:val="14"/>
            <w:lang w:val="en-US"/>
          </w:rPr>
          <w:t xml:space="preserve">        Enable Object Class Relevance Advisory Switch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83" w:author="Mauget, Régis" w:date="2017-11-20T16:42:00Z"/>
          <w:rFonts w:ascii="Courier New" w:hAnsi="Courier New" w:cs="Courier New"/>
          <w:noProof/>
          <w:sz w:val="14"/>
          <w:szCs w:val="14"/>
          <w:lang w:val="en-US"/>
        </w:rPr>
      </w:pPr>
      <w:ins w:id="484" w:author="Mauget, Régis" w:date="2017-11-20T16:42:00Z">
        <w:r w:rsidRPr="00AB25FC">
          <w:rPr>
            <w:rFonts w:ascii="Courier New" w:hAnsi="Courier New" w:cs="Courier New"/>
            <w:noProof/>
            <w:sz w:val="14"/>
            <w:szCs w:val="14"/>
            <w:lang w:val="en-US"/>
          </w:rPr>
          <w:t xml:space="preserve">        Disable Object Class Relevance Advisory Switch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85" w:author="Mauget, Régis" w:date="2017-11-20T16:42:00Z"/>
          <w:rFonts w:ascii="Courier New" w:hAnsi="Courier New" w:cs="Courier New"/>
          <w:noProof/>
          <w:sz w:val="14"/>
          <w:szCs w:val="14"/>
          <w:lang w:val="en-US"/>
        </w:rPr>
      </w:pPr>
      <w:ins w:id="486" w:author="Mauget, Régis" w:date="2017-11-20T16:42:00Z">
        <w:r w:rsidRPr="00AB25FC">
          <w:rPr>
            <w:rFonts w:ascii="Courier New" w:hAnsi="Courier New" w:cs="Courier New"/>
            <w:noProof/>
            <w:sz w:val="14"/>
            <w:szCs w:val="14"/>
            <w:lang w:val="en-US"/>
          </w:rPr>
          <w:t xml:space="preserve">        Enable Attribute Relevance Advisory Switch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87" w:author="Mauget, Régis" w:date="2017-11-20T16:42:00Z"/>
          <w:rFonts w:ascii="Courier New" w:hAnsi="Courier New" w:cs="Courier New"/>
          <w:noProof/>
          <w:sz w:val="14"/>
          <w:szCs w:val="14"/>
          <w:lang w:val="en-US"/>
        </w:rPr>
      </w:pPr>
      <w:ins w:id="488" w:author="Mauget, Régis" w:date="2017-11-20T16:42:00Z">
        <w:r w:rsidRPr="00AB25FC">
          <w:rPr>
            <w:rFonts w:ascii="Courier New" w:hAnsi="Courier New" w:cs="Courier New"/>
            <w:noProof/>
            <w:sz w:val="14"/>
            <w:szCs w:val="14"/>
            <w:lang w:val="en-US"/>
          </w:rPr>
          <w:t xml:space="preserve">        Disable Attribute Relevance Advisory Switch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89" w:author="Mauget, Régis" w:date="2017-11-20T16:42:00Z"/>
          <w:rFonts w:ascii="Courier New" w:hAnsi="Courier New" w:cs="Courier New"/>
          <w:noProof/>
          <w:sz w:val="14"/>
          <w:szCs w:val="14"/>
          <w:lang w:val="en-US"/>
        </w:rPr>
      </w:pPr>
      <w:ins w:id="490" w:author="Mauget, Régis" w:date="2017-11-20T16:42:00Z">
        <w:r w:rsidRPr="00AB25FC">
          <w:rPr>
            <w:rFonts w:ascii="Courier New" w:hAnsi="Courier New" w:cs="Courier New"/>
            <w:noProof/>
            <w:sz w:val="14"/>
            <w:szCs w:val="14"/>
            <w:lang w:val="en-US"/>
          </w:rPr>
          <w:t xml:space="preserve">        Enable Attribute Scope Advisory Switch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91" w:author="Mauget, Régis" w:date="2017-11-20T16:42:00Z"/>
          <w:rFonts w:ascii="Courier New" w:hAnsi="Courier New" w:cs="Courier New"/>
          <w:noProof/>
          <w:sz w:val="14"/>
          <w:szCs w:val="14"/>
          <w:lang w:val="en-US"/>
        </w:rPr>
      </w:pPr>
      <w:ins w:id="492" w:author="Mauget, Régis" w:date="2017-11-20T16:42:00Z">
        <w:r w:rsidRPr="00AB25FC">
          <w:rPr>
            <w:rFonts w:ascii="Courier New" w:hAnsi="Courier New" w:cs="Courier New"/>
            <w:noProof/>
            <w:sz w:val="14"/>
            <w:szCs w:val="14"/>
            <w:lang w:val="en-US"/>
          </w:rPr>
          <w:t xml:space="preserve">        Disable Attribute Scope Advisory Switch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93" w:author="Mauget, Régis" w:date="2017-11-20T16:42:00Z"/>
          <w:rFonts w:ascii="Courier New" w:hAnsi="Courier New" w:cs="Courier New"/>
          <w:noProof/>
          <w:sz w:val="14"/>
          <w:szCs w:val="14"/>
          <w:lang w:val="en-US"/>
        </w:rPr>
      </w:pPr>
      <w:ins w:id="494" w:author="Mauget, Régis" w:date="2017-11-20T16:42:00Z">
        <w:r w:rsidRPr="00AB25FC">
          <w:rPr>
            <w:rFonts w:ascii="Courier New" w:hAnsi="Courier New" w:cs="Courier New"/>
            <w:noProof/>
            <w:sz w:val="14"/>
            <w:szCs w:val="14"/>
            <w:lang w:val="en-US"/>
          </w:rPr>
          <w:t xml:space="preserve">        Enable Interaction Relevance Advisory Switch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95" w:author="Mauget, Régis" w:date="2017-11-20T16:42:00Z"/>
          <w:rFonts w:ascii="Courier New" w:hAnsi="Courier New" w:cs="Courier New"/>
          <w:noProof/>
          <w:sz w:val="14"/>
          <w:szCs w:val="14"/>
          <w:lang w:val="en-US"/>
        </w:rPr>
      </w:pPr>
      <w:ins w:id="496" w:author="Mauget, Régis" w:date="2017-11-20T16:42:00Z">
        <w:r w:rsidRPr="00AB25FC">
          <w:rPr>
            <w:rFonts w:ascii="Courier New" w:hAnsi="Courier New" w:cs="Courier New"/>
            <w:noProof/>
            <w:sz w:val="14"/>
            <w:szCs w:val="14"/>
            <w:lang w:val="en-US"/>
          </w:rPr>
          <w:t xml:space="preserve">        Disable Interaction Relevance Advisory Switch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97" w:author="Mauget, Régis" w:date="2017-11-20T16:42:00Z"/>
          <w:rFonts w:ascii="Courier New" w:hAnsi="Courier New" w:cs="Courier New"/>
          <w:noProof/>
          <w:sz w:val="14"/>
          <w:szCs w:val="14"/>
          <w:lang w:val="en-US"/>
        </w:rPr>
      </w:pPr>
      <w:ins w:id="498" w:author="Mauget, Régis" w:date="2017-11-20T16:42:00Z">
        <w:r w:rsidRPr="00AB25FC">
          <w:rPr>
            <w:rFonts w:ascii="Courier New" w:hAnsi="Courier New" w:cs="Courier New"/>
            <w:noProof/>
            <w:sz w:val="14"/>
            <w:szCs w:val="14"/>
            <w:lang w:val="en-US"/>
          </w:rPr>
          <w:t xml:space="preserve">        Evoke Callback                                       0     R : NotExpectedNotSeen (D : NotExpectedNotSeen)</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499" w:author="Mauget, Régis" w:date="2017-11-20T16:42:00Z"/>
          <w:rFonts w:ascii="Courier New" w:hAnsi="Courier New" w:cs="Courier New"/>
          <w:noProof/>
          <w:sz w:val="14"/>
          <w:szCs w:val="14"/>
          <w:lang w:val="en-US"/>
        </w:rPr>
      </w:pPr>
      <w:ins w:id="500" w:author="Mauget, Régis" w:date="2017-11-20T16:42:00Z">
        <w:r w:rsidRPr="00AB25FC">
          <w:rPr>
            <w:rFonts w:ascii="Courier New" w:hAnsi="Courier New" w:cs="Courier New"/>
            <w:noProof/>
            <w:sz w:val="14"/>
            <w:szCs w:val="14"/>
            <w:lang w:val="en-US"/>
          </w:rPr>
          <w:t xml:space="preserve">        Evoke Multiple Callbacks                             23    R : ExpectedSeen (D : ExpectedNotSeen)       </w:t>
        </w:r>
      </w:ins>
    </w:p>
    <w:p w:rsidR="00AB25FC" w:rsidRPr="00AB25FC"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ins w:id="501" w:author="Mauget, Régis" w:date="2017-11-20T16:42:00Z"/>
          <w:rFonts w:ascii="Courier New" w:hAnsi="Courier New" w:cs="Courier New"/>
          <w:noProof/>
          <w:sz w:val="14"/>
          <w:szCs w:val="14"/>
          <w:lang w:val="en-US"/>
        </w:rPr>
      </w:pPr>
      <w:ins w:id="502" w:author="Mauget, Régis" w:date="2017-11-20T16:42:00Z">
        <w:r w:rsidRPr="00AB25FC">
          <w:rPr>
            <w:rFonts w:ascii="Courier New" w:hAnsi="Courier New" w:cs="Courier New"/>
            <w:noProof/>
            <w:sz w:val="14"/>
            <w:szCs w:val="14"/>
            <w:lang w:val="en-US"/>
          </w:rPr>
          <w:t xml:space="preserve">        Enable Callbacks                                     0     R : NotExpectedNotSeen (D : NotExpectedNotSeen)</w:t>
        </w:r>
      </w:ins>
    </w:p>
    <w:p w:rsidR="00451C3B" w:rsidRPr="00BE34C9" w:rsidRDefault="00AB25FC" w:rsidP="00AB25FC">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b/>
          <w:noProof/>
          <w:sz w:val="14"/>
          <w:szCs w:val="14"/>
          <w:lang w:val="en-US"/>
        </w:rPr>
      </w:pPr>
      <w:ins w:id="503" w:author="Mauget, Régis" w:date="2017-11-20T16:42:00Z">
        <w:r w:rsidRPr="00AB25FC">
          <w:rPr>
            <w:rFonts w:ascii="Courier New" w:hAnsi="Courier New" w:cs="Courier New"/>
            <w:noProof/>
            <w:sz w:val="14"/>
            <w:szCs w:val="14"/>
            <w:lang w:val="en-US"/>
          </w:rPr>
          <w:t xml:space="preserve">        Disable Callbacks                                    0     R : NotExpectedNotSeen (D : NotExpectedNotSeen)</w:t>
        </w:r>
      </w:ins>
      <w:bookmarkEnd w:id="134"/>
      <w:r w:rsidR="009E12D8">
        <w:rPr>
          <w:rFonts w:ascii="Courier New" w:hAnsi="Courier New" w:cs="Courier New"/>
          <w:noProof/>
          <w:sz w:val="14"/>
          <w:szCs w:val="14"/>
          <w:lang w:val="en-US"/>
        </w:rPr>
        <w:t xml:space="preserve">               </w:t>
      </w:r>
    </w:p>
    <w:p w:rsidR="00645D73" w:rsidRPr="00BE34C9" w:rsidRDefault="00645D73" w:rsidP="00645D73">
      <w:pPr>
        <w:rPr>
          <w:lang w:val="en-US"/>
        </w:rPr>
      </w:pPr>
    </w:p>
    <w:p w:rsidR="00632013" w:rsidRPr="00BE34C9" w:rsidRDefault="00632013" w:rsidP="00632013">
      <w:pPr>
        <w:rPr>
          <w:lang w:val="en-US"/>
        </w:rPr>
      </w:pPr>
    </w:p>
    <w:p w:rsidR="00D24011" w:rsidRDefault="00D24011">
      <w:pPr>
        <w:spacing w:before="0" w:after="0"/>
        <w:jc w:val="left"/>
        <w:rPr>
          <w:b/>
          <w:caps/>
          <w:color w:val="0000FF"/>
          <w:sz w:val="24"/>
          <w:u w:color="C0C0C0"/>
          <w:lang w:val="en-US"/>
        </w:rPr>
      </w:pPr>
      <w:bookmarkStart w:id="504" w:name="_Ref479170387"/>
      <w:bookmarkEnd w:id="55"/>
      <w:bookmarkEnd w:id="56"/>
      <w:r>
        <w:rPr>
          <w:lang w:val="en-US"/>
        </w:rPr>
        <w:br w:type="page"/>
      </w:r>
    </w:p>
    <w:p w:rsidR="001A2F4C" w:rsidRPr="00BE34C9" w:rsidRDefault="009E12D8" w:rsidP="00B87C1F">
      <w:pPr>
        <w:pStyle w:val="Titre1"/>
        <w:rPr>
          <w:lang w:val="en-US"/>
        </w:rPr>
      </w:pPr>
      <w:bookmarkStart w:id="505" w:name="_Ref480559341"/>
      <w:bookmarkStart w:id="506" w:name="_Toc499030289"/>
      <w:r w:rsidRPr="009E12D8">
        <w:rPr>
          <w:lang w:val="en-US"/>
        </w:rPr>
        <w:lastRenderedPageBreak/>
        <w:t>Hardware resources</w:t>
      </w:r>
      <w:bookmarkEnd w:id="504"/>
      <w:bookmarkEnd w:id="505"/>
      <w:bookmarkEnd w:id="506"/>
    </w:p>
    <w:p w:rsidR="00096F8E" w:rsidRPr="00BE34C9" w:rsidRDefault="009E12D8" w:rsidP="002C4AFC">
      <w:pPr>
        <w:tabs>
          <w:tab w:val="left" w:pos="4111"/>
        </w:tabs>
        <w:rPr>
          <w:lang w:val="en-US"/>
        </w:rPr>
      </w:pPr>
      <w:r w:rsidRPr="009E12D8">
        <w:rPr>
          <w:lang w:val="en-US"/>
        </w:rPr>
        <w:t>The resources required to execute the ETC</w:t>
      </w:r>
      <w:r w:rsidR="002C4AFC">
        <w:rPr>
          <w:lang w:val="en-US"/>
        </w:rPr>
        <w:t xml:space="preserve"> FRA</w:t>
      </w:r>
      <w:r w:rsidRPr="009E12D8">
        <w:rPr>
          <w:lang w:val="en-US"/>
        </w:rPr>
        <w:t xml:space="preserve"> are the same as those of FCTT NG.</w:t>
      </w:r>
    </w:p>
    <w:p w:rsidR="00096F8E" w:rsidRPr="00BE34C9" w:rsidRDefault="009E12D8" w:rsidP="00096F8E">
      <w:pPr>
        <w:rPr>
          <w:lang w:val="en-US"/>
        </w:rPr>
      </w:pPr>
      <w:r w:rsidRPr="009E12D8">
        <w:rPr>
          <w:lang w:val="en-US"/>
        </w:rPr>
        <w:t xml:space="preserve">The main resource is the memory, necessary to store the large amount of data </w:t>
      </w:r>
      <w:r w:rsidR="006E5A23">
        <w:rPr>
          <w:lang w:val="en-US"/>
        </w:rPr>
        <w:t>generated by</w:t>
      </w:r>
      <w:r w:rsidRPr="009E12D8">
        <w:rPr>
          <w:lang w:val="en-US"/>
        </w:rPr>
        <w:t xml:space="preserve"> the presence of an ETC FRA in the HLA federation. As a reminder, the use of the Report Service Invocation (RSI) mechanism of </w:t>
      </w:r>
      <w:r w:rsidR="006E5A23" w:rsidRPr="004549BC">
        <w:rPr>
          <w:lang w:val="en-US"/>
        </w:rPr>
        <w:t>HLA</w:t>
      </w:r>
      <w:r w:rsidRPr="009E12D8">
        <w:rPr>
          <w:lang w:val="en-US"/>
        </w:rPr>
        <w:t xml:space="preserve"> MOM / MIM used to collect the information implies that every call made by a federate of the federation (whether </w:t>
      </w:r>
      <w:proofErr w:type="spellStart"/>
      <w:r w:rsidRPr="009E12D8">
        <w:rPr>
          <w:lang w:val="en-US"/>
        </w:rPr>
        <w:t>SuT</w:t>
      </w:r>
      <w:proofErr w:type="spellEnd"/>
      <w:r w:rsidRPr="009E12D8">
        <w:rPr>
          <w:lang w:val="en-US"/>
        </w:rPr>
        <w:t xml:space="preserve"> or not) leads to the receipt of information by an ETC FRA. A filtering is set up to store only the useful data in memory, however, all the information received must be temporarily stored.</w:t>
      </w:r>
    </w:p>
    <w:p w:rsidR="00096F8E" w:rsidRPr="00BE34C9" w:rsidRDefault="009E12D8" w:rsidP="00096F8E">
      <w:pPr>
        <w:rPr>
          <w:lang w:val="en-US"/>
        </w:rPr>
      </w:pPr>
      <w:r w:rsidRPr="009E12D8">
        <w:rPr>
          <w:lang w:val="en-US"/>
        </w:rPr>
        <w:t xml:space="preserve">As a result, the minimum hardware requirements for the </w:t>
      </w:r>
      <w:r w:rsidR="006E5A23">
        <w:rPr>
          <w:lang w:val="en-US"/>
        </w:rPr>
        <w:t>execution</w:t>
      </w:r>
      <w:r w:rsidRPr="009E12D8">
        <w:rPr>
          <w:lang w:val="en-US"/>
        </w:rPr>
        <w:t xml:space="preserve"> of ETC</w:t>
      </w:r>
      <w:r w:rsidR="002C4AFC">
        <w:rPr>
          <w:lang w:val="en-US"/>
        </w:rPr>
        <w:t xml:space="preserve"> FRA</w:t>
      </w:r>
      <w:r w:rsidRPr="009E12D8">
        <w:rPr>
          <w:lang w:val="en-US"/>
        </w:rPr>
        <w:t xml:space="preserve"> are detailed in the following table:</w:t>
      </w:r>
    </w:p>
    <w:p w:rsidR="001A2F4C" w:rsidRPr="00BE34C9" w:rsidRDefault="001A2F4C" w:rsidP="001A2F4C">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8"/>
        <w:gridCol w:w="1843"/>
        <w:gridCol w:w="1984"/>
        <w:gridCol w:w="1806"/>
        <w:gridCol w:w="1956"/>
      </w:tblGrid>
      <w:tr w:rsidR="001A2F4C" w:rsidRPr="00BE34C9" w:rsidTr="0045421F">
        <w:trPr>
          <w:jc w:val="center"/>
        </w:trPr>
        <w:tc>
          <w:tcPr>
            <w:tcW w:w="1638" w:type="dxa"/>
            <w:shd w:val="pct15" w:color="auto" w:fill="auto"/>
          </w:tcPr>
          <w:p w:rsidR="001A2F4C" w:rsidRPr="00BE34C9" w:rsidRDefault="009E12D8" w:rsidP="0035580B">
            <w:pPr>
              <w:rPr>
                <w:lang w:val="en-US"/>
              </w:rPr>
            </w:pPr>
            <w:r w:rsidRPr="009E12D8">
              <w:rPr>
                <w:lang w:val="en-US"/>
              </w:rPr>
              <w:t>Computer type</w:t>
            </w:r>
          </w:p>
        </w:tc>
        <w:tc>
          <w:tcPr>
            <w:tcW w:w="1843" w:type="dxa"/>
            <w:shd w:val="pct15" w:color="auto" w:fill="auto"/>
          </w:tcPr>
          <w:p w:rsidR="001A2F4C" w:rsidRPr="00BE34C9" w:rsidRDefault="009E12D8" w:rsidP="0045421F">
            <w:pPr>
              <w:rPr>
                <w:lang w:val="en-US"/>
              </w:rPr>
            </w:pPr>
            <w:r w:rsidRPr="009E12D8">
              <w:rPr>
                <w:lang w:val="en-US"/>
              </w:rPr>
              <w:t>Processor type</w:t>
            </w:r>
          </w:p>
        </w:tc>
        <w:tc>
          <w:tcPr>
            <w:tcW w:w="1984" w:type="dxa"/>
            <w:shd w:val="pct15" w:color="auto" w:fill="auto"/>
          </w:tcPr>
          <w:p w:rsidR="001A2F4C" w:rsidRPr="00BE34C9" w:rsidRDefault="009E12D8" w:rsidP="0035580B">
            <w:pPr>
              <w:rPr>
                <w:lang w:val="en-US"/>
              </w:rPr>
            </w:pPr>
            <w:r w:rsidRPr="009E12D8">
              <w:rPr>
                <w:lang w:val="en-US"/>
              </w:rPr>
              <w:t>RAM</w:t>
            </w:r>
          </w:p>
        </w:tc>
        <w:tc>
          <w:tcPr>
            <w:tcW w:w="1806" w:type="dxa"/>
            <w:shd w:val="pct15" w:color="auto" w:fill="auto"/>
          </w:tcPr>
          <w:p w:rsidR="001A2F4C" w:rsidRPr="00BE34C9" w:rsidRDefault="009E12D8" w:rsidP="0035580B">
            <w:pPr>
              <w:rPr>
                <w:lang w:val="en-US"/>
              </w:rPr>
            </w:pPr>
            <w:r w:rsidRPr="009E12D8">
              <w:rPr>
                <w:lang w:val="en-US"/>
              </w:rPr>
              <w:t>Disk space</w:t>
            </w:r>
          </w:p>
        </w:tc>
        <w:tc>
          <w:tcPr>
            <w:tcW w:w="1956" w:type="dxa"/>
            <w:shd w:val="pct15" w:color="auto" w:fill="auto"/>
          </w:tcPr>
          <w:p w:rsidR="001A2F4C" w:rsidRPr="00BE34C9" w:rsidRDefault="009E12D8" w:rsidP="0035580B">
            <w:pPr>
              <w:rPr>
                <w:lang w:val="en-US"/>
              </w:rPr>
            </w:pPr>
            <w:r w:rsidRPr="009E12D8">
              <w:rPr>
                <w:lang w:val="en-US"/>
              </w:rPr>
              <w:t>System</w:t>
            </w:r>
          </w:p>
        </w:tc>
      </w:tr>
      <w:tr w:rsidR="001A2F4C" w:rsidRPr="00BE34C9" w:rsidTr="0045421F">
        <w:trPr>
          <w:jc w:val="center"/>
        </w:trPr>
        <w:tc>
          <w:tcPr>
            <w:tcW w:w="1638" w:type="dxa"/>
            <w:tcBorders>
              <w:top w:val="single" w:sz="4" w:space="0" w:color="auto"/>
              <w:left w:val="single" w:sz="4" w:space="0" w:color="auto"/>
              <w:bottom w:val="single" w:sz="4" w:space="0" w:color="auto"/>
              <w:right w:val="single" w:sz="4" w:space="0" w:color="auto"/>
            </w:tcBorders>
          </w:tcPr>
          <w:p w:rsidR="001A2F4C" w:rsidRPr="00BE34C9" w:rsidRDefault="0045421F" w:rsidP="0035580B">
            <w:pPr>
              <w:rPr>
                <w:lang w:val="en-US"/>
              </w:rPr>
            </w:pPr>
            <w:r w:rsidRPr="00BE34C9">
              <w:rPr>
                <w:lang w:val="en-US"/>
              </w:rPr>
              <w:t>Laptop</w:t>
            </w:r>
          </w:p>
        </w:tc>
        <w:tc>
          <w:tcPr>
            <w:tcW w:w="1843" w:type="dxa"/>
            <w:tcBorders>
              <w:top w:val="single" w:sz="4" w:space="0" w:color="auto"/>
              <w:left w:val="single" w:sz="4" w:space="0" w:color="auto"/>
              <w:bottom w:val="single" w:sz="4" w:space="0" w:color="auto"/>
              <w:right w:val="single" w:sz="4" w:space="0" w:color="auto"/>
            </w:tcBorders>
          </w:tcPr>
          <w:p w:rsidR="001A2F4C" w:rsidRPr="00BE34C9" w:rsidRDefault="0045421F" w:rsidP="0045421F">
            <w:pPr>
              <w:rPr>
                <w:lang w:val="en-US"/>
              </w:rPr>
            </w:pPr>
            <w:r w:rsidRPr="00BE34C9">
              <w:rPr>
                <w:lang w:val="en-US"/>
              </w:rPr>
              <w:t>Intel i5</w:t>
            </w:r>
            <w:r w:rsidR="001A2F4C" w:rsidRPr="00BE34C9">
              <w:rPr>
                <w:lang w:val="en-US"/>
              </w:rPr>
              <w:t xml:space="preserve"> </w:t>
            </w:r>
            <w:r w:rsidR="004405A6" w:rsidRPr="00BE34C9">
              <w:rPr>
                <w:lang w:val="en-US"/>
              </w:rPr>
              <w:t>2,5 GHz</w:t>
            </w:r>
          </w:p>
        </w:tc>
        <w:tc>
          <w:tcPr>
            <w:tcW w:w="1984" w:type="dxa"/>
            <w:tcBorders>
              <w:top w:val="single" w:sz="4" w:space="0" w:color="auto"/>
              <w:left w:val="single" w:sz="4" w:space="0" w:color="auto"/>
              <w:bottom w:val="single" w:sz="4" w:space="0" w:color="auto"/>
              <w:right w:val="single" w:sz="4" w:space="0" w:color="auto"/>
            </w:tcBorders>
          </w:tcPr>
          <w:p w:rsidR="001A2F4C" w:rsidRPr="00BE34C9" w:rsidRDefault="001A2F4C" w:rsidP="0045421F">
            <w:pPr>
              <w:rPr>
                <w:lang w:val="en-US"/>
              </w:rPr>
            </w:pPr>
            <w:r w:rsidRPr="00BE34C9">
              <w:rPr>
                <w:lang w:val="en-US"/>
              </w:rPr>
              <w:t>4 G</w:t>
            </w:r>
            <w:r w:rsidR="0045421F" w:rsidRPr="00BE34C9">
              <w:rPr>
                <w:lang w:val="en-US"/>
              </w:rPr>
              <w:t xml:space="preserve">B minimum, </w:t>
            </w:r>
            <w:r w:rsidRPr="00BE34C9">
              <w:rPr>
                <w:lang w:val="en-US"/>
              </w:rPr>
              <w:t>8 G</w:t>
            </w:r>
            <w:r w:rsidR="009E12D8" w:rsidRPr="009E12D8">
              <w:rPr>
                <w:lang w:val="en-US"/>
              </w:rPr>
              <w:t>B recommended</w:t>
            </w:r>
          </w:p>
        </w:tc>
        <w:tc>
          <w:tcPr>
            <w:tcW w:w="1806" w:type="dxa"/>
            <w:tcBorders>
              <w:top w:val="single" w:sz="4" w:space="0" w:color="auto"/>
              <w:left w:val="single" w:sz="4" w:space="0" w:color="auto"/>
              <w:bottom w:val="single" w:sz="4" w:space="0" w:color="auto"/>
              <w:right w:val="single" w:sz="4" w:space="0" w:color="auto"/>
            </w:tcBorders>
          </w:tcPr>
          <w:p w:rsidR="001A2F4C" w:rsidRPr="00BE34C9" w:rsidRDefault="009E12D8" w:rsidP="00921C06">
            <w:pPr>
              <w:rPr>
                <w:lang w:val="en-US"/>
              </w:rPr>
            </w:pPr>
            <w:r w:rsidRPr="009E12D8">
              <w:rPr>
                <w:lang w:val="en-US"/>
              </w:rPr>
              <w:t xml:space="preserve">About </w:t>
            </w:r>
            <w:r w:rsidR="006E5A23">
              <w:rPr>
                <w:lang w:val="en-US"/>
              </w:rPr>
              <w:t>3</w:t>
            </w:r>
            <w:r w:rsidR="00921C06">
              <w:rPr>
                <w:lang w:val="en-US"/>
              </w:rPr>
              <w:t>5</w:t>
            </w:r>
            <w:r w:rsidR="006E5A23">
              <w:rPr>
                <w:lang w:val="en-US"/>
              </w:rPr>
              <w:t>0</w:t>
            </w:r>
            <w:r w:rsidRPr="009E12D8">
              <w:rPr>
                <w:lang w:val="en-US"/>
              </w:rPr>
              <w:t xml:space="preserve"> M</w:t>
            </w:r>
            <w:r w:rsidR="00136CF1">
              <w:rPr>
                <w:lang w:val="en-US"/>
              </w:rPr>
              <w:t>B</w:t>
            </w:r>
          </w:p>
        </w:tc>
        <w:tc>
          <w:tcPr>
            <w:tcW w:w="1956" w:type="dxa"/>
            <w:tcBorders>
              <w:top w:val="single" w:sz="4" w:space="0" w:color="auto"/>
              <w:left w:val="single" w:sz="4" w:space="0" w:color="auto"/>
              <w:bottom w:val="single" w:sz="4" w:space="0" w:color="auto"/>
              <w:right w:val="single" w:sz="4" w:space="0" w:color="auto"/>
            </w:tcBorders>
          </w:tcPr>
          <w:p w:rsidR="001A2F4C" w:rsidRPr="00BE34C9" w:rsidRDefault="009E12D8" w:rsidP="0035580B">
            <w:pPr>
              <w:jc w:val="left"/>
              <w:rPr>
                <w:lang w:val="en-US"/>
              </w:rPr>
            </w:pPr>
            <w:r w:rsidRPr="009E12D8">
              <w:rPr>
                <w:lang w:val="en-US"/>
              </w:rPr>
              <w:t>Windows 7 Professional</w:t>
            </w:r>
          </w:p>
        </w:tc>
      </w:tr>
    </w:tbl>
    <w:p w:rsidR="001A2F4C" w:rsidRPr="00BE34C9" w:rsidRDefault="009E12D8" w:rsidP="000637B9">
      <w:pPr>
        <w:pStyle w:val="Lgende"/>
        <w:spacing w:before="120"/>
        <w:outlineLvl w:val="0"/>
        <w:rPr>
          <w:lang w:val="en-US"/>
        </w:rPr>
      </w:pPr>
      <w:bookmarkStart w:id="507" w:name="_Toc426704047"/>
      <w:bookmarkStart w:id="508" w:name="_Toc499030306"/>
      <w:r w:rsidRPr="009E12D8">
        <w:rPr>
          <w:lang w:val="en-US"/>
        </w:rPr>
        <w:t xml:space="preserve">Table </w:t>
      </w:r>
      <w:r w:rsidR="009105AF" w:rsidRPr="009E12D8">
        <w:rPr>
          <w:lang w:val="en-US"/>
        </w:rPr>
        <w:fldChar w:fldCharType="begin"/>
      </w:r>
      <w:r w:rsidRPr="009E12D8">
        <w:rPr>
          <w:lang w:val="en-US"/>
        </w:rPr>
        <w:instrText xml:space="preserve"> SEQ Tableau \* ARABIC </w:instrText>
      </w:r>
      <w:r w:rsidR="009105AF" w:rsidRPr="009E12D8">
        <w:rPr>
          <w:lang w:val="en-US"/>
        </w:rPr>
        <w:fldChar w:fldCharType="separate"/>
      </w:r>
      <w:r w:rsidR="007A51B5">
        <w:rPr>
          <w:noProof/>
          <w:lang w:val="en-US"/>
        </w:rPr>
        <w:t>1</w:t>
      </w:r>
      <w:r w:rsidR="009105AF" w:rsidRPr="009E12D8">
        <w:rPr>
          <w:lang w:val="en-US"/>
        </w:rPr>
        <w:fldChar w:fldCharType="end"/>
      </w:r>
      <w:r w:rsidRPr="009E12D8">
        <w:rPr>
          <w:lang w:val="en-US"/>
        </w:rPr>
        <w:t xml:space="preserve">: Minimal hardware configuration for </w:t>
      </w:r>
      <w:bookmarkEnd w:id="507"/>
      <w:r w:rsidRPr="009E12D8">
        <w:rPr>
          <w:lang w:val="en-US"/>
        </w:rPr>
        <w:t>ETC FRA</w:t>
      </w:r>
      <w:bookmarkEnd w:id="508"/>
    </w:p>
    <w:p w:rsidR="001A2F4C" w:rsidRPr="00BE34C9" w:rsidRDefault="001A2F4C" w:rsidP="001A2F4C">
      <w:pPr>
        <w:rPr>
          <w:lang w:val="en-US"/>
        </w:rPr>
      </w:pPr>
    </w:p>
    <w:p w:rsidR="0045421F" w:rsidRPr="00BE34C9" w:rsidRDefault="0045421F" w:rsidP="001A2F4C">
      <w:pPr>
        <w:rPr>
          <w:lang w:val="en-US"/>
        </w:rPr>
      </w:pPr>
      <w:r w:rsidRPr="00BE34C9">
        <w:rPr>
          <w:lang w:val="en-US"/>
        </w:rPr>
        <w:t xml:space="preserve">Regarding the disk space, the space consumed by the application itself is about </w:t>
      </w:r>
      <w:r w:rsidR="006E5A23">
        <w:rPr>
          <w:lang w:val="en-US"/>
        </w:rPr>
        <w:t>25</w:t>
      </w:r>
      <w:r w:rsidRPr="00BE34C9">
        <w:rPr>
          <w:lang w:val="en-US"/>
        </w:rPr>
        <w:t>0 MB. A fixed size of 100 MB is added to take account of the space required to store the files of the federate to be certified (FOM, SOM), the configuration file, the result and log files.</w:t>
      </w:r>
    </w:p>
    <w:p w:rsidR="001A2F4C" w:rsidRPr="00BE34C9" w:rsidRDefault="001A2F4C" w:rsidP="001A2F4C">
      <w:pPr>
        <w:rPr>
          <w:lang w:val="en-US"/>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1101"/>
        <w:gridCol w:w="8646"/>
      </w:tblGrid>
      <w:tr w:rsidR="00DE0AFA" w:rsidRPr="006A1AF5" w:rsidTr="00D31FB8">
        <w:trPr>
          <w:trHeight w:val="419"/>
        </w:trPr>
        <w:tc>
          <w:tcPr>
            <w:tcW w:w="1101" w:type="dxa"/>
            <w:tcBorders>
              <w:right w:val="single" w:sz="8" w:space="0" w:color="4BACC6"/>
            </w:tcBorders>
          </w:tcPr>
          <w:p w:rsidR="00DE0AFA" w:rsidRPr="00BE34C9" w:rsidRDefault="003D084D" w:rsidP="00D31FB8">
            <w:pPr>
              <w:spacing w:before="0" w:after="0"/>
              <w:jc w:val="center"/>
              <w:rPr>
                <w:b/>
                <w:bCs/>
                <w:lang w:val="en-US"/>
              </w:rPr>
            </w:pPr>
            <w:r>
              <w:rPr>
                <w:b/>
                <w:noProof/>
              </w:rPr>
              <w:drawing>
                <wp:inline distT="0" distB="0" distL="0" distR="0">
                  <wp:extent cx="223520" cy="223520"/>
                  <wp:effectExtent l="19050" t="0" r="5080" b="0"/>
                  <wp:docPr id="35" name="Image 2" descr="alert, caution, exclamation, exclamation mark, sign, triangle,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lert, caution, exclamation, exclamation mark, sign, triangle, warning icon"/>
                          <pic:cNvPicPr>
                            <a:picLocks noChangeAspect="1" noChangeArrowheads="1"/>
                          </pic:cNvPicPr>
                        </pic:nvPicPr>
                        <pic:blipFill>
                          <a:blip r:embed="rId12"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tc>
        <w:tc>
          <w:tcPr>
            <w:tcW w:w="8646" w:type="dxa"/>
            <w:tcBorders>
              <w:left w:val="single" w:sz="8" w:space="0" w:color="4BACC6"/>
            </w:tcBorders>
          </w:tcPr>
          <w:p w:rsidR="00DE0AFA" w:rsidRPr="00BE34C9" w:rsidRDefault="0045421F" w:rsidP="0029173B">
            <w:pPr>
              <w:rPr>
                <w:lang w:val="en-US"/>
              </w:rPr>
            </w:pPr>
            <w:r w:rsidRPr="00BE34C9">
              <w:rPr>
                <w:lang w:val="en-US"/>
              </w:rPr>
              <w:t xml:space="preserve">The execution of ETC FRA has not been tested under Windows 8 or later. </w:t>
            </w:r>
            <w:r w:rsidR="0029173B">
              <w:rPr>
                <w:lang w:val="en-US"/>
              </w:rPr>
              <w:t>It</w:t>
            </w:r>
            <w:r w:rsidRPr="00BE34C9">
              <w:rPr>
                <w:lang w:val="en-US"/>
              </w:rPr>
              <w:t xml:space="preserve"> does not guarantee its </w:t>
            </w:r>
            <w:r w:rsidR="0028705E" w:rsidRPr="00BE34C9">
              <w:rPr>
                <w:lang w:val="en-US"/>
              </w:rPr>
              <w:t>execution</w:t>
            </w:r>
            <w:r w:rsidRPr="00BE34C9">
              <w:rPr>
                <w:lang w:val="en-US"/>
              </w:rPr>
              <w:t xml:space="preserve"> on these </w:t>
            </w:r>
            <w:r w:rsidR="00921C06">
              <w:rPr>
                <w:lang w:val="en-US"/>
              </w:rPr>
              <w:t xml:space="preserve">operating </w:t>
            </w:r>
            <w:r w:rsidRPr="00BE34C9">
              <w:rPr>
                <w:lang w:val="en-US"/>
              </w:rPr>
              <w:t>systems.</w:t>
            </w:r>
          </w:p>
        </w:tc>
      </w:tr>
    </w:tbl>
    <w:p w:rsidR="001A2F4C" w:rsidRPr="00BE34C9" w:rsidRDefault="001A2F4C" w:rsidP="001A2F4C">
      <w:pPr>
        <w:rPr>
          <w:lang w:val="en-US"/>
        </w:rPr>
      </w:pPr>
    </w:p>
    <w:p w:rsidR="00DE0AFA" w:rsidRPr="00BE34C9" w:rsidRDefault="00DE0AFA" w:rsidP="001A2F4C">
      <w:pPr>
        <w:rPr>
          <w:highlight w:val="yellow"/>
          <w:lang w:val="en-US"/>
        </w:rPr>
      </w:pPr>
    </w:p>
    <w:p w:rsidR="001A2F4C" w:rsidRPr="00BE34C9" w:rsidRDefault="001A2F4C" w:rsidP="001A2F4C">
      <w:pPr>
        <w:rPr>
          <w:highlight w:val="yellow"/>
          <w:lang w:val="en-US"/>
        </w:rPr>
      </w:pPr>
    </w:p>
    <w:p w:rsidR="00956454" w:rsidRPr="00BE34C9" w:rsidRDefault="00956454" w:rsidP="001A2F4C">
      <w:pPr>
        <w:spacing w:before="0" w:after="0"/>
        <w:jc w:val="left"/>
        <w:rPr>
          <w:highlight w:val="yellow"/>
          <w:lang w:val="en-US"/>
        </w:rPr>
      </w:pPr>
    </w:p>
    <w:p w:rsidR="005E6A76" w:rsidRPr="00BE34C9" w:rsidRDefault="009E12D8">
      <w:pPr>
        <w:spacing w:before="0" w:after="0"/>
        <w:jc w:val="left"/>
        <w:rPr>
          <w:b/>
          <w:caps/>
          <w:color w:val="0000FF"/>
          <w:sz w:val="24"/>
          <w:highlight w:val="yellow"/>
          <w:u w:color="C0C0C0"/>
          <w:lang w:val="en-US"/>
        </w:rPr>
      </w:pPr>
      <w:bookmarkStart w:id="509" w:name="_Toc408503733"/>
      <w:bookmarkStart w:id="510" w:name="_Toc426704036"/>
      <w:bookmarkEnd w:id="57"/>
      <w:r w:rsidRPr="009E12D8">
        <w:rPr>
          <w:highlight w:val="yellow"/>
          <w:lang w:val="en-US"/>
        </w:rPr>
        <w:br w:type="page"/>
      </w:r>
    </w:p>
    <w:p w:rsidR="001A2F4C" w:rsidRPr="00BE34C9" w:rsidRDefault="001A2F4C" w:rsidP="00B87C1F">
      <w:pPr>
        <w:pStyle w:val="Titre1"/>
        <w:rPr>
          <w:lang w:val="en-US"/>
        </w:rPr>
      </w:pPr>
      <w:bookmarkStart w:id="511" w:name="_Toc499030290"/>
      <w:r w:rsidRPr="00BE34C9">
        <w:rPr>
          <w:lang w:val="en-US"/>
        </w:rPr>
        <w:lastRenderedPageBreak/>
        <w:t>A</w:t>
      </w:r>
      <w:bookmarkStart w:id="512" w:name="_Toc408505303"/>
      <w:bookmarkEnd w:id="509"/>
      <w:bookmarkEnd w:id="510"/>
      <w:bookmarkEnd w:id="512"/>
      <w:r w:rsidR="00CA2247" w:rsidRPr="00BE34C9">
        <w:rPr>
          <w:lang w:val="en-US"/>
        </w:rPr>
        <w:t>ppendices</w:t>
      </w:r>
      <w:bookmarkEnd w:id="511"/>
    </w:p>
    <w:p w:rsidR="008B7D3E" w:rsidRPr="00BE34C9" w:rsidRDefault="008B7D3E" w:rsidP="00B87C1F">
      <w:pPr>
        <w:pStyle w:val="Titre2"/>
        <w:rPr>
          <w:lang w:val="en-US"/>
        </w:rPr>
      </w:pPr>
      <w:bookmarkStart w:id="513" w:name="_Ref430877569"/>
      <w:bookmarkStart w:id="514" w:name="_Toc499030291"/>
      <w:r w:rsidRPr="00BE34C9">
        <w:rPr>
          <w:lang w:val="en-US"/>
        </w:rPr>
        <w:t>SCHEMATRON</w:t>
      </w:r>
      <w:bookmarkEnd w:id="513"/>
      <w:r w:rsidRPr="00BE34C9">
        <w:rPr>
          <w:lang w:val="en-US"/>
        </w:rPr>
        <w:t xml:space="preserve"> </w:t>
      </w:r>
      <w:r w:rsidR="00CA2247" w:rsidRPr="00BE34C9">
        <w:rPr>
          <w:lang w:val="en-US"/>
        </w:rPr>
        <w:t>rules file</w:t>
      </w:r>
      <w:bookmarkEnd w:id="514"/>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15" w:author="Mauget, Régis" w:date="2017-11-20T16:44:00Z"/>
          <w:rFonts w:asciiTheme="minorHAnsi" w:hAnsiTheme="minorHAnsi" w:cs="Consolas"/>
          <w:noProof/>
          <w:sz w:val="18"/>
          <w:szCs w:val="18"/>
          <w:lang w:val="en-US" w:eastAsia="en-GB"/>
        </w:rPr>
      </w:pPr>
      <w:ins w:id="516" w:author="Mauget, Régis" w:date="2017-11-20T16:44:00Z">
        <w:r w:rsidRPr="00941268">
          <w:rPr>
            <w:rFonts w:asciiTheme="minorHAnsi" w:hAnsiTheme="minorHAnsi" w:cs="Consolas"/>
            <w:noProof/>
            <w:sz w:val="18"/>
            <w:szCs w:val="18"/>
            <w:lang w:val="en-US" w:eastAsia="en-GB"/>
          </w:rPr>
          <w:t>&lt;?xml version="1.0" encoding="iso-8859-1"?&gt;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17" w:author="Mauget, Régis" w:date="2017-11-20T16:44:00Z"/>
          <w:rFonts w:asciiTheme="minorHAnsi" w:hAnsiTheme="minorHAnsi" w:cs="Consolas"/>
          <w:noProof/>
          <w:sz w:val="18"/>
          <w:szCs w:val="18"/>
          <w:lang w:val="en-US" w:eastAsia="en-GB"/>
        </w:rPr>
      </w:pPr>
      <w:ins w:id="518" w:author="Mauget, Régis" w:date="2017-11-20T16:44:00Z">
        <w:r w:rsidRPr="00941268">
          <w:rPr>
            <w:rFonts w:asciiTheme="minorHAnsi" w:hAnsiTheme="minorHAnsi" w:cs="Consolas"/>
            <w:noProof/>
            <w:sz w:val="18"/>
            <w:szCs w:val="18"/>
            <w:lang w:val="en-US" w:eastAsia="en-GB"/>
          </w:rPr>
          <w:t>&lt;iso:schema xmlns:xsi="http://purl.oclc.org/dsdl/schematron" xmlns:iso="http://purl.oclc.org/dsdl/schematron" schemaVersion="ISO19757-3"&gt;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19" w:author="Mauget, Régis" w:date="2017-11-20T16:44:00Z"/>
          <w:rFonts w:asciiTheme="minorHAnsi" w:hAnsiTheme="minorHAnsi" w:cs="Consolas"/>
          <w:noProof/>
          <w:sz w:val="18"/>
          <w:szCs w:val="18"/>
          <w:lang w:val="en-US" w:eastAsia="en-GB"/>
        </w:rPr>
      </w:pPr>
      <w:ins w:id="520" w:author="Mauget, Régis" w:date="2017-11-20T16:44:00Z">
        <w:r w:rsidRPr="00941268">
          <w:rPr>
            <w:rFonts w:asciiTheme="minorHAnsi" w:hAnsiTheme="minorHAnsi" w:cs="Consolas"/>
            <w:noProof/>
            <w:sz w:val="18"/>
            <w:szCs w:val="18"/>
            <w:lang w:val="en-US" w:eastAsia="en-GB"/>
          </w:rPr>
          <w:tab/>
          <w:t>&lt;iso:ns prefix="dp" uri="http://standards.ieee.org/IEEE1516-2010"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21" w:author="Mauget, Régis" w:date="2017-11-20T16:44:00Z"/>
          <w:rFonts w:asciiTheme="minorHAnsi" w:hAnsiTheme="minorHAnsi" w:cs="Consolas"/>
          <w:noProof/>
          <w:sz w:val="18"/>
          <w:szCs w:val="18"/>
          <w:lang w:val="en-US" w:eastAsia="en-GB"/>
        </w:rPr>
      </w:pPr>
      <w:ins w:id="522" w:author="Mauget, Régis" w:date="2017-11-20T16:44:00Z">
        <w:r w:rsidRPr="00941268">
          <w:rPr>
            <w:rFonts w:asciiTheme="minorHAnsi" w:hAnsiTheme="minorHAnsi" w:cs="Consolas"/>
            <w:noProof/>
            <w:sz w:val="18"/>
            <w:szCs w:val="18"/>
            <w:lang w:val="en-US" w:eastAsia="en-GB"/>
          </w:rPr>
          <w:tab/>
          <w:t>&lt;iso:title&gt;SOM validation&lt;/iso:title&gt;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23" w:author="Mauget, Régis" w:date="2017-11-20T16:44:00Z"/>
          <w:rFonts w:asciiTheme="minorHAnsi" w:hAnsiTheme="minorHAnsi" w:cs="Consolas"/>
          <w:noProof/>
          <w:sz w:val="18"/>
          <w:szCs w:val="18"/>
          <w:lang w:val="en-US"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24" w:author="Mauget, Régis" w:date="2017-11-20T16:44:00Z"/>
          <w:rFonts w:asciiTheme="minorHAnsi" w:hAnsiTheme="minorHAnsi" w:cs="Consolas"/>
          <w:noProof/>
          <w:sz w:val="18"/>
          <w:szCs w:val="18"/>
          <w:lang w:eastAsia="en-GB"/>
        </w:rPr>
      </w:pPr>
      <w:ins w:id="525" w:author="Mauget, Régis" w:date="2017-11-20T16:44:00Z">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 --&gt;</w:t>
        </w:r>
      </w:ins>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26" w:author="Mauget, Régis" w:date="2017-11-20T16:44:00Z"/>
          <w:rFonts w:asciiTheme="minorHAnsi" w:hAnsiTheme="minorHAnsi" w:cs="Consolas"/>
          <w:noProof/>
          <w:sz w:val="18"/>
          <w:szCs w:val="18"/>
          <w:lang w:eastAsia="en-GB"/>
        </w:rPr>
      </w:pPr>
      <w:ins w:id="527" w:author="Mauget, Régis" w:date="2017-11-20T16:44:00Z">
        <w:r w:rsidRPr="006A1AF5">
          <w:rPr>
            <w:rFonts w:asciiTheme="minorHAnsi" w:hAnsiTheme="minorHAnsi" w:cs="Consolas"/>
            <w:noProof/>
            <w:sz w:val="18"/>
            <w:szCs w:val="18"/>
            <w:lang w:eastAsia="en-GB"/>
          </w:rPr>
          <w:tab/>
          <w:t>&lt;!--************************ Definition des modèles de règles pour les services********************************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28" w:author="Mauget, Régis" w:date="2017-11-20T16:44:00Z"/>
          <w:rFonts w:asciiTheme="minorHAnsi" w:hAnsiTheme="minorHAnsi" w:cs="Consolas"/>
          <w:noProof/>
          <w:sz w:val="18"/>
          <w:szCs w:val="18"/>
          <w:lang w:val="en-US" w:eastAsia="en-GB"/>
        </w:rPr>
      </w:pPr>
      <w:ins w:id="529" w:author="Mauget, Régis" w:date="2017-11-20T16:44:00Z">
        <w:r w:rsidRPr="006A1AF5">
          <w:rPr>
            <w:rFonts w:asciiTheme="minorHAnsi" w:hAnsiTheme="minorHAnsi" w:cs="Consolas"/>
            <w:noProof/>
            <w:sz w:val="18"/>
            <w:szCs w:val="18"/>
            <w:lang w:eastAsia="en-GB"/>
          </w:rPr>
          <w:tab/>
        </w:r>
        <w:r w:rsidRPr="00941268">
          <w:rPr>
            <w:rFonts w:asciiTheme="minorHAnsi" w:hAnsiTheme="minorHAnsi" w:cs="Consolas"/>
            <w:noProof/>
            <w:sz w:val="18"/>
            <w:szCs w:val="18"/>
            <w:lang w:val="en-US" w:eastAsia="en-GB"/>
          </w:rPr>
          <w:t>&lt;!--***********************************************************************************************************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30"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31" w:author="Mauget, Régis" w:date="2017-11-20T16:44:00Z"/>
          <w:rFonts w:asciiTheme="minorHAnsi" w:hAnsiTheme="minorHAnsi" w:cs="Consolas"/>
          <w:noProof/>
          <w:sz w:val="18"/>
          <w:szCs w:val="18"/>
          <w:lang w:val="en-US" w:eastAsia="en-GB"/>
        </w:rPr>
      </w:pPr>
      <w:ins w:id="532" w:author="Mauget, Régis" w:date="2017-11-20T16:44:00Z">
        <w:r w:rsidRPr="00941268">
          <w:rPr>
            <w:rFonts w:asciiTheme="minorHAnsi" w:hAnsiTheme="minorHAnsi" w:cs="Consolas"/>
            <w:noProof/>
            <w:sz w:val="18"/>
            <w:szCs w:val="18"/>
            <w:lang w:val="en-US" w:eastAsia="en-GB"/>
          </w:rPr>
          <w:tab/>
          <w:t>&lt;iso:pattern abstract="true" id="vrai"&gt;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33" w:author="Mauget, Régis" w:date="2017-11-20T16:44:00Z"/>
          <w:rFonts w:asciiTheme="minorHAnsi" w:hAnsiTheme="minorHAnsi" w:cs="Consolas"/>
          <w:noProof/>
          <w:sz w:val="18"/>
          <w:szCs w:val="18"/>
          <w:lang w:val="en-US" w:eastAsia="en-GB"/>
        </w:rPr>
      </w:pPr>
      <w:ins w:id="534" w:author="Mauget, Régis" w:date="2017-11-20T16:44:00Z">
        <w:r w:rsidRPr="00941268">
          <w:rPr>
            <w:rFonts w:asciiTheme="minorHAnsi" w:hAnsiTheme="minorHAnsi" w:cs="Consolas"/>
            <w:noProof/>
            <w:sz w:val="18"/>
            <w:szCs w:val="18"/>
            <w:lang w:val="en-US" w:eastAsia="en-GB"/>
          </w:rPr>
          <w:t xml:space="preserve">     &lt;iso:rule context="dp:serviceUtilization"&gt;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35" w:author="Mauget, Régis" w:date="2017-11-20T16:44:00Z"/>
          <w:rFonts w:asciiTheme="minorHAnsi" w:hAnsiTheme="minorHAnsi" w:cs="Consolas"/>
          <w:noProof/>
          <w:sz w:val="18"/>
          <w:szCs w:val="18"/>
          <w:lang w:val="en-US" w:eastAsia="en-GB"/>
        </w:rPr>
      </w:pPr>
      <w:ins w:id="536" w:author="Mauget, Régis" w:date="2017-11-20T16:44:00Z">
        <w:r w:rsidRPr="00941268">
          <w:rPr>
            <w:rFonts w:asciiTheme="minorHAnsi" w:hAnsiTheme="minorHAnsi" w:cs="Consolas"/>
            <w:noProof/>
            <w:sz w:val="18"/>
            <w:szCs w:val="18"/>
            <w:lang w:val="en-US" w:eastAsia="en-GB"/>
          </w:rPr>
          <w:t xml:space="preserve">      &lt;iso:assert test="dp:$p1/@isUsed='true'"&gt;$p1 = &lt;iso:value-of select="dp:$p1/@isUsed"/&gt;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37" w:author="Mauget, Régis" w:date="2017-11-20T16:44:00Z"/>
          <w:rFonts w:asciiTheme="minorHAnsi" w:hAnsiTheme="minorHAnsi" w:cs="Consolas"/>
          <w:noProof/>
          <w:sz w:val="18"/>
          <w:szCs w:val="18"/>
          <w:lang w:val="en-US" w:eastAsia="en-GB"/>
        </w:rPr>
      </w:pPr>
      <w:ins w:id="538"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39" w:author="Mauget, Régis" w:date="2017-11-20T16:44:00Z"/>
          <w:rFonts w:asciiTheme="minorHAnsi" w:hAnsiTheme="minorHAnsi" w:cs="Consolas"/>
          <w:noProof/>
          <w:sz w:val="18"/>
          <w:szCs w:val="18"/>
          <w:lang w:val="en-US" w:eastAsia="en-GB"/>
        </w:rPr>
      </w:pPr>
      <w:ins w:id="540"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41" w:author="Mauget, Régis" w:date="2017-11-20T16:44:00Z"/>
          <w:rFonts w:asciiTheme="minorHAnsi" w:hAnsiTheme="minorHAnsi" w:cs="Consolas"/>
          <w:noProof/>
          <w:sz w:val="18"/>
          <w:szCs w:val="18"/>
          <w:lang w:val="en-US" w:eastAsia="en-GB"/>
        </w:rPr>
      </w:pPr>
      <w:ins w:id="542" w:author="Mauget, Régis" w:date="2017-11-20T16:44:00Z">
        <w:r w:rsidRPr="00941268">
          <w:rPr>
            <w:rFonts w:asciiTheme="minorHAnsi" w:hAnsiTheme="minorHAnsi" w:cs="Consolas"/>
            <w:noProof/>
            <w:sz w:val="18"/>
            <w:szCs w:val="18"/>
            <w:lang w:val="en-US" w:eastAsia="en-GB"/>
          </w:rPr>
          <w:t xml:space="preserve">  &lt;/iso:pattern&gt;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43" w:author="Mauget, Régis" w:date="2017-11-20T16:44:00Z"/>
          <w:rFonts w:asciiTheme="minorHAnsi" w:hAnsiTheme="minorHAnsi" w:cs="Consolas"/>
          <w:noProof/>
          <w:sz w:val="18"/>
          <w:szCs w:val="18"/>
          <w:lang w:val="en-US" w:eastAsia="en-GB"/>
        </w:rPr>
      </w:pPr>
      <w:ins w:id="544" w:author="Mauget, Régis" w:date="2017-11-20T16:44:00Z">
        <w:r w:rsidRPr="00941268">
          <w:rPr>
            <w:rFonts w:asciiTheme="minorHAnsi" w:hAnsiTheme="minorHAnsi" w:cs="Consolas"/>
            <w:noProof/>
            <w:sz w:val="18"/>
            <w:szCs w:val="18"/>
            <w:lang w:val="en-US" w:eastAsia="en-GB"/>
          </w:rPr>
          <w:t xml:space="preserve">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45" w:author="Mauget, Régis" w:date="2017-11-20T16:44:00Z"/>
          <w:rFonts w:asciiTheme="minorHAnsi" w:hAnsiTheme="minorHAnsi" w:cs="Consolas"/>
          <w:noProof/>
          <w:sz w:val="18"/>
          <w:szCs w:val="18"/>
          <w:lang w:val="en-US" w:eastAsia="en-GB"/>
        </w:rPr>
      </w:pPr>
      <w:ins w:id="546" w:author="Mauget, Régis" w:date="2017-11-20T16:44:00Z">
        <w:r w:rsidRPr="00941268">
          <w:rPr>
            <w:rFonts w:asciiTheme="minorHAnsi" w:hAnsiTheme="minorHAnsi" w:cs="Consolas"/>
            <w:noProof/>
            <w:sz w:val="18"/>
            <w:szCs w:val="18"/>
            <w:lang w:val="en-US" w:eastAsia="en-GB"/>
          </w:rPr>
          <w:tab/>
          <w:t>&lt;iso:pattern abstract="true" id="implique"&gt;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47" w:author="Mauget, Régis" w:date="2017-11-20T16:44:00Z"/>
          <w:rFonts w:asciiTheme="minorHAnsi" w:hAnsiTheme="minorHAnsi" w:cs="Consolas"/>
          <w:noProof/>
          <w:sz w:val="18"/>
          <w:szCs w:val="18"/>
          <w:lang w:val="en-US" w:eastAsia="en-GB"/>
        </w:rPr>
      </w:pPr>
      <w:ins w:id="548" w:author="Mauget, Régis" w:date="2017-11-20T16:44:00Z">
        <w:r w:rsidRPr="00941268">
          <w:rPr>
            <w:rFonts w:asciiTheme="minorHAnsi" w:hAnsiTheme="minorHAnsi" w:cs="Consolas"/>
            <w:noProof/>
            <w:sz w:val="18"/>
            <w:szCs w:val="18"/>
            <w:lang w:val="en-US" w:eastAsia="en-GB"/>
          </w:rPr>
          <w:t xml:space="preserve">     &lt;iso:rule context="dp:serviceUtilization"&gt;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49" w:author="Mauget, Régis" w:date="2017-11-20T16:44:00Z"/>
          <w:rFonts w:asciiTheme="minorHAnsi" w:hAnsiTheme="minorHAnsi" w:cs="Consolas"/>
          <w:noProof/>
          <w:sz w:val="18"/>
          <w:szCs w:val="18"/>
          <w:lang w:val="en-US" w:eastAsia="en-GB"/>
        </w:rPr>
      </w:pPr>
      <w:ins w:id="550" w:author="Mauget, Régis" w:date="2017-11-20T16:44:00Z">
        <w:r w:rsidRPr="00941268">
          <w:rPr>
            <w:rFonts w:asciiTheme="minorHAnsi" w:hAnsiTheme="minorHAnsi" w:cs="Consolas"/>
            <w:noProof/>
            <w:sz w:val="18"/>
            <w:szCs w:val="18"/>
            <w:lang w:val="en-US" w:eastAsia="en-GB"/>
          </w:rPr>
          <w:t xml:space="preserve">      &lt;iso:assert test="dp:$p1/@isUsed='false' or dp:$p2/@isUsed='true'"&gt;$p1 =&gt; $p2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51" w:author="Mauget, Régis" w:date="2017-11-20T16:44:00Z"/>
          <w:rFonts w:asciiTheme="minorHAnsi" w:hAnsiTheme="minorHAnsi" w:cs="Consolas"/>
          <w:noProof/>
          <w:sz w:val="18"/>
          <w:szCs w:val="18"/>
          <w:lang w:val="en-US" w:eastAsia="en-GB"/>
        </w:rPr>
      </w:pPr>
      <w:ins w:id="552" w:author="Mauget, Régis" w:date="2017-11-20T16:44:00Z">
        <w:r w:rsidRPr="00941268">
          <w:rPr>
            <w:rFonts w:asciiTheme="minorHAnsi" w:hAnsiTheme="minorHAnsi" w:cs="Consolas"/>
            <w:noProof/>
            <w:sz w:val="18"/>
            <w:szCs w:val="18"/>
            <w:lang w:val="en-US" w:eastAsia="en-GB"/>
          </w:rPr>
          <w:t>&lt;iso:value-of select="dp:$p1/@isUsed"/&gt; =&gt; &lt;iso:value-of select="dp:$p2/@isUsed"/&gt;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53" w:author="Mauget, Régis" w:date="2017-11-20T16:44:00Z"/>
          <w:rFonts w:asciiTheme="minorHAnsi" w:hAnsiTheme="minorHAnsi" w:cs="Consolas"/>
          <w:noProof/>
          <w:sz w:val="18"/>
          <w:szCs w:val="18"/>
          <w:lang w:val="en-US" w:eastAsia="en-GB"/>
        </w:rPr>
      </w:pPr>
      <w:ins w:id="554"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55" w:author="Mauget, Régis" w:date="2017-11-20T16:44:00Z"/>
          <w:rFonts w:asciiTheme="minorHAnsi" w:hAnsiTheme="minorHAnsi" w:cs="Consolas"/>
          <w:noProof/>
          <w:sz w:val="18"/>
          <w:szCs w:val="18"/>
          <w:lang w:val="en-US" w:eastAsia="en-GB"/>
        </w:rPr>
      </w:pPr>
      <w:ins w:id="556"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57" w:author="Mauget, Régis" w:date="2017-11-20T16:44:00Z"/>
          <w:rFonts w:asciiTheme="minorHAnsi" w:hAnsiTheme="minorHAnsi" w:cs="Consolas"/>
          <w:noProof/>
          <w:sz w:val="18"/>
          <w:szCs w:val="18"/>
          <w:lang w:val="en-US" w:eastAsia="en-GB"/>
        </w:rPr>
      </w:pPr>
      <w:ins w:id="558"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59" w:author="Mauget, Régis" w:date="2017-11-20T16:44:00Z"/>
          <w:rFonts w:asciiTheme="minorHAnsi" w:hAnsiTheme="minorHAnsi" w:cs="Consolas"/>
          <w:noProof/>
          <w:sz w:val="18"/>
          <w:szCs w:val="18"/>
          <w:lang w:val="en-US" w:eastAsia="en-GB"/>
        </w:rPr>
      </w:pPr>
      <w:ins w:id="560" w:author="Mauget, Régis" w:date="2017-11-20T16:44:00Z">
        <w:r w:rsidRPr="00941268">
          <w:rPr>
            <w:rFonts w:asciiTheme="minorHAnsi" w:hAnsiTheme="minorHAnsi" w:cs="Consolas"/>
            <w:noProof/>
            <w:sz w:val="18"/>
            <w:szCs w:val="18"/>
            <w:lang w:val="en-US" w:eastAsia="en-GB"/>
          </w:rPr>
          <w:t xml:space="preserve">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61" w:author="Mauget, Régis" w:date="2017-11-20T16:44:00Z"/>
          <w:rFonts w:asciiTheme="minorHAnsi" w:hAnsiTheme="minorHAnsi" w:cs="Consolas"/>
          <w:noProof/>
          <w:sz w:val="18"/>
          <w:szCs w:val="18"/>
          <w:lang w:val="en-US" w:eastAsia="en-GB"/>
        </w:rPr>
      </w:pPr>
      <w:ins w:id="562" w:author="Mauget, Régis" w:date="2017-11-20T16:44:00Z">
        <w:r w:rsidRPr="00941268">
          <w:rPr>
            <w:rFonts w:asciiTheme="minorHAnsi" w:hAnsiTheme="minorHAnsi" w:cs="Consolas"/>
            <w:noProof/>
            <w:sz w:val="18"/>
            <w:szCs w:val="18"/>
            <w:lang w:val="en-US" w:eastAsia="en-GB"/>
          </w:rPr>
          <w:tab/>
          <w:t>&lt;iso:pattern abstract="true" id="implique2"&gt;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63" w:author="Mauget, Régis" w:date="2017-11-20T16:44:00Z"/>
          <w:rFonts w:asciiTheme="minorHAnsi" w:hAnsiTheme="minorHAnsi" w:cs="Consolas"/>
          <w:noProof/>
          <w:sz w:val="18"/>
          <w:szCs w:val="18"/>
          <w:lang w:val="en-US" w:eastAsia="en-GB"/>
        </w:rPr>
      </w:pPr>
      <w:ins w:id="564" w:author="Mauget, Régis" w:date="2017-11-20T16:44:00Z">
        <w:r w:rsidRPr="00941268">
          <w:rPr>
            <w:rFonts w:asciiTheme="minorHAnsi" w:hAnsiTheme="minorHAnsi" w:cs="Consolas"/>
            <w:noProof/>
            <w:sz w:val="18"/>
            <w:szCs w:val="18"/>
            <w:lang w:val="en-US" w:eastAsia="en-GB"/>
          </w:rPr>
          <w:t xml:space="preserve">     &lt;iso:rule context="dp:serviceUtilization"&gt;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65" w:author="Mauget, Régis" w:date="2017-11-20T16:44:00Z"/>
          <w:rFonts w:asciiTheme="minorHAnsi" w:hAnsiTheme="minorHAnsi" w:cs="Consolas"/>
          <w:noProof/>
          <w:sz w:val="18"/>
          <w:szCs w:val="18"/>
          <w:lang w:val="en-US" w:eastAsia="en-GB"/>
        </w:rPr>
      </w:pPr>
      <w:ins w:id="566" w:author="Mauget, Régis" w:date="2017-11-20T16:44:00Z">
        <w:r w:rsidRPr="00941268">
          <w:rPr>
            <w:rFonts w:asciiTheme="minorHAnsi" w:hAnsiTheme="minorHAnsi" w:cs="Consolas"/>
            <w:noProof/>
            <w:sz w:val="18"/>
            <w:szCs w:val="18"/>
            <w:lang w:val="en-US" w:eastAsia="en-GB"/>
          </w:rPr>
          <w:t xml:space="preserve">      &lt;iso:assert test="dp:$p1/@isUsed='false' or dp:$p2/@isUsed='true' or dp:$p3/@isUsed='true'"&gt;$p1 =&gt; $p2 or $p3</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67" w:author="Mauget, Régis" w:date="2017-11-20T16:44:00Z"/>
          <w:rFonts w:asciiTheme="minorHAnsi" w:hAnsiTheme="minorHAnsi" w:cs="Consolas"/>
          <w:noProof/>
          <w:sz w:val="18"/>
          <w:szCs w:val="18"/>
          <w:lang w:val="en-US" w:eastAsia="en-GB"/>
        </w:rPr>
      </w:pPr>
      <w:ins w:id="568" w:author="Mauget, Régis" w:date="2017-11-20T16:44:00Z">
        <w:r w:rsidRPr="00941268">
          <w:rPr>
            <w:rFonts w:asciiTheme="minorHAnsi" w:hAnsiTheme="minorHAnsi" w:cs="Consolas"/>
            <w:noProof/>
            <w:sz w:val="18"/>
            <w:szCs w:val="18"/>
            <w:lang w:val="en-US" w:eastAsia="en-GB"/>
          </w:rPr>
          <w:t>&lt;iso:value-of select="dp:$p1/@isUsed"/&gt; =&gt; &lt;iso:value-of select="dp:$p2/@isUsed"/&gt; or &lt;iso:value-of select="dp:$p3/@isUsed"/&gt;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69" w:author="Mauget, Régis" w:date="2017-11-20T16:44:00Z"/>
          <w:rFonts w:asciiTheme="minorHAnsi" w:hAnsiTheme="minorHAnsi" w:cs="Consolas"/>
          <w:noProof/>
          <w:sz w:val="18"/>
          <w:szCs w:val="18"/>
          <w:lang w:val="en-US" w:eastAsia="en-GB"/>
        </w:rPr>
      </w:pPr>
      <w:ins w:id="570"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71" w:author="Mauget, Régis" w:date="2017-11-20T16:44:00Z"/>
          <w:rFonts w:asciiTheme="minorHAnsi" w:hAnsiTheme="minorHAnsi" w:cs="Consolas"/>
          <w:noProof/>
          <w:sz w:val="18"/>
          <w:szCs w:val="18"/>
          <w:lang w:val="en-US" w:eastAsia="en-GB"/>
        </w:rPr>
      </w:pPr>
      <w:ins w:id="572"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73" w:author="Mauget, Régis" w:date="2017-11-20T16:44:00Z"/>
          <w:rFonts w:asciiTheme="minorHAnsi" w:hAnsiTheme="minorHAnsi" w:cs="Consolas"/>
          <w:noProof/>
          <w:sz w:val="18"/>
          <w:szCs w:val="18"/>
          <w:lang w:val="en-US" w:eastAsia="en-GB"/>
        </w:rPr>
      </w:pPr>
      <w:ins w:id="574"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75"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76" w:author="Mauget, Régis" w:date="2017-11-20T16:44:00Z"/>
          <w:rFonts w:asciiTheme="minorHAnsi" w:hAnsiTheme="minorHAnsi" w:cs="Consolas"/>
          <w:noProof/>
          <w:sz w:val="18"/>
          <w:szCs w:val="18"/>
          <w:lang w:val="en-US" w:eastAsia="en-GB"/>
        </w:rPr>
      </w:pPr>
      <w:ins w:id="577" w:author="Mauget, Régis" w:date="2017-11-20T16:44:00Z">
        <w:r w:rsidRPr="00941268">
          <w:rPr>
            <w:rFonts w:asciiTheme="minorHAnsi" w:hAnsiTheme="minorHAnsi" w:cs="Consolas"/>
            <w:noProof/>
            <w:sz w:val="18"/>
            <w:szCs w:val="18"/>
            <w:lang w:val="en-US" w:eastAsia="en-GB"/>
          </w:rPr>
          <w:tab/>
          <w:t>&lt;iso:pattern abstract="true" id="implique3"&gt;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78" w:author="Mauget, Régis" w:date="2017-11-20T16:44:00Z"/>
          <w:rFonts w:asciiTheme="minorHAnsi" w:hAnsiTheme="minorHAnsi" w:cs="Consolas"/>
          <w:noProof/>
          <w:sz w:val="18"/>
          <w:szCs w:val="18"/>
          <w:lang w:val="en-US" w:eastAsia="en-GB"/>
        </w:rPr>
      </w:pPr>
      <w:ins w:id="579" w:author="Mauget, Régis" w:date="2017-11-20T16:44:00Z">
        <w:r w:rsidRPr="00941268">
          <w:rPr>
            <w:rFonts w:asciiTheme="minorHAnsi" w:hAnsiTheme="minorHAnsi" w:cs="Consolas"/>
            <w:noProof/>
            <w:sz w:val="18"/>
            <w:szCs w:val="18"/>
            <w:lang w:val="en-US" w:eastAsia="en-GB"/>
          </w:rPr>
          <w:t xml:space="preserve">     &lt;iso:rule context="dp:serviceUtilization"&gt;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80" w:author="Mauget, Régis" w:date="2017-11-20T16:44:00Z"/>
          <w:rFonts w:asciiTheme="minorHAnsi" w:hAnsiTheme="minorHAnsi" w:cs="Consolas"/>
          <w:noProof/>
          <w:sz w:val="18"/>
          <w:szCs w:val="18"/>
          <w:lang w:val="en-US" w:eastAsia="en-GB"/>
        </w:rPr>
      </w:pPr>
      <w:ins w:id="581" w:author="Mauget, Régis" w:date="2017-11-20T16:44:00Z">
        <w:r w:rsidRPr="00941268">
          <w:rPr>
            <w:rFonts w:asciiTheme="minorHAnsi" w:hAnsiTheme="minorHAnsi" w:cs="Consolas"/>
            <w:noProof/>
            <w:sz w:val="18"/>
            <w:szCs w:val="18"/>
            <w:lang w:val="en-US" w:eastAsia="en-GB"/>
          </w:rPr>
          <w:t xml:space="preserve">      &lt;iso:assert test="dp:$p1/@isUsed='false' or dp:$p2/@isUsed='true' or dp:$p3/@isUsed='true' or dp:$p4/@isUsed='true'"&gt;$p1 =&gt; $p2 or $p3 or $p4</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82" w:author="Mauget, Régis" w:date="2017-11-20T16:44:00Z"/>
          <w:rFonts w:asciiTheme="minorHAnsi" w:hAnsiTheme="minorHAnsi" w:cs="Consolas"/>
          <w:noProof/>
          <w:sz w:val="18"/>
          <w:szCs w:val="18"/>
          <w:lang w:val="en-US" w:eastAsia="en-GB"/>
        </w:rPr>
      </w:pPr>
      <w:ins w:id="583" w:author="Mauget, Régis" w:date="2017-11-20T16:44:00Z">
        <w:r w:rsidRPr="00941268">
          <w:rPr>
            <w:rFonts w:asciiTheme="minorHAnsi" w:hAnsiTheme="minorHAnsi" w:cs="Consolas"/>
            <w:noProof/>
            <w:sz w:val="18"/>
            <w:szCs w:val="18"/>
            <w:lang w:val="en-US" w:eastAsia="en-GB"/>
          </w:rPr>
          <w:t>&lt;iso:value-of select="dp:$p1/@isUsed"/&gt; =&gt; &lt;iso:value-of select="dp:$p2/@isUsed"/&gt; or &lt;iso:value-of select="dp:$p3/@isUsed"/&gt; or &lt;iso:value-of select="dp:$p4/@isUsed"/&gt;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84" w:author="Mauget, Régis" w:date="2017-11-20T16:44:00Z"/>
          <w:rFonts w:asciiTheme="minorHAnsi" w:hAnsiTheme="minorHAnsi" w:cs="Consolas"/>
          <w:noProof/>
          <w:sz w:val="18"/>
          <w:szCs w:val="18"/>
          <w:lang w:val="en-US" w:eastAsia="en-GB"/>
        </w:rPr>
      </w:pPr>
      <w:ins w:id="585"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86" w:author="Mauget, Régis" w:date="2017-11-20T16:44:00Z"/>
          <w:rFonts w:asciiTheme="minorHAnsi" w:hAnsiTheme="minorHAnsi" w:cs="Consolas"/>
          <w:noProof/>
          <w:sz w:val="18"/>
          <w:szCs w:val="18"/>
          <w:lang w:val="en-US" w:eastAsia="en-GB"/>
        </w:rPr>
      </w:pPr>
      <w:ins w:id="587"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88" w:author="Mauget, Régis" w:date="2017-11-20T16:44:00Z"/>
          <w:rFonts w:asciiTheme="minorHAnsi" w:hAnsiTheme="minorHAnsi" w:cs="Consolas"/>
          <w:noProof/>
          <w:sz w:val="18"/>
          <w:szCs w:val="18"/>
          <w:lang w:val="en-US" w:eastAsia="en-GB"/>
        </w:rPr>
      </w:pPr>
      <w:ins w:id="589"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90"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91" w:author="Mauget, Régis" w:date="2017-11-20T16:44:00Z"/>
          <w:rFonts w:asciiTheme="minorHAnsi" w:hAnsiTheme="minorHAnsi" w:cs="Consolas"/>
          <w:noProof/>
          <w:sz w:val="18"/>
          <w:szCs w:val="18"/>
          <w:lang w:val="en-US" w:eastAsia="en-GB"/>
        </w:rPr>
      </w:pPr>
      <w:ins w:id="592" w:author="Mauget, Régis" w:date="2017-11-20T16:44:00Z">
        <w:r w:rsidRPr="00941268">
          <w:rPr>
            <w:rFonts w:asciiTheme="minorHAnsi" w:hAnsiTheme="minorHAnsi" w:cs="Consolas"/>
            <w:noProof/>
            <w:sz w:val="18"/>
            <w:szCs w:val="18"/>
            <w:lang w:val="en-US" w:eastAsia="en-GB"/>
          </w:rPr>
          <w:tab/>
          <w:t>&lt;iso:pattern abstract="true" id="implique4"&gt;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93" w:author="Mauget, Régis" w:date="2017-11-20T16:44:00Z"/>
          <w:rFonts w:asciiTheme="minorHAnsi" w:hAnsiTheme="minorHAnsi" w:cs="Consolas"/>
          <w:noProof/>
          <w:sz w:val="18"/>
          <w:szCs w:val="18"/>
          <w:lang w:val="en-US" w:eastAsia="en-GB"/>
        </w:rPr>
      </w:pPr>
      <w:ins w:id="594" w:author="Mauget, Régis" w:date="2017-11-20T16:44:00Z">
        <w:r w:rsidRPr="00941268">
          <w:rPr>
            <w:rFonts w:asciiTheme="minorHAnsi" w:hAnsiTheme="minorHAnsi" w:cs="Consolas"/>
            <w:noProof/>
            <w:sz w:val="18"/>
            <w:szCs w:val="18"/>
            <w:lang w:val="en-US" w:eastAsia="en-GB"/>
          </w:rPr>
          <w:t xml:space="preserve">     &lt;iso:rule context="dp:serviceUtilization"&gt;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95" w:author="Mauget, Régis" w:date="2017-11-20T16:44:00Z"/>
          <w:rFonts w:asciiTheme="minorHAnsi" w:hAnsiTheme="minorHAnsi" w:cs="Consolas"/>
          <w:noProof/>
          <w:sz w:val="18"/>
          <w:szCs w:val="18"/>
          <w:lang w:val="en-US" w:eastAsia="en-GB"/>
        </w:rPr>
      </w:pPr>
      <w:ins w:id="596" w:author="Mauget, Régis" w:date="2017-11-20T16:44:00Z">
        <w:r w:rsidRPr="00941268">
          <w:rPr>
            <w:rFonts w:asciiTheme="minorHAnsi" w:hAnsiTheme="minorHAnsi" w:cs="Consolas"/>
            <w:noProof/>
            <w:sz w:val="18"/>
            <w:szCs w:val="18"/>
            <w:lang w:val="en-US" w:eastAsia="en-GB"/>
          </w:rPr>
          <w:tab/>
          <w:t xml:space="preserve">  &lt;!-- 2017/11/15 ETC FRA V1.3, Capgemini, error in rule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97" w:author="Mauget, Régis" w:date="2017-11-20T16:44:00Z"/>
          <w:rFonts w:asciiTheme="minorHAnsi" w:hAnsiTheme="minorHAnsi" w:cs="Consolas"/>
          <w:noProof/>
          <w:sz w:val="18"/>
          <w:szCs w:val="18"/>
          <w:lang w:val="en-US" w:eastAsia="en-GB"/>
        </w:rPr>
      </w:pPr>
      <w:ins w:id="598" w:author="Mauget, Régis" w:date="2017-11-20T16:44:00Z">
        <w:r w:rsidRPr="00941268">
          <w:rPr>
            <w:rFonts w:asciiTheme="minorHAnsi" w:hAnsiTheme="minorHAnsi" w:cs="Consolas"/>
            <w:noProof/>
            <w:sz w:val="18"/>
            <w:szCs w:val="18"/>
            <w:lang w:val="en-US" w:eastAsia="en-GB"/>
          </w:rPr>
          <w:t xml:space="preserve">      &lt;!-- &lt;iso:assert test="dp:$p1/@isUsed='false' or dp:$p2/@isUsed='true' or $p3/@isUsed='true' or dp:$p4/@isUsed='true' or dp:$p5/@isUsed='true'"&gt;$p1 =&gt; $p2 or $p3 or $p4 or $p5 --&gt;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599" w:author="Mauget, Régis" w:date="2017-11-20T16:44:00Z"/>
          <w:rFonts w:asciiTheme="minorHAnsi" w:hAnsiTheme="minorHAnsi" w:cs="Consolas"/>
          <w:noProof/>
          <w:sz w:val="18"/>
          <w:szCs w:val="18"/>
          <w:lang w:val="en-US" w:eastAsia="en-GB"/>
        </w:rPr>
      </w:pPr>
      <w:ins w:id="600" w:author="Mauget, Régis" w:date="2017-11-20T16:44:00Z">
        <w:r w:rsidRPr="00941268">
          <w:rPr>
            <w:rFonts w:asciiTheme="minorHAnsi" w:hAnsiTheme="minorHAnsi" w:cs="Consolas"/>
            <w:noProof/>
            <w:sz w:val="18"/>
            <w:szCs w:val="18"/>
            <w:lang w:val="en-US" w:eastAsia="en-GB"/>
          </w:rPr>
          <w:t xml:space="preserve">      &lt;iso:assert test="dp:$p1/@isUsed='false' or dp:$p2/@isUsed='true' or dp:$p3/@isUsed='true' or dp:$p4/@isUsed='true' or dp:$p5/@isUsed='true'"&gt;$p1 =&gt; $p2 or $p3 or $p4 or $p5</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01" w:author="Mauget, Régis" w:date="2017-11-20T16:44:00Z"/>
          <w:rFonts w:asciiTheme="minorHAnsi" w:hAnsiTheme="minorHAnsi" w:cs="Consolas"/>
          <w:noProof/>
          <w:sz w:val="18"/>
          <w:szCs w:val="18"/>
          <w:lang w:val="en-US" w:eastAsia="en-GB"/>
        </w:rPr>
      </w:pPr>
      <w:ins w:id="602" w:author="Mauget, Régis" w:date="2017-11-20T16:44:00Z">
        <w:r w:rsidRPr="00941268">
          <w:rPr>
            <w:rFonts w:asciiTheme="minorHAnsi" w:hAnsiTheme="minorHAnsi" w:cs="Consolas"/>
            <w:noProof/>
            <w:sz w:val="18"/>
            <w:szCs w:val="18"/>
            <w:lang w:val="en-US" w:eastAsia="en-GB"/>
          </w:rPr>
          <w:t>&lt;iso:value-of select="dp:$p1/@isUsed"/&gt; =&gt; &lt;iso:value-of select="dp:$p2/@isUsed"/&gt; or &lt;iso:value-of select="dp:$p3/@isUsed"/&gt; or &lt;iso:value-of select="dp:$p4/@isUsed"/&gt; or &lt;iso:value-of select="dp:$p5/@isUsed"/&gt;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03" w:author="Mauget, Régis" w:date="2017-11-20T16:44:00Z"/>
          <w:rFonts w:asciiTheme="minorHAnsi" w:hAnsiTheme="minorHAnsi" w:cs="Consolas"/>
          <w:noProof/>
          <w:sz w:val="18"/>
          <w:szCs w:val="18"/>
          <w:lang w:val="en-US" w:eastAsia="en-GB"/>
        </w:rPr>
      </w:pPr>
      <w:ins w:id="604"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05" w:author="Mauget, Régis" w:date="2017-11-20T16:44:00Z"/>
          <w:rFonts w:asciiTheme="minorHAnsi" w:hAnsiTheme="minorHAnsi" w:cs="Consolas"/>
          <w:noProof/>
          <w:sz w:val="18"/>
          <w:szCs w:val="18"/>
          <w:lang w:val="en-US" w:eastAsia="en-GB"/>
        </w:rPr>
      </w:pPr>
      <w:ins w:id="606" w:author="Mauget, Régis" w:date="2017-11-20T16:44:00Z">
        <w:r w:rsidRPr="00941268">
          <w:rPr>
            <w:rFonts w:asciiTheme="minorHAnsi" w:hAnsiTheme="minorHAnsi" w:cs="Consolas"/>
            <w:noProof/>
            <w:sz w:val="18"/>
            <w:szCs w:val="18"/>
            <w:lang w:val="en-US" w:eastAsia="en-GB"/>
          </w:rPr>
          <w:lastRenderedPageBreak/>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07" w:author="Mauget, Régis" w:date="2017-11-20T16:44:00Z"/>
          <w:rFonts w:asciiTheme="minorHAnsi" w:hAnsiTheme="minorHAnsi" w:cs="Consolas"/>
          <w:noProof/>
          <w:sz w:val="18"/>
          <w:szCs w:val="18"/>
          <w:lang w:val="en-US" w:eastAsia="en-GB"/>
        </w:rPr>
      </w:pPr>
      <w:ins w:id="608"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09"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10" w:author="Mauget, Régis" w:date="2017-11-20T16:44:00Z"/>
          <w:rFonts w:asciiTheme="minorHAnsi" w:hAnsiTheme="minorHAnsi" w:cs="Consolas"/>
          <w:noProof/>
          <w:sz w:val="18"/>
          <w:szCs w:val="18"/>
          <w:lang w:val="en-US" w:eastAsia="en-GB"/>
        </w:rPr>
      </w:pPr>
      <w:ins w:id="611" w:author="Mauget, Régis" w:date="2017-11-20T16:44:00Z">
        <w:r w:rsidRPr="00941268">
          <w:rPr>
            <w:rFonts w:asciiTheme="minorHAnsi" w:hAnsiTheme="minorHAnsi" w:cs="Consolas"/>
            <w:noProof/>
            <w:sz w:val="18"/>
            <w:szCs w:val="18"/>
            <w:lang w:val="en-US" w:eastAsia="en-GB"/>
          </w:rPr>
          <w:tab/>
          <w:t>&lt;iso:pattern abstract="true" id="implique5"&gt;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12" w:author="Mauget, Régis" w:date="2017-11-20T16:44:00Z"/>
          <w:rFonts w:asciiTheme="minorHAnsi" w:hAnsiTheme="minorHAnsi" w:cs="Consolas"/>
          <w:noProof/>
          <w:sz w:val="18"/>
          <w:szCs w:val="18"/>
          <w:lang w:val="en-US" w:eastAsia="en-GB"/>
        </w:rPr>
      </w:pPr>
      <w:ins w:id="613" w:author="Mauget, Régis" w:date="2017-11-20T16:44:00Z">
        <w:r w:rsidRPr="00941268">
          <w:rPr>
            <w:rFonts w:asciiTheme="minorHAnsi" w:hAnsiTheme="minorHAnsi" w:cs="Consolas"/>
            <w:noProof/>
            <w:sz w:val="18"/>
            <w:szCs w:val="18"/>
            <w:lang w:val="en-US" w:eastAsia="en-GB"/>
          </w:rPr>
          <w:t xml:space="preserve">     &lt;iso:rule context="dp:serviceUtilization"&gt;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14" w:author="Mauget, Régis" w:date="2017-11-20T16:44:00Z"/>
          <w:rFonts w:asciiTheme="minorHAnsi" w:hAnsiTheme="minorHAnsi" w:cs="Consolas"/>
          <w:noProof/>
          <w:sz w:val="18"/>
          <w:szCs w:val="18"/>
          <w:lang w:val="en-US" w:eastAsia="en-GB"/>
        </w:rPr>
      </w:pPr>
      <w:ins w:id="615" w:author="Mauget, Régis" w:date="2017-11-20T16:44:00Z">
        <w:r w:rsidRPr="00941268">
          <w:rPr>
            <w:rFonts w:asciiTheme="minorHAnsi" w:hAnsiTheme="minorHAnsi" w:cs="Consolas"/>
            <w:noProof/>
            <w:sz w:val="18"/>
            <w:szCs w:val="18"/>
            <w:lang w:val="en-US" w:eastAsia="en-GB"/>
          </w:rPr>
          <w:tab/>
          <w:t xml:space="preserve">  &lt;!-- 2017/11/15 ETC FRA V1.3, Capgemini, error in rule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16" w:author="Mauget, Régis" w:date="2017-11-20T16:44:00Z"/>
          <w:rFonts w:asciiTheme="minorHAnsi" w:hAnsiTheme="minorHAnsi" w:cs="Consolas"/>
          <w:noProof/>
          <w:sz w:val="18"/>
          <w:szCs w:val="18"/>
          <w:lang w:val="en-US" w:eastAsia="en-GB"/>
        </w:rPr>
      </w:pPr>
      <w:ins w:id="617" w:author="Mauget, Régis" w:date="2017-11-20T16:44:00Z">
        <w:r w:rsidRPr="00941268">
          <w:rPr>
            <w:rFonts w:asciiTheme="minorHAnsi" w:hAnsiTheme="minorHAnsi" w:cs="Consolas"/>
            <w:noProof/>
            <w:sz w:val="18"/>
            <w:szCs w:val="18"/>
            <w:lang w:val="en-US" w:eastAsia="en-GB"/>
          </w:rPr>
          <w:tab/>
          <w:t xml:space="preserve">  &lt;!-- &lt;iso:assert test="dp:$p1/@isUsed='false' or dp:$p2/@isUsed='true' or dp:$p3/@isUsed='true' or dp:$p4/@isUsed='true' or $p5/@isUsed='true' or $p6/@isUsed='true'"&gt;$p1 =&gt; $p2 or $p3 or $p4 or $p5 or $p6 --&gt;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18" w:author="Mauget, Régis" w:date="2017-11-20T16:44:00Z"/>
          <w:rFonts w:asciiTheme="minorHAnsi" w:hAnsiTheme="minorHAnsi" w:cs="Consolas"/>
          <w:noProof/>
          <w:sz w:val="18"/>
          <w:szCs w:val="18"/>
          <w:lang w:val="en-US" w:eastAsia="en-GB"/>
        </w:rPr>
      </w:pPr>
      <w:ins w:id="619" w:author="Mauget, Régis" w:date="2017-11-20T16:44:00Z">
        <w:r w:rsidRPr="00941268">
          <w:rPr>
            <w:rFonts w:asciiTheme="minorHAnsi" w:hAnsiTheme="minorHAnsi" w:cs="Consolas"/>
            <w:noProof/>
            <w:sz w:val="18"/>
            <w:szCs w:val="18"/>
            <w:lang w:val="en-US" w:eastAsia="en-GB"/>
          </w:rPr>
          <w:tab/>
          <w:t xml:space="preserve">  &lt;iso:assert test="dp:$p1/@isUsed='false' or dp:$p2/@isUsed='true' or dp:$p3/@isUsed='true' or dp:$p4/@isUsed='true' or dp:$p5/@isUsed='true' or dp:$p6/@isUsed='true'"&gt;$p1 =&gt; $p2 or $p3 or $p4 or $p5 or $p6</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20" w:author="Mauget, Régis" w:date="2017-11-20T16:44:00Z"/>
          <w:rFonts w:asciiTheme="minorHAnsi" w:hAnsiTheme="minorHAnsi" w:cs="Consolas"/>
          <w:noProof/>
          <w:sz w:val="18"/>
          <w:szCs w:val="18"/>
          <w:lang w:val="en-US" w:eastAsia="en-GB"/>
        </w:rPr>
      </w:pPr>
      <w:ins w:id="621" w:author="Mauget, Régis" w:date="2017-11-20T16:44:00Z">
        <w:r w:rsidRPr="00941268">
          <w:rPr>
            <w:rFonts w:asciiTheme="minorHAnsi" w:hAnsiTheme="minorHAnsi" w:cs="Consolas"/>
            <w:noProof/>
            <w:sz w:val="18"/>
            <w:szCs w:val="18"/>
            <w:lang w:val="en-US" w:eastAsia="en-GB"/>
          </w:rPr>
          <w:t>&lt;iso:value-of select="dp:$p1/@isUsed"/&gt; =&gt; &lt;iso:value-of select="dp:$p2/@isUsed"/&gt; or &lt;iso:value-of select="dp:$p3/@isUsed"/&gt; or &lt;iso:value-of select="dp:$p4/@isUsed"/&gt; or &lt;iso:value-of select="dp:$p5/@isUsed"/&gt; or &lt;iso:value-of select="dp:$p6/@isUsed"/&gt;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22" w:author="Mauget, Régis" w:date="2017-11-20T16:44:00Z"/>
          <w:rFonts w:asciiTheme="minorHAnsi" w:hAnsiTheme="minorHAnsi" w:cs="Consolas"/>
          <w:noProof/>
          <w:sz w:val="18"/>
          <w:szCs w:val="18"/>
          <w:lang w:val="en-US" w:eastAsia="en-GB"/>
        </w:rPr>
      </w:pPr>
      <w:ins w:id="623"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24" w:author="Mauget, Régis" w:date="2017-11-20T16:44:00Z"/>
          <w:rFonts w:asciiTheme="minorHAnsi" w:hAnsiTheme="minorHAnsi" w:cs="Consolas"/>
          <w:noProof/>
          <w:sz w:val="18"/>
          <w:szCs w:val="18"/>
          <w:lang w:val="en-US" w:eastAsia="en-GB"/>
        </w:rPr>
      </w:pPr>
      <w:ins w:id="625"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26" w:author="Mauget, Régis" w:date="2017-11-20T16:44:00Z"/>
          <w:rFonts w:asciiTheme="minorHAnsi" w:hAnsiTheme="minorHAnsi" w:cs="Consolas"/>
          <w:noProof/>
          <w:sz w:val="18"/>
          <w:szCs w:val="18"/>
          <w:lang w:val="en-US" w:eastAsia="en-GB"/>
        </w:rPr>
      </w:pPr>
      <w:ins w:id="627"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28"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29" w:author="Mauget, Régis" w:date="2017-11-20T16:44:00Z"/>
          <w:rFonts w:asciiTheme="minorHAnsi" w:hAnsiTheme="minorHAnsi" w:cs="Consolas"/>
          <w:noProof/>
          <w:sz w:val="18"/>
          <w:szCs w:val="18"/>
          <w:lang w:val="en-US" w:eastAsia="en-GB"/>
        </w:rPr>
      </w:pPr>
      <w:ins w:id="630" w:author="Mauget, Régis" w:date="2017-11-20T16:44:00Z">
        <w:r w:rsidRPr="00941268">
          <w:rPr>
            <w:rFonts w:asciiTheme="minorHAnsi" w:hAnsiTheme="minorHAnsi" w:cs="Consolas"/>
            <w:noProof/>
            <w:sz w:val="18"/>
            <w:szCs w:val="18"/>
            <w:lang w:val="en-US" w:eastAsia="en-GB"/>
          </w:rPr>
          <w:tab/>
          <w:t>&lt;iso:pattern abstract="true" id="egal"&gt;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31" w:author="Mauget, Régis" w:date="2017-11-20T16:44:00Z"/>
          <w:rFonts w:asciiTheme="minorHAnsi" w:hAnsiTheme="minorHAnsi" w:cs="Consolas"/>
          <w:noProof/>
          <w:sz w:val="18"/>
          <w:szCs w:val="18"/>
          <w:lang w:val="en-US" w:eastAsia="en-GB"/>
        </w:rPr>
      </w:pPr>
      <w:ins w:id="632" w:author="Mauget, Régis" w:date="2017-11-20T16:44:00Z">
        <w:r w:rsidRPr="00941268">
          <w:rPr>
            <w:rFonts w:asciiTheme="minorHAnsi" w:hAnsiTheme="minorHAnsi" w:cs="Consolas"/>
            <w:noProof/>
            <w:sz w:val="18"/>
            <w:szCs w:val="18"/>
            <w:lang w:val="en-US" w:eastAsia="en-GB"/>
          </w:rPr>
          <w:t xml:space="preserve">     &lt;iso:rule context="dp:serviceUtilization"&gt;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33" w:author="Mauget, Régis" w:date="2017-11-20T16:44:00Z"/>
          <w:rFonts w:asciiTheme="minorHAnsi" w:hAnsiTheme="minorHAnsi" w:cs="Consolas"/>
          <w:noProof/>
          <w:sz w:val="18"/>
          <w:szCs w:val="18"/>
          <w:lang w:val="en-US" w:eastAsia="en-GB"/>
        </w:rPr>
      </w:pPr>
      <w:ins w:id="634" w:author="Mauget, Régis" w:date="2017-11-20T16:44:00Z">
        <w:r w:rsidRPr="00941268">
          <w:rPr>
            <w:rFonts w:asciiTheme="minorHAnsi" w:hAnsiTheme="minorHAnsi" w:cs="Consolas"/>
            <w:noProof/>
            <w:sz w:val="18"/>
            <w:szCs w:val="18"/>
            <w:lang w:val="en-US" w:eastAsia="en-GB"/>
          </w:rPr>
          <w:t xml:space="preserve">      &lt;iso:assert test="dp:$p1/@isUsed=dp:$p2/@isUsed"&gt;$p1 = $p2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35" w:author="Mauget, Régis" w:date="2017-11-20T16:44:00Z"/>
          <w:rFonts w:asciiTheme="minorHAnsi" w:hAnsiTheme="minorHAnsi" w:cs="Consolas"/>
          <w:noProof/>
          <w:sz w:val="18"/>
          <w:szCs w:val="18"/>
          <w:lang w:val="en-US" w:eastAsia="en-GB"/>
        </w:rPr>
      </w:pPr>
      <w:ins w:id="636" w:author="Mauget, Régis" w:date="2017-11-20T16:44:00Z">
        <w:r w:rsidRPr="00941268">
          <w:rPr>
            <w:rFonts w:asciiTheme="minorHAnsi" w:hAnsiTheme="minorHAnsi" w:cs="Consolas"/>
            <w:noProof/>
            <w:sz w:val="18"/>
            <w:szCs w:val="18"/>
            <w:lang w:val="en-US" w:eastAsia="en-GB"/>
          </w:rPr>
          <w:t>&lt;iso:value-of select="dp:$p1/@isUsed"/&gt; = &lt;iso:value-of select="dp:$p2/@isUsed"/&gt;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37" w:author="Mauget, Régis" w:date="2017-11-20T16:44:00Z"/>
          <w:rFonts w:asciiTheme="minorHAnsi" w:hAnsiTheme="minorHAnsi" w:cs="Consolas"/>
          <w:noProof/>
          <w:sz w:val="18"/>
          <w:szCs w:val="18"/>
          <w:lang w:val="en-US" w:eastAsia="en-GB"/>
        </w:rPr>
      </w:pPr>
      <w:ins w:id="638"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39" w:author="Mauget, Régis" w:date="2017-11-20T16:44:00Z"/>
          <w:rFonts w:asciiTheme="minorHAnsi" w:hAnsiTheme="minorHAnsi" w:cs="Consolas"/>
          <w:noProof/>
          <w:sz w:val="18"/>
          <w:szCs w:val="18"/>
          <w:lang w:val="en-US" w:eastAsia="en-GB"/>
        </w:rPr>
      </w:pPr>
      <w:ins w:id="640"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41" w:author="Mauget, Régis" w:date="2017-11-20T16:44:00Z"/>
          <w:rFonts w:asciiTheme="minorHAnsi" w:hAnsiTheme="minorHAnsi" w:cs="Consolas"/>
          <w:noProof/>
          <w:sz w:val="18"/>
          <w:szCs w:val="18"/>
          <w:lang w:val="en-US" w:eastAsia="en-GB"/>
        </w:rPr>
      </w:pPr>
      <w:ins w:id="642"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43"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44"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45" w:author="Mauget, Régis" w:date="2017-11-20T16:44:00Z"/>
          <w:rFonts w:asciiTheme="minorHAnsi" w:hAnsiTheme="minorHAnsi" w:cs="Consolas"/>
          <w:noProof/>
          <w:sz w:val="18"/>
          <w:szCs w:val="18"/>
          <w:lang w:val="en-US" w:eastAsia="en-GB"/>
        </w:rPr>
      </w:pPr>
      <w:ins w:id="646" w:author="Mauget, Régis" w:date="2017-11-20T16:44:00Z">
        <w:r w:rsidRPr="00941268">
          <w:rPr>
            <w:rFonts w:asciiTheme="minorHAnsi" w:hAnsiTheme="minorHAnsi" w:cs="Consolas"/>
            <w:noProof/>
            <w:sz w:val="18"/>
            <w:szCs w:val="18"/>
            <w:lang w:val="en-US" w:eastAsia="en-GB"/>
          </w:rPr>
          <w:tab/>
          <w:t>&lt;iso:pattern abstract="true" id="egalEt1"&gt;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47" w:author="Mauget, Régis" w:date="2017-11-20T16:44:00Z"/>
          <w:rFonts w:asciiTheme="minorHAnsi" w:hAnsiTheme="minorHAnsi" w:cs="Consolas"/>
          <w:noProof/>
          <w:sz w:val="18"/>
          <w:szCs w:val="18"/>
          <w:lang w:val="en-US" w:eastAsia="en-GB"/>
        </w:rPr>
      </w:pPr>
      <w:ins w:id="648" w:author="Mauget, Régis" w:date="2017-11-20T16:44:00Z">
        <w:r w:rsidRPr="00941268">
          <w:rPr>
            <w:rFonts w:asciiTheme="minorHAnsi" w:hAnsiTheme="minorHAnsi" w:cs="Consolas"/>
            <w:noProof/>
            <w:sz w:val="18"/>
            <w:szCs w:val="18"/>
            <w:lang w:val="en-US" w:eastAsia="en-GB"/>
          </w:rPr>
          <w:t xml:space="preserve">     &lt;iso:rule context="dp:serviceUtilization"&gt;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49" w:author="Mauget, Régis" w:date="2017-11-20T16:44:00Z"/>
          <w:rFonts w:asciiTheme="minorHAnsi" w:hAnsiTheme="minorHAnsi" w:cs="Consolas"/>
          <w:noProof/>
          <w:sz w:val="18"/>
          <w:szCs w:val="18"/>
          <w:lang w:val="en-US" w:eastAsia="en-GB"/>
        </w:rPr>
      </w:pPr>
      <w:ins w:id="650" w:author="Mauget, Régis" w:date="2017-11-20T16:44:00Z">
        <w:r w:rsidRPr="00941268">
          <w:rPr>
            <w:rFonts w:asciiTheme="minorHAnsi" w:hAnsiTheme="minorHAnsi" w:cs="Consolas"/>
            <w:noProof/>
            <w:sz w:val="18"/>
            <w:szCs w:val="18"/>
            <w:lang w:val="en-US" w:eastAsia="en-GB"/>
          </w:rPr>
          <w:t xml:space="preserve">      &lt;iso:assert test="(dp:$p1/@isUsed = dp:$p2/@isUsed) and (dp:$p3/@isUsed = dp:$p4/@isUsed)"&gt;($p1=$p2) and ($p3=$p4)</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51" w:author="Mauget, Régis" w:date="2017-11-20T16:44:00Z"/>
          <w:rFonts w:asciiTheme="minorHAnsi" w:hAnsiTheme="minorHAnsi" w:cs="Consolas"/>
          <w:noProof/>
          <w:sz w:val="18"/>
          <w:szCs w:val="18"/>
          <w:lang w:val="en-US" w:eastAsia="en-GB"/>
        </w:rPr>
      </w:pPr>
      <w:ins w:id="652" w:author="Mauget, Régis" w:date="2017-11-20T16:44:00Z">
        <w:r w:rsidRPr="00941268">
          <w:rPr>
            <w:rFonts w:asciiTheme="minorHAnsi" w:hAnsiTheme="minorHAnsi" w:cs="Consolas"/>
            <w:noProof/>
            <w:sz w:val="18"/>
            <w:szCs w:val="18"/>
            <w:lang w:val="en-US" w:eastAsia="en-GB"/>
          </w:rPr>
          <w:t>&lt;iso:value-of select="dp:$p1/@isUsed"/&gt; = &lt;iso:value-of select="dp:$p2/@isUsed"/&gt; and &lt;iso:value-of select="dp:$p3/@isUsed"/&gt; = &lt;iso:value-of select="dp:$p4/@isUsed"/&gt;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53" w:author="Mauget, Régis" w:date="2017-11-20T16:44:00Z"/>
          <w:rFonts w:asciiTheme="minorHAnsi" w:hAnsiTheme="minorHAnsi" w:cs="Consolas"/>
          <w:noProof/>
          <w:sz w:val="18"/>
          <w:szCs w:val="18"/>
          <w:lang w:val="en-US" w:eastAsia="en-GB"/>
        </w:rPr>
      </w:pPr>
      <w:ins w:id="654"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55" w:author="Mauget, Régis" w:date="2017-11-20T16:44:00Z"/>
          <w:rFonts w:asciiTheme="minorHAnsi" w:hAnsiTheme="minorHAnsi" w:cs="Consolas"/>
          <w:noProof/>
          <w:sz w:val="18"/>
          <w:szCs w:val="18"/>
          <w:lang w:val="en-US" w:eastAsia="en-GB"/>
        </w:rPr>
      </w:pPr>
      <w:ins w:id="656"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57" w:author="Mauget, Régis" w:date="2017-11-20T16:44:00Z"/>
          <w:rFonts w:asciiTheme="minorHAnsi" w:hAnsiTheme="minorHAnsi" w:cs="Consolas"/>
          <w:noProof/>
          <w:sz w:val="18"/>
          <w:szCs w:val="18"/>
          <w:lang w:val="en-US" w:eastAsia="en-GB"/>
        </w:rPr>
      </w:pPr>
      <w:ins w:id="658"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59"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60" w:author="Mauget, Régis" w:date="2017-11-20T16:44:00Z"/>
          <w:rFonts w:asciiTheme="minorHAnsi" w:hAnsiTheme="minorHAnsi" w:cs="Consolas"/>
          <w:noProof/>
          <w:sz w:val="18"/>
          <w:szCs w:val="18"/>
          <w:lang w:val="en-US" w:eastAsia="en-GB"/>
        </w:rPr>
      </w:pPr>
      <w:ins w:id="661" w:author="Mauget, Régis" w:date="2017-11-20T16:44:00Z">
        <w:r w:rsidRPr="00941268">
          <w:rPr>
            <w:rFonts w:asciiTheme="minorHAnsi" w:hAnsiTheme="minorHAnsi" w:cs="Consolas"/>
            <w:noProof/>
            <w:sz w:val="18"/>
            <w:szCs w:val="18"/>
            <w:lang w:val="en-US" w:eastAsia="en-GB"/>
          </w:rPr>
          <w:tab/>
          <w:t>&lt;iso:pattern abstract="true" id="egalEt2"&gt;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62" w:author="Mauget, Régis" w:date="2017-11-20T16:44:00Z"/>
          <w:rFonts w:asciiTheme="minorHAnsi" w:hAnsiTheme="minorHAnsi" w:cs="Consolas"/>
          <w:noProof/>
          <w:sz w:val="18"/>
          <w:szCs w:val="18"/>
          <w:lang w:val="en-US" w:eastAsia="en-GB"/>
        </w:rPr>
      </w:pPr>
      <w:ins w:id="663" w:author="Mauget, Régis" w:date="2017-11-20T16:44:00Z">
        <w:r w:rsidRPr="00941268">
          <w:rPr>
            <w:rFonts w:asciiTheme="minorHAnsi" w:hAnsiTheme="minorHAnsi" w:cs="Consolas"/>
            <w:noProof/>
            <w:sz w:val="18"/>
            <w:szCs w:val="18"/>
            <w:lang w:val="en-US" w:eastAsia="en-GB"/>
          </w:rPr>
          <w:t xml:space="preserve">     &lt;iso:rule context="dp:serviceUtilization"&gt;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64" w:author="Mauget, Régis" w:date="2017-11-20T16:44:00Z"/>
          <w:rFonts w:asciiTheme="minorHAnsi" w:hAnsiTheme="minorHAnsi" w:cs="Consolas"/>
          <w:noProof/>
          <w:sz w:val="18"/>
          <w:szCs w:val="18"/>
          <w:lang w:val="en-US" w:eastAsia="en-GB"/>
        </w:rPr>
      </w:pPr>
      <w:ins w:id="665" w:author="Mauget, Régis" w:date="2017-11-20T16:44:00Z">
        <w:r w:rsidRPr="00941268">
          <w:rPr>
            <w:rFonts w:asciiTheme="minorHAnsi" w:hAnsiTheme="minorHAnsi" w:cs="Consolas"/>
            <w:noProof/>
            <w:sz w:val="18"/>
            <w:szCs w:val="18"/>
            <w:lang w:val="en-US" w:eastAsia="en-GB"/>
          </w:rPr>
          <w:t xml:space="preserve">      &lt;iso:assert test="(dp:$p1/@isUsed = dp:$p2/@isUsed) and (dp:$p3/@isUsed = dp:$p4/@isUsed) and (dp:$p5/@isUsed = dp:$p6/@isUsed)"&gt;($p1=$p2) and ($p3=$p4) and ($p5=$p6)</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66" w:author="Mauget, Régis" w:date="2017-11-20T16:44:00Z"/>
          <w:rFonts w:asciiTheme="minorHAnsi" w:hAnsiTheme="minorHAnsi" w:cs="Consolas"/>
          <w:noProof/>
          <w:sz w:val="18"/>
          <w:szCs w:val="18"/>
          <w:lang w:val="en-US" w:eastAsia="en-GB"/>
        </w:rPr>
      </w:pPr>
      <w:ins w:id="667" w:author="Mauget, Régis" w:date="2017-11-20T16:44:00Z">
        <w:r w:rsidRPr="00941268">
          <w:rPr>
            <w:rFonts w:asciiTheme="minorHAnsi" w:hAnsiTheme="minorHAnsi" w:cs="Consolas"/>
            <w:noProof/>
            <w:sz w:val="18"/>
            <w:szCs w:val="18"/>
            <w:lang w:val="en-US" w:eastAsia="en-GB"/>
          </w:rPr>
          <w:t>&lt;iso:value-of select="dp:$p1/@isUsed"/&gt; = &lt;iso:value-of select="dp:$p2/@isUsed"/&gt; and &lt;iso:value-of select="dp:$p3/@isUsed"/&gt; = &lt;iso:value-of select="dp:$p4/@isUsed"/&gt; and &lt;iso:value-of select="dp:$p5/@isUsed"/&gt; = &lt;iso:value-of select="dp:$p6/@isUsed"/&gt;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68" w:author="Mauget, Régis" w:date="2017-11-20T16:44:00Z"/>
          <w:rFonts w:asciiTheme="minorHAnsi" w:hAnsiTheme="minorHAnsi" w:cs="Consolas"/>
          <w:noProof/>
          <w:sz w:val="18"/>
          <w:szCs w:val="18"/>
          <w:lang w:val="en-US" w:eastAsia="en-GB"/>
        </w:rPr>
      </w:pPr>
      <w:ins w:id="669"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70" w:author="Mauget, Régis" w:date="2017-11-20T16:44:00Z"/>
          <w:rFonts w:asciiTheme="minorHAnsi" w:hAnsiTheme="minorHAnsi" w:cs="Consolas"/>
          <w:noProof/>
          <w:sz w:val="18"/>
          <w:szCs w:val="18"/>
          <w:lang w:val="en-US" w:eastAsia="en-GB"/>
        </w:rPr>
      </w:pPr>
      <w:ins w:id="671"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72" w:author="Mauget, Régis" w:date="2017-11-20T16:44:00Z"/>
          <w:rFonts w:asciiTheme="minorHAnsi" w:hAnsiTheme="minorHAnsi" w:cs="Consolas"/>
          <w:noProof/>
          <w:sz w:val="18"/>
          <w:szCs w:val="18"/>
          <w:lang w:val="en-US" w:eastAsia="en-GB"/>
        </w:rPr>
      </w:pPr>
      <w:ins w:id="673"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74"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75"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76" w:author="Mauget, Régis" w:date="2017-11-20T16:44:00Z"/>
          <w:rFonts w:asciiTheme="minorHAnsi" w:hAnsiTheme="minorHAnsi" w:cs="Consolas"/>
          <w:noProof/>
          <w:sz w:val="18"/>
          <w:szCs w:val="18"/>
          <w:lang w:val="en-US" w:eastAsia="en-GB"/>
        </w:rPr>
      </w:pPr>
      <w:ins w:id="677" w:author="Mauget, Régis" w:date="2017-11-20T16:44:00Z">
        <w:r w:rsidRPr="00941268">
          <w:rPr>
            <w:rFonts w:asciiTheme="minorHAnsi" w:hAnsiTheme="minorHAnsi" w:cs="Consolas"/>
            <w:noProof/>
            <w:sz w:val="18"/>
            <w:szCs w:val="18"/>
            <w:lang w:val="en-US" w:eastAsia="en-GB"/>
          </w:rPr>
          <w:tab/>
          <w:t>&lt;iso:pattern abstract="true" id="reg1"&gt;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78" w:author="Mauget, Régis" w:date="2017-11-20T16:44:00Z"/>
          <w:rFonts w:asciiTheme="minorHAnsi" w:hAnsiTheme="minorHAnsi" w:cs="Consolas"/>
          <w:noProof/>
          <w:sz w:val="18"/>
          <w:szCs w:val="18"/>
          <w:lang w:val="en-US" w:eastAsia="en-GB"/>
        </w:rPr>
      </w:pPr>
      <w:ins w:id="679" w:author="Mauget, Régis" w:date="2017-11-20T16:44:00Z">
        <w:r w:rsidRPr="00941268">
          <w:rPr>
            <w:rFonts w:asciiTheme="minorHAnsi" w:hAnsiTheme="minorHAnsi" w:cs="Consolas"/>
            <w:noProof/>
            <w:sz w:val="18"/>
            <w:szCs w:val="18"/>
            <w:lang w:val="en-US" w:eastAsia="en-GB"/>
          </w:rPr>
          <w:t xml:space="preserve">     &lt;iso:rule context="dp:serviceUtilization"&gt;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80" w:author="Mauget, Régis" w:date="2017-11-20T16:44:00Z"/>
          <w:rFonts w:asciiTheme="minorHAnsi" w:hAnsiTheme="minorHAnsi" w:cs="Consolas"/>
          <w:noProof/>
          <w:sz w:val="18"/>
          <w:szCs w:val="18"/>
          <w:lang w:val="en-US" w:eastAsia="en-GB"/>
        </w:rPr>
      </w:pPr>
      <w:ins w:id="681" w:author="Mauget, Régis" w:date="2017-11-20T16:44:00Z">
        <w:r w:rsidRPr="00941268">
          <w:rPr>
            <w:rFonts w:asciiTheme="minorHAnsi" w:hAnsiTheme="minorHAnsi" w:cs="Consolas"/>
            <w:noProof/>
            <w:sz w:val="18"/>
            <w:szCs w:val="18"/>
            <w:lang w:val="en-US" w:eastAsia="en-GB"/>
          </w:rPr>
          <w:tab/>
          <w:t>&lt;iso:assert test="(dp:$p1/@isUsed = 'false' ) or (dp:$p2/@isUsed = 'true' or ((dp:$p3/@isUsed = 'true' or dp:$p4/@isUsed ='true') and (dp:$p5/@isUsed = 'true' or dp:$p6/@isUsed = 'true' or dp:$p7/@isUsed = 'true' or dp:$p8/@isUsed ='true')))"&gt;$p1 =&gt; $p2 or (($p3 or $p4) and ($p5 or $p6 or $p7 or $p8))</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82" w:author="Mauget, Régis" w:date="2017-11-20T16:44:00Z"/>
          <w:rFonts w:asciiTheme="minorHAnsi" w:hAnsiTheme="minorHAnsi" w:cs="Consolas"/>
          <w:noProof/>
          <w:sz w:val="18"/>
          <w:szCs w:val="18"/>
          <w:lang w:val="en-US" w:eastAsia="en-GB"/>
        </w:rPr>
      </w:pPr>
      <w:ins w:id="683" w:author="Mauget, Régis" w:date="2017-11-20T16:44:00Z">
        <w:r w:rsidRPr="00941268">
          <w:rPr>
            <w:rFonts w:asciiTheme="minorHAnsi" w:hAnsiTheme="minorHAnsi" w:cs="Consolas"/>
            <w:noProof/>
            <w:sz w:val="18"/>
            <w:szCs w:val="18"/>
            <w:lang w:val="en-US" w:eastAsia="en-GB"/>
          </w:rPr>
          <w:t>&lt;iso:value-of select="dp:$p1/@isUsed"/&gt; =&gt; &lt;iso:value-of select="dp:$p2/@isUsed"/&gt; or ( (&lt;iso:value-of select="dp:$p3/@isUsed"/&gt; or &lt;iso:value-of select="dp:$p4/@isUsed"/&gt;) and (&lt;iso:value-of select="dp:$p5/@isUsed"/&gt; or &lt;iso:value-of select="dp:$p6/@isUsed"/&gt; or &lt;iso:value-of select="dp:$p7/@isUsed"/&gt; or &lt;iso:value-of select="dp:$p8/@isUsed"/&gt;)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84" w:author="Mauget, Régis" w:date="2017-11-20T16:44:00Z"/>
          <w:rFonts w:asciiTheme="minorHAnsi" w:hAnsiTheme="minorHAnsi" w:cs="Consolas"/>
          <w:noProof/>
          <w:sz w:val="18"/>
          <w:szCs w:val="18"/>
          <w:lang w:val="en-US" w:eastAsia="en-GB"/>
        </w:rPr>
      </w:pPr>
      <w:ins w:id="685"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86" w:author="Mauget, Régis" w:date="2017-11-20T16:44:00Z"/>
          <w:rFonts w:asciiTheme="minorHAnsi" w:hAnsiTheme="minorHAnsi" w:cs="Consolas"/>
          <w:noProof/>
          <w:sz w:val="18"/>
          <w:szCs w:val="18"/>
          <w:lang w:val="en-US" w:eastAsia="en-GB"/>
        </w:rPr>
      </w:pPr>
      <w:ins w:id="687"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88" w:author="Mauget, Régis" w:date="2017-11-20T16:44:00Z"/>
          <w:rFonts w:asciiTheme="minorHAnsi" w:hAnsiTheme="minorHAnsi" w:cs="Consolas"/>
          <w:noProof/>
          <w:sz w:val="18"/>
          <w:szCs w:val="18"/>
          <w:lang w:val="en-US" w:eastAsia="en-GB"/>
        </w:rPr>
      </w:pPr>
      <w:ins w:id="689"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90" w:author="Mauget, Régis" w:date="2017-11-20T16:44:00Z"/>
          <w:rFonts w:asciiTheme="minorHAnsi" w:hAnsiTheme="minorHAnsi" w:cs="Consolas"/>
          <w:noProof/>
          <w:sz w:val="18"/>
          <w:szCs w:val="18"/>
          <w:lang w:val="en-US" w:eastAsia="en-GB"/>
        </w:rPr>
      </w:pPr>
      <w:ins w:id="691" w:author="Mauget, Régis" w:date="2017-11-20T16:44:00Z">
        <w:r w:rsidRPr="00941268">
          <w:rPr>
            <w:rFonts w:asciiTheme="minorHAnsi" w:hAnsiTheme="minorHAnsi" w:cs="Consolas"/>
            <w:noProof/>
            <w:sz w:val="18"/>
            <w:szCs w:val="18"/>
            <w:lang w:val="en-US" w:eastAsia="en-GB"/>
          </w:rPr>
          <w:t xml:space="preserve">  </w:t>
        </w:r>
      </w:ins>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92" w:author="Mauget, Régis" w:date="2017-11-20T16:44:00Z"/>
          <w:rFonts w:asciiTheme="minorHAnsi" w:hAnsiTheme="minorHAnsi" w:cs="Consolas"/>
          <w:noProof/>
          <w:sz w:val="18"/>
          <w:szCs w:val="18"/>
          <w:lang w:eastAsia="en-GB"/>
        </w:rPr>
      </w:pPr>
      <w:ins w:id="693" w:author="Mauget, Régis" w:date="2017-11-20T16:44:00Z">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 --&gt;</w:t>
        </w:r>
      </w:ins>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94" w:author="Mauget, Régis" w:date="2017-11-20T16:44:00Z"/>
          <w:rFonts w:asciiTheme="minorHAnsi" w:hAnsiTheme="minorHAnsi" w:cs="Consolas"/>
          <w:noProof/>
          <w:sz w:val="18"/>
          <w:szCs w:val="18"/>
          <w:lang w:eastAsia="en-GB"/>
        </w:rPr>
      </w:pPr>
      <w:ins w:id="695" w:author="Mauget, Régis" w:date="2017-11-20T16:44:00Z">
        <w:r w:rsidRPr="006A1AF5">
          <w:rPr>
            <w:rFonts w:asciiTheme="minorHAnsi" w:hAnsiTheme="minorHAnsi" w:cs="Consolas"/>
            <w:noProof/>
            <w:sz w:val="18"/>
            <w:szCs w:val="18"/>
            <w:lang w:eastAsia="en-GB"/>
          </w:rPr>
          <w:lastRenderedPageBreak/>
          <w:tab/>
          <w:t>&lt;!--************************ Test dépendances entre les services *********************************************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96" w:author="Mauget, Régis" w:date="2017-11-20T16:44:00Z"/>
          <w:rFonts w:asciiTheme="minorHAnsi" w:hAnsiTheme="minorHAnsi" w:cs="Consolas"/>
          <w:noProof/>
          <w:sz w:val="18"/>
          <w:szCs w:val="18"/>
          <w:lang w:val="en-US" w:eastAsia="en-GB"/>
        </w:rPr>
      </w:pPr>
      <w:ins w:id="697" w:author="Mauget, Régis" w:date="2017-11-20T16:44:00Z">
        <w:r w:rsidRPr="006A1AF5">
          <w:rPr>
            <w:rFonts w:asciiTheme="minorHAnsi" w:hAnsiTheme="minorHAnsi" w:cs="Consolas"/>
            <w:noProof/>
            <w:sz w:val="18"/>
            <w:szCs w:val="18"/>
            <w:lang w:eastAsia="en-GB"/>
          </w:rPr>
          <w:tab/>
        </w:r>
        <w:r w:rsidRPr="00941268">
          <w:rPr>
            <w:rFonts w:asciiTheme="minorHAnsi" w:hAnsiTheme="minorHAnsi" w:cs="Consolas"/>
            <w:noProof/>
            <w:sz w:val="18"/>
            <w:szCs w:val="18"/>
            <w:lang w:val="en-US" w:eastAsia="en-GB"/>
          </w:rPr>
          <w:t>&lt;!--***********************************************************************************************************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98"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699" w:author="Mauget, Régis" w:date="2017-11-20T16:44:00Z"/>
          <w:rFonts w:asciiTheme="minorHAnsi" w:hAnsiTheme="minorHAnsi" w:cs="Consolas"/>
          <w:noProof/>
          <w:sz w:val="18"/>
          <w:szCs w:val="18"/>
          <w:lang w:val="en-US" w:eastAsia="en-GB"/>
        </w:rPr>
      </w:pPr>
      <w:ins w:id="700" w:author="Mauget, Régis" w:date="2017-11-20T16:44:00Z">
        <w:r w:rsidRPr="00941268">
          <w:rPr>
            <w:rFonts w:asciiTheme="minorHAnsi" w:hAnsiTheme="minorHAnsi" w:cs="Consolas"/>
            <w:noProof/>
            <w:sz w:val="18"/>
            <w:szCs w:val="18"/>
            <w:lang w:val="en-US" w:eastAsia="en-GB"/>
          </w:rPr>
          <w:tab/>
          <w:t>&lt;iso:pattern is-a="vrai" id="vrai1"&gt;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01" w:author="Mauget, Régis" w:date="2017-11-20T16:44:00Z"/>
          <w:rFonts w:asciiTheme="minorHAnsi" w:hAnsiTheme="minorHAnsi" w:cs="Consolas"/>
          <w:noProof/>
          <w:sz w:val="18"/>
          <w:szCs w:val="18"/>
          <w:lang w:val="en-US" w:eastAsia="en-GB"/>
        </w:rPr>
      </w:pPr>
      <w:ins w:id="70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value="joinFederationExecution"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03" w:author="Mauget, Régis" w:date="2017-11-20T16:44:00Z"/>
          <w:rFonts w:asciiTheme="minorHAnsi" w:hAnsiTheme="minorHAnsi" w:cs="Consolas"/>
          <w:noProof/>
          <w:sz w:val="18"/>
          <w:szCs w:val="18"/>
          <w:lang w:val="en-US" w:eastAsia="en-GB"/>
        </w:rPr>
      </w:pPr>
      <w:ins w:id="704" w:author="Mauget, Régis" w:date="2017-11-20T16:44:00Z">
        <w:r w:rsidRPr="00941268">
          <w:rPr>
            <w:rFonts w:asciiTheme="minorHAnsi" w:hAnsiTheme="minorHAnsi" w:cs="Consolas"/>
            <w:noProof/>
            <w:sz w:val="18"/>
            <w:szCs w:val="18"/>
            <w:lang w:val="en-US" w:eastAsia="en-GB"/>
          </w:rPr>
          <w:tab/>
          <w:t>&lt;/iso:pattern&gt;</w:t>
        </w:r>
        <w:r w:rsidRPr="00941268">
          <w:rPr>
            <w:rFonts w:asciiTheme="minorHAnsi" w:hAnsiTheme="minorHAnsi" w:cs="Consolas"/>
            <w:noProof/>
            <w:sz w:val="18"/>
            <w:szCs w:val="18"/>
            <w:lang w:val="en-US" w:eastAsia="en-GB"/>
          </w:rPr>
          <w:tab/>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05" w:author="Mauget, Régis" w:date="2017-11-20T16:44:00Z"/>
          <w:rFonts w:asciiTheme="minorHAnsi" w:hAnsiTheme="minorHAnsi" w:cs="Consolas"/>
          <w:noProof/>
          <w:sz w:val="18"/>
          <w:szCs w:val="18"/>
          <w:lang w:val="en-US" w:eastAsia="en-GB"/>
        </w:rPr>
      </w:pPr>
      <w:ins w:id="706" w:author="Mauget, Régis" w:date="2017-11-20T16:44:00Z">
        <w:r w:rsidRPr="00941268">
          <w:rPr>
            <w:rFonts w:asciiTheme="minorHAnsi" w:hAnsiTheme="minorHAnsi" w:cs="Consolas"/>
            <w:noProof/>
            <w:sz w:val="18"/>
            <w:szCs w:val="18"/>
            <w:lang w:val="en-US" w:eastAsia="en-GB"/>
          </w:rPr>
          <w:tab/>
          <w:t>&lt;iso:pattern is-a="vrai" id="vrai2"&gt;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07" w:author="Mauget, Régis" w:date="2017-11-20T16:44:00Z"/>
          <w:rFonts w:asciiTheme="minorHAnsi" w:hAnsiTheme="minorHAnsi" w:cs="Consolas"/>
          <w:noProof/>
          <w:sz w:val="18"/>
          <w:szCs w:val="18"/>
          <w:lang w:val="en-US" w:eastAsia="en-GB"/>
        </w:rPr>
      </w:pPr>
      <w:ins w:id="70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value="resignFederationExecution"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09" w:author="Mauget, Régis" w:date="2017-11-20T16:44:00Z"/>
          <w:rFonts w:asciiTheme="minorHAnsi" w:hAnsiTheme="minorHAnsi" w:cs="Consolas"/>
          <w:noProof/>
          <w:sz w:val="18"/>
          <w:szCs w:val="18"/>
          <w:lang w:val="en-US" w:eastAsia="en-GB"/>
        </w:rPr>
      </w:pPr>
      <w:ins w:id="71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11" w:author="Mauget, Régis" w:date="2017-11-20T16:44:00Z"/>
          <w:rFonts w:asciiTheme="minorHAnsi" w:hAnsiTheme="minorHAnsi" w:cs="Consolas"/>
          <w:noProof/>
          <w:sz w:val="18"/>
          <w:szCs w:val="18"/>
          <w:lang w:val="en-US" w:eastAsia="en-GB"/>
        </w:rPr>
      </w:pPr>
      <w:ins w:id="712" w:author="Mauget, Régis" w:date="2017-11-20T16:44:00Z">
        <w:r w:rsidRPr="00941268">
          <w:rPr>
            <w:rFonts w:asciiTheme="minorHAnsi" w:hAnsiTheme="minorHAnsi" w:cs="Consolas"/>
            <w:noProof/>
            <w:sz w:val="18"/>
            <w:szCs w:val="18"/>
            <w:lang w:val="en-US" w:eastAsia="en-GB"/>
          </w:rPr>
          <w:tab/>
          <w:t>&lt;iso:pattern is-a="vrai" id="vrai3"&gt;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13" w:author="Mauget, Régis" w:date="2017-11-20T16:44:00Z"/>
          <w:rFonts w:asciiTheme="minorHAnsi" w:hAnsiTheme="minorHAnsi" w:cs="Consolas"/>
          <w:noProof/>
          <w:sz w:val="18"/>
          <w:szCs w:val="18"/>
          <w:lang w:val="en-US" w:eastAsia="en-GB"/>
        </w:rPr>
      </w:pPr>
      <w:ins w:id="71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value="connect"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15" w:author="Mauget, Régis" w:date="2017-11-20T16:44:00Z"/>
          <w:rFonts w:asciiTheme="minorHAnsi" w:hAnsiTheme="minorHAnsi" w:cs="Consolas"/>
          <w:noProof/>
          <w:sz w:val="18"/>
          <w:szCs w:val="18"/>
          <w:lang w:val="en-US" w:eastAsia="en-GB"/>
        </w:rPr>
      </w:pPr>
      <w:ins w:id="716"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17" w:author="Mauget, Régis" w:date="2017-11-20T16:44:00Z"/>
          <w:rFonts w:asciiTheme="minorHAnsi" w:hAnsiTheme="minorHAnsi" w:cs="Consolas"/>
          <w:noProof/>
          <w:sz w:val="18"/>
          <w:szCs w:val="18"/>
          <w:lang w:val="en-US" w:eastAsia="en-GB"/>
        </w:rPr>
      </w:pPr>
      <w:ins w:id="718" w:author="Mauget, Régis" w:date="2017-11-20T16:44:00Z">
        <w:r w:rsidRPr="00941268">
          <w:rPr>
            <w:rFonts w:asciiTheme="minorHAnsi" w:hAnsiTheme="minorHAnsi" w:cs="Consolas"/>
            <w:noProof/>
            <w:sz w:val="18"/>
            <w:szCs w:val="18"/>
            <w:lang w:val="en-US" w:eastAsia="en-GB"/>
          </w:rPr>
          <w:tab/>
          <w:t>&lt;iso:pattern is-a="vrai" id="vrai4"&gt;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19" w:author="Mauget, Régis" w:date="2017-11-20T16:44:00Z"/>
          <w:rFonts w:asciiTheme="minorHAnsi" w:hAnsiTheme="minorHAnsi" w:cs="Consolas"/>
          <w:noProof/>
          <w:sz w:val="18"/>
          <w:szCs w:val="18"/>
          <w:lang w:val="en-US" w:eastAsia="en-GB"/>
        </w:rPr>
      </w:pPr>
      <w:ins w:id="72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value="disconnect"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21" w:author="Mauget, Régis" w:date="2017-11-20T16:44:00Z"/>
          <w:rFonts w:asciiTheme="minorHAnsi" w:hAnsiTheme="minorHAnsi" w:cs="Consolas"/>
          <w:noProof/>
          <w:sz w:val="18"/>
          <w:szCs w:val="18"/>
          <w:lang w:val="en-US" w:eastAsia="en-GB"/>
        </w:rPr>
      </w:pPr>
      <w:ins w:id="722"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23"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24" w:author="Mauget, Régis" w:date="2017-11-20T16:44:00Z"/>
          <w:rFonts w:asciiTheme="minorHAnsi" w:hAnsiTheme="minorHAnsi" w:cs="Consolas"/>
          <w:noProof/>
          <w:sz w:val="18"/>
          <w:szCs w:val="18"/>
          <w:lang w:val="en-US" w:eastAsia="en-GB"/>
        </w:rPr>
      </w:pPr>
      <w:ins w:id="725" w:author="Mauget, Régis" w:date="2017-11-20T16:44:00Z">
        <w:r w:rsidRPr="00941268">
          <w:rPr>
            <w:rFonts w:asciiTheme="minorHAnsi" w:hAnsiTheme="minorHAnsi" w:cs="Consolas"/>
            <w:noProof/>
            <w:sz w:val="18"/>
            <w:szCs w:val="18"/>
            <w:lang w:val="en-US" w:eastAsia="en-GB"/>
          </w:rPr>
          <w:tab/>
          <w:t>&lt;iso:pattern is-a="implique" id="imp1"&gt;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26" w:author="Mauget, Régis" w:date="2017-11-20T16:44:00Z"/>
          <w:rFonts w:asciiTheme="minorHAnsi" w:hAnsiTheme="minorHAnsi" w:cs="Consolas"/>
          <w:noProof/>
          <w:sz w:val="18"/>
          <w:szCs w:val="18"/>
          <w:lang w:val="en-US" w:eastAsia="en-GB"/>
        </w:rPr>
      </w:pPr>
      <w:ins w:id="72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value="requestFederationSave"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28" w:author="Mauget, Régis" w:date="2017-11-20T16:44:00Z"/>
          <w:rFonts w:asciiTheme="minorHAnsi" w:hAnsiTheme="minorHAnsi" w:cs="Consolas"/>
          <w:noProof/>
          <w:sz w:val="18"/>
          <w:szCs w:val="18"/>
          <w:lang w:val="en-US" w:eastAsia="en-GB"/>
        </w:rPr>
      </w:pPr>
      <w:ins w:id="72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value="initiateFederateSave"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30" w:author="Mauget, Régis" w:date="2017-11-20T16:44:00Z"/>
          <w:rFonts w:asciiTheme="minorHAnsi" w:hAnsiTheme="minorHAnsi" w:cs="Consolas"/>
          <w:noProof/>
          <w:sz w:val="18"/>
          <w:szCs w:val="18"/>
          <w:lang w:val="en-US" w:eastAsia="en-GB"/>
        </w:rPr>
      </w:pPr>
      <w:ins w:id="73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32" w:author="Mauget, Régis" w:date="2017-11-20T16:44:00Z"/>
          <w:rFonts w:asciiTheme="minorHAnsi" w:hAnsiTheme="minorHAnsi" w:cs="Consolas"/>
          <w:noProof/>
          <w:sz w:val="18"/>
          <w:szCs w:val="18"/>
          <w:lang w:val="en-US" w:eastAsia="en-GB"/>
        </w:rPr>
      </w:pPr>
      <w:ins w:id="733" w:author="Mauget, Régis" w:date="2017-11-20T16:44:00Z">
        <w:r w:rsidRPr="00941268">
          <w:rPr>
            <w:rFonts w:asciiTheme="minorHAnsi" w:hAnsiTheme="minorHAnsi" w:cs="Consolas"/>
            <w:noProof/>
            <w:sz w:val="18"/>
            <w:szCs w:val="18"/>
            <w:lang w:val="en-US" w:eastAsia="en-GB"/>
          </w:rPr>
          <w:tab/>
          <w:t>&lt;iso:pattern is-a="implique" id="imp2"&gt;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34" w:author="Mauget, Régis" w:date="2017-11-20T16:44:00Z"/>
          <w:rFonts w:asciiTheme="minorHAnsi" w:hAnsiTheme="minorHAnsi" w:cs="Consolas"/>
          <w:noProof/>
          <w:sz w:val="18"/>
          <w:szCs w:val="18"/>
          <w:lang w:val="en-US" w:eastAsia="en-GB"/>
        </w:rPr>
      </w:pPr>
      <w:ins w:id="73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value="requestFederationRestore"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36" w:author="Mauget, Régis" w:date="2017-11-20T16:44:00Z"/>
          <w:rFonts w:asciiTheme="minorHAnsi" w:hAnsiTheme="minorHAnsi" w:cs="Consolas"/>
          <w:noProof/>
          <w:sz w:val="18"/>
          <w:szCs w:val="18"/>
          <w:lang w:val="en-US" w:eastAsia="en-GB"/>
        </w:rPr>
      </w:pPr>
      <w:ins w:id="73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value="federationRestoreBegun"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38" w:author="Mauget, Régis" w:date="2017-11-20T16:44:00Z"/>
          <w:rFonts w:asciiTheme="minorHAnsi" w:hAnsiTheme="minorHAnsi" w:cs="Consolas"/>
          <w:noProof/>
          <w:sz w:val="18"/>
          <w:szCs w:val="18"/>
          <w:lang w:val="en-US" w:eastAsia="en-GB"/>
        </w:rPr>
      </w:pPr>
      <w:ins w:id="73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40" w:author="Mauget, Régis" w:date="2017-11-20T16:44:00Z"/>
          <w:rFonts w:asciiTheme="minorHAnsi" w:hAnsiTheme="minorHAnsi" w:cs="Consolas"/>
          <w:noProof/>
          <w:sz w:val="18"/>
          <w:szCs w:val="18"/>
          <w:lang w:val="en-US" w:eastAsia="en-GB"/>
        </w:rPr>
      </w:pPr>
      <w:ins w:id="741" w:author="Mauget, Régis" w:date="2017-11-20T16:44:00Z">
        <w:r w:rsidRPr="00941268">
          <w:rPr>
            <w:rFonts w:asciiTheme="minorHAnsi" w:hAnsiTheme="minorHAnsi" w:cs="Consolas"/>
            <w:noProof/>
            <w:sz w:val="18"/>
            <w:szCs w:val="18"/>
            <w:lang w:val="en-US" w:eastAsia="en-GB"/>
          </w:rPr>
          <w:tab/>
          <w:t>&lt;iso:pattern is-a="implique" id="imp3"&gt;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42" w:author="Mauget, Régis" w:date="2017-11-20T16:44:00Z"/>
          <w:rFonts w:asciiTheme="minorHAnsi" w:hAnsiTheme="minorHAnsi" w:cs="Consolas"/>
          <w:noProof/>
          <w:sz w:val="18"/>
          <w:szCs w:val="18"/>
          <w:lang w:val="en-US" w:eastAsia="en-GB"/>
        </w:rPr>
      </w:pPr>
      <w:ins w:id="74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value="startRegistrationForObjectClass"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44" w:author="Mauget, Régis" w:date="2017-11-20T16:44:00Z"/>
          <w:rFonts w:asciiTheme="minorHAnsi" w:hAnsiTheme="minorHAnsi" w:cs="Consolas"/>
          <w:noProof/>
          <w:sz w:val="18"/>
          <w:szCs w:val="18"/>
          <w:lang w:val="en-US" w:eastAsia="en-GB"/>
        </w:rPr>
      </w:pPr>
      <w:ins w:id="74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46" w:author="Mauget, Régis" w:date="2017-11-20T16:44:00Z"/>
          <w:rFonts w:asciiTheme="minorHAnsi" w:hAnsiTheme="minorHAnsi" w:cs="Consolas"/>
          <w:noProof/>
          <w:sz w:val="18"/>
          <w:szCs w:val="18"/>
          <w:lang w:val="en-US" w:eastAsia="en-GB"/>
        </w:rPr>
      </w:pPr>
      <w:ins w:id="74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48" w:author="Mauget, Régis" w:date="2017-11-20T16:44:00Z"/>
          <w:rFonts w:asciiTheme="minorHAnsi" w:hAnsiTheme="minorHAnsi" w:cs="Consolas"/>
          <w:noProof/>
          <w:sz w:val="18"/>
          <w:szCs w:val="18"/>
          <w:lang w:val="en-US" w:eastAsia="en-GB"/>
        </w:rPr>
      </w:pPr>
      <w:ins w:id="749" w:author="Mauget, Régis" w:date="2017-11-20T16:44:00Z">
        <w:r w:rsidRPr="00941268">
          <w:rPr>
            <w:rFonts w:asciiTheme="minorHAnsi" w:hAnsiTheme="minorHAnsi" w:cs="Consolas"/>
            <w:noProof/>
            <w:sz w:val="18"/>
            <w:szCs w:val="18"/>
            <w:lang w:val="en-US" w:eastAsia="en-GB"/>
          </w:rPr>
          <w:tab/>
          <w:t>&lt;iso:pattern is-a="implique" id="imp4"&gt;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50" w:author="Mauget, Régis" w:date="2017-11-20T16:44:00Z"/>
          <w:rFonts w:asciiTheme="minorHAnsi" w:hAnsiTheme="minorHAnsi" w:cs="Consolas"/>
          <w:noProof/>
          <w:sz w:val="18"/>
          <w:szCs w:val="18"/>
          <w:lang w:val="en-US" w:eastAsia="en-GB"/>
        </w:rPr>
      </w:pPr>
      <w:ins w:id="75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value="stopRegistrationForObjectClass"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52" w:author="Mauget, Régis" w:date="2017-11-20T16:44:00Z"/>
          <w:rFonts w:asciiTheme="minorHAnsi" w:hAnsiTheme="minorHAnsi" w:cs="Consolas"/>
          <w:noProof/>
          <w:sz w:val="18"/>
          <w:szCs w:val="18"/>
          <w:lang w:val="en-US" w:eastAsia="en-GB"/>
        </w:rPr>
      </w:pPr>
      <w:ins w:id="75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54" w:author="Mauget, Régis" w:date="2017-11-20T16:44:00Z"/>
          <w:rFonts w:asciiTheme="minorHAnsi" w:hAnsiTheme="minorHAnsi" w:cs="Consolas"/>
          <w:noProof/>
          <w:sz w:val="18"/>
          <w:szCs w:val="18"/>
          <w:lang w:val="en-US" w:eastAsia="en-GB"/>
        </w:rPr>
      </w:pPr>
      <w:ins w:id="755"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56" w:author="Mauget, Régis" w:date="2017-11-20T16:44:00Z"/>
          <w:rFonts w:asciiTheme="minorHAnsi" w:hAnsiTheme="minorHAnsi" w:cs="Consolas"/>
          <w:noProof/>
          <w:sz w:val="18"/>
          <w:szCs w:val="18"/>
          <w:lang w:val="en-US" w:eastAsia="en-GB"/>
        </w:rPr>
      </w:pPr>
      <w:ins w:id="757" w:author="Mauget, Régis" w:date="2017-11-20T16:44:00Z">
        <w:r w:rsidRPr="00941268">
          <w:rPr>
            <w:rFonts w:asciiTheme="minorHAnsi" w:hAnsiTheme="minorHAnsi" w:cs="Consolas"/>
            <w:noProof/>
            <w:sz w:val="18"/>
            <w:szCs w:val="18"/>
            <w:lang w:val="en-US" w:eastAsia="en-GB"/>
          </w:rPr>
          <w:tab/>
          <w:t>&lt;iso:pattern is-a="implique" id="imp5"&gt;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58" w:author="Mauget, Régis" w:date="2017-11-20T16:44:00Z"/>
          <w:rFonts w:asciiTheme="minorHAnsi" w:hAnsiTheme="minorHAnsi" w:cs="Consolas"/>
          <w:noProof/>
          <w:sz w:val="18"/>
          <w:szCs w:val="18"/>
          <w:lang w:val="en-US" w:eastAsia="en-GB"/>
        </w:rPr>
      </w:pPr>
      <w:ins w:id="75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value="turnInteractionsOn"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60" w:author="Mauget, Régis" w:date="2017-11-20T16:44:00Z"/>
          <w:rFonts w:asciiTheme="minorHAnsi" w:hAnsiTheme="minorHAnsi" w:cs="Consolas"/>
          <w:noProof/>
          <w:sz w:val="18"/>
          <w:szCs w:val="18"/>
          <w:lang w:val="en-US" w:eastAsia="en-GB"/>
        </w:rPr>
      </w:pPr>
      <w:ins w:id="76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62" w:author="Mauget, Régis" w:date="2017-11-20T16:44:00Z"/>
          <w:rFonts w:asciiTheme="minorHAnsi" w:hAnsiTheme="minorHAnsi" w:cs="Consolas"/>
          <w:noProof/>
          <w:sz w:val="18"/>
          <w:szCs w:val="18"/>
          <w:lang w:val="en-US" w:eastAsia="en-GB"/>
        </w:rPr>
      </w:pPr>
      <w:ins w:id="76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64" w:author="Mauget, Régis" w:date="2017-11-20T16:44:00Z"/>
          <w:rFonts w:asciiTheme="minorHAnsi" w:hAnsiTheme="minorHAnsi" w:cs="Consolas"/>
          <w:noProof/>
          <w:sz w:val="18"/>
          <w:szCs w:val="18"/>
          <w:lang w:val="en-US" w:eastAsia="en-GB"/>
        </w:rPr>
      </w:pPr>
      <w:ins w:id="765" w:author="Mauget, Régis" w:date="2017-11-20T16:44:00Z">
        <w:r w:rsidRPr="00941268">
          <w:rPr>
            <w:rFonts w:asciiTheme="minorHAnsi" w:hAnsiTheme="minorHAnsi" w:cs="Consolas"/>
            <w:noProof/>
            <w:sz w:val="18"/>
            <w:szCs w:val="18"/>
            <w:lang w:val="en-US" w:eastAsia="en-GB"/>
          </w:rPr>
          <w:tab/>
          <w:t>&lt;iso:pattern is-a="implique" id="imp6"&gt;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66" w:author="Mauget, Régis" w:date="2017-11-20T16:44:00Z"/>
          <w:rFonts w:asciiTheme="minorHAnsi" w:hAnsiTheme="minorHAnsi" w:cs="Consolas"/>
          <w:noProof/>
          <w:sz w:val="18"/>
          <w:szCs w:val="18"/>
          <w:lang w:val="en-US" w:eastAsia="en-GB"/>
        </w:rPr>
      </w:pPr>
      <w:ins w:id="76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value="turnInteractionsOff"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68" w:author="Mauget, Régis" w:date="2017-11-20T16:44:00Z"/>
          <w:rFonts w:asciiTheme="minorHAnsi" w:hAnsiTheme="minorHAnsi" w:cs="Consolas"/>
          <w:noProof/>
          <w:sz w:val="18"/>
          <w:szCs w:val="18"/>
          <w:lang w:val="en-US" w:eastAsia="en-GB"/>
        </w:rPr>
      </w:pPr>
      <w:ins w:id="76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70" w:author="Mauget, Régis" w:date="2017-11-20T16:44:00Z"/>
          <w:rFonts w:asciiTheme="minorHAnsi" w:hAnsiTheme="minorHAnsi" w:cs="Consolas"/>
          <w:noProof/>
          <w:sz w:val="18"/>
          <w:szCs w:val="18"/>
          <w:lang w:val="en-US" w:eastAsia="en-GB"/>
        </w:rPr>
      </w:pPr>
      <w:ins w:id="77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72" w:author="Mauget, Régis" w:date="2017-11-20T16:44:00Z"/>
          <w:rFonts w:asciiTheme="minorHAnsi" w:hAnsiTheme="minorHAnsi" w:cs="Consolas"/>
          <w:noProof/>
          <w:sz w:val="18"/>
          <w:szCs w:val="18"/>
          <w:lang w:val="en-US" w:eastAsia="en-GB"/>
        </w:rPr>
      </w:pPr>
      <w:ins w:id="773" w:author="Mauget, Régis" w:date="2017-11-20T16:44:00Z">
        <w:r w:rsidRPr="00941268">
          <w:rPr>
            <w:rFonts w:asciiTheme="minorHAnsi" w:hAnsiTheme="minorHAnsi" w:cs="Consolas"/>
            <w:noProof/>
            <w:sz w:val="18"/>
            <w:szCs w:val="18"/>
            <w:lang w:val="en-US" w:eastAsia="en-GB"/>
          </w:rPr>
          <w:tab/>
          <w:t>&lt;iso:pattern is-a="implique" id="imp7"&gt;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74" w:author="Mauget, Régis" w:date="2017-11-20T16:44:00Z"/>
          <w:rFonts w:asciiTheme="minorHAnsi" w:hAnsiTheme="minorHAnsi" w:cs="Consolas"/>
          <w:noProof/>
          <w:sz w:val="18"/>
          <w:szCs w:val="18"/>
          <w:lang w:val="en-US" w:eastAsia="en-GB"/>
        </w:rPr>
      </w:pPr>
      <w:ins w:id="77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76" w:author="Mauget, Régis" w:date="2017-11-20T16:44:00Z"/>
          <w:rFonts w:asciiTheme="minorHAnsi" w:hAnsiTheme="minorHAnsi" w:cs="Consolas"/>
          <w:noProof/>
          <w:sz w:val="18"/>
          <w:szCs w:val="18"/>
          <w:lang w:val="en-US" w:eastAsia="en-GB"/>
        </w:rPr>
      </w:pPr>
      <w:ins w:id="77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78" w:author="Mauget, Régis" w:date="2017-11-20T16:44:00Z"/>
          <w:rFonts w:asciiTheme="minorHAnsi" w:hAnsiTheme="minorHAnsi" w:cs="Consolas"/>
          <w:noProof/>
          <w:sz w:val="18"/>
          <w:szCs w:val="18"/>
          <w:lang w:val="en-US" w:eastAsia="en-GB"/>
        </w:rPr>
      </w:pPr>
      <w:ins w:id="77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80" w:author="Mauget, Régis" w:date="2017-11-20T16:44:00Z"/>
          <w:rFonts w:asciiTheme="minorHAnsi" w:hAnsiTheme="minorHAnsi" w:cs="Consolas"/>
          <w:noProof/>
          <w:sz w:val="18"/>
          <w:szCs w:val="18"/>
          <w:lang w:val="en-US" w:eastAsia="en-GB"/>
        </w:rPr>
      </w:pPr>
      <w:ins w:id="781" w:author="Mauget, Régis" w:date="2017-11-20T16:44:00Z">
        <w:r w:rsidRPr="00941268">
          <w:rPr>
            <w:rFonts w:asciiTheme="minorHAnsi" w:hAnsiTheme="minorHAnsi" w:cs="Consolas"/>
            <w:noProof/>
            <w:sz w:val="18"/>
            <w:szCs w:val="18"/>
            <w:lang w:val="en-US" w:eastAsia="en-GB"/>
          </w:rPr>
          <w:tab/>
          <w:t>&lt;iso:pattern is-a="implique" id="imp8"&gt;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82" w:author="Mauget, Régis" w:date="2017-11-20T16:44:00Z"/>
          <w:rFonts w:asciiTheme="minorHAnsi" w:hAnsiTheme="minorHAnsi" w:cs="Consolas"/>
          <w:noProof/>
          <w:sz w:val="18"/>
          <w:szCs w:val="18"/>
          <w:lang w:val="en-US" w:eastAsia="en-GB"/>
        </w:rPr>
      </w:pPr>
      <w:ins w:id="78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value="sendInteraction"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84" w:author="Mauget, Régis" w:date="2017-11-20T16:44:00Z"/>
          <w:rFonts w:asciiTheme="minorHAnsi" w:hAnsiTheme="minorHAnsi" w:cs="Consolas"/>
          <w:noProof/>
          <w:sz w:val="18"/>
          <w:szCs w:val="18"/>
          <w:lang w:val="en-US" w:eastAsia="en-GB"/>
        </w:rPr>
      </w:pPr>
      <w:ins w:id="78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86" w:author="Mauget, Régis" w:date="2017-11-20T16:44:00Z"/>
          <w:rFonts w:asciiTheme="minorHAnsi" w:hAnsiTheme="minorHAnsi" w:cs="Consolas"/>
          <w:noProof/>
          <w:sz w:val="18"/>
          <w:szCs w:val="18"/>
          <w:lang w:val="en-US" w:eastAsia="en-GB"/>
        </w:rPr>
      </w:pPr>
      <w:ins w:id="78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88" w:author="Mauget, Régis" w:date="2017-11-20T16:44:00Z"/>
          <w:rFonts w:asciiTheme="minorHAnsi" w:hAnsiTheme="minorHAnsi" w:cs="Consolas"/>
          <w:noProof/>
          <w:sz w:val="18"/>
          <w:szCs w:val="18"/>
          <w:lang w:val="en-US" w:eastAsia="en-GB"/>
        </w:rPr>
      </w:pPr>
      <w:ins w:id="789" w:author="Mauget, Régis" w:date="2017-11-20T16:44:00Z">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 is-a="implique" id="imp9"&gt;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90" w:author="Mauget, Régis" w:date="2017-11-20T16:44:00Z"/>
          <w:rFonts w:asciiTheme="minorHAnsi" w:hAnsiTheme="minorHAnsi" w:cs="Consolas"/>
          <w:noProof/>
          <w:sz w:val="18"/>
          <w:szCs w:val="18"/>
          <w:lang w:val="en-US" w:eastAsia="en-GB"/>
        </w:rPr>
      </w:pPr>
      <w:ins w:id="791" w:author="Mauget, Régis" w:date="2017-11-20T16:44:00Z">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value="changeInteractionTransportationType" /&gt;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92" w:author="Mauget, Régis" w:date="2017-11-20T16:44:00Z"/>
          <w:rFonts w:asciiTheme="minorHAnsi" w:hAnsiTheme="minorHAnsi" w:cs="Consolas"/>
          <w:noProof/>
          <w:sz w:val="18"/>
          <w:szCs w:val="18"/>
          <w:lang w:val="en-US" w:eastAsia="en-GB"/>
        </w:rPr>
      </w:pPr>
      <w:ins w:id="793" w:author="Mauget, Régis" w:date="2017-11-20T16:44:00Z">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94" w:author="Mauget, Régis" w:date="2017-11-20T16:44:00Z"/>
          <w:rFonts w:asciiTheme="minorHAnsi" w:hAnsiTheme="minorHAnsi" w:cs="Consolas"/>
          <w:noProof/>
          <w:sz w:val="18"/>
          <w:szCs w:val="18"/>
          <w:lang w:val="en-US" w:eastAsia="en-GB"/>
        </w:rPr>
      </w:pPr>
      <w:ins w:id="795" w:author="Mauget, Régis" w:date="2017-11-20T16:44:00Z">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96" w:author="Mauget, Régis" w:date="2017-11-20T16:44:00Z"/>
          <w:rFonts w:asciiTheme="minorHAnsi" w:hAnsiTheme="minorHAnsi" w:cs="Consolas"/>
          <w:noProof/>
          <w:sz w:val="18"/>
          <w:szCs w:val="18"/>
          <w:lang w:val="en-US" w:eastAsia="en-GB"/>
        </w:rPr>
      </w:pPr>
      <w:ins w:id="797" w:author="Mauget, Régis" w:date="2017-11-20T16:44:00Z">
        <w:r w:rsidRPr="00941268">
          <w:rPr>
            <w:rFonts w:asciiTheme="minorHAnsi" w:hAnsiTheme="minorHAnsi" w:cs="Consolas"/>
            <w:noProof/>
            <w:sz w:val="18"/>
            <w:szCs w:val="18"/>
            <w:lang w:val="en-US" w:eastAsia="en-GB"/>
          </w:rPr>
          <w:tab/>
          <w:t>&lt;iso:pattern is-a="implique" id="imp10"&gt;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798" w:author="Mauget, Régis" w:date="2017-11-20T16:44:00Z"/>
          <w:rFonts w:asciiTheme="minorHAnsi" w:hAnsiTheme="minorHAnsi" w:cs="Consolas"/>
          <w:noProof/>
          <w:sz w:val="18"/>
          <w:szCs w:val="18"/>
          <w:lang w:val="en-US" w:eastAsia="en-GB"/>
        </w:rPr>
      </w:pPr>
      <w:ins w:id="79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value="requestAttributeOwnershipAssumption"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00" w:author="Mauget, Régis" w:date="2017-11-20T16:44:00Z"/>
          <w:rFonts w:asciiTheme="minorHAnsi" w:hAnsiTheme="minorHAnsi" w:cs="Consolas"/>
          <w:noProof/>
          <w:sz w:val="18"/>
          <w:szCs w:val="18"/>
          <w:lang w:val="en-US" w:eastAsia="en-GB"/>
        </w:rPr>
      </w:pPr>
      <w:ins w:id="80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02" w:author="Mauget, Régis" w:date="2017-11-20T16:44:00Z"/>
          <w:rFonts w:asciiTheme="minorHAnsi" w:hAnsiTheme="minorHAnsi" w:cs="Consolas"/>
          <w:noProof/>
          <w:sz w:val="18"/>
          <w:szCs w:val="18"/>
          <w:lang w:val="en-US" w:eastAsia="en-GB"/>
        </w:rPr>
      </w:pPr>
      <w:ins w:id="80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04" w:author="Mauget, Régis" w:date="2017-11-20T16:44:00Z"/>
          <w:rFonts w:asciiTheme="minorHAnsi" w:hAnsiTheme="minorHAnsi" w:cs="Consolas"/>
          <w:noProof/>
          <w:sz w:val="18"/>
          <w:szCs w:val="18"/>
          <w:lang w:val="en-US" w:eastAsia="en-GB"/>
        </w:rPr>
      </w:pPr>
      <w:ins w:id="805" w:author="Mauget, Régis" w:date="2017-11-20T16:44:00Z">
        <w:r w:rsidRPr="00941268">
          <w:rPr>
            <w:rFonts w:asciiTheme="minorHAnsi" w:hAnsiTheme="minorHAnsi" w:cs="Consolas"/>
            <w:noProof/>
            <w:sz w:val="18"/>
            <w:szCs w:val="18"/>
            <w:lang w:val="en-US" w:eastAsia="en-GB"/>
          </w:rPr>
          <w:tab/>
          <w:t>&lt;iso:pattern is-a="implique" id="imp11"&gt;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06" w:author="Mauget, Régis" w:date="2017-11-20T16:44:00Z"/>
          <w:rFonts w:asciiTheme="minorHAnsi" w:hAnsiTheme="minorHAnsi" w:cs="Consolas"/>
          <w:noProof/>
          <w:sz w:val="18"/>
          <w:szCs w:val="18"/>
          <w:lang w:val="en-US" w:eastAsia="en-GB"/>
        </w:rPr>
      </w:pPr>
      <w:ins w:id="80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08" w:author="Mauget, Régis" w:date="2017-11-20T16:44:00Z"/>
          <w:rFonts w:asciiTheme="minorHAnsi" w:hAnsiTheme="minorHAnsi" w:cs="Consolas"/>
          <w:noProof/>
          <w:sz w:val="18"/>
          <w:szCs w:val="18"/>
          <w:lang w:val="en-US" w:eastAsia="en-GB"/>
        </w:rPr>
      </w:pPr>
      <w:ins w:id="80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10" w:author="Mauget, Régis" w:date="2017-11-20T16:44:00Z"/>
          <w:rFonts w:asciiTheme="minorHAnsi" w:hAnsiTheme="minorHAnsi" w:cs="Consolas"/>
          <w:noProof/>
          <w:sz w:val="18"/>
          <w:szCs w:val="18"/>
          <w:lang w:val="en-US" w:eastAsia="en-GB"/>
        </w:rPr>
      </w:pPr>
      <w:ins w:id="81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12" w:author="Mauget, Régis" w:date="2017-11-20T16:44:00Z"/>
          <w:rFonts w:asciiTheme="minorHAnsi" w:hAnsiTheme="minorHAnsi" w:cs="Consolas"/>
          <w:noProof/>
          <w:sz w:val="18"/>
          <w:szCs w:val="18"/>
          <w:lang w:val="en-US" w:eastAsia="en-GB"/>
        </w:rPr>
      </w:pPr>
      <w:ins w:id="813" w:author="Mauget, Régis" w:date="2017-11-20T16:44:00Z">
        <w:r w:rsidRPr="00941268">
          <w:rPr>
            <w:rFonts w:asciiTheme="minorHAnsi" w:hAnsiTheme="minorHAnsi" w:cs="Consolas"/>
            <w:noProof/>
            <w:sz w:val="18"/>
            <w:szCs w:val="18"/>
            <w:lang w:val="en-US" w:eastAsia="en-GB"/>
          </w:rPr>
          <w:lastRenderedPageBreak/>
          <w:tab/>
          <w:t>&lt;iso:pattern is-a="implique" id="imp12"&gt;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14" w:author="Mauget, Régis" w:date="2017-11-20T16:44:00Z"/>
          <w:rFonts w:asciiTheme="minorHAnsi" w:hAnsiTheme="minorHAnsi" w:cs="Consolas"/>
          <w:noProof/>
          <w:sz w:val="18"/>
          <w:szCs w:val="18"/>
          <w:lang w:val="en-US" w:eastAsia="en-GB"/>
        </w:rPr>
      </w:pPr>
      <w:ins w:id="81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16" w:author="Mauget, Régis" w:date="2017-11-20T16:44:00Z"/>
          <w:rFonts w:asciiTheme="minorHAnsi" w:hAnsiTheme="minorHAnsi" w:cs="Consolas"/>
          <w:noProof/>
          <w:sz w:val="18"/>
          <w:szCs w:val="18"/>
          <w:lang w:val="en-US" w:eastAsia="en-GB"/>
        </w:rPr>
      </w:pPr>
      <w:ins w:id="81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18" w:author="Mauget, Régis" w:date="2017-11-20T16:44:00Z"/>
          <w:rFonts w:asciiTheme="minorHAnsi" w:hAnsiTheme="minorHAnsi" w:cs="Consolas"/>
          <w:noProof/>
          <w:sz w:val="18"/>
          <w:szCs w:val="18"/>
          <w:lang w:val="en-US" w:eastAsia="en-GB"/>
        </w:rPr>
      </w:pPr>
      <w:ins w:id="81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20" w:author="Mauget, Régis" w:date="2017-11-20T16:44:00Z"/>
          <w:rFonts w:asciiTheme="minorHAnsi" w:hAnsiTheme="minorHAnsi" w:cs="Consolas"/>
          <w:noProof/>
          <w:sz w:val="18"/>
          <w:szCs w:val="18"/>
          <w:lang w:val="en-US" w:eastAsia="en-GB"/>
        </w:rPr>
      </w:pPr>
      <w:ins w:id="821" w:author="Mauget, Régis" w:date="2017-11-20T16:44:00Z">
        <w:r w:rsidRPr="00941268">
          <w:rPr>
            <w:rFonts w:asciiTheme="minorHAnsi" w:hAnsiTheme="minorHAnsi" w:cs="Consolas"/>
            <w:noProof/>
            <w:sz w:val="18"/>
            <w:szCs w:val="18"/>
            <w:lang w:val="en-US" w:eastAsia="en-GB"/>
          </w:rPr>
          <w:tab/>
          <w:t>&lt;iso:pattern is-a="implique" id="imp13"&gt;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22" w:author="Mauget, Régis" w:date="2017-11-20T16:44:00Z"/>
          <w:rFonts w:asciiTheme="minorHAnsi" w:hAnsiTheme="minorHAnsi" w:cs="Consolas"/>
          <w:noProof/>
          <w:sz w:val="18"/>
          <w:szCs w:val="18"/>
          <w:lang w:val="en-US" w:eastAsia="en-GB"/>
        </w:rPr>
      </w:pPr>
      <w:ins w:id="82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value="attributeOwnershipAcquisitionIfAvailable"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24" w:author="Mauget, Régis" w:date="2017-11-20T16:44:00Z"/>
          <w:rFonts w:asciiTheme="minorHAnsi" w:hAnsiTheme="minorHAnsi" w:cs="Consolas"/>
          <w:noProof/>
          <w:sz w:val="18"/>
          <w:szCs w:val="18"/>
          <w:lang w:val="en-US" w:eastAsia="en-GB"/>
        </w:rPr>
      </w:pPr>
      <w:ins w:id="82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26" w:author="Mauget, Régis" w:date="2017-11-20T16:44:00Z"/>
          <w:rFonts w:asciiTheme="minorHAnsi" w:hAnsiTheme="minorHAnsi" w:cs="Consolas"/>
          <w:noProof/>
          <w:sz w:val="18"/>
          <w:szCs w:val="18"/>
          <w:lang w:val="en-US" w:eastAsia="en-GB"/>
        </w:rPr>
      </w:pPr>
      <w:ins w:id="82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28" w:author="Mauget, Régis" w:date="2017-11-20T16:44:00Z"/>
          <w:rFonts w:asciiTheme="minorHAnsi" w:hAnsiTheme="minorHAnsi" w:cs="Consolas"/>
          <w:noProof/>
          <w:sz w:val="18"/>
          <w:szCs w:val="18"/>
          <w:lang w:val="en-US" w:eastAsia="en-GB"/>
        </w:rPr>
      </w:pPr>
      <w:ins w:id="829" w:author="Mauget, Régis" w:date="2017-11-20T16:44:00Z">
        <w:r w:rsidRPr="00941268">
          <w:rPr>
            <w:rFonts w:asciiTheme="minorHAnsi" w:hAnsiTheme="minorHAnsi" w:cs="Consolas"/>
            <w:noProof/>
            <w:sz w:val="18"/>
            <w:szCs w:val="18"/>
            <w:lang w:val="en-US" w:eastAsia="en-GB"/>
          </w:rPr>
          <w:tab/>
          <w:t>&lt;iso:pattern is-a="implique" id="imp14"&gt;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30" w:author="Mauget, Régis" w:date="2017-11-20T16:44:00Z"/>
          <w:rFonts w:asciiTheme="minorHAnsi" w:hAnsiTheme="minorHAnsi" w:cs="Consolas"/>
          <w:noProof/>
          <w:sz w:val="18"/>
          <w:szCs w:val="18"/>
          <w:lang w:val="en-US" w:eastAsia="en-GB"/>
        </w:rPr>
      </w:pPr>
      <w:ins w:id="83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value="cancelNegotiatedAttributeOwnershipDivestiture"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32" w:author="Mauget, Régis" w:date="2017-11-20T16:44:00Z"/>
          <w:rFonts w:asciiTheme="minorHAnsi" w:hAnsiTheme="minorHAnsi" w:cs="Consolas"/>
          <w:noProof/>
          <w:sz w:val="18"/>
          <w:szCs w:val="18"/>
          <w:lang w:val="en-US" w:eastAsia="en-GB"/>
        </w:rPr>
      </w:pPr>
      <w:ins w:id="83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value="negotiatedAttributeOwnershipDivestiture"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34" w:author="Mauget, Régis" w:date="2017-11-20T16:44:00Z"/>
          <w:rFonts w:asciiTheme="minorHAnsi" w:hAnsiTheme="minorHAnsi" w:cs="Consolas"/>
          <w:noProof/>
          <w:sz w:val="18"/>
          <w:szCs w:val="18"/>
          <w:lang w:val="en-US" w:eastAsia="en-GB"/>
        </w:rPr>
      </w:pPr>
      <w:ins w:id="835"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36" w:author="Mauget, Régis" w:date="2017-11-20T16:44:00Z"/>
          <w:rFonts w:asciiTheme="minorHAnsi" w:hAnsiTheme="minorHAnsi" w:cs="Consolas"/>
          <w:noProof/>
          <w:sz w:val="18"/>
          <w:szCs w:val="18"/>
          <w:lang w:val="en-US" w:eastAsia="en-GB"/>
        </w:rPr>
      </w:pPr>
      <w:ins w:id="837" w:author="Mauget, Régis" w:date="2017-11-20T16:44:00Z">
        <w:r w:rsidRPr="00941268">
          <w:rPr>
            <w:rFonts w:asciiTheme="minorHAnsi" w:hAnsiTheme="minorHAnsi" w:cs="Consolas"/>
            <w:noProof/>
            <w:sz w:val="18"/>
            <w:szCs w:val="18"/>
            <w:lang w:val="en-US" w:eastAsia="en-GB"/>
          </w:rPr>
          <w:tab/>
          <w:t>&lt;iso:pattern is-a="implique" id="imp15"&gt;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38" w:author="Mauget, Régis" w:date="2017-11-20T16:44:00Z"/>
          <w:rFonts w:asciiTheme="minorHAnsi" w:hAnsiTheme="minorHAnsi" w:cs="Consolas"/>
          <w:noProof/>
          <w:sz w:val="18"/>
          <w:szCs w:val="18"/>
          <w:lang w:val="en-US" w:eastAsia="en-GB"/>
        </w:rPr>
      </w:pPr>
      <w:ins w:id="83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value="cancelAttributeOwnershipAcquisition"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40" w:author="Mauget, Régis" w:date="2017-11-20T16:44:00Z"/>
          <w:rFonts w:asciiTheme="minorHAnsi" w:hAnsiTheme="minorHAnsi" w:cs="Consolas"/>
          <w:noProof/>
          <w:sz w:val="18"/>
          <w:szCs w:val="18"/>
          <w:lang w:val="en-US" w:eastAsia="en-GB"/>
        </w:rPr>
      </w:pPr>
      <w:ins w:id="84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42" w:author="Mauget, Régis" w:date="2017-11-20T16:44:00Z"/>
          <w:rFonts w:asciiTheme="minorHAnsi" w:hAnsiTheme="minorHAnsi" w:cs="Consolas"/>
          <w:noProof/>
          <w:sz w:val="18"/>
          <w:szCs w:val="18"/>
          <w:lang w:val="en-US" w:eastAsia="en-GB"/>
        </w:rPr>
      </w:pPr>
      <w:ins w:id="84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44" w:author="Mauget, Régis" w:date="2017-11-20T16:44:00Z"/>
          <w:rFonts w:asciiTheme="minorHAnsi" w:hAnsiTheme="minorHAnsi" w:cs="Consolas"/>
          <w:noProof/>
          <w:sz w:val="18"/>
          <w:szCs w:val="18"/>
          <w:lang w:val="en-US" w:eastAsia="en-GB"/>
        </w:rPr>
      </w:pPr>
      <w:ins w:id="845" w:author="Mauget, Régis" w:date="2017-11-20T16:44:00Z">
        <w:r w:rsidRPr="00941268">
          <w:rPr>
            <w:rFonts w:asciiTheme="minorHAnsi" w:hAnsiTheme="minorHAnsi" w:cs="Consolas"/>
            <w:noProof/>
            <w:sz w:val="18"/>
            <w:szCs w:val="18"/>
            <w:lang w:val="en-US" w:eastAsia="en-GB"/>
          </w:rPr>
          <w:tab/>
          <w:t>&lt;iso:pattern is-a="implique" id="imp16"&gt;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46" w:author="Mauget, Régis" w:date="2017-11-20T16:44:00Z"/>
          <w:rFonts w:asciiTheme="minorHAnsi" w:hAnsiTheme="minorHAnsi" w:cs="Consolas"/>
          <w:noProof/>
          <w:sz w:val="18"/>
          <w:szCs w:val="18"/>
          <w:lang w:val="en-US" w:eastAsia="en-GB"/>
        </w:rPr>
      </w:pPr>
      <w:ins w:id="84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value="disableTimeRegulation"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48" w:author="Mauget, Régis" w:date="2017-11-20T16:44:00Z"/>
          <w:rFonts w:asciiTheme="minorHAnsi" w:hAnsiTheme="minorHAnsi" w:cs="Consolas"/>
          <w:noProof/>
          <w:sz w:val="18"/>
          <w:szCs w:val="18"/>
          <w:lang w:val="en-US" w:eastAsia="en-GB"/>
        </w:rPr>
      </w:pPr>
      <w:ins w:id="84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value="timeRegulationEnabled"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50" w:author="Mauget, Régis" w:date="2017-11-20T16:44:00Z"/>
          <w:rFonts w:asciiTheme="minorHAnsi" w:hAnsiTheme="minorHAnsi" w:cs="Consolas"/>
          <w:noProof/>
          <w:sz w:val="18"/>
          <w:szCs w:val="18"/>
          <w:lang w:val="en-US" w:eastAsia="en-GB"/>
        </w:rPr>
      </w:pPr>
      <w:ins w:id="85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52" w:author="Mauget, Régis" w:date="2017-11-20T16:44:00Z"/>
          <w:rFonts w:asciiTheme="minorHAnsi" w:hAnsiTheme="minorHAnsi" w:cs="Consolas"/>
          <w:noProof/>
          <w:sz w:val="18"/>
          <w:szCs w:val="18"/>
          <w:lang w:val="en-US" w:eastAsia="en-GB"/>
        </w:rPr>
      </w:pPr>
      <w:ins w:id="853" w:author="Mauget, Régis" w:date="2017-11-20T16:44:00Z">
        <w:r w:rsidRPr="00941268">
          <w:rPr>
            <w:rFonts w:asciiTheme="minorHAnsi" w:hAnsiTheme="minorHAnsi" w:cs="Consolas"/>
            <w:noProof/>
            <w:sz w:val="18"/>
            <w:szCs w:val="18"/>
            <w:lang w:val="en-US" w:eastAsia="en-GB"/>
          </w:rPr>
          <w:tab/>
          <w:t>&lt;iso:pattern is-a="implique" id="imp17"&gt;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54" w:author="Mauget, Régis" w:date="2017-11-20T16:44:00Z"/>
          <w:rFonts w:asciiTheme="minorHAnsi" w:hAnsiTheme="minorHAnsi" w:cs="Consolas"/>
          <w:noProof/>
          <w:sz w:val="18"/>
          <w:szCs w:val="18"/>
          <w:lang w:val="en-US" w:eastAsia="en-GB"/>
        </w:rPr>
      </w:pPr>
      <w:ins w:id="85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value="disableTimeConstrained"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56" w:author="Mauget, Régis" w:date="2017-11-20T16:44:00Z"/>
          <w:rFonts w:asciiTheme="minorHAnsi" w:hAnsiTheme="minorHAnsi" w:cs="Consolas"/>
          <w:noProof/>
          <w:sz w:val="18"/>
          <w:szCs w:val="18"/>
          <w:lang w:val="en-US" w:eastAsia="en-GB"/>
        </w:rPr>
      </w:pPr>
      <w:ins w:id="85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value="timeConstrainedEnabled"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58" w:author="Mauget, Régis" w:date="2017-11-20T16:44:00Z"/>
          <w:rFonts w:asciiTheme="minorHAnsi" w:hAnsiTheme="minorHAnsi" w:cs="Consolas"/>
          <w:noProof/>
          <w:sz w:val="18"/>
          <w:szCs w:val="18"/>
          <w:lang w:val="en-US" w:eastAsia="en-GB"/>
        </w:rPr>
      </w:pPr>
      <w:ins w:id="85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60" w:author="Mauget, Régis" w:date="2017-11-20T16:44:00Z"/>
          <w:rFonts w:asciiTheme="minorHAnsi" w:hAnsiTheme="minorHAnsi" w:cs="Consolas"/>
          <w:noProof/>
          <w:sz w:val="18"/>
          <w:szCs w:val="18"/>
          <w:lang w:val="en-US" w:eastAsia="en-GB"/>
        </w:rPr>
      </w:pPr>
      <w:ins w:id="861" w:author="Mauget, Régis" w:date="2017-11-20T16:44:00Z">
        <w:r w:rsidRPr="00941268">
          <w:rPr>
            <w:rFonts w:asciiTheme="minorHAnsi" w:hAnsiTheme="minorHAnsi" w:cs="Consolas"/>
            <w:noProof/>
            <w:sz w:val="18"/>
            <w:szCs w:val="18"/>
            <w:lang w:val="en-US" w:eastAsia="en-GB"/>
          </w:rPr>
          <w:tab/>
          <w:t>&lt;iso:pattern is-a="implique" id="imp18"&gt;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62" w:author="Mauget, Régis" w:date="2017-11-20T16:44:00Z"/>
          <w:rFonts w:asciiTheme="minorHAnsi" w:hAnsiTheme="minorHAnsi" w:cs="Consolas"/>
          <w:noProof/>
          <w:sz w:val="18"/>
          <w:szCs w:val="18"/>
          <w:lang w:val="en-US" w:eastAsia="en-GB"/>
        </w:rPr>
      </w:pPr>
      <w:ins w:id="86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value="timeAdvanceRequest"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64" w:author="Mauget, Régis" w:date="2017-11-20T16:44:00Z"/>
          <w:rFonts w:asciiTheme="minorHAnsi" w:hAnsiTheme="minorHAnsi" w:cs="Consolas"/>
          <w:noProof/>
          <w:sz w:val="18"/>
          <w:szCs w:val="18"/>
          <w:lang w:val="en-US" w:eastAsia="en-GB"/>
        </w:rPr>
      </w:pPr>
      <w:ins w:id="86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66" w:author="Mauget, Régis" w:date="2017-11-20T16:44:00Z"/>
          <w:rFonts w:asciiTheme="minorHAnsi" w:hAnsiTheme="minorHAnsi" w:cs="Consolas"/>
          <w:noProof/>
          <w:sz w:val="18"/>
          <w:szCs w:val="18"/>
          <w:lang w:val="en-US" w:eastAsia="en-GB"/>
        </w:rPr>
      </w:pPr>
      <w:ins w:id="86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68" w:author="Mauget, Régis" w:date="2017-11-20T16:44:00Z"/>
          <w:rFonts w:asciiTheme="minorHAnsi" w:hAnsiTheme="minorHAnsi" w:cs="Consolas"/>
          <w:noProof/>
          <w:sz w:val="18"/>
          <w:szCs w:val="18"/>
          <w:lang w:val="en-US" w:eastAsia="en-GB"/>
        </w:rPr>
      </w:pPr>
      <w:ins w:id="869" w:author="Mauget, Régis" w:date="2017-11-20T16:44:00Z">
        <w:r w:rsidRPr="00941268">
          <w:rPr>
            <w:rFonts w:asciiTheme="minorHAnsi" w:hAnsiTheme="minorHAnsi" w:cs="Consolas"/>
            <w:noProof/>
            <w:sz w:val="18"/>
            <w:szCs w:val="18"/>
            <w:lang w:val="en-US" w:eastAsia="en-GB"/>
          </w:rPr>
          <w:tab/>
          <w:t>&lt;iso:pattern is-a="implique" id="imp19"&gt;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70" w:author="Mauget, Régis" w:date="2017-11-20T16:44:00Z"/>
          <w:rFonts w:asciiTheme="minorHAnsi" w:hAnsiTheme="minorHAnsi" w:cs="Consolas"/>
          <w:noProof/>
          <w:sz w:val="18"/>
          <w:szCs w:val="18"/>
          <w:lang w:val="en-US" w:eastAsia="en-GB"/>
        </w:rPr>
      </w:pPr>
      <w:ins w:id="87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value="timeAdvanceRequestAvailable"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72" w:author="Mauget, Régis" w:date="2017-11-20T16:44:00Z"/>
          <w:rFonts w:asciiTheme="minorHAnsi" w:hAnsiTheme="minorHAnsi" w:cs="Consolas"/>
          <w:noProof/>
          <w:sz w:val="18"/>
          <w:szCs w:val="18"/>
          <w:lang w:val="en-US" w:eastAsia="en-GB"/>
        </w:rPr>
      </w:pPr>
      <w:ins w:id="87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74" w:author="Mauget, Régis" w:date="2017-11-20T16:44:00Z"/>
          <w:rFonts w:asciiTheme="minorHAnsi" w:hAnsiTheme="minorHAnsi" w:cs="Consolas"/>
          <w:noProof/>
          <w:sz w:val="18"/>
          <w:szCs w:val="18"/>
          <w:lang w:val="en-US" w:eastAsia="en-GB"/>
        </w:rPr>
      </w:pPr>
      <w:ins w:id="875"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76" w:author="Mauget, Régis" w:date="2017-11-20T16:44:00Z"/>
          <w:rFonts w:asciiTheme="minorHAnsi" w:hAnsiTheme="minorHAnsi" w:cs="Consolas"/>
          <w:noProof/>
          <w:sz w:val="18"/>
          <w:szCs w:val="18"/>
          <w:lang w:val="en-US" w:eastAsia="en-GB"/>
        </w:rPr>
      </w:pPr>
      <w:ins w:id="877" w:author="Mauget, Régis" w:date="2017-11-20T16:44:00Z">
        <w:r w:rsidRPr="00941268">
          <w:rPr>
            <w:rFonts w:asciiTheme="minorHAnsi" w:hAnsiTheme="minorHAnsi" w:cs="Consolas"/>
            <w:noProof/>
            <w:sz w:val="18"/>
            <w:szCs w:val="18"/>
            <w:lang w:val="en-US" w:eastAsia="en-GB"/>
          </w:rPr>
          <w:tab/>
          <w:t>&lt;iso:pattern is-a="implique" id="imp20"&gt;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78" w:author="Mauget, Régis" w:date="2017-11-20T16:44:00Z"/>
          <w:rFonts w:asciiTheme="minorHAnsi" w:hAnsiTheme="minorHAnsi" w:cs="Consolas"/>
          <w:noProof/>
          <w:sz w:val="18"/>
          <w:szCs w:val="18"/>
          <w:lang w:val="en-US" w:eastAsia="en-GB"/>
        </w:rPr>
      </w:pPr>
      <w:ins w:id="87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value="nextMessageRequest"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80" w:author="Mauget, Régis" w:date="2017-11-20T16:44:00Z"/>
          <w:rFonts w:asciiTheme="minorHAnsi" w:hAnsiTheme="minorHAnsi" w:cs="Consolas"/>
          <w:noProof/>
          <w:sz w:val="18"/>
          <w:szCs w:val="18"/>
          <w:lang w:val="en-US" w:eastAsia="en-GB"/>
        </w:rPr>
      </w:pPr>
      <w:ins w:id="88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82" w:author="Mauget, Régis" w:date="2017-11-20T16:44:00Z"/>
          <w:rFonts w:asciiTheme="minorHAnsi" w:hAnsiTheme="minorHAnsi" w:cs="Consolas"/>
          <w:noProof/>
          <w:sz w:val="18"/>
          <w:szCs w:val="18"/>
          <w:lang w:val="en-US" w:eastAsia="en-GB"/>
        </w:rPr>
      </w:pPr>
      <w:ins w:id="88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84" w:author="Mauget, Régis" w:date="2017-11-20T16:44:00Z"/>
          <w:rFonts w:asciiTheme="minorHAnsi" w:hAnsiTheme="minorHAnsi" w:cs="Consolas"/>
          <w:noProof/>
          <w:sz w:val="18"/>
          <w:szCs w:val="18"/>
          <w:lang w:val="en-US" w:eastAsia="en-GB"/>
        </w:rPr>
      </w:pPr>
      <w:ins w:id="885" w:author="Mauget, Régis" w:date="2017-11-20T16:44:00Z">
        <w:r w:rsidRPr="00941268">
          <w:rPr>
            <w:rFonts w:asciiTheme="minorHAnsi" w:hAnsiTheme="minorHAnsi" w:cs="Consolas"/>
            <w:noProof/>
            <w:sz w:val="18"/>
            <w:szCs w:val="18"/>
            <w:lang w:val="en-US" w:eastAsia="en-GB"/>
          </w:rPr>
          <w:tab/>
          <w:t>&lt;iso:pattern is-a="implique" id="imp21"&gt;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86" w:author="Mauget, Régis" w:date="2017-11-20T16:44:00Z"/>
          <w:rFonts w:asciiTheme="minorHAnsi" w:hAnsiTheme="minorHAnsi" w:cs="Consolas"/>
          <w:noProof/>
          <w:sz w:val="18"/>
          <w:szCs w:val="18"/>
          <w:lang w:val="en-US" w:eastAsia="en-GB"/>
        </w:rPr>
      </w:pPr>
      <w:ins w:id="88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value="nextMessageRequestAvailable"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88" w:author="Mauget, Régis" w:date="2017-11-20T16:44:00Z"/>
          <w:rFonts w:asciiTheme="minorHAnsi" w:hAnsiTheme="minorHAnsi" w:cs="Consolas"/>
          <w:noProof/>
          <w:sz w:val="18"/>
          <w:szCs w:val="18"/>
          <w:lang w:val="en-US" w:eastAsia="en-GB"/>
        </w:rPr>
      </w:pPr>
      <w:ins w:id="88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90" w:author="Mauget, Régis" w:date="2017-11-20T16:44:00Z"/>
          <w:rFonts w:asciiTheme="minorHAnsi" w:hAnsiTheme="minorHAnsi" w:cs="Consolas"/>
          <w:noProof/>
          <w:sz w:val="18"/>
          <w:szCs w:val="18"/>
          <w:lang w:val="en-US" w:eastAsia="en-GB"/>
        </w:rPr>
      </w:pPr>
      <w:ins w:id="89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92" w:author="Mauget, Régis" w:date="2017-11-20T16:44:00Z"/>
          <w:rFonts w:asciiTheme="minorHAnsi" w:hAnsiTheme="minorHAnsi" w:cs="Consolas"/>
          <w:noProof/>
          <w:sz w:val="18"/>
          <w:szCs w:val="18"/>
          <w:lang w:val="en-US" w:eastAsia="en-GB"/>
        </w:rPr>
      </w:pPr>
      <w:ins w:id="893" w:author="Mauget, Régis" w:date="2017-11-20T16:44:00Z">
        <w:r w:rsidRPr="00941268">
          <w:rPr>
            <w:rFonts w:asciiTheme="minorHAnsi" w:hAnsiTheme="minorHAnsi" w:cs="Consolas"/>
            <w:noProof/>
            <w:sz w:val="18"/>
            <w:szCs w:val="18"/>
            <w:lang w:val="en-US" w:eastAsia="en-GB"/>
          </w:rPr>
          <w:tab/>
          <w:t>&lt;iso:pattern is-a="implique" id="imp22"&gt;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94" w:author="Mauget, Régis" w:date="2017-11-20T16:44:00Z"/>
          <w:rFonts w:asciiTheme="minorHAnsi" w:hAnsiTheme="minorHAnsi" w:cs="Consolas"/>
          <w:noProof/>
          <w:sz w:val="18"/>
          <w:szCs w:val="18"/>
          <w:lang w:val="en-US" w:eastAsia="en-GB"/>
        </w:rPr>
      </w:pPr>
      <w:ins w:id="89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value="flushQueueRequest"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96" w:author="Mauget, Régis" w:date="2017-11-20T16:44:00Z"/>
          <w:rFonts w:asciiTheme="minorHAnsi" w:hAnsiTheme="minorHAnsi" w:cs="Consolas"/>
          <w:noProof/>
          <w:sz w:val="18"/>
          <w:szCs w:val="18"/>
          <w:lang w:val="en-US" w:eastAsia="en-GB"/>
        </w:rPr>
      </w:pPr>
      <w:ins w:id="89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value="timeAdvanceGrant"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898" w:author="Mauget, Régis" w:date="2017-11-20T16:44:00Z"/>
          <w:rFonts w:asciiTheme="minorHAnsi" w:hAnsiTheme="minorHAnsi" w:cs="Consolas"/>
          <w:noProof/>
          <w:sz w:val="18"/>
          <w:szCs w:val="18"/>
          <w:lang w:val="en-US" w:eastAsia="en-GB"/>
        </w:rPr>
      </w:pPr>
      <w:ins w:id="89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00" w:author="Mauget, Régis" w:date="2017-11-20T16:44:00Z"/>
          <w:rFonts w:asciiTheme="minorHAnsi" w:hAnsiTheme="minorHAnsi" w:cs="Consolas"/>
          <w:noProof/>
          <w:sz w:val="18"/>
          <w:szCs w:val="18"/>
          <w:lang w:val="en-US" w:eastAsia="en-GB"/>
        </w:rPr>
      </w:pPr>
      <w:ins w:id="901" w:author="Mauget, Régis" w:date="2017-11-20T16:44:00Z">
        <w:r w:rsidRPr="00941268">
          <w:rPr>
            <w:rFonts w:asciiTheme="minorHAnsi" w:hAnsiTheme="minorHAnsi" w:cs="Consolas"/>
            <w:noProof/>
            <w:sz w:val="18"/>
            <w:szCs w:val="18"/>
            <w:lang w:val="en-US" w:eastAsia="en-GB"/>
          </w:rPr>
          <w:tab/>
          <w:t>&lt;iso:pattern is-a="implique" id="imp23"&gt;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02" w:author="Mauget, Régis" w:date="2017-11-20T16:44:00Z"/>
          <w:rFonts w:asciiTheme="minorHAnsi" w:hAnsiTheme="minorHAnsi" w:cs="Consolas"/>
          <w:noProof/>
          <w:sz w:val="18"/>
          <w:szCs w:val="18"/>
          <w:lang w:val="en-US" w:eastAsia="en-GB"/>
        </w:rPr>
      </w:pPr>
      <w:ins w:id="90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value="disableAsynchronousDelivery"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04" w:author="Mauget, Régis" w:date="2017-11-20T16:44:00Z"/>
          <w:rFonts w:asciiTheme="minorHAnsi" w:hAnsiTheme="minorHAnsi" w:cs="Consolas"/>
          <w:noProof/>
          <w:sz w:val="18"/>
          <w:szCs w:val="18"/>
          <w:lang w:val="en-US" w:eastAsia="en-GB"/>
        </w:rPr>
      </w:pPr>
      <w:ins w:id="90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value="enableAsynchronousDelivery"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06" w:author="Mauget, Régis" w:date="2017-11-20T16:44:00Z"/>
          <w:rFonts w:asciiTheme="minorHAnsi" w:hAnsiTheme="minorHAnsi" w:cs="Consolas"/>
          <w:noProof/>
          <w:sz w:val="18"/>
          <w:szCs w:val="18"/>
          <w:lang w:val="en-US" w:eastAsia="en-GB"/>
        </w:rPr>
      </w:pPr>
      <w:ins w:id="90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08" w:author="Mauget, Régis" w:date="2017-11-20T16:44:00Z"/>
          <w:rFonts w:asciiTheme="minorHAnsi" w:hAnsiTheme="minorHAnsi" w:cs="Consolas"/>
          <w:noProof/>
          <w:sz w:val="18"/>
          <w:szCs w:val="18"/>
          <w:lang w:val="en-US" w:eastAsia="en-GB"/>
        </w:rPr>
      </w:pPr>
      <w:ins w:id="909" w:author="Mauget, Régis" w:date="2017-11-20T16:44:00Z">
        <w:r w:rsidRPr="00941268">
          <w:rPr>
            <w:rFonts w:asciiTheme="minorHAnsi" w:hAnsiTheme="minorHAnsi" w:cs="Consolas"/>
            <w:noProof/>
            <w:sz w:val="18"/>
            <w:szCs w:val="18"/>
            <w:lang w:val="en-US" w:eastAsia="en-GB"/>
          </w:rPr>
          <w:tab/>
          <w:t>&lt;iso:pattern is-a="implique" id="imp24"&gt;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10" w:author="Mauget, Régis" w:date="2017-11-20T16:44:00Z"/>
          <w:rFonts w:asciiTheme="minorHAnsi" w:hAnsiTheme="minorHAnsi" w:cs="Consolas"/>
          <w:noProof/>
          <w:sz w:val="18"/>
          <w:szCs w:val="18"/>
          <w:lang w:val="en-US" w:eastAsia="en-GB"/>
        </w:rPr>
      </w:pPr>
      <w:ins w:id="91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value="modifyLookahead"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12" w:author="Mauget, Régis" w:date="2017-11-20T16:44:00Z"/>
          <w:rFonts w:asciiTheme="minorHAnsi" w:hAnsiTheme="minorHAnsi" w:cs="Consolas"/>
          <w:noProof/>
          <w:sz w:val="18"/>
          <w:szCs w:val="18"/>
          <w:lang w:val="en-US" w:eastAsia="en-GB"/>
        </w:rPr>
      </w:pPr>
      <w:ins w:id="91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value="enableTimeRegulation"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14" w:author="Mauget, Régis" w:date="2017-11-20T16:44:00Z"/>
          <w:rFonts w:asciiTheme="minorHAnsi" w:hAnsiTheme="minorHAnsi" w:cs="Consolas"/>
          <w:noProof/>
          <w:sz w:val="18"/>
          <w:szCs w:val="18"/>
          <w:lang w:val="en-US" w:eastAsia="en-GB"/>
        </w:rPr>
      </w:pPr>
      <w:ins w:id="915"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16" w:author="Mauget, Régis" w:date="2017-11-20T16:44:00Z"/>
          <w:rFonts w:asciiTheme="minorHAnsi" w:hAnsiTheme="minorHAnsi" w:cs="Consolas"/>
          <w:noProof/>
          <w:sz w:val="18"/>
          <w:szCs w:val="18"/>
          <w:lang w:val="en-US" w:eastAsia="en-GB"/>
        </w:rPr>
      </w:pPr>
      <w:ins w:id="917" w:author="Mauget, Régis" w:date="2017-11-20T16:44:00Z">
        <w:r w:rsidRPr="00941268">
          <w:rPr>
            <w:rFonts w:asciiTheme="minorHAnsi" w:hAnsiTheme="minorHAnsi" w:cs="Consolas"/>
            <w:noProof/>
            <w:sz w:val="18"/>
            <w:szCs w:val="18"/>
            <w:lang w:val="en-US" w:eastAsia="en-GB"/>
          </w:rPr>
          <w:tab/>
          <w:t>&lt;iso:pattern is-a="implique" id="imp25"&gt;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18" w:author="Mauget, Régis" w:date="2017-11-20T16:44:00Z"/>
          <w:rFonts w:asciiTheme="minorHAnsi" w:hAnsiTheme="minorHAnsi" w:cs="Consolas"/>
          <w:noProof/>
          <w:sz w:val="18"/>
          <w:szCs w:val="18"/>
          <w:lang w:val="en-US" w:eastAsia="en-GB"/>
        </w:rPr>
      </w:pPr>
      <w:ins w:id="91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value="queryLookahead"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20" w:author="Mauget, Régis" w:date="2017-11-20T16:44:00Z"/>
          <w:rFonts w:asciiTheme="minorHAnsi" w:hAnsiTheme="minorHAnsi" w:cs="Consolas"/>
          <w:noProof/>
          <w:sz w:val="18"/>
          <w:szCs w:val="18"/>
          <w:lang w:val="en-US" w:eastAsia="en-GB"/>
        </w:rPr>
      </w:pPr>
      <w:ins w:id="92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value="enableTimeRegulation"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22" w:author="Mauget, Régis" w:date="2017-11-20T16:44:00Z"/>
          <w:rFonts w:asciiTheme="minorHAnsi" w:hAnsiTheme="minorHAnsi" w:cs="Consolas"/>
          <w:noProof/>
          <w:sz w:val="18"/>
          <w:szCs w:val="18"/>
          <w:lang w:val="en-US" w:eastAsia="en-GB"/>
        </w:rPr>
      </w:pPr>
      <w:ins w:id="92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24" w:author="Mauget, Régis" w:date="2017-11-20T16:44:00Z"/>
          <w:rFonts w:asciiTheme="minorHAnsi" w:hAnsiTheme="minorHAnsi" w:cs="Consolas"/>
          <w:noProof/>
          <w:sz w:val="18"/>
          <w:szCs w:val="18"/>
          <w:lang w:val="en-US" w:eastAsia="en-GB"/>
        </w:rPr>
      </w:pPr>
      <w:ins w:id="925" w:author="Mauget, Régis" w:date="2017-11-20T16:44:00Z">
        <w:r w:rsidRPr="00941268">
          <w:rPr>
            <w:rFonts w:asciiTheme="minorHAnsi" w:hAnsiTheme="minorHAnsi" w:cs="Consolas"/>
            <w:noProof/>
            <w:sz w:val="18"/>
            <w:szCs w:val="18"/>
            <w:lang w:val="en-US" w:eastAsia="en-GB"/>
          </w:rPr>
          <w:tab/>
          <w:t>&lt;iso:pattern is-a="implique" id="imp26"&gt;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26" w:author="Mauget, Régis" w:date="2017-11-20T16:44:00Z"/>
          <w:rFonts w:asciiTheme="minorHAnsi" w:hAnsiTheme="minorHAnsi" w:cs="Consolas"/>
          <w:noProof/>
          <w:sz w:val="18"/>
          <w:szCs w:val="18"/>
          <w:lang w:val="en-US" w:eastAsia="en-GB"/>
        </w:rPr>
      </w:pPr>
      <w:ins w:id="92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value="retract"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28" w:author="Mauget, Régis" w:date="2017-11-20T16:44:00Z"/>
          <w:rFonts w:asciiTheme="minorHAnsi" w:hAnsiTheme="minorHAnsi" w:cs="Consolas"/>
          <w:noProof/>
          <w:sz w:val="18"/>
          <w:szCs w:val="18"/>
          <w:lang w:val="en-US" w:eastAsia="en-GB"/>
        </w:rPr>
      </w:pPr>
      <w:ins w:id="92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value="enableTimeRegulation"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30" w:author="Mauget, Régis" w:date="2017-11-20T16:44:00Z"/>
          <w:rFonts w:asciiTheme="minorHAnsi" w:hAnsiTheme="minorHAnsi" w:cs="Consolas"/>
          <w:noProof/>
          <w:sz w:val="18"/>
          <w:szCs w:val="18"/>
          <w:lang w:val="en-US" w:eastAsia="en-GB"/>
        </w:rPr>
      </w:pPr>
      <w:ins w:id="93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32" w:author="Mauget, Régis" w:date="2017-11-20T16:44:00Z"/>
          <w:rFonts w:asciiTheme="minorHAnsi" w:hAnsiTheme="minorHAnsi" w:cs="Consolas"/>
          <w:noProof/>
          <w:sz w:val="18"/>
          <w:szCs w:val="18"/>
          <w:lang w:val="en-US" w:eastAsia="en-GB"/>
        </w:rPr>
      </w:pPr>
      <w:ins w:id="933" w:author="Mauget, Régis" w:date="2017-11-20T16:44:00Z">
        <w:r w:rsidRPr="00941268">
          <w:rPr>
            <w:rFonts w:asciiTheme="minorHAnsi" w:hAnsiTheme="minorHAnsi" w:cs="Consolas"/>
            <w:noProof/>
            <w:sz w:val="18"/>
            <w:szCs w:val="18"/>
            <w:lang w:val="en-US" w:eastAsia="en-GB"/>
          </w:rPr>
          <w:tab/>
          <w:t>&lt;iso:pattern is-a="implique" id="imp27"&gt;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34" w:author="Mauget, Régis" w:date="2017-11-20T16:44:00Z"/>
          <w:rFonts w:asciiTheme="minorHAnsi" w:hAnsiTheme="minorHAnsi" w:cs="Consolas"/>
          <w:noProof/>
          <w:sz w:val="18"/>
          <w:szCs w:val="18"/>
          <w:lang w:val="en-US" w:eastAsia="en-GB"/>
        </w:rPr>
      </w:pPr>
      <w:ins w:id="93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value="changeInteractionOrderType"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36" w:author="Mauget, Régis" w:date="2017-11-20T16:44:00Z"/>
          <w:rFonts w:asciiTheme="minorHAnsi" w:hAnsiTheme="minorHAnsi" w:cs="Consolas"/>
          <w:noProof/>
          <w:sz w:val="18"/>
          <w:szCs w:val="18"/>
          <w:lang w:val="en-US" w:eastAsia="en-GB"/>
        </w:rPr>
      </w:pPr>
      <w:ins w:id="93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38" w:author="Mauget, Régis" w:date="2017-11-20T16:44:00Z"/>
          <w:rFonts w:asciiTheme="minorHAnsi" w:hAnsiTheme="minorHAnsi" w:cs="Consolas"/>
          <w:noProof/>
          <w:sz w:val="18"/>
          <w:szCs w:val="18"/>
          <w:lang w:val="en-US" w:eastAsia="en-GB"/>
        </w:rPr>
      </w:pPr>
      <w:ins w:id="939" w:author="Mauget, Régis" w:date="2017-11-20T16:44:00Z">
        <w:r w:rsidRPr="00941268">
          <w:rPr>
            <w:rFonts w:asciiTheme="minorHAnsi" w:hAnsiTheme="minorHAnsi" w:cs="Consolas"/>
            <w:noProof/>
            <w:sz w:val="18"/>
            <w:szCs w:val="18"/>
            <w:lang w:val="en-US" w:eastAsia="en-GB"/>
          </w:rPr>
          <w:lastRenderedPageBreak/>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40" w:author="Mauget, Régis" w:date="2017-11-20T16:44:00Z"/>
          <w:rFonts w:asciiTheme="minorHAnsi" w:hAnsiTheme="minorHAnsi" w:cs="Consolas"/>
          <w:noProof/>
          <w:sz w:val="18"/>
          <w:szCs w:val="18"/>
          <w:lang w:val="en-US" w:eastAsia="en-GB"/>
        </w:rPr>
      </w:pPr>
      <w:ins w:id="941" w:author="Mauget, Régis" w:date="2017-11-20T16:44:00Z">
        <w:r w:rsidRPr="00941268">
          <w:rPr>
            <w:rFonts w:asciiTheme="minorHAnsi" w:hAnsiTheme="minorHAnsi" w:cs="Consolas"/>
            <w:noProof/>
            <w:sz w:val="18"/>
            <w:szCs w:val="18"/>
            <w:lang w:val="en-US" w:eastAsia="en-GB"/>
          </w:rPr>
          <w:tab/>
          <w:t>&lt;iso:pattern is-a="implique" id="imp28"&gt;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42" w:author="Mauget, Régis" w:date="2017-11-20T16:44:00Z"/>
          <w:rFonts w:asciiTheme="minorHAnsi" w:hAnsiTheme="minorHAnsi" w:cs="Consolas"/>
          <w:noProof/>
          <w:sz w:val="18"/>
          <w:szCs w:val="18"/>
          <w:lang w:val="en-US" w:eastAsia="en-GB"/>
        </w:rPr>
      </w:pPr>
      <w:ins w:id="94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value="commitRegionModifications"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44" w:author="Mauget, Régis" w:date="2017-11-20T16:44:00Z"/>
          <w:rFonts w:asciiTheme="minorHAnsi" w:hAnsiTheme="minorHAnsi" w:cs="Consolas"/>
          <w:noProof/>
          <w:sz w:val="18"/>
          <w:szCs w:val="18"/>
          <w:lang w:val="en-US" w:eastAsia="en-GB"/>
        </w:rPr>
      </w:pPr>
      <w:ins w:id="94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46" w:author="Mauget, Régis" w:date="2017-11-20T16:44:00Z"/>
          <w:rFonts w:asciiTheme="minorHAnsi" w:hAnsiTheme="minorHAnsi" w:cs="Consolas"/>
          <w:noProof/>
          <w:sz w:val="18"/>
          <w:szCs w:val="18"/>
          <w:lang w:val="en-US" w:eastAsia="en-GB"/>
        </w:rPr>
      </w:pPr>
      <w:ins w:id="94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48" w:author="Mauget, Régis" w:date="2017-11-20T16:44:00Z"/>
          <w:rFonts w:asciiTheme="minorHAnsi" w:hAnsiTheme="minorHAnsi" w:cs="Consolas"/>
          <w:noProof/>
          <w:sz w:val="18"/>
          <w:szCs w:val="18"/>
          <w:lang w:val="en-US" w:eastAsia="en-GB"/>
        </w:rPr>
      </w:pPr>
      <w:ins w:id="949" w:author="Mauget, Régis" w:date="2017-11-20T16:44:00Z">
        <w:r w:rsidRPr="00941268">
          <w:rPr>
            <w:rFonts w:asciiTheme="minorHAnsi" w:hAnsiTheme="minorHAnsi" w:cs="Consolas"/>
            <w:noProof/>
            <w:sz w:val="18"/>
            <w:szCs w:val="18"/>
            <w:lang w:val="en-US" w:eastAsia="en-GB"/>
          </w:rPr>
          <w:tab/>
          <w:t>&lt;iso:pattern is-a="implique" id="imp29"&gt;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50" w:author="Mauget, Régis" w:date="2017-11-20T16:44:00Z"/>
          <w:rFonts w:asciiTheme="minorHAnsi" w:hAnsiTheme="minorHAnsi" w:cs="Consolas"/>
          <w:noProof/>
          <w:sz w:val="18"/>
          <w:szCs w:val="18"/>
          <w:lang w:val="en-US" w:eastAsia="en-GB"/>
        </w:rPr>
      </w:pPr>
      <w:ins w:id="95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value="deleteRegion"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52" w:author="Mauget, Régis" w:date="2017-11-20T16:44:00Z"/>
          <w:rFonts w:asciiTheme="minorHAnsi" w:hAnsiTheme="minorHAnsi" w:cs="Consolas"/>
          <w:noProof/>
          <w:sz w:val="18"/>
          <w:szCs w:val="18"/>
          <w:lang w:val="en-US" w:eastAsia="en-GB"/>
        </w:rPr>
      </w:pPr>
      <w:ins w:id="95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54" w:author="Mauget, Régis" w:date="2017-11-20T16:44:00Z"/>
          <w:rFonts w:asciiTheme="minorHAnsi" w:hAnsiTheme="minorHAnsi" w:cs="Consolas"/>
          <w:noProof/>
          <w:sz w:val="18"/>
          <w:szCs w:val="18"/>
          <w:lang w:val="en-US" w:eastAsia="en-GB"/>
        </w:rPr>
      </w:pPr>
      <w:ins w:id="955"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56" w:author="Mauget, Régis" w:date="2017-11-20T16:44:00Z"/>
          <w:rFonts w:asciiTheme="minorHAnsi" w:hAnsiTheme="minorHAnsi" w:cs="Consolas"/>
          <w:noProof/>
          <w:sz w:val="18"/>
          <w:szCs w:val="18"/>
          <w:lang w:val="en-US" w:eastAsia="en-GB"/>
        </w:rPr>
      </w:pPr>
      <w:ins w:id="957" w:author="Mauget, Régis" w:date="2017-11-20T16:44:00Z">
        <w:r w:rsidRPr="00941268">
          <w:rPr>
            <w:rFonts w:asciiTheme="minorHAnsi" w:hAnsiTheme="minorHAnsi" w:cs="Consolas"/>
            <w:noProof/>
            <w:sz w:val="18"/>
            <w:szCs w:val="18"/>
            <w:lang w:val="en-US" w:eastAsia="en-GB"/>
          </w:rPr>
          <w:tab/>
          <w:t>&lt;iso:pattern is-a="implique" id="imp30"&gt;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58" w:author="Mauget, Régis" w:date="2017-11-20T16:44:00Z"/>
          <w:rFonts w:asciiTheme="minorHAnsi" w:hAnsiTheme="minorHAnsi" w:cs="Consolas"/>
          <w:noProof/>
          <w:sz w:val="18"/>
          <w:szCs w:val="18"/>
          <w:lang w:val="en-US" w:eastAsia="en-GB"/>
        </w:rPr>
      </w:pPr>
      <w:ins w:id="95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60" w:author="Mauget, Régis" w:date="2017-11-20T16:44:00Z"/>
          <w:rFonts w:asciiTheme="minorHAnsi" w:hAnsiTheme="minorHAnsi" w:cs="Consolas"/>
          <w:noProof/>
          <w:sz w:val="18"/>
          <w:szCs w:val="18"/>
          <w:lang w:val="en-US" w:eastAsia="en-GB"/>
        </w:rPr>
      </w:pPr>
      <w:ins w:id="96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62" w:author="Mauget, Régis" w:date="2017-11-20T16:44:00Z"/>
          <w:rFonts w:asciiTheme="minorHAnsi" w:hAnsiTheme="minorHAnsi" w:cs="Consolas"/>
          <w:noProof/>
          <w:sz w:val="18"/>
          <w:szCs w:val="18"/>
          <w:lang w:val="en-US" w:eastAsia="en-GB"/>
        </w:rPr>
      </w:pPr>
      <w:ins w:id="96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64" w:author="Mauget, Régis" w:date="2017-11-20T16:44:00Z"/>
          <w:rFonts w:asciiTheme="minorHAnsi" w:hAnsiTheme="minorHAnsi" w:cs="Consolas"/>
          <w:noProof/>
          <w:sz w:val="18"/>
          <w:szCs w:val="18"/>
          <w:lang w:val="en-US" w:eastAsia="en-GB"/>
        </w:rPr>
      </w:pPr>
      <w:ins w:id="965" w:author="Mauget, Régis" w:date="2017-11-20T16:44:00Z">
        <w:r w:rsidRPr="00941268">
          <w:rPr>
            <w:rFonts w:asciiTheme="minorHAnsi" w:hAnsiTheme="minorHAnsi" w:cs="Consolas"/>
            <w:noProof/>
            <w:sz w:val="18"/>
            <w:szCs w:val="18"/>
            <w:lang w:val="en-US" w:eastAsia="en-GB"/>
          </w:rPr>
          <w:tab/>
          <w:t>&lt;iso:pattern is-a="implique" id="imp31"&gt;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66" w:author="Mauget, Régis" w:date="2017-11-20T16:44:00Z"/>
          <w:rFonts w:asciiTheme="minorHAnsi" w:hAnsiTheme="minorHAnsi" w:cs="Consolas"/>
          <w:noProof/>
          <w:sz w:val="18"/>
          <w:szCs w:val="18"/>
          <w:lang w:val="en-US" w:eastAsia="en-GB"/>
        </w:rPr>
      </w:pPr>
      <w:ins w:id="96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68" w:author="Mauget, Régis" w:date="2017-11-20T16:44:00Z"/>
          <w:rFonts w:asciiTheme="minorHAnsi" w:hAnsiTheme="minorHAnsi" w:cs="Consolas"/>
          <w:noProof/>
          <w:sz w:val="18"/>
          <w:szCs w:val="18"/>
          <w:lang w:val="en-US" w:eastAsia="en-GB"/>
        </w:rPr>
      </w:pPr>
      <w:ins w:id="96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70" w:author="Mauget, Régis" w:date="2017-11-20T16:44:00Z"/>
          <w:rFonts w:asciiTheme="minorHAnsi" w:hAnsiTheme="minorHAnsi" w:cs="Consolas"/>
          <w:noProof/>
          <w:sz w:val="18"/>
          <w:szCs w:val="18"/>
          <w:lang w:val="en-US" w:eastAsia="en-GB"/>
        </w:rPr>
      </w:pPr>
      <w:ins w:id="97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72" w:author="Mauget, Régis" w:date="2017-11-20T16:44:00Z"/>
          <w:rFonts w:asciiTheme="minorHAnsi" w:hAnsiTheme="minorHAnsi" w:cs="Consolas"/>
          <w:noProof/>
          <w:sz w:val="18"/>
          <w:szCs w:val="18"/>
          <w:lang w:val="en-US" w:eastAsia="en-GB"/>
        </w:rPr>
      </w:pPr>
      <w:ins w:id="973" w:author="Mauget, Régis" w:date="2017-11-20T16:44:00Z">
        <w:r w:rsidRPr="00941268">
          <w:rPr>
            <w:rFonts w:asciiTheme="minorHAnsi" w:hAnsiTheme="minorHAnsi" w:cs="Consolas"/>
            <w:noProof/>
            <w:sz w:val="18"/>
            <w:szCs w:val="18"/>
            <w:lang w:val="en-US" w:eastAsia="en-GB"/>
          </w:rPr>
          <w:tab/>
          <w:t>&lt;iso:pattern is-a="implique" id="imp32"&gt;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74" w:author="Mauget, Régis" w:date="2017-11-20T16:44:00Z"/>
          <w:rFonts w:asciiTheme="minorHAnsi" w:hAnsiTheme="minorHAnsi" w:cs="Consolas"/>
          <w:noProof/>
          <w:sz w:val="18"/>
          <w:szCs w:val="18"/>
          <w:lang w:val="en-US" w:eastAsia="en-GB"/>
        </w:rPr>
      </w:pPr>
      <w:ins w:id="97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value="associateRegionsForUpdates"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76" w:author="Mauget, Régis" w:date="2017-11-20T16:44:00Z"/>
          <w:rFonts w:asciiTheme="minorHAnsi" w:hAnsiTheme="minorHAnsi" w:cs="Consolas"/>
          <w:noProof/>
          <w:sz w:val="18"/>
          <w:szCs w:val="18"/>
          <w:lang w:val="en-US" w:eastAsia="en-GB"/>
        </w:rPr>
      </w:pPr>
      <w:ins w:id="97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78" w:author="Mauget, Régis" w:date="2017-11-20T16:44:00Z"/>
          <w:rFonts w:asciiTheme="minorHAnsi" w:hAnsiTheme="minorHAnsi" w:cs="Consolas"/>
          <w:noProof/>
          <w:sz w:val="18"/>
          <w:szCs w:val="18"/>
          <w:lang w:val="en-US" w:eastAsia="en-GB"/>
        </w:rPr>
      </w:pPr>
      <w:ins w:id="97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80" w:author="Mauget, Régis" w:date="2017-11-20T16:44:00Z"/>
          <w:rFonts w:asciiTheme="minorHAnsi" w:hAnsiTheme="minorHAnsi" w:cs="Consolas"/>
          <w:noProof/>
          <w:sz w:val="18"/>
          <w:szCs w:val="18"/>
          <w:lang w:val="en-US" w:eastAsia="en-GB"/>
        </w:rPr>
      </w:pPr>
      <w:ins w:id="981" w:author="Mauget, Régis" w:date="2017-11-20T16:44:00Z">
        <w:r w:rsidRPr="00941268">
          <w:rPr>
            <w:rFonts w:asciiTheme="minorHAnsi" w:hAnsiTheme="minorHAnsi" w:cs="Consolas"/>
            <w:noProof/>
            <w:sz w:val="18"/>
            <w:szCs w:val="18"/>
            <w:lang w:val="en-US" w:eastAsia="en-GB"/>
          </w:rPr>
          <w:tab/>
          <w:t>&lt;iso:pattern is-a="implique" id="imp33"&gt;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82" w:author="Mauget, Régis" w:date="2017-11-20T16:44:00Z"/>
          <w:rFonts w:asciiTheme="minorHAnsi" w:hAnsiTheme="minorHAnsi" w:cs="Consolas"/>
          <w:noProof/>
          <w:sz w:val="18"/>
          <w:szCs w:val="18"/>
          <w:lang w:val="en-US" w:eastAsia="en-GB"/>
        </w:rPr>
      </w:pPr>
      <w:ins w:id="98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value="unassociateRegionsForUpdates"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84" w:author="Mauget, Régis" w:date="2017-11-20T16:44:00Z"/>
          <w:rFonts w:asciiTheme="minorHAnsi" w:hAnsiTheme="minorHAnsi" w:cs="Consolas"/>
          <w:noProof/>
          <w:sz w:val="18"/>
          <w:szCs w:val="18"/>
          <w:lang w:val="en-US" w:eastAsia="en-GB"/>
        </w:rPr>
      </w:pPr>
      <w:ins w:id="98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86" w:author="Mauget, Régis" w:date="2017-11-20T16:44:00Z"/>
          <w:rFonts w:asciiTheme="minorHAnsi" w:hAnsiTheme="minorHAnsi" w:cs="Consolas"/>
          <w:noProof/>
          <w:sz w:val="18"/>
          <w:szCs w:val="18"/>
          <w:lang w:val="en-US" w:eastAsia="en-GB"/>
        </w:rPr>
      </w:pPr>
      <w:ins w:id="98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88" w:author="Mauget, Régis" w:date="2017-11-20T16:44:00Z"/>
          <w:rFonts w:asciiTheme="minorHAnsi" w:hAnsiTheme="minorHAnsi" w:cs="Consolas"/>
          <w:noProof/>
          <w:sz w:val="18"/>
          <w:szCs w:val="18"/>
          <w:lang w:val="en-US" w:eastAsia="en-GB"/>
        </w:rPr>
      </w:pPr>
      <w:ins w:id="989" w:author="Mauget, Régis" w:date="2017-11-20T16:44:00Z">
        <w:r w:rsidRPr="00941268">
          <w:rPr>
            <w:rFonts w:asciiTheme="minorHAnsi" w:hAnsiTheme="minorHAnsi" w:cs="Consolas"/>
            <w:noProof/>
            <w:sz w:val="18"/>
            <w:szCs w:val="18"/>
            <w:lang w:val="en-US" w:eastAsia="en-GB"/>
          </w:rPr>
          <w:tab/>
          <w:t>&lt;iso:pattern is-a="implique" id="imp34"&gt;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90" w:author="Mauget, Régis" w:date="2017-11-20T16:44:00Z"/>
          <w:rFonts w:asciiTheme="minorHAnsi" w:hAnsiTheme="minorHAnsi" w:cs="Consolas"/>
          <w:noProof/>
          <w:sz w:val="18"/>
          <w:szCs w:val="18"/>
          <w:lang w:val="en-US" w:eastAsia="en-GB"/>
        </w:rPr>
      </w:pPr>
      <w:ins w:id="99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value="subscribeObjectClassAttributesWithRegions"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92" w:author="Mauget, Régis" w:date="2017-11-20T16:44:00Z"/>
          <w:rFonts w:asciiTheme="minorHAnsi" w:hAnsiTheme="minorHAnsi" w:cs="Consolas"/>
          <w:noProof/>
          <w:sz w:val="18"/>
          <w:szCs w:val="18"/>
          <w:lang w:val="en-US" w:eastAsia="en-GB"/>
        </w:rPr>
      </w:pPr>
      <w:ins w:id="99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94" w:author="Mauget, Régis" w:date="2017-11-20T16:44:00Z"/>
          <w:rFonts w:asciiTheme="minorHAnsi" w:hAnsiTheme="minorHAnsi" w:cs="Consolas"/>
          <w:noProof/>
          <w:sz w:val="18"/>
          <w:szCs w:val="18"/>
          <w:lang w:val="en-US" w:eastAsia="en-GB"/>
        </w:rPr>
      </w:pPr>
      <w:ins w:id="995"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96" w:author="Mauget, Régis" w:date="2017-11-20T16:44:00Z"/>
          <w:rFonts w:asciiTheme="minorHAnsi" w:hAnsiTheme="minorHAnsi" w:cs="Consolas"/>
          <w:noProof/>
          <w:sz w:val="18"/>
          <w:szCs w:val="18"/>
          <w:lang w:val="en-US" w:eastAsia="en-GB"/>
        </w:rPr>
      </w:pPr>
      <w:ins w:id="997" w:author="Mauget, Régis" w:date="2017-11-20T16:44:00Z">
        <w:r w:rsidRPr="00941268">
          <w:rPr>
            <w:rFonts w:asciiTheme="minorHAnsi" w:hAnsiTheme="minorHAnsi" w:cs="Consolas"/>
            <w:noProof/>
            <w:sz w:val="18"/>
            <w:szCs w:val="18"/>
            <w:lang w:val="en-US" w:eastAsia="en-GB"/>
          </w:rPr>
          <w:tab/>
          <w:t>&lt;iso:pattern is-a="implique" id="imp35"&gt;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998" w:author="Mauget, Régis" w:date="2017-11-20T16:44:00Z"/>
          <w:rFonts w:asciiTheme="minorHAnsi" w:hAnsiTheme="minorHAnsi" w:cs="Consolas"/>
          <w:noProof/>
          <w:sz w:val="18"/>
          <w:szCs w:val="18"/>
          <w:lang w:val="en-US" w:eastAsia="en-GB"/>
        </w:rPr>
      </w:pPr>
      <w:ins w:id="99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value="unsubscribeObjectClassAttributesWithRegions"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00" w:author="Mauget, Régis" w:date="2017-11-20T16:44:00Z"/>
          <w:rFonts w:asciiTheme="minorHAnsi" w:hAnsiTheme="minorHAnsi" w:cs="Consolas"/>
          <w:noProof/>
          <w:sz w:val="18"/>
          <w:szCs w:val="18"/>
          <w:lang w:val="en-US" w:eastAsia="en-GB"/>
        </w:rPr>
      </w:pPr>
      <w:ins w:id="100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02" w:author="Mauget, Régis" w:date="2017-11-20T16:44:00Z"/>
          <w:rFonts w:asciiTheme="minorHAnsi" w:hAnsiTheme="minorHAnsi" w:cs="Consolas"/>
          <w:noProof/>
          <w:sz w:val="18"/>
          <w:szCs w:val="18"/>
          <w:lang w:val="en-US" w:eastAsia="en-GB"/>
        </w:rPr>
      </w:pPr>
      <w:ins w:id="100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04" w:author="Mauget, Régis" w:date="2017-11-20T16:44:00Z"/>
          <w:rFonts w:asciiTheme="minorHAnsi" w:hAnsiTheme="minorHAnsi" w:cs="Consolas"/>
          <w:noProof/>
          <w:sz w:val="18"/>
          <w:szCs w:val="18"/>
          <w:lang w:val="en-US" w:eastAsia="en-GB"/>
        </w:rPr>
      </w:pPr>
      <w:ins w:id="1005" w:author="Mauget, Régis" w:date="2017-11-20T16:44:00Z">
        <w:r w:rsidRPr="00941268">
          <w:rPr>
            <w:rFonts w:asciiTheme="minorHAnsi" w:hAnsiTheme="minorHAnsi" w:cs="Consolas"/>
            <w:noProof/>
            <w:sz w:val="18"/>
            <w:szCs w:val="18"/>
            <w:lang w:val="en-US" w:eastAsia="en-GB"/>
          </w:rPr>
          <w:tab/>
          <w:t>&lt;iso:pattern is-a="implique" id="imp36"&gt;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06" w:author="Mauget, Régis" w:date="2017-11-20T16:44:00Z"/>
          <w:rFonts w:asciiTheme="minorHAnsi" w:hAnsiTheme="minorHAnsi" w:cs="Consolas"/>
          <w:noProof/>
          <w:sz w:val="18"/>
          <w:szCs w:val="18"/>
          <w:lang w:val="en-US" w:eastAsia="en-GB"/>
        </w:rPr>
      </w:pPr>
      <w:ins w:id="100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value="subscribeInteractionClassWithRegions"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08" w:author="Mauget, Régis" w:date="2017-11-20T16:44:00Z"/>
          <w:rFonts w:asciiTheme="minorHAnsi" w:hAnsiTheme="minorHAnsi" w:cs="Consolas"/>
          <w:noProof/>
          <w:sz w:val="18"/>
          <w:szCs w:val="18"/>
          <w:lang w:val="en-US" w:eastAsia="en-GB"/>
        </w:rPr>
      </w:pPr>
      <w:ins w:id="100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10" w:author="Mauget, Régis" w:date="2017-11-20T16:44:00Z"/>
          <w:rFonts w:asciiTheme="minorHAnsi" w:hAnsiTheme="minorHAnsi" w:cs="Consolas"/>
          <w:noProof/>
          <w:sz w:val="18"/>
          <w:szCs w:val="18"/>
          <w:lang w:val="en-US" w:eastAsia="en-GB"/>
        </w:rPr>
      </w:pPr>
      <w:ins w:id="101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12" w:author="Mauget, Régis" w:date="2017-11-20T16:44:00Z"/>
          <w:rFonts w:asciiTheme="minorHAnsi" w:hAnsiTheme="minorHAnsi" w:cs="Consolas"/>
          <w:noProof/>
          <w:sz w:val="18"/>
          <w:szCs w:val="18"/>
          <w:lang w:val="en-US" w:eastAsia="en-GB"/>
        </w:rPr>
      </w:pPr>
      <w:ins w:id="1013" w:author="Mauget, Régis" w:date="2017-11-20T16:44:00Z">
        <w:r w:rsidRPr="00941268">
          <w:rPr>
            <w:rFonts w:asciiTheme="minorHAnsi" w:hAnsiTheme="minorHAnsi" w:cs="Consolas"/>
            <w:noProof/>
            <w:sz w:val="18"/>
            <w:szCs w:val="18"/>
            <w:lang w:val="en-US" w:eastAsia="en-GB"/>
          </w:rPr>
          <w:tab/>
          <w:t>&lt;iso:pattern is-a="implique" id="imp37"&gt;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14" w:author="Mauget, Régis" w:date="2017-11-20T16:44:00Z"/>
          <w:rFonts w:asciiTheme="minorHAnsi" w:hAnsiTheme="minorHAnsi" w:cs="Consolas"/>
          <w:noProof/>
          <w:sz w:val="18"/>
          <w:szCs w:val="18"/>
          <w:lang w:val="en-US" w:eastAsia="en-GB"/>
        </w:rPr>
      </w:pPr>
      <w:ins w:id="101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value="unsubscribeInteractionClassWithRegions"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16" w:author="Mauget, Régis" w:date="2017-11-20T16:44:00Z"/>
          <w:rFonts w:asciiTheme="minorHAnsi" w:hAnsiTheme="minorHAnsi" w:cs="Consolas"/>
          <w:noProof/>
          <w:sz w:val="18"/>
          <w:szCs w:val="18"/>
          <w:lang w:val="en-US" w:eastAsia="en-GB"/>
        </w:rPr>
      </w:pPr>
      <w:ins w:id="101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18" w:author="Mauget, Régis" w:date="2017-11-20T16:44:00Z"/>
          <w:rFonts w:asciiTheme="minorHAnsi" w:hAnsiTheme="minorHAnsi" w:cs="Consolas"/>
          <w:noProof/>
          <w:sz w:val="18"/>
          <w:szCs w:val="18"/>
          <w:lang w:val="en-US" w:eastAsia="en-GB"/>
        </w:rPr>
      </w:pPr>
      <w:ins w:id="101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20" w:author="Mauget, Régis" w:date="2017-11-20T16:44:00Z"/>
          <w:rFonts w:asciiTheme="minorHAnsi" w:hAnsiTheme="minorHAnsi" w:cs="Consolas"/>
          <w:noProof/>
          <w:sz w:val="18"/>
          <w:szCs w:val="18"/>
          <w:lang w:val="en-US" w:eastAsia="en-GB"/>
        </w:rPr>
      </w:pPr>
      <w:ins w:id="1021" w:author="Mauget, Régis" w:date="2017-11-20T16:44:00Z">
        <w:r w:rsidRPr="00941268">
          <w:rPr>
            <w:rFonts w:asciiTheme="minorHAnsi" w:hAnsiTheme="minorHAnsi" w:cs="Consolas"/>
            <w:noProof/>
            <w:sz w:val="18"/>
            <w:szCs w:val="18"/>
            <w:lang w:val="en-US" w:eastAsia="en-GB"/>
          </w:rPr>
          <w:tab/>
          <w:t>&lt;iso:pattern is-a="implique" id="imp38"&gt;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22" w:author="Mauget, Régis" w:date="2017-11-20T16:44:00Z"/>
          <w:rFonts w:asciiTheme="minorHAnsi" w:hAnsiTheme="minorHAnsi" w:cs="Consolas"/>
          <w:noProof/>
          <w:sz w:val="18"/>
          <w:szCs w:val="18"/>
          <w:lang w:val="en-US" w:eastAsia="en-GB"/>
        </w:rPr>
      </w:pPr>
      <w:ins w:id="102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value="sendInteractionWithRegions"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24" w:author="Mauget, Régis" w:date="2017-11-20T16:44:00Z"/>
          <w:rFonts w:asciiTheme="minorHAnsi" w:hAnsiTheme="minorHAnsi" w:cs="Consolas"/>
          <w:noProof/>
          <w:sz w:val="18"/>
          <w:szCs w:val="18"/>
          <w:lang w:val="en-US" w:eastAsia="en-GB"/>
        </w:rPr>
      </w:pPr>
      <w:ins w:id="102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26" w:author="Mauget, Régis" w:date="2017-11-20T16:44:00Z"/>
          <w:rFonts w:asciiTheme="minorHAnsi" w:hAnsiTheme="minorHAnsi" w:cs="Consolas"/>
          <w:noProof/>
          <w:sz w:val="18"/>
          <w:szCs w:val="18"/>
          <w:lang w:val="en-US" w:eastAsia="en-GB"/>
        </w:rPr>
      </w:pPr>
      <w:ins w:id="102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28" w:author="Mauget, Régis" w:date="2017-11-20T16:44:00Z"/>
          <w:rFonts w:asciiTheme="minorHAnsi" w:hAnsiTheme="minorHAnsi" w:cs="Consolas"/>
          <w:noProof/>
          <w:sz w:val="18"/>
          <w:szCs w:val="18"/>
          <w:lang w:val="en-US" w:eastAsia="en-GB"/>
        </w:rPr>
      </w:pPr>
      <w:ins w:id="1029" w:author="Mauget, Régis" w:date="2017-11-20T16:44:00Z">
        <w:r w:rsidRPr="00941268">
          <w:rPr>
            <w:rFonts w:asciiTheme="minorHAnsi" w:hAnsiTheme="minorHAnsi" w:cs="Consolas"/>
            <w:noProof/>
            <w:sz w:val="18"/>
            <w:szCs w:val="18"/>
            <w:lang w:val="en-US" w:eastAsia="en-GB"/>
          </w:rPr>
          <w:tab/>
          <w:t>&lt;iso:pattern is-a="implique" id="imp39"&gt;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30" w:author="Mauget, Régis" w:date="2017-11-20T16:44:00Z"/>
          <w:rFonts w:asciiTheme="minorHAnsi" w:hAnsiTheme="minorHAnsi" w:cs="Consolas"/>
          <w:noProof/>
          <w:sz w:val="18"/>
          <w:szCs w:val="18"/>
          <w:lang w:val="en-US" w:eastAsia="en-GB"/>
        </w:rPr>
      </w:pPr>
      <w:ins w:id="103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value="sendInteractionWithRegions"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32" w:author="Mauget, Régis" w:date="2017-11-20T16:44:00Z"/>
          <w:rFonts w:asciiTheme="minorHAnsi" w:hAnsiTheme="minorHAnsi" w:cs="Consolas"/>
          <w:noProof/>
          <w:sz w:val="18"/>
          <w:szCs w:val="18"/>
          <w:lang w:val="en-US" w:eastAsia="en-GB"/>
        </w:rPr>
      </w:pPr>
      <w:ins w:id="103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value="publishInteractionClass"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34" w:author="Mauget, Régis" w:date="2017-11-20T16:44:00Z"/>
          <w:rFonts w:asciiTheme="minorHAnsi" w:hAnsiTheme="minorHAnsi" w:cs="Consolas"/>
          <w:noProof/>
          <w:sz w:val="18"/>
          <w:szCs w:val="18"/>
          <w:lang w:val="en-US" w:eastAsia="en-GB"/>
        </w:rPr>
      </w:pPr>
      <w:ins w:id="1035"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36" w:author="Mauget, Régis" w:date="2017-11-20T16:44:00Z"/>
          <w:rFonts w:asciiTheme="minorHAnsi" w:hAnsiTheme="minorHAnsi" w:cs="Consolas"/>
          <w:noProof/>
          <w:sz w:val="18"/>
          <w:szCs w:val="18"/>
          <w:lang w:val="en-US" w:eastAsia="en-GB"/>
        </w:rPr>
      </w:pPr>
      <w:ins w:id="1037" w:author="Mauget, Régis" w:date="2017-11-20T16:44:00Z">
        <w:r w:rsidRPr="00941268">
          <w:rPr>
            <w:rFonts w:asciiTheme="minorHAnsi" w:hAnsiTheme="minorHAnsi" w:cs="Consolas"/>
            <w:noProof/>
            <w:sz w:val="18"/>
            <w:szCs w:val="18"/>
            <w:lang w:val="en-US" w:eastAsia="en-GB"/>
          </w:rPr>
          <w:tab/>
          <w:t>&lt;iso:pattern is-a="implique" id="imp40"&gt;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38" w:author="Mauget, Régis" w:date="2017-11-20T16:44:00Z"/>
          <w:rFonts w:asciiTheme="minorHAnsi" w:hAnsiTheme="minorHAnsi" w:cs="Consolas"/>
          <w:noProof/>
          <w:sz w:val="18"/>
          <w:szCs w:val="18"/>
          <w:lang w:val="en-US" w:eastAsia="en-GB"/>
        </w:rPr>
      </w:pPr>
      <w:ins w:id="103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value="requestAttributeValueUpdateWithRegions"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40" w:author="Mauget, Régis" w:date="2017-11-20T16:44:00Z"/>
          <w:rFonts w:asciiTheme="minorHAnsi" w:hAnsiTheme="minorHAnsi" w:cs="Consolas"/>
          <w:noProof/>
          <w:sz w:val="18"/>
          <w:szCs w:val="18"/>
          <w:lang w:val="en-US" w:eastAsia="en-GB"/>
        </w:rPr>
      </w:pPr>
      <w:ins w:id="104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42" w:author="Mauget, Régis" w:date="2017-11-20T16:44:00Z"/>
          <w:rFonts w:asciiTheme="minorHAnsi" w:hAnsiTheme="minorHAnsi" w:cs="Consolas"/>
          <w:noProof/>
          <w:sz w:val="18"/>
          <w:szCs w:val="18"/>
          <w:lang w:val="en-US" w:eastAsia="en-GB"/>
        </w:rPr>
      </w:pPr>
      <w:ins w:id="104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44" w:author="Mauget, Régis" w:date="2017-11-20T16:44:00Z"/>
          <w:rFonts w:asciiTheme="minorHAnsi" w:hAnsiTheme="minorHAnsi" w:cs="Consolas"/>
          <w:noProof/>
          <w:sz w:val="18"/>
          <w:szCs w:val="18"/>
          <w:lang w:val="en-US" w:eastAsia="en-GB"/>
        </w:rPr>
      </w:pPr>
      <w:ins w:id="1045" w:author="Mauget, Régis" w:date="2017-11-20T16:44:00Z">
        <w:r w:rsidRPr="00941268">
          <w:rPr>
            <w:rFonts w:asciiTheme="minorHAnsi" w:hAnsiTheme="minorHAnsi" w:cs="Consolas"/>
            <w:noProof/>
            <w:sz w:val="18"/>
            <w:szCs w:val="18"/>
            <w:lang w:val="en-US" w:eastAsia="en-GB"/>
          </w:rPr>
          <w:tab/>
          <w:t>&lt;iso:pattern is-a="implique" id="imp41"&gt;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46" w:author="Mauget, Régis" w:date="2017-11-20T16:44:00Z"/>
          <w:rFonts w:asciiTheme="minorHAnsi" w:hAnsiTheme="minorHAnsi" w:cs="Consolas"/>
          <w:noProof/>
          <w:sz w:val="18"/>
          <w:szCs w:val="18"/>
          <w:lang w:val="en-US" w:eastAsia="en-GB"/>
        </w:rPr>
      </w:pPr>
      <w:ins w:id="104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value="enableObjectClassRelevanceAdvisorySwitch"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48" w:author="Mauget, Régis" w:date="2017-11-20T16:44:00Z"/>
          <w:rFonts w:asciiTheme="minorHAnsi" w:hAnsiTheme="minorHAnsi" w:cs="Consolas"/>
          <w:noProof/>
          <w:sz w:val="18"/>
          <w:szCs w:val="18"/>
          <w:lang w:val="en-US" w:eastAsia="en-GB"/>
        </w:rPr>
      </w:pPr>
      <w:ins w:id="104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value="startRegistrationForObjectClass"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50" w:author="Mauget, Régis" w:date="2017-11-20T16:44:00Z"/>
          <w:rFonts w:asciiTheme="minorHAnsi" w:hAnsiTheme="minorHAnsi" w:cs="Consolas"/>
          <w:noProof/>
          <w:sz w:val="18"/>
          <w:szCs w:val="18"/>
          <w:lang w:val="en-US" w:eastAsia="en-GB"/>
        </w:rPr>
      </w:pPr>
      <w:ins w:id="105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52" w:author="Mauget, Régis" w:date="2017-11-20T16:44:00Z"/>
          <w:rFonts w:asciiTheme="minorHAnsi" w:hAnsiTheme="minorHAnsi" w:cs="Consolas"/>
          <w:noProof/>
          <w:sz w:val="18"/>
          <w:szCs w:val="18"/>
          <w:lang w:val="en-US" w:eastAsia="en-GB"/>
        </w:rPr>
      </w:pPr>
      <w:ins w:id="1053" w:author="Mauget, Régis" w:date="2017-11-20T16:44:00Z">
        <w:r w:rsidRPr="00941268">
          <w:rPr>
            <w:rFonts w:asciiTheme="minorHAnsi" w:hAnsiTheme="minorHAnsi" w:cs="Consolas"/>
            <w:noProof/>
            <w:sz w:val="18"/>
            <w:szCs w:val="18"/>
            <w:lang w:val="en-US" w:eastAsia="en-GB"/>
          </w:rPr>
          <w:tab/>
          <w:t>&lt;iso:pattern is-a="implique" id="imp42"&gt;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54" w:author="Mauget, Régis" w:date="2017-11-20T16:44:00Z"/>
          <w:rFonts w:asciiTheme="minorHAnsi" w:hAnsiTheme="minorHAnsi" w:cs="Consolas"/>
          <w:noProof/>
          <w:sz w:val="18"/>
          <w:szCs w:val="18"/>
          <w:lang w:val="en-US" w:eastAsia="en-GB"/>
        </w:rPr>
      </w:pPr>
      <w:ins w:id="105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value="enableObjectClassRelevanceAdvisorySwitch"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56" w:author="Mauget, Régis" w:date="2017-11-20T16:44:00Z"/>
          <w:rFonts w:asciiTheme="minorHAnsi" w:hAnsiTheme="minorHAnsi" w:cs="Consolas"/>
          <w:noProof/>
          <w:sz w:val="18"/>
          <w:szCs w:val="18"/>
          <w:lang w:val="en-US" w:eastAsia="en-GB"/>
        </w:rPr>
      </w:pPr>
      <w:ins w:id="105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value="stopRegistrationForObjectClass"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58" w:author="Mauget, Régis" w:date="2017-11-20T16:44:00Z"/>
          <w:rFonts w:asciiTheme="minorHAnsi" w:hAnsiTheme="minorHAnsi" w:cs="Consolas"/>
          <w:noProof/>
          <w:sz w:val="18"/>
          <w:szCs w:val="18"/>
          <w:lang w:val="en-US" w:eastAsia="en-GB"/>
        </w:rPr>
      </w:pPr>
      <w:ins w:id="105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60" w:author="Mauget, Régis" w:date="2017-11-20T16:44:00Z"/>
          <w:rFonts w:asciiTheme="minorHAnsi" w:hAnsiTheme="minorHAnsi" w:cs="Consolas"/>
          <w:noProof/>
          <w:sz w:val="18"/>
          <w:szCs w:val="18"/>
          <w:lang w:val="en-US" w:eastAsia="en-GB"/>
        </w:rPr>
      </w:pPr>
      <w:ins w:id="1061" w:author="Mauget, Régis" w:date="2017-11-20T16:44:00Z">
        <w:r w:rsidRPr="00941268">
          <w:rPr>
            <w:rFonts w:asciiTheme="minorHAnsi" w:hAnsiTheme="minorHAnsi" w:cs="Consolas"/>
            <w:noProof/>
            <w:sz w:val="18"/>
            <w:szCs w:val="18"/>
            <w:lang w:val="en-US" w:eastAsia="en-GB"/>
          </w:rPr>
          <w:tab/>
          <w:t>&lt;iso:pattern is-a="implique" id="imp43"&gt;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62" w:author="Mauget, Régis" w:date="2017-11-20T16:44:00Z"/>
          <w:rFonts w:asciiTheme="minorHAnsi" w:hAnsiTheme="minorHAnsi" w:cs="Consolas"/>
          <w:noProof/>
          <w:sz w:val="18"/>
          <w:szCs w:val="18"/>
          <w:lang w:val="en-US" w:eastAsia="en-GB"/>
        </w:rPr>
      </w:pPr>
      <w:ins w:id="106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value="enableAttributeRelevanceAdvisorySwitch"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64" w:author="Mauget, Régis" w:date="2017-11-20T16:44:00Z"/>
          <w:rFonts w:asciiTheme="minorHAnsi" w:hAnsiTheme="minorHAnsi" w:cs="Consolas"/>
          <w:noProof/>
          <w:sz w:val="18"/>
          <w:szCs w:val="18"/>
          <w:lang w:val="en-US" w:eastAsia="en-GB"/>
        </w:rPr>
      </w:pPr>
      <w:ins w:id="1065" w:author="Mauget, Régis" w:date="2017-11-20T16:44:00Z">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&lt;iso:param name="p2" value="turnUpdatesOnForObjectInstance"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66" w:author="Mauget, Régis" w:date="2017-11-20T16:44:00Z"/>
          <w:rFonts w:asciiTheme="minorHAnsi" w:hAnsiTheme="minorHAnsi" w:cs="Consolas"/>
          <w:noProof/>
          <w:sz w:val="18"/>
          <w:szCs w:val="18"/>
          <w:lang w:val="en-US" w:eastAsia="en-GB"/>
        </w:rPr>
      </w:pPr>
      <w:ins w:id="106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68" w:author="Mauget, Régis" w:date="2017-11-20T16:44:00Z"/>
          <w:rFonts w:asciiTheme="minorHAnsi" w:hAnsiTheme="minorHAnsi" w:cs="Consolas"/>
          <w:noProof/>
          <w:sz w:val="18"/>
          <w:szCs w:val="18"/>
          <w:lang w:val="en-US" w:eastAsia="en-GB"/>
        </w:rPr>
      </w:pPr>
      <w:ins w:id="1069" w:author="Mauget, Régis" w:date="2017-11-20T16:44:00Z">
        <w:r w:rsidRPr="00941268">
          <w:rPr>
            <w:rFonts w:asciiTheme="minorHAnsi" w:hAnsiTheme="minorHAnsi" w:cs="Consolas"/>
            <w:noProof/>
            <w:sz w:val="18"/>
            <w:szCs w:val="18"/>
            <w:lang w:val="en-US" w:eastAsia="en-GB"/>
          </w:rPr>
          <w:tab/>
          <w:t>&lt;iso:pattern is-a="implique" id="imp44"&gt;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70" w:author="Mauget, Régis" w:date="2017-11-20T16:44:00Z"/>
          <w:rFonts w:asciiTheme="minorHAnsi" w:hAnsiTheme="minorHAnsi" w:cs="Consolas"/>
          <w:noProof/>
          <w:sz w:val="18"/>
          <w:szCs w:val="18"/>
          <w:lang w:val="en-US" w:eastAsia="en-GB"/>
        </w:rPr>
      </w:pPr>
      <w:ins w:id="107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value="enableAttributeRelevanceAdvisorySwitch"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72" w:author="Mauget, Régis" w:date="2017-11-20T16:44:00Z"/>
          <w:rFonts w:asciiTheme="minorHAnsi" w:hAnsiTheme="minorHAnsi" w:cs="Consolas"/>
          <w:noProof/>
          <w:sz w:val="18"/>
          <w:szCs w:val="18"/>
          <w:lang w:val="en-US" w:eastAsia="en-GB"/>
        </w:rPr>
      </w:pPr>
      <w:ins w:id="107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value="turnUpdatesOffForObjectInstance"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74" w:author="Mauget, Régis" w:date="2017-11-20T16:44:00Z"/>
          <w:rFonts w:asciiTheme="minorHAnsi" w:hAnsiTheme="minorHAnsi" w:cs="Consolas"/>
          <w:noProof/>
          <w:sz w:val="18"/>
          <w:szCs w:val="18"/>
          <w:lang w:val="en-US" w:eastAsia="en-GB"/>
        </w:rPr>
      </w:pPr>
      <w:ins w:id="1075"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76" w:author="Mauget, Régis" w:date="2017-11-20T16:44:00Z"/>
          <w:rFonts w:asciiTheme="minorHAnsi" w:hAnsiTheme="minorHAnsi" w:cs="Consolas"/>
          <w:noProof/>
          <w:sz w:val="18"/>
          <w:szCs w:val="18"/>
          <w:lang w:val="en-US" w:eastAsia="en-GB"/>
        </w:rPr>
      </w:pPr>
      <w:ins w:id="1077" w:author="Mauget, Régis" w:date="2017-11-20T16:44:00Z">
        <w:r w:rsidRPr="00941268">
          <w:rPr>
            <w:rFonts w:asciiTheme="minorHAnsi" w:hAnsiTheme="minorHAnsi" w:cs="Consolas"/>
            <w:noProof/>
            <w:sz w:val="18"/>
            <w:szCs w:val="18"/>
            <w:lang w:val="en-US" w:eastAsia="en-GB"/>
          </w:rPr>
          <w:tab/>
          <w:t>&lt;iso:pattern is-a="implique" id="imp45"&gt;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78" w:author="Mauget, Régis" w:date="2017-11-20T16:44:00Z"/>
          <w:rFonts w:asciiTheme="minorHAnsi" w:hAnsiTheme="minorHAnsi" w:cs="Consolas"/>
          <w:noProof/>
          <w:sz w:val="18"/>
          <w:szCs w:val="18"/>
          <w:lang w:val="en-US" w:eastAsia="en-GB"/>
        </w:rPr>
      </w:pPr>
      <w:ins w:id="107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value="enableAttributeScopeAdvisorySwitch"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80" w:author="Mauget, Régis" w:date="2017-11-20T16:44:00Z"/>
          <w:rFonts w:asciiTheme="minorHAnsi" w:hAnsiTheme="minorHAnsi" w:cs="Consolas"/>
          <w:noProof/>
          <w:sz w:val="18"/>
          <w:szCs w:val="18"/>
          <w:lang w:val="en-US" w:eastAsia="en-GB"/>
        </w:rPr>
      </w:pPr>
      <w:ins w:id="108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value="attributesInScope"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82" w:author="Mauget, Régis" w:date="2017-11-20T16:44:00Z"/>
          <w:rFonts w:asciiTheme="minorHAnsi" w:hAnsiTheme="minorHAnsi" w:cs="Consolas"/>
          <w:noProof/>
          <w:sz w:val="18"/>
          <w:szCs w:val="18"/>
          <w:lang w:val="en-US" w:eastAsia="en-GB"/>
        </w:rPr>
      </w:pPr>
      <w:ins w:id="108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84" w:author="Mauget, Régis" w:date="2017-11-20T16:44:00Z"/>
          <w:rFonts w:asciiTheme="minorHAnsi" w:hAnsiTheme="minorHAnsi" w:cs="Consolas"/>
          <w:noProof/>
          <w:sz w:val="18"/>
          <w:szCs w:val="18"/>
          <w:lang w:val="en-US" w:eastAsia="en-GB"/>
        </w:rPr>
      </w:pPr>
      <w:ins w:id="1085" w:author="Mauget, Régis" w:date="2017-11-20T16:44:00Z">
        <w:r w:rsidRPr="00941268">
          <w:rPr>
            <w:rFonts w:asciiTheme="minorHAnsi" w:hAnsiTheme="minorHAnsi" w:cs="Consolas"/>
            <w:noProof/>
            <w:sz w:val="18"/>
            <w:szCs w:val="18"/>
            <w:lang w:val="en-US" w:eastAsia="en-GB"/>
          </w:rPr>
          <w:tab/>
          <w:t>&lt;iso:pattern is-a="implique" id="imp46"&gt;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86" w:author="Mauget, Régis" w:date="2017-11-20T16:44:00Z"/>
          <w:rFonts w:asciiTheme="minorHAnsi" w:hAnsiTheme="minorHAnsi" w:cs="Consolas"/>
          <w:noProof/>
          <w:sz w:val="18"/>
          <w:szCs w:val="18"/>
          <w:lang w:val="en-US" w:eastAsia="en-GB"/>
        </w:rPr>
      </w:pPr>
      <w:ins w:id="108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value="enableAttributeScopeAdvisorySwitch"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88" w:author="Mauget, Régis" w:date="2017-11-20T16:44:00Z"/>
          <w:rFonts w:asciiTheme="minorHAnsi" w:hAnsiTheme="minorHAnsi" w:cs="Consolas"/>
          <w:noProof/>
          <w:sz w:val="18"/>
          <w:szCs w:val="18"/>
          <w:lang w:val="en-US" w:eastAsia="en-GB"/>
        </w:rPr>
      </w:pPr>
      <w:ins w:id="108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value="attributesOutOfScope"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90" w:author="Mauget, Régis" w:date="2017-11-20T16:44:00Z"/>
          <w:rFonts w:asciiTheme="minorHAnsi" w:hAnsiTheme="minorHAnsi" w:cs="Consolas"/>
          <w:noProof/>
          <w:sz w:val="18"/>
          <w:szCs w:val="18"/>
          <w:lang w:val="en-US" w:eastAsia="en-GB"/>
        </w:rPr>
      </w:pPr>
      <w:ins w:id="109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92" w:author="Mauget, Régis" w:date="2017-11-20T16:44:00Z"/>
          <w:rFonts w:asciiTheme="minorHAnsi" w:hAnsiTheme="minorHAnsi" w:cs="Consolas"/>
          <w:noProof/>
          <w:sz w:val="18"/>
          <w:szCs w:val="18"/>
          <w:lang w:val="en-US" w:eastAsia="en-GB"/>
        </w:rPr>
      </w:pPr>
      <w:ins w:id="1093" w:author="Mauget, Régis" w:date="2017-11-20T16:44:00Z">
        <w:r w:rsidRPr="00941268">
          <w:rPr>
            <w:rFonts w:asciiTheme="minorHAnsi" w:hAnsiTheme="minorHAnsi" w:cs="Consolas"/>
            <w:noProof/>
            <w:sz w:val="18"/>
            <w:szCs w:val="18"/>
            <w:lang w:val="en-US" w:eastAsia="en-GB"/>
          </w:rPr>
          <w:tab/>
          <w:t>&lt;iso:pattern is-a="implique" id="imp47"&gt;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94" w:author="Mauget, Régis" w:date="2017-11-20T16:44:00Z"/>
          <w:rFonts w:asciiTheme="minorHAnsi" w:hAnsiTheme="minorHAnsi" w:cs="Consolas"/>
          <w:noProof/>
          <w:sz w:val="18"/>
          <w:szCs w:val="18"/>
          <w:lang w:val="en-US" w:eastAsia="en-GB"/>
        </w:rPr>
      </w:pPr>
      <w:ins w:id="109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value="enableInteractionRelevanceAdvisorySwitch"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96" w:author="Mauget, Régis" w:date="2017-11-20T16:44:00Z"/>
          <w:rFonts w:asciiTheme="minorHAnsi" w:hAnsiTheme="minorHAnsi" w:cs="Consolas"/>
          <w:noProof/>
          <w:sz w:val="18"/>
          <w:szCs w:val="18"/>
          <w:lang w:val="en-US" w:eastAsia="en-GB"/>
        </w:rPr>
      </w:pPr>
      <w:ins w:id="109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value="turnInteractionsOn"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098" w:author="Mauget, Régis" w:date="2017-11-20T16:44:00Z"/>
          <w:rFonts w:asciiTheme="minorHAnsi" w:hAnsiTheme="minorHAnsi" w:cs="Consolas"/>
          <w:noProof/>
          <w:sz w:val="18"/>
          <w:szCs w:val="18"/>
          <w:lang w:val="en-US" w:eastAsia="en-GB"/>
        </w:rPr>
      </w:pPr>
      <w:ins w:id="109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00" w:author="Mauget, Régis" w:date="2017-11-20T16:44:00Z"/>
          <w:rFonts w:asciiTheme="minorHAnsi" w:hAnsiTheme="minorHAnsi" w:cs="Consolas"/>
          <w:noProof/>
          <w:sz w:val="18"/>
          <w:szCs w:val="18"/>
          <w:lang w:val="en-US" w:eastAsia="en-GB"/>
        </w:rPr>
      </w:pPr>
      <w:ins w:id="1101" w:author="Mauget, Régis" w:date="2017-11-20T16:44:00Z">
        <w:r w:rsidRPr="00941268">
          <w:rPr>
            <w:rFonts w:asciiTheme="minorHAnsi" w:hAnsiTheme="minorHAnsi" w:cs="Consolas"/>
            <w:noProof/>
            <w:sz w:val="18"/>
            <w:szCs w:val="18"/>
            <w:lang w:val="en-US" w:eastAsia="en-GB"/>
          </w:rPr>
          <w:tab/>
          <w:t>&lt;iso:pattern is-a="implique" id="imp48"&gt;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02" w:author="Mauget, Régis" w:date="2017-11-20T16:44:00Z"/>
          <w:rFonts w:asciiTheme="minorHAnsi" w:hAnsiTheme="minorHAnsi" w:cs="Consolas"/>
          <w:noProof/>
          <w:sz w:val="18"/>
          <w:szCs w:val="18"/>
          <w:lang w:val="en-US" w:eastAsia="en-GB"/>
        </w:rPr>
      </w:pPr>
      <w:ins w:id="110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value="enableInteractionRelevanceAdvisorySwitch"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04" w:author="Mauget, Régis" w:date="2017-11-20T16:44:00Z"/>
          <w:rFonts w:asciiTheme="minorHAnsi" w:hAnsiTheme="minorHAnsi" w:cs="Consolas"/>
          <w:noProof/>
          <w:sz w:val="18"/>
          <w:szCs w:val="18"/>
          <w:lang w:val="en-US" w:eastAsia="en-GB"/>
        </w:rPr>
      </w:pPr>
      <w:ins w:id="110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value="turnInteractionsOff"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06" w:author="Mauget, Régis" w:date="2017-11-20T16:44:00Z"/>
          <w:rFonts w:asciiTheme="minorHAnsi" w:hAnsiTheme="minorHAnsi" w:cs="Consolas"/>
          <w:noProof/>
          <w:sz w:val="18"/>
          <w:szCs w:val="18"/>
          <w:lang w:val="en-US" w:eastAsia="en-GB"/>
        </w:rPr>
      </w:pPr>
      <w:ins w:id="110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08" w:author="Mauget, Régis" w:date="2017-11-20T16:44:00Z"/>
          <w:rFonts w:asciiTheme="minorHAnsi" w:hAnsiTheme="minorHAnsi" w:cs="Consolas"/>
          <w:noProof/>
          <w:sz w:val="18"/>
          <w:szCs w:val="18"/>
          <w:lang w:val="en-US" w:eastAsia="en-GB"/>
        </w:rPr>
      </w:pPr>
      <w:ins w:id="1109" w:author="Mauget, Régis" w:date="2017-11-20T16:44:00Z">
        <w:r w:rsidRPr="00941268">
          <w:rPr>
            <w:rFonts w:asciiTheme="minorHAnsi" w:hAnsiTheme="minorHAnsi" w:cs="Consolas"/>
            <w:noProof/>
            <w:sz w:val="18"/>
            <w:szCs w:val="18"/>
            <w:lang w:val="en-US" w:eastAsia="en-GB"/>
          </w:rPr>
          <w:tab/>
          <w:t>&lt;iso:pattern is-a="implique" id="imp49"&gt;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10" w:author="Mauget, Régis" w:date="2017-11-20T16:44:00Z"/>
          <w:rFonts w:asciiTheme="minorHAnsi" w:hAnsiTheme="minorHAnsi" w:cs="Consolas"/>
          <w:noProof/>
          <w:sz w:val="18"/>
          <w:szCs w:val="18"/>
          <w:lang w:val="en-US" w:eastAsia="en-GB"/>
        </w:rPr>
      </w:pPr>
      <w:ins w:id="111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value="getDimensionHandleSet"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12" w:author="Mauget, Régis" w:date="2017-11-20T16:44:00Z"/>
          <w:rFonts w:asciiTheme="minorHAnsi" w:hAnsiTheme="minorHAnsi" w:cs="Consolas"/>
          <w:noProof/>
          <w:sz w:val="18"/>
          <w:szCs w:val="18"/>
          <w:lang w:val="en-US" w:eastAsia="en-GB"/>
        </w:rPr>
      </w:pPr>
      <w:ins w:id="111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14" w:author="Mauget, Régis" w:date="2017-11-20T16:44:00Z"/>
          <w:rFonts w:asciiTheme="minorHAnsi" w:hAnsiTheme="minorHAnsi" w:cs="Consolas"/>
          <w:noProof/>
          <w:sz w:val="18"/>
          <w:szCs w:val="18"/>
          <w:lang w:val="en-US" w:eastAsia="en-GB"/>
        </w:rPr>
      </w:pPr>
      <w:ins w:id="1115"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16" w:author="Mauget, Régis" w:date="2017-11-20T16:44:00Z"/>
          <w:rFonts w:asciiTheme="minorHAnsi" w:hAnsiTheme="minorHAnsi" w:cs="Consolas"/>
          <w:noProof/>
          <w:sz w:val="18"/>
          <w:szCs w:val="18"/>
          <w:lang w:val="en-US" w:eastAsia="en-GB"/>
        </w:rPr>
      </w:pPr>
      <w:ins w:id="1117" w:author="Mauget, Régis" w:date="2017-11-20T16:44:00Z">
        <w:r w:rsidRPr="00941268">
          <w:rPr>
            <w:rFonts w:asciiTheme="minorHAnsi" w:hAnsiTheme="minorHAnsi" w:cs="Consolas"/>
            <w:noProof/>
            <w:sz w:val="18"/>
            <w:szCs w:val="18"/>
            <w:lang w:val="en-US" w:eastAsia="en-GB"/>
          </w:rPr>
          <w:tab/>
          <w:t>&lt;iso:pattern is-a="implique" id="imp50"&gt;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18" w:author="Mauget, Régis" w:date="2017-11-20T16:44:00Z"/>
          <w:rFonts w:asciiTheme="minorHAnsi" w:hAnsiTheme="minorHAnsi" w:cs="Consolas"/>
          <w:noProof/>
          <w:sz w:val="18"/>
          <w:szCs w:val="18"/>
          <w:lang w:val="en-US" w:eastAsia="en-GB"/>
        </w:rPr>
      </w:pPr>
      <w:ins w:id="111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value="getRangeBounds"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20" w:author="Mauget, Régis" w:date="2017-11-20T16:44:00Z"/>
          <w:rFonts w:asciiTheme="minorHAnsi" w:hAnsiTheme="minorHAnsi" w:cs="Consolas"/>
          <w:noProof/>
          <w:sz w:val="18"/>
          <w:szCs w:val="18"/>
          <w:lang w:val="en-US" w:eastAsia="en-GB"/>
        </w:rPr>
      </w:pPr>
      <w:ins w:id="112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22" w:author="Mauget, Régis" w:date="2017-11-20T16:44:00Z"/>
          <w:rFonts w:asciiTheme="minorHAnsi" w:hAnsiTheme="minorHAnsi" w:cs="Consolas"/>
          <w:noProof/>
          <w:sz w:val="18"/>
          <w:szCs w:val="18"/>
          <w:lang w:val="en-US" w:eastAsia="en-GB"/>
        </w:rPr>
      </w:pPr>
      <w:ins w:id="112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24" w:author="Mauget, Régis" w:date="2017-11-20T16:44:00Z"/>
          <w:rFonts w:asciiTheme="minorHAnsi" w:hAnsiTheme="minorHAnsi" w:cs="Consolas"/>
          <w:noProof/>
          <w:sz w:val="18"/>
          <w:szCs w:val="18"/>
          <w:lang w:val="en-US" w:eastAsia="en-GB"/>
        </w:rPr>
      </w:pPr>
      <w:ins w:id="1125" w:author="Mauget, Régis" w:date="2017-11-20T16:44:00Z">
        <w:r w:rsidRPr="00941268">
          <w:rPr>
            <w:rFonts w:asciiTheme="minorHAnsi" w:hAnsiTheme="minorHAnsi" w:cs="Consolas"/>
            <w:noProof/>
            <w:sz w:val="18"/>
            <w:szCs w:val="18"/>
            <w:lang w:val="en-US" w:eastAsia="en-GB"/>
          </w:rPr>
          <w:tab/>
          <w:t>&lt;iso:pattern is-a="implique" id="imp51"&gt;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26" w:author="Mauget, Régis" w:date="2017-11-20T16:44:00Z"/>
          <w:rFonts w:asciiTheme="minorHAnsi" w:hAnsiTheme="minorHAnsi" w:cs="Consolas"/>
          <w:noProof/>
          <w:sz w:val="18"/>
          <w:szCs w:val="18"/>
          <w:lang w:val="en-US" w:eastAsia="en-GB"/>
        </w:rPr>
      </w:pPr>
      <w:ins w:id="112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value="setRangeBounds"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28" w:author="Mauget, Régis" w:date="2017-11-20T16:44:00Z"/>
          <w:rFonts w:asciiTheme="minorHAnsi" w:hAnsiTheme="minorHAnsi" w:cs="Consolas"/>
          <w:noProof/>
          <w:sz w:val="18"/>
          <w:szCs w:val="18"/>
          <w:lang w:val="en-US" w:eastAsia="en-GB"/>
        </w:rPr>
      </w:pPr>
      <w:ins w:id="112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value="createRegion"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30" w:author="Mauget, Régis" w:date="2017-11-20T16:44:00Z"/>
          <w:rFonts w:asciiTheme="minorHAnsi" w:hAnsiTheme="minorHAnsi" w:cs="Consolas"/>
          <w:noProof/>
          <w:sz w:val="18"/>
          <w:szCs w:val="18"/>
          <w:lang w:val="en-US" w:eastAsia="en-GB"/>
        </w:rPr>
      </w:pPr>
      <w:ins w:id="113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32" w:author="Mauget, Régis" w:date="2017-11-20T16:44:00Z"/>
          <w:rFonts w:asciiTheme="minorHAnsi" w:hAnsiTheme="minorHAnsi" w:cs="Consolas"/>
          <w:noProof/>
          <w:sz w:val="18"/>
          <w:szCs w:val="18"/>
          <w:lang w:val="en-US" w:eastAsia="en-GB"/>
        </w:rPr>
      </w:pPr>
      <w:ins w:id="1133" w:author="Mauget, Régis" w:date="2017-11-20T16:44:00Z">
        <w:r w:rsidRPr="00941268">
          <w:rPr>
            <w:rFonts w:asciiTheme="minorHAnsi" w:hAnsiTheme="minorHAnsi" w:cs="Consolas"/>
            <w:noProof/>
            <w:sz w:val="18"/>
            <w:szCs w:val="18"/>
            <w:lang w:val="en-US" w:eastAsia="en-GB"/>
          </w:rPr>
          <w:tab/>
          <w:t>&lt;iso:pattern is-a="implique" id="imp52"&gt;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34" w:author="Mauget, Régis" w:date="2017-11-20T16:44:00Z"/>
          <w:rFonts w:asciiTheme="minorHAnsi" w:hAnsiTheme="minorHAnsi" w:cs="Consolas"/>
          <w:noProof/>
          <w:sz w:val="18"/>
          <w:szCs w:val="18"/>
          <w:lang w:val="en-US" w:eastAsia="en-GB"/>
        </w:rPr>
      </w:pPr>
      <w:ins w:id="113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value="abortFederationSave"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36" w:author="Mauget, Régis" w:date="2017-11-20T16:44:00Z"/>
          <w:rFonts w:asciiTheme="minorHAnsi" w:hAnsiTheme="minorHAnsi" w:cs="Consolas"/>
          <w:noProof/>
          <w:sz w:val="18"/>
          <w:szCs w:val="18"/>
          <w:lang w:val="en-US" w:eastAsia="en-GB"/>
        </w:rPr>
      </w:pPr>
      <w:ins w:id="113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value="initiateFederateSave"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38" w:author="Mauget, Régis" w:date="2017-11-20T16:44:00Z"/>
          <w:rFonts w:asciiTheme="minorHAnsi" w:hAnsiTheme="minorHAnsi" w:cs="Consolas"/>
          <w:noProof/>
          <w:sz w:val="18"/>
          <w:szCs w:val="18"/>
          <w:lang w:val="en-US" w:eastAsia="en-GB"/>
        </w:rPr>
      </w:pPr>
      <w:ins w:id="113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40" w:author="Mauget, Régis" w:date="2017-11-20T16:44:00Z"/>
          <w:rFonts w:asciiTheme="minorHAnsi" w:hAnsiTheme="minorHAnsi" w:cs="Consolas"/>
          <w:noProof/>
          <w:sz w:val="18"/>
          <w:szCs w:val="18"/>
          <w:lang w:val="en-US" w:eastAsia="en-GB"/>
        </w:rPr>
      </w:pPr>
      <w:ins w:id="1141" w:author="Mauget, Régis" w:date="2017-11-20T16:44:00Z">
        <w:r w:rsidRPr="00941268">
          <w:rPr>
            <w:rFonts w:asciiTheme="minorHAnsi" w:hAnsiTheme="minorHAnsi" w:cs="Consolas"/>
            <w:noProof/>
            <w:sz w:val="18"/>
            <w:szCs w:val="18"/>
            <w:lang w:val="en-US" w:eastAsia="en-GB"/>
          </w:rPr>
          <w:tab/>
          <w:t>&lt;iso:pattern is-a="implique" id="imp53"&gt;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42" w:author="Mauget, Régis" w:date="2017-11-20T16:44:00Z"/>
          <w:rFonts w:asciiTheme="minorHAnsi" w:hAnsiTheme="minorHAnsi" w:cs="Consolas"/>
          <w:noProof/>
          <w:sz w:val="18"/>
          <w:szCs w:val="18"/>
          <w:lang w:val="en-US" w:eastAsia="en-GB"/>
        </w:rPr>
      </w:pPr>
      <w:ins w:id="114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value="abortFederationSave"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44" w:author="Mauget, Régis" w:date="2017-11-20T16:44:00Z"/>
          <w:rFonts w:asciiTheme="minorHAnsi" w:hAnsiTheme="minorHAnsi" w:cs="Consolas"/>
          <w:noProof/>
          <w:sz w:val="18"/>
          <w:szCs w:val="18"/>
          <w:lang w:val="en-US" w:eastAsia="en-GB"/>
        </w:rPr>
      </w:pPr>
      <w:ins w:id="114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value="federationSaved"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46" w:author="Mauget, Régis" w:date="2017-11-20T16:44:00Z"/>
          <w:rFonts w:asciiTheme="minorHAnsi" w:hAnsiTheme="minorHAnsi" w:cs="Consolas"/>
          <w:noProof/>
          <w:sz w:val="18"/>
          <w:szCs w:val="18"/>
          <w:lang w:val="en-US" w:eastAsia="en-GB"/>
        </w:rPr>
      </w:pPr>
      <w:ins w:id="114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48" w:author="Mauget, Régis" w:date="2017-11-20T16:44:00Z"/>
          <w:rFonts w:asciiTheme="minorHAnsi" w:hAnsiTheme="minorHAnsi" w:cs="Consolas"/>
          <w:noProof/>
          <w:sz w:val="18"/>
          <w:szCs w:val="18"/>
          <w:lang w:val="en-US" w:eastAsia="en-GB"/>
        </w:rPr>
      </w:pPr>
      <w:ins w:id="1149" w:author="Mauget, Régis" w:date="2017-11-20T16:44:00Z">
        <w:r w:rsidRPr="00941268">
          <w:rPr>
            <w:rFonts w:asciiTheme="minorHAnsi" w:hAnsiTheme="minorHAnsi" w:cs="Consolas"/>
            <w:noProof/>
            <w:sz w:val="18"/>
            <w:szCs w:val="18"/>
            <w:lang w:val="en-US" w:eastAsia="en-GB"/>
          </w:rPr>
          <w:tab/>
          <w:t>&lt;iso:pattern is-a="implique" id="imp54"&gt;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50" w:author="Mauget, Régis" w:date="2017-11-20T16:44:00Z"/>
          <w:rFonts w:asciiTheme="minorHAnsi" w:hAnsiTheme="minorHAnsi" w:cs="Consolas"/>
          <w:noProof/>
          <w:sz w:val="18"/>
          <w:szCs w:val="18"/>
          <w:lang w:val="en-US" w:eastAsia="en-GB"/>
        </w:rPr>
      </w:pPr>
      <w:ins w:id="115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value="abortFederationRestore"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52" w:author="Mauget, Régis" w:date="2017-11-20T16:44:00Z"/>
          <w:rFonts w:asciiTheme="minorHAnsi" w:hAnsiTheme="minorHAnsi" w:cs="Consolas"/>
          <w:noProof/>
          <w:sz w:val="18"/>
          <w:szCs w:val="18"/>
          <w:lang w:val="en-US" w:eastAsia="en-GB"/>
        </w:rPr>
      </w:pPr>
      <w:ins w:id="115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value="initiateFederateRestore"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54" w:author="Mauget, Régis" w:date="2017-11-20T16:44:00Z"/>
          <w:rFonts w:asciiTheme="minorHAnsi" w:hAnsiTheme="minorHAnsi" w:cs="Consolas"/>
          <w:noProof/>
          <w:sz w:val="18"/>
          <w:szCs w:val="18"/>
          <w:lang w:val="en-US" w:eastAsia="en-GB"/>
        </w:rPr>
      </w:pPr>
      <w:ins w:id="1155"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56" w:author="Mauget, Régis" w:date="2017-11-20T16:44:00Z"/>
          <w:rFonts w:asciiTheme="minorHAnsi" w:hAnsiTheme="minorHAnsi" w:cs="Consolas"/>
          <w:noProof/>
          <w:sz w:val="18"/>
          <w:szCs w:val="18"/>
          <w:lang w:val="en-US" w:eastAsia="en-GB"/>
        </w:rPr>
      </w:pPr>
      <w:ins w:id="1157" w:author="Mauget, Régis" w:date="2017-11-20T16:44:00Z">
        <w:r w:rsidRPr="00941268">
          <w:rPr>
            <w:rFonts w:asciiTheme="minorHAnsi" w:hAnsiTheme="minorHAnsi" w:cs="Consolas"/>
            <w:noProof/>
            <w:sz w:val="18"/>
            <w:szCs w:val="18"/>
            <w:lang w:val="en-US" w:eastAsia="en-GB"/>
          </w:rPr>
          <w:tab/>
          <w:t>&lt;iso:pattern is-a="implique" id="imp55"&gt;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58" w:author="Mauget, Régis" w:date="2017-11-20T16:44:00Z"/>
          <w:rFonts w:asciiTheme="minorHAnsi" w:hAnsiTheme="minorHAnsi" w:cs="Consolas"/>
          <w:noProof/>
          <w:sz w:val="18"/>
          <w:szCs w:val="18"/>
          <w:lang w:val="en-US" w:eastAsia="en-GB"/>
        </w:rPr>
      </w:pPr>
      <w:ins w:id="115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value="abortFederationRestore"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60" w:author="Mauget, Régis" w:date="2017-11-20T16:44:00Z"/>
          <w:rFonts w:asciiTheme="minorHAnsi" w:hAnsiTheme="minorHAnsi" w:cs="Consolas"/>
          <w:noProof/>
          <w:sz w:val="18"/>
          <w:szCs w:val="18"/>
          <w:lang w:val="en-US" w:eastAsia="en-GB"/>
        </w:rPr>
      </w:pPr>
      <w:ins w:id="116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value="federationRestored"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62" w:author="Mauget, Régis" w:date="2017-11-20T16:44:00Z"/>
          <w:rFonts w:asciiTheme="minorHAnsi" w:hAnsiTheme="minorHAnsi" w:cs="Consolas"/>
          <w:noProof/>
          <w:sz w:val="18"/>
          <w:szCs w:val="18"/>
          <w:lang w:val="en-US" w:eastAsia="en-GB"/>
        </w:rPr>
      </w:pPr>
      <w:ins w:id="116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64"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65" w:author="Mauget, Régis" w:date="2017-11-20T16:44:00Z"/>
          <w:rFonts w:asciiTheme="minorHAnsi" w:hAnsiTheme="minorHAnsi" w:cs="Consolas"/>
          <w:noProof/>
          <w:sz w:val="18"/>
          <w:szCs w:val="18"/>
          <w:lang w:val="en-US" w:eastAsia="en-GB"/>
        </w:rPr>
      </w:pPr>
      <w:ins w:id="1166" w:author="Mauget, Régis" w:date="2017-11-20T16:44:00Z">
        <w:r w:rsidRPr="00941268">
          <w:rPr>
            <w:rFonts w:asciiTheme="minorHAnsi" w:hAnsiTheme="minorHAnsi" w:cs="Consolas"/>
            <w:noProof/>
            <w:sz w:val="18"/>
            <w:szCs w:val="18"/>
            <w:lang w:val="en-US" w:eastAsia="en-GB"/>
          </w:rPr>
          <w:tab/>
          <w:t>&lt;iso:pattern is-a="egal" id="eg1"&gt;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67" w:author="Mauget, Régis" w:date="2017-11-20T16:44:00Z"/>
          <w:rFonts w:asciiTheme="minorHAnsi" w:hAnsiTheme="minorHAnsi" w:cs="Consolas"/>
          <w:noProof/>
          <w:sz w:val="18"/>
          <w:szCs w:val="18"/>
          <w:lang w:val="en-US" w:eastAsia="en-GB"/>
        </w:rPr>
      </w:pPr>
      <w:ins w:id="116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value="registerFederationSynchronizationPoint"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69" w:author="Mauget, Régis" w:date="2017-11-20T16:44:00Z"/>
          <w:rFonts w:asciiTheme="minorHAnsi" w:hAnsiTheme="minorHAnsi" w:cs="Consolas"/>
          <w:noProof/>
          <w:sz w:val="18"/>
          <w:szCs w:val="18"/>
          <w:lang w:val="en-US" w:eastAsia="en-GB"/>
        </w:rPr>
      </w:pPr>
      <w:ins w:id="117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value="confirmSynchronizationPointRegistration"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71" w:author="Mauget, Régis" w:date="2017-11-20T16:44:00Z"/>
          <w:rFonts w:asciiTheme="minorHAnsi" w:hAnsiTheme="minorHAnsi" w:cs="Consolas"/>
          <w:noProof/>
          <w:sz w:val="18"/>
          <w:szCs w:val="18"/>
          <w:lang w:val="en-US" w:eastAsia="en-GB"/>
        </w:rPr>
      </w:pPr>
      <w:ins w:id="1172"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73" w:author="Mauget, Régis" w:date="2017-11-20T16:44:00Z"/>
          <w:rFonts w:asciiTheme="minorHAnsi" w:hAnsiTheme="minorHAnsi" w:cs="Consolas"/>
          <w:noProof/>
          <w:sz w:val="18"/>
          <w:szCs w:val="18"/>
          <w:lang w:val="en-US" w:eastAsia="en-GB"/>
        </w:rPr>
      </w:pPr>
      <w:ins w:id="1174" w:author="Mauget, Régis" w:date="2017-11-20T16:44:00Z">
        <w:r w:rsidRPr="00941268">
          <w:rPr>
            <w:rFonts w:asciiTheme="minorHAnsi" w:hAnsiTheme="minorHAnsi" w:cs="Consolas"/>
            <w:noProof/>
            <w:sz w:val="18"/>
            <w:szCs w:val="18"/>
            <w:lang w:val="en-US" w:eastAsia="en-GB"/>
          </w:rPr>
          <w:tab/>
          <w:t>&lt;iso:pattern is-a="egal" id="eg2"&gt;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75" w:author="Mauget, Régis" w:date="2017-11-20T16:44:00Z"/>
          <w:rFonts w:asciiTheme="minorHAnsi" w:hAnsiTheme="minorHAnsi" w:cs="Consolas"/>
          <w:noProof/>
          <w:sz w:val="18"/>
          <w:szCs w:val="18"/>
          <w:lang w:val="en-US" w:eastAsia="en-GB"/>
        </w:rPr>
      </w:pPr>
      <w:ins w:id="117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value="queryFederationSaveStatus"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77" w:author="Mauget, Régis" w:date="2017-11-20T16:44:00Z"/>
          <w:rFonts w:asciiTheme="minorHAnsi" w:hAnsiTheme="minorHAnsi" w:cs="Consolas"/>
          <w:noProof/>
          <w:sz w:val="18"/>
          <w:szCs w:val="18"/>
          <w:lang w:val="en-US" w:eastAsia="en-GB"/>
        </w:rPr>
      </w:pPr>
      <w:ins w:id="117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value="federationSaveStatusResponse"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79" w:author="Mauget, Régis" w:date="2017-11-20T16:44:00Z"/>
          <w:rFonts w:asciiTheme="minorHAnsi" w:hAnsiTheme="minorHAnsi" w:cs="Consolas"/>
          <w:noProof/>
          <w:sz w:val="18"/>
          <w:szCs w:val="18"/>
          <w:lang w:val="en-US" w:eastAsia="en-GB"/>
        </w:rPr>
      </w:pPr>
      <w:ins w:id="118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81" w:author="Mauget, Régis" w:date="2017-11-20T16:44:00Z"/>
          <w:rFonts w:asciiTheme="minorHAnsi" w:hAnsiTheme="minorHAnsi" w:cs="Consolas"/>
          <w:noProof/>
          <w:sz w:val="18"/>
          <w:szCs w:val="18"/>
          <w:lang w:val="en-US" w:eastAsia="en-GB"/>
        </w:rPr>
      </w:pPr>
      <w:ins w:id="1182" w:author="Mauget, Régis" w:date="2017-11-20T16:44:00Z">
        <w:r w:rsidRPr="00941268">
          <w:rPr>
            <w:rFonts w:asciiTheme="minorHAnsi" w:hAnsiTheme="minorHAnsi" w:cs="Consolas"/>
            <w:noProof/>
            <w:sz w:val="18"/>
            <w:szCs w:val="18"/>
            <w:lang w:val="en-US" w:eastAsia="en-GB"/>
          </w:rPr>
          <w:tab/>
          <w:t>&lt;iso:pattern is-a="egal" id="eg3"&gt;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83" w:author="Mauget, Régis" w:date="2017-11-20T16:44:00Z"/>
          <w:rFonts w:asciiTheme="minorHAnsi" w:hAnsiTheme="minorHAnsi" w:cs="Consolas"/>
          <w:noProof/>
          <w:sz w:val="18"/>
          <w:szCs w:val="18"/>
          <w:lang w:val="en-US" w:eastAsia="en-GB"/>
        </w:rPr>
      </w:pPr>
      <w:ins w:id="118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value="queryFederationRestoreStatus"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85" w:author="Mauget, Régis" w:date="2017-11-20T16:44:00Z"/>
          <w:rFonts w:asciiTheme="minorHAnsi" w:hAnsiTheme="minorHAnsi" w:cs="Consolas"/>
          <w:noProof/>
          <w:sz w:val="18"/>
          <w:szCs w:val="18"/>
          <w:lang w:val="en-US" w:eastAsia="en-GB"/>
        </w:rPr>
      </w:pPr>
      <w:ins w:id="118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value="federationRestoreStatusResponse"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87" w:author="Mauget, Régis" w:date="2017-11-20T16:44:00Z"/>
          <w:rFonts w:asciiTheme="minorHAnsi" w:hAnsiTheme="minorHAnsi" w:cs="Consolas"/>
          <w:noProof/>
          <w:sz w:val="18"/>
          <w:szCs w:val="18"/>
          <w:lang w:val="en-US" w:eastAsia="en-GB"/>
        </w:rPr>
      </w:pPr>
      <w:ins w:id="1188"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89" w:author="Mauget, Régis" w:date="2017-11-20T16:44:00Z"/>
          <w:rFonts w:asciiTheme="minorHAnsi" w:hAnsiTheme="minorHAnsi" w:cs="Consolas"/>
          <w:noProof/>
          <w:sz w:val="18"/>
          <w:szCs w:val="18"/>
          <w:lang w:val="en-US" w:eastAsia="en-GB"/>
        </w:rPr>
      </w:pPr>
      <w:ins w:id="1190" w:author="Mauget, Régis" w:date="2017-11-20T16:44:00Z">
        <w:r w:rsidRPr="00941268">
          <w:rPr>
            <w:rFonts w:asciiTheme="minorHAnsi" w:hAnsiTheme="minorHAnsi" w:cs="Consolas"/>
            <w:noProof/>
            <w:sz w:val="18"/>
            <w:szCs w:val="18"/>
            <w:lang w:val="en-US" w:eastAsia="en-GB"/>
          </w:rPr>
          <w:lastRenderedPageBreak/>
          <w:tab/>
          <w:t>&lt;iso:pattern is-a="egal" id="eg4"&gt;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91" w:author="Mauget, Régis" w:date="2017-11-20T16:44:00Z"/>
          <w:rFonts w:asciiTheme="minorHAnsi" w:hAnsiTheme="minorHAnsi" w:cs="Consolas"/>
          <w:noProof/>
          <w:sz w:val="18"/>
          <w:szCs w:val="18"/>
          <w:lang w:val="en-US" w:eastAsia="en-GB"/>
        </w:rPr>
      </w:pPr>
      <w:ins w:id="119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value="startRegistrationForObjectClass"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93" w:author="Mauget, Régis" w:date="2017-11-20T16:44:00Z"/>
          <w:rFonts w:asciiTheme="minorHAnsi" w:hAnsiTheme="minorHAnsi" w:cs="Consolas"/>
          <w:noProof/>
          <w:sz w:val="18"/>
          <w:szCs w:val="18"/>
          <w:lang w:val="en-US" w:eastAsia="en-GB"/>
        </w:rPr>
      </w:pPr>
      <w:ins w:id="119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value="stopRegistrationForObjectClass"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95" w:author="Mauget, Régis" w:date="2017-11-20T16:44:00Z"/>
          <w:rFonts w:asciiTheme="minorHAnsi" w:hAnsiTheme="minorHAnsi" w:cs="Consolas"/>
          <w:noProof/>
          <w:sz w:val="18"/>
          <w:szCs w:val="18"/>
          <w:lang w:val="en-US" w:eastAsia="en-GB"/>
        </w:rPr>
      </w:pPr>
      <w:ins w:id="1196"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97" w:author="Mauget, Régis" w:date="2017-11-20T16:44:00Z"/>
          <w:rFonts w:asciiTheme="minorHAnsi" w:hAnsiTheme="minorHAnsi" w:cs="Consolas"/>
          <w:noProof/>
          <w:sz w:val="18"/>
          <w:szCs w:val="18"/>
          <w:lang w:val="en-US" w:eastAsia="en-GB"/>
        </w:rPr>
      </w:pPr>
      <w:ins w:id="1198" w:author="Mauget, Régis" w:date="2017-11-20T16:44:00Z">
        <w:r w:rsidRPr="00941268">
          <w:rPr>
            <w:rFonts w:asciiTheme="minorHAnsi" w:hAnsiTheme="minorHAnsi" w:cs="Consolas"/>
            <w:noProof/>
            <w:sz w:val="18"/>
            <w:szCs w:val="18"/>
            <w:lang w:val="en-US" w:eastAsia="en-GB"/>
          </w:rPr>
          <w:tab/>
          <w:t>&lt;iso:pattern is-a="egal" id="eg5"&gt;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199" w:author="Mauget, Régis" w:date="2017-11-20T16:44:00Z"/>
          <w:rFonts w:asciiTheme="minorHAnsi" w:hAnsiTheme="minorHAnsi" w:cs="Consolas"/>
          <w:noProof/>
          <w:sz w:val="18"/>
          <w:szCs w:val="18"/>
          <w:lang w:val="en-US" w:eastAsia="en-GB"/>
        </w:rPr>
      </w:pPr>
      <w:ins w:id="120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value="turnInteractionsOn"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01" w:author="Mauget, Régis" w:date="2017-11-20T16:44:00Z"/>
          <w:rFonts w:asciiTheme="minorHAnsi" w:hAnsiTheme="minorHAnsi" w:cs="Consolas"/>
          <w:noProof/>
          <w:sz w:val="18"/>
          <w:szCs w:val="18"/>
          <w:lang w:val="en-US" w:eastAsia="en-GB"/>
        </w:rPr>
      </w:pPr>
      <w:ins w:id="120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value="turnInteractionsOff"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03" w:author="Mauget, Régis" w:date="2017-11-20T16:44:00Z"/>
          <w:rFonts w:asciiTheme="minorHAnsi" w:hAnsiTheme="minorHAnsi" w:cs="Consolas"/>
          <w:noProof/>
          <w:sz w:val="18"/>
          <w:szCs w:val="18"/>
          <w:lang w:val="en-US" w:eastAsia="en-GB"/>
        </w:rPr>
      </w:pPr>
      <w:ins w:id="1204"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05" w:author="Mauget, Régis" w:date="2017-11-20T16:44:00Z"/>
          <w:rFonts w:asciiTheme="minorHAnsi" w:hAnsiTheme="minorHAnsi" w:cs="Consolas"/>
          <w:noProof/>
          <w:sz w:val="18"/>
          <w:szCs w:val="18"/>
          <w:lang w:val="en-US" w:eastAsia="en-GB"/>
        </w:rPr>
      </w:pPr>
      <w:ins w:id="1206" w:author="Mauget, Régis" w:date="2017-11-20T16:44:00Z">
        <w:r w:rsidRPr="00941268">
          <w:rPr>
            <w:rFonts w:asciiTheme="minorHAnsi" w:hAnsiTheme="minorHAnsi" w:cs="Consolas"/>
            <w:noProof/>
            <w:sz w:val="18"/>
            <w:szCs w:val="18"/>
            <w:lang w:val="en-US" w:eastAsia="en-GB"/>
          </w:rPr>
          <w:tab/>
          <w:t>&lt;iso:pattern is-a="egal" id="eg6"&gt;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07" w:author="Mauget, Régis" w:date="2017-11-20T16:44:00Z"/>
          <w:rFonts w:asciiTheme="minorHAnsi" w:hAnsiTheme="minorHAnsi" w:cs="Consolas"/>
          <w:noProof/>
          <w:sz w:val="18"/>
          <w:szCs w:val="18"/>
          <w:lang w:val="en-US" w:eastAsia="en-GB"/>
        </w:rPr>
      </w:pPr>
      <w:ins w:id="120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value="reserveObjectInstanceName"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09" w:author="Mauget, Régis" w:date="2017-11-20T16:44:00Z"/>
          <w:rFonts w:asciiTheme="minorHAnsi" w:hAnsiTheme="minorHAnsi" w:cs="Consolas"/>
          <w:noProof/>
          <w:sz w:val="18"/>
          <w:szCs w:val="18"/>
          <w:lang w:val="en-US" w:eastAsia="en-GB"/>
        </w:rPr>
      </w:pPr>
      <w:ins w:id="121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value="objectInstanceNameReserved"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11" w:author="Mauget, Régis" w:date="2017-11-20T16:44:00Z"/>
          <w:rFonts w:asciiTheme="minorHAnsi" w:hAnsiTheme="minorHAnsi" w:cs="Consolas"/>
          <w:noProof/>
          <w:sz w:val="18"/>
          <w:szCs w:val="18"/>
          <w:lang w:val="en-US" w:eastAsia="en-GB"/>
        </w:rPr>
      </w:pPr>
      <w:ins w:id="1212"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13" w:author="Mauget, Régis" w:date="2017-11-20T16:44:00Z"/>
          <w:rFonts w:asciiTheme="minorHAnsi" w:hAnsiTheme="minorHAnsi" w:cs="Consolas"/>
          <w:noProof/>
          <w:sz w:val="18"/>
          <w:szCs w:val="18"/>
          <w:lang w:val="en-US" w:eastAsia="en-GB"/>
        </w:rPr>
      </w:pPr>
      <w:ins w:id="1214" w:author="Mauget, Régis" w:date="2017-11-20T16:44:00Z">
        <w:r w:rsidRPr="00941268">
          <w:rPr>
            <w:rFonts w:asciiTheme="minorHAnsi" w:hAnsiTheme="minorHAnsi" w:cs="Consolas"/>
            <w:noProof/>
            <w:sz w:val="18"/>
            <w:szCs w:val="18"/>
            <w:lang w:val="en-US" w:eastAsia="en-GB"/>
          </w:rPr>
          <w:tab/>
          <w:t>&lt;iso:pattern is-a="egal" id="eg7"&gt;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15" w:author="Mauget, Régis" w:date="2017-11-20T16:44:00Z"/>
          <w:rFonts w:asciiTheme="minorHAnsi" w:hAnsiTheme="minorHAnsi" w:cs="Consolas"/>
          <w:noProof/>
          <w:sz w:val="18"/>
          <w:szCs w:val="18"/>
          <w:lang w:val="en-US" w:eastAsia="en-GB"/>
        </w:rPr>
      </w:pPr>
      <w:ins w:id="121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value="attributesInScope"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17" w:author="Mauget, Régis" w:date="2017-11-20T16:44:00Z"/>
          <w:rFonts w:asciiTheme="minorHAnsi" w:hAnsiTheme="minorHAnsi" w:cs="Consolas"/>
          <w:noProof/>
          <w:sz w:val="18"/>
          <w:szCs w:val="18"/>
          <w:lang w:val="en-US" w:eastAsia="en-GB"/>
        </w:rPr>
      </w:pPr>
      <w:ins w:id="121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value="attributesOutOfScope"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19" w:author="Mauget, Régis" w:date="2017-11-20T16:44:00Z"/>
          <w:rFonts w:asciiTheme="minorHAnsi" w:hAnsiTheme="minorHAnsi" w:cs="Consolas"/>
          <w:noProof/>
          <w:sz w:val="18"/>
          <w:szCs w:val="18"/>
          <w:lang w:val="en-US" w:eastAsia="en-GB"/>
        </w:rPr>
      </w:pPr>
      <w:ins w:id="122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21" w:author="Mauget, Régis" w:date="2017-11-20T16:44:00Z"/>
          <w:rFonts w:asciiTheme="minorHAnsi" w:hAnsiTheme="minorHAnsi" w:cs="Consolas"/>
          <w:noProof/>
          <w:sz w:val="18"/>
          <w:szCs w:val="18"/>
          <w:lang w:val="en-US" w:eastAsia="en-GB"/>
        </w:rPr>
      </w:pPr>
      <w:ins w:id="1222" w:author="Mauget, Régis" w:date="2017-11-20T16:44:00Z">
        <w:r w:rsidRPr="00941268">
          <w:rPr>
            <w:rFonts w:asciiTheme="minorHAnsi" w:hAnsiTheme="minorHAnsi" w:cs="Consolas"/>
            <w:noProof/>
            <w:sz w:val="18"/>
            <w:szCs w:val="18"/>
            <w:lang w:val="en-US" w:eastAsia="en-GB"/>
          </w:rPr>
          <w:tab/>
          <w:t>&lt;iso:pattern is-a="egal" id="eg8"&gt;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23" w:author="Mauget, Régis" w:date="2017-11-20T16:44:00Z"/>
          <w:rFonts w:asciiTheme="minorHAnsi" w:hAnsiTheme="minorHAnsi" w:cs="Consolas"/>
          <w:noProof/>
          <w:sz w:val="18"/>
          <w:szCs w:val="18"/>
          <w:lang w:val="en-US" w:eastAsia="en-GB"/>
        </w:rPr>
      </w:pPr>
      <w:ins w:id="122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value="turnUpdatesOnForObjectInstance"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25" w:author="Mauget, Régis" w:date="2017-11-20T16:44:00Z"/>
          <w:rFonts w:asciiTheme="minorHAnsi" w:hAnsiTheme="minorHAnsi" w:cs="Consolas"/>
          <w:noProof/>
          <w:sz w:val="18"/>
          <w:szCs w:val="18"/>
          <w:lang w:val="en-US" w:eastAsia="en-GB"/>
        </w:rPr>
      </w:pPr>
      <w:ins w:id="122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value="turnUpdatesOffForObjectInstance"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27" w:author="Mauget, Régis" w:date="2017-11-20T16:44:00Z"/>
          <w:rFonts w:asciiTheme="minorHAnsi" w:hAnsiTheme="minorHAnsi" w:cs="Consolas"/>
          <w:noProof/>
          <w:sz w:val="18"/>
          <w:szCs w:val="18"/>
          <w:lang w:val="en-US" w:eastAsia="en-GB"/>
        </w:rPr>
      </w:pPr>
      <w:ins w:id="1228"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29" w:author="Mauget, Régis" w:date="2017-11-20T16:44:00Z"/>
          <w:rFonts w:asciiTheme="minorHAnsi" w:hAnsiTheme="minorHAnsi" w:cs="Consolas"/>
          <w:noProof/>
          <w:sz w:val="18"/>
          <w:szCs w:val="18"/>
          <w:lang w:val="en-US" w:eastAsia="en-GB"/>
        </w:rPr>
      </w:pPr>
      <w:ins w:id="1230" w:author="Mauget, Régis" w:date="2017-11-20T16:44:00Z">
        <w:r w:rsidRPr="00941268">
          <w:rPr>
            <w:rFonts w:asciiTheme="minorHAnsi" w:hAnsiTheme="minorHAnsi" w:cs="Consolas"/>
            <w:noProof/>
            <w:sz w:val="18"/>
            <w:szCs w:val="18"/>
            <w:lang w:val="en-US" w:eastAsia="en-GB"/>
          </w:rPr>
          <w:tab/>
          <w:t>&lt;iso:pattern is-a="egal" id="eg9"&gt;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31" w:author="Mauget, Régis" w:date="2017-11-20T16:44:00Z"/>
          <w:rFonts w:asciiTheme="minorHAnsi" w:hAnsiTheme="minorHAnsi" w:cs="Consolas"/>
          <w:noProof/>
          <w:sz w:val="18"/>
          <w:szCs w:val="18"/>
          <w:lang w:val="en-US" w:eastAsia="en-GB"/>
        </w:rPr>
      </w:pPr>
      <w:ins w:id="123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value="attributeOwnershipAcquisitionIfAvailable"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33" w:author="Mauget, Régis" w:date="2017-11-20T16:44:00Z"/>
          <w:rFonts w:asciiTheme="minorHAnsi" w:hAnsiTheme="minorHAnsi" w:cs="Consolas"/>
          <w:noProof/>
          <w:sz w:val="18"/>
          <w:szCs w:val="18"/>
          <w:lang w:val="en-US" w:eastAsia="en-GB"/>
        </w:rPr>
      </w:pPr>
      <w:ins w:id="123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value="attributeOwnershipUnavailable"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35" w:author="Mauget, Régis" w:date="2017-11-20T16:44:00Z"/>
          <w:rFonts w:asciiTheme="minorHAnsi" w:hAnsiTheme="minorHAnsi" w:cs="Consolas"/>
          <w:noProof/>
          <w:sz w:val="18"/>
          <w:szCs w:val="18"/>
          <w:lang w:val="en-US" w:eastAsia="en-GB"/>
        </w:rPr>
      </w:pPr>
      <w:ins w:id="1236"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37" w:author="Mauget, Régis" w:date="2017-11-20T16:44:00Z"/>
          <w:rFonts w:asciiTheme="minorHAnsi" w:hAnsiTheme="minorHAnsi" w:cs="Consolas"/>
          <w:noProof/>
          <w:sz w:val="18"/>
          <w:szCs w:val="18"/>
          <w:lang w:val="en-US" w:eastAsia="en-GB"/>
        </w:rPr>
      </w:pPr>
      <w:ins w:id="1238" w:author="Mauget, Régis" w:date="2017-11-20T16:44:00Z">
        <w:r w:rsidRPr="00941268">
          <w:rPr>
            <w:rFonts w:asciiTheme="minorHAnsi" w:hAnsiTheme="minorHAnsi" w:cs="Consolas"/>
            <w:noProof/>
            <w:sz w:val="18"/>
            <w:szCs w:val="18"/>
            <w:lang w:val="en-US" w:eastAsia="en-GB"/>
          </w:rPr>
          <w:tab/>
          <w:t>&lt;iso:pattern is-a="egal" id="eg10"&gt;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39" w:author="Mauget, Régis" w:date="2017-11-20T16:44:00Z"/>
          <w:rFonts w:asciiTheme="minorHAnsi" w:hAnsiTheme="minorHAnsi" w:cs="Consolas"/>
          <w:noProof/>
          <w:sz w:val="18"/>
          <w:szCs w:val="18"/>
          <w:lang w:val="en-US" w:eastAsia="en-GB"/>
        </w:rPr>
      </w:pPr>
      <w:ins w:id="124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value="cancelAttributeOwnershipAcquisition"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41" w:author="Mauget, Régis" w:date="2017-11-20T16:44:00Z"/>
          <w:rFonts w:asciiTheme="minorHAnsi" w:hAnsiTheme="minorHAnsi" w:cs="Consolas"/>
          <w:noProof/>
          <w:sz w:val="18"/>
          <w:szCs w:val="18"/>
          <w:lang w:val="en-US" w:eastAsia="en-GB"/>
        </w:rPr>
      </w:pPr>
      <w:ins w:id="124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value="confirmAttributeOwnershipAcquisitionCancellation"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43" w:author="Mauget, Régis" w:date="2017-11-20T16:44:00Z"/>
          <w:rFonts w:asciiTheme="minorHAnsi" w:hAnsiTheme="minorHAnsi" w:cs="Consolas"/>
          <w:noProof/>
          <w:sz w:val="18"/>
          <w:szCs w:val="18"/>
          <w:lang w:val="en-US" w:eastAsia="en-GB"/>
        </w:rPr>
      </w:pPr>
      <w:ins w:id="1244"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45" w:author="Mauget, Régis" w:date="2017-11-20T16:44:00Z"/>
          <w:rFonts w:asciiTheme="minorHAnsi" w:hAnsiTheme="minorHAnsi" w:cs="Consolas"/>
          <w:noProof/>
          <w:sz w:val="18"/>
          <w:szCs w:val="18"/>
          <w:lang w:val="en-US" w:eastAsia="en-GB"/>
        </w:rPr>
      </w:pPr>
      <w:ins w:id="1246" w:author="Mauget, Régis" w:date="2017-11-20T16:44:00Z">
        <w:r w:rsidRPr="00941268">
          <w:rPr>
            <w:rFonts w:asciiTheme="minorHAnsi" w:hAnsiTheme="minorHAnsi" w:cs="Consolas"/>
            <w:noProof/>
            <w:sz w:val="18"/>
            <w:szCs w:val="18"/>
            <w:lang w:val="en-US" w:eastAsia="en-GB"/>
          </w:rPr>
          <w:tab/>
          <w:t>&lt;iso:pattern is-a="egal" id="eg11"&gt;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47" w:author="Mauget, Régis" w:date="2017-11-20T16:44:00Z"/>
          <w:rFonts w:asciiTheme="minorHAnsi" w:hAnsiTheme="minorHAnsi" w:cs="Consolas"/>
          <w:noProof/>
          <w:sz w:val="18"/>
          <w:szCs w:val="18"/>
          <w:lang w:val="en-US" w:eastAsia="en-GB"/>
        </w:rPr>
      </w:pPr>
      <w:ins w:id="124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value="queryAttributeOwnership"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49" w:author="Mauget, Régis" w:date="2017-11-20T16:44:00Z"/>
          <w:rFonts w:asciiTheme="minorHAnsi" w:hAnsiTheme="minorHAnsi" w:cs="Consolas"/>
          <w:noProof/>
          <w:sz w:val="18"/>
          <w:szCs w:val="18"/>
          <w:lang w:val="en-US" w:eastAsia="en-GB"/>
        </w:rPr>
      </w:pPr>
      <w:ins w:id="125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value="informAttributeOwnership"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51" w:author="Mauget, Régis" w:date="2017-11-20T16:44:00Z"/>
          <w:rFonts w:asciiTheme="minorHAnsi" w:hAnsiTheme="minorHAnsi" w:cs="Consolas"/>
          <w:noProof/>
          <w:sz w:val="18"/>
          <w:szCs w:val="18"/>
          <w:lang w:val="en-US" w:eastAsia="en-GB"/>
        </w:rPr>
      </w:pPr>
      <w:ins w:id="1252"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53" w:author="Mauget, Régis" w:date="2017-11-20T16:44:00Z"/>
          <w:rFonts w:asciiTheme="minorHAnsi" w:hAnsiTheme="minorHAnsi" w:cs="Consolas"/>
          <w:noProof/>
          <w:sz w:val="18"/>
          <w:szCs w:val="18"/>
          <w:lang w:val="en-US" w:eastAsia="en-GB"/>
        </w:rPr>
      </w:pPr>
      <w:ins w:id="1254" w:author="Mauget, Régis" w:date="2017-11-20T16:44:00Z">
        <w:r w:rsidRPr="00941268">
          <w:rPr>
            <w:rFonts w:asciiTheme="minorHAnsi" w:hAnsiTheme="minorHAnsi" w:cs="Consolas"/>
            <w:noProof/>
            <w:sz w:val="18"/>
            <w:szCs w:val="18"/>
            <w:lang w:val="en-US" w:eastAsia="en-GB"/>
          </w:rPr>
          <w:tab/>
          <w:t>&lt;iso:pattern is-a="egal" id="eg12"&gt;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55" w:author="Mauget, Régis" w:date="2017-11-20T16:44:00Z"/>
          <w:rFonts w:asciiTheme="minorHAnsi" w:hAnsiTheme="minorHAnsi" w:cs="Consolas"/>
          <w:noProof/>
          <w:sz w:val="18"/>
          <w:szCs w:val="18"/>
          <w:lang w:val="en-US" w:eastAsia="en-GB"/>
        </w:rPr>
      </w:pPr>
      <w:ins w:id="125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value="enableTimeRegulation"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57" w:author="Mauget, Régis" w:date="2017-11-20T16:44:00Z"/>
          <w:rFonts w:asciiTheme="minorHAnsi" w:hAnsiTheme="minorHAnsi" w:cs="Consolas"/>
          <w:noProof/>
          <w:sz w:val="18"/>
          <w:szCs w:val="18"/>
          <w:lang w:val="en-US" w:eastAsia="en-GB"/>
        </w:rPr>
      </w:pPr>
      <w:ins w:id="125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value="timeRegulationEnabled"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59" w:author="Mauget, Régis" w:date="2017-11-20T16:44:00Z"/>
          <w:rFonts w:asciiTheme="minorHAnsi" w:hAnsiTheme="minorHAnsi" w:cs="Consolas"/>
          <w:noProof/>
          <w:sz w:val="18"/>
          <w:szCs w:val="18"/>
          <w:lang w:val="en-US" w:eastAsia="en-GB"/>
        </w:rPr>
      </w:pPr>
      <w:ins w:id="126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61" w:author="Mauget, Régis" w:date="2017-11-20T16:44:00Z"/>
          <w:rFonts w:asciiTheme="minorHAnsi" w:hAnsiTheme="minorHAnsi" w:cs="Consolas"/>
          <w:noProof/>
          <w:sz w:val="18"/>
          <w:szCs w:val="18"/>
          <w:lang w:val="en-US" w:eastAsia="en-GB"/>
        </w:rPr>
      </w:pPr>
      <w:ins w:id="1262" w:author="Mauget, Régis" w:date="2017-11-20T16:44:00Z">
        <w:r w:rsidRPr="00941268">
          <w:rPr>
            <w:rFonts w:asciiTheme="minorHAnsi" w:hAnsiTheme="minorHAnsi" w:cs="Consolas"/>
            <w:noProof/>
            <w:sz w:val="18"/>
            <w:szCs w:val="18"/>
            <w:lang w:val="en-US" w:eastAsia="en-GB"/>
          </w:rPr>
          <w:tab/>
          <w:t>&lt;iso:pattern is-a="egal" id="eg13"&gt;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63" w:author="Mauget, Régis" w:date="2017-11-20T16:44:00Z"/>
          <w:rFonts w:asciiTheme="minorHAnsi" w:hAnsiTheme="minorHAnsi" w:cs="Consolas"/>
          <w:noProof/>
          <w:sz w:val="18"/>
          <w:szCs w:val="18"/>
          <w:lang w:val="en-US" w:eastAsia="en-GB"/>
        </w:rPr>
      </w:pPr>
      <w:ins w:id="126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value="enableTimeConstrained"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65" w:author="Mauget, Régis" w:date="2017-11-20T16:44:00Z"/>
          <w:rFonts w:asciiTheme="minorHAnsi" w:hAnsiTheme="minorHAnsi" w:cs="Consolas"/>
          <w:noProof/>
          <w:sz w:val="18"/>
          <w:szCs w:val="18"/>
          <w:lang w:val="en-US" w:eastAsia="en-GB"/>
        </w:rPr>
      </w:pPr>
      <w:ins w:id="126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value="timeConstrainedEnabled"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67" w:author="Mauget, Régis" w:date="2017-11-20T16:44:00Z"/>
          <w:rFonts w:asciiTheme="minorHAnsi" w:hAnsiTheme="minorHAnsi" w:cs="Consolas"/>
          <w:noProof/>
          <w:sz w:val="18"/>
          <w:szCs w:val="18"/>
          <w:lang w:val="en-US" w:eastAsia="en-GB"/>
        </w:rPr>
      </w:pPr>
      <w:ins w:id="1268"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69" w:author="Mauget, Régis" w:date="2017-11-20T16:44:00Z"/>
          <w:rFonts w:asciiTheme="minorHAnsi" w:hAnsiTheme="minorHAnsi" w:cs="Consolas"/>
          <w:noProof/>
          <w:sz w:val="18"/>
          <w:szCs w:val="18"/>
          <w:lang w:val="en-US" w:eastAsia="en-GB"/>
        </w:rPr>
      </w:pPr>
      <w:ins w:id="1270" w:author="Mauget, Régis" w:date="2017-11-20T16:44:00Z">
        <w:r w:rsidRPr="00941268">
          <w:rPr>
            <w:rFonts w:asciiTheme="minorHAnsi" w:hAnsiTheme="minorHAnsi" w:cs="Consolas"/>
            <w:noProof/>
            <w:sz w:val="18"/>
            <w:szCs w:val="18"/>
            <w:lang w:val="en-US" w:eastAsia="en-GB"/>
          </w:rPr>
          <w:tab/>
          <w:t>&lt;iso:pattern is-a="egal" id="eg14"&gt;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71" w:author="Mauget, Régis" w:date="2017-11-20T16:44:00Z"/>
          <w:rFonts w:asciiTheme="minorHAnsi" w:hAnsiTheme="minorHAnsi" w:cs="Consolas"/>
          <w:noProof/>
          <w:sz w:val="18"/>
          <w:szCs w:val="18"/>
          <w:lang w:val="en-US" w:eastAsia="en-GB"/>
        </w:rPr>
      </w:pPr>
      <w:ins w:id="127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value="listFederationExecutions"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73" w:author="Mauget, Régis" w:date="2017-11-20T16:44:00Z"/>
          <w:rFonts w:asciiTheme="minorHAnsi" w:hAnsiTheme="minorHAnsi" w:cs="Consolas"/>
          <w:noProof/>
          <w:sz w:val="18"/>
          <w:szCs w:val="18"/>
          <w:lang w:val="en-US" w:eastAsia="en-GB"/>
        </w:rPr>
      </w:pPr>
      <w:ins w:id="127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value="reportFederationExecutions"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75" w:author="Mauget, Régis" w:date="2017-11-20T16:44:00Z"/>
          <w:rFonts w:asciiTheme="minorHAnsi" w:hAnsiTheme="minorHAnsi" w:cs="Consolas"/>
          <w:noProof/>
          <w:sz w:val="18"/>
          <w:szCs w:val="18"/>
          <w:lang w:val="en-US" w:eastAsia="en-GB"/>
        </w:rPr>
      </w:pPr>
      <w:ins w:id="1276"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77" w:author="Mauget, Régis" w:date="2017-11-20T16:44:00Z"/>
          <w:rFonts w:asciiTheme="minorHAnsi" w:hAnsiTheme="minorHAnsi" w:cs="Consolas"/>
          <w:noProof/>
          <w:sz w:val="18"/>
          <w:szCs w:val="18"/>
          <w:lang w:val="en-US" w:eastAsia="en-GB"/>
        </w:rPr>
      </w:pPr>
      <w:ins w:id="1278" w:author="Mauget, Régis" w:date="2017-11-20T16:44:00Z">
        <w:r w:rsidRPr="00941268">
          <w:rPr>
            <w:rFonts w:asciiTheme="minorHAnsi" w:hAnsiTheme="minorHAnsi" w:cs="Consolas"/>
            <w:noProof/>
            <w:sz w:val="18"/>
            <w:szCs w:val="18"/>
            <w:lang w:val="en-US" w:eastAsia="en-GB"/>
          </w:rPr>
          <w:tab/>
          <w:t>&lt;iso:pattern is-a="egal" id="eg15"&gt;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79" w:author="Mauget, Régis" w:date="2017-11-20T16:44:00Z"/>
          <w:rFonts w:asciiTheme="minorHAnsi" w:hAnsiTheme="minorHAnsi" w:cs="Consolas"/>
          <w:noProof/>
          <w:sz w:val="18"/>
          <w:szCs w:val="18"/>
          <w:lang w:val="en-US" w:eastAsia="en-GB"/>
        </w:rPr>
      </w:pPr>
      <w:ins w:id="128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value="reserveMultipleObjectInstanceNames"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81" w:author="Mauget, Régis" w:date="2017-11-20T16:44:00Z"/>
          <w:rFonts w:asciiTheme="minorHAnsi" w:hAnsiTheme="minorHAnsi" w:cs="Consolas"/>
          <w:noProof/>
          <w:sz w:val="18"/>
          <w:szCs w:val="18"/>
          <w:lang w:val="en-US" w:eastAsia="en-GB"/>
        </w:rPr>
      </w:pPr>
      <w:ins w:id="128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value="multipleObjectInstanceNamesReserved"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83" w:author="Mauget, Régis" w:date="2017-11-20T16:44:00Z"/>
          <w:rFonts w:asciiTheme="minorHAnsi" w:hAnsiTheme="minorHAnsi" w:cs="Consolas"/>
          <w:noProof/>
          <w:sz w:val="18"/>
          <w:szCs w:val="18"/>
          <w:lang w:val="en-US" w:eastAsia="en-GB"/>
        </w:rPr>
      </w:pPr>
      <w:ins w:id="1284"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85" w:author="Mauget, Régis" w:date="2017-11-20T16:44:00Z"/>
          <w:rFonts w:asciiTheme="minorHAnsi" w:hAnsiTheme="minorHAnsi" w:cs="Consolas"/>
          <w:noProof/>
          <w:sz w:val="18"/>
          <w:szCs w:val="18"/>
          <w:lang w:val="en-US" w:eastAsia="en-GB"/>
        </w:rPr>
      </w:pPr>
      <w:ins w:id="1286" w:author="Mauget, Régis" w:date="2017-11-20T16:44:00Z">
        <w:r w:rsidRPr="00941268">
          <w:rPr>
            <w:rFonts w:asciiTheme="minorHAnsi" w:hAnsiTheme="minorHAnsi" w:cs="Consolas"/>
            <w:noProof/>
            <w:sz w:val="18"/>
            <w:szCs w:val="18"/>
            <w:lang w:val="en-US" w:eastAsia="en-GB"/>
          </w:rPr>
          <w:tab/>
          <w:t>&lt;iso:pattern is-a="egal" id="eg16"&gt;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87" w:author="Mauget, Régis" w:date="2017-11-20T16:44:00Z"/>
          <w:rFonts w:asciiTheme="minorHAnsi" w:hAnsiTheme="minorHAnsi" w:cs="Consolas"/>
          <w:noProof/>
          <w:sz w:val="18"/>
          <w:szCs w:val="18"/>
          <w:lang w:val="en-US" w:eastAsia="en-GB"/>
        </w:rPr>
      </w:pPr>
      <w:ins w:id="128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value="requestAttributeTransportationTypeChange"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89" w:author="Mauget, Régis" w:date="2017-11-20T16:44:00Z"/>
          <w:rFonts w:asciiTheme="minorHAnsi" w:hAnsiTheme="minorHAnsi" w:cs="Consolas"/>
          <w:noProof/>
          <w:sz w:val="18"/>
          <w:szCs w:val="18"/>
          <w:lang w:val="en-US" w:eastAsia="en-GB"/>
        </w:rPr>
      </w:pPr>
      <w:ins w:id="129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value="confirmAttributeTransportationTypeChange"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91" w:author="Mauget, Régis" w:date="2017-11-20T16:44:00Z"/>
          <w:rFonts w:asciiTheme="minorHAnsi" w:hAnsiTheme="minorHAnsi" w:cs="Consolas"/>
          <w:noProof/>
          <w:sz w:val="18"/>
          <w:szCs w:val="18"/>
          <w:lang w:val="en-US" w:eastAsia="en-GB"/>
        </w:rPr>
      </w:pPr>
      <w:ins w:id="1292"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93" w:author="Mauget, Régis" w:date="2017-11-20T16:44:00Z"/>
          <w:rFonts w:asciiTheme="minorHAnsi" w:hAnsiTheme="minorHAnsi" w:cs="Consolas"/>
          <w:noProof/>
          <w:sz w:val="18"/>
          <w:szCs w:val="18"/>
          <w:lang w:val="en-US" w:eastAsia="en-GB"/>
        </w:rPr>
      </w:pPr>
      <w:ins w:id="1294" w:author="Mauget, Régis" w:date="2017-11-20T16:44:00Z">
        <w:r w:rsidRPr="00941268">
          <w:rPr>
            <w:rFonts w:asciiTheme="minorHAnsi" w:hAnsiTheme="minorHAnsi" w:cs="Consolas"/>
            <w:noProof/>
            <w:sz w:val="18"/>
            <w:szCs w:val="18"/>
            <w:lang w:val="en-US" w:eastAsia="en-GB"/>
          </w:rPr>
          <w:tab/>
          <w:t>&lt;iso:pattern is-a="egal" id="eg17"&gt;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95" w:author="Mauget, Régis" w:date="2017-11-20T16:44:00Z"/>
          <w:rFonts w:asciiTheme="minorHAnsi" w:hAnsiTheme="minorHAnsi" w:cs="Consolas"/>
          <w:noProof/>
          <w:sz w:val="18"/>
          <w:szCs w:val="18"/>
          <w:lang w:val="en-US" w:eastAsia="en-GB"/>
        </w:rPr>
      </w:pPr>
      <w:ins w:id="129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value="queryAttributeTransportationType"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97" w:author="Mauget, Régis" w:date="2017-11-20T16:44:00Z"/>
          <w:rFonts w:asciiTheme="minorHAnsi" w:hAnsiTheme="minorHAnsi" w:cs="Consolas"/>
          <w:noProof/>
          <w:sz w:val="18"/>
          <w:szCs w:val="18"/>
          <w:lang w:val="en-US" w:eastAsia="en-GB"/>
        </w:rPr>
      </w:pPr>
      <w:ins w:id="129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value="reportAttributeTransportationType"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299" w:author="Mauget, Régis" w:date="2017-11-20T16:44:00Z"/>
          <w:rFonts w:asciiTheme="minorHAnsi" w:hAnsiTheme="minorHAnsi" w:cs="Consolas"/>
          <w:noProof/>
          <w:sz w:val="18"/>
          <w:szCs w:val="18"/>
          <w:lang w:val="en-US" w:eastAsia="en-GB"/>
        </w:rPr>
      </w:pPr>
      <w:ins w:id="130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01" w:author="Mauget, Régis" w:date="2017-11-20T16:44:00Z"/>
          <w:rFonts w:asciiTheme="minorHAnsi" w:hAnsiTheme="minorHAnsi" w:cs="Consolas"/>
          <w:noProof/>
          <w:sz w:val="18"/>
          <w:szCs w:val="18"/>
          <w:lang w:val="en-US" w:eastAsia="en-GB"/>
        </w:rPr>
      </w:pPr>
      <w:ins w:id="1302" w:author="Mauget, Régis" w:date="2017-11-20T16:44:00Z">
        <w:r w:rsidRPr="00941268">
          <w:rPr>
            <w:rFonts w:asciiTheme="minorHAnsi" w:hAnsiTheme="minorHAnsi" w:cs="Consolas"/>
            <w:noProof/>
            <w:sz w:val="18"/>
            <w:szCs w:val="18"/>
            <w:lang w:val="en-US" w:eastAsia="en-GB"/>
          </w:rPr>
          <w:tab/>
          <w:t>&lt;iso:pattern is-a="egal" id="eg18"&gt;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03" w:author="Mauget, Régis" w:date="2017-11-20T16:44:00Z"/>
          <w:rFonts w:asciiTheme="minorHAnsi" w:hAnsiTheme="minorHAnsi" w:cs="Consolas"/>
          <w:noProof/>
          <w:sz w:val="18"/>
          <w:szCs w:val="18"/>
          <w:lang w:val="en-US" w:eastAsia="en-GB"/>
        </w:rPr>
      </w:pPr>
      <w:ins w:id="130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value="requestInteractionTransportationTypeChange"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05" w:author="Mauget, Régis" w:date="2017-11-20T16:44:00Z"/>
          <w:rFonts w:asciiTheme="minorHAnsi" w:hAnsiTheme="minorHAnsi" w:cs="Consolas"/>
          <w:noProof/>
          <w:sz w:val="18"/>
          <w:szCs w:val="18"/>
          <w:lang w:val="en-US" w:eastAsia="en-GB"/>
        </w:rPr>
      </w:pPr>
      <w:ins w:id="130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value="confirmInteractionTransportationTypeChange"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07" w:author="Mauget, Régis" w:date="2017-11-20T16:44:00Z"/>
          <w:rFonts w:asciiTheme="minorHAnsi" w:hAnsiTheme="minorHAnsi" w:cs="Consolas"/>
          <w:noProof/>
          <w:sz w:val="18"/>
          <w:szCs w:val="18"/>
          <w:lang w:val="en-US" w:eastAsia="en-GB"/>
        </w:rPr>
      </w:pPr>
      <w:ins w:id="1308"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09" w:author="Mauget, Régis" w:date="2017-11-20T16:44:00Z"/>
          <w:rFonts w:asciiTheme="minorHAnsi" w:hAnsiTheme="minorHAnsi" w:cs="Consolas"/>
          <w:noProof/>
          <w:sz w:val="18"/>
          <w:szCs w:val="18"/>
          <w:lang w:val="en-US" w:eastAsia="en-GB"/>
        </w:rPr>
      </w:pPr>
      <w:ins w:id="1310" w:author="Mauget, Régis" w:date="2017-11-20T16:44:00Z">
        <w:r w:rsidRPr="00941268">
          <w:rPr>
            <w:rFonts w:asciiTheme="minorHAnsi" w:hAnsiTheme="minorHAnsi" w:cs="Consolas"/>
            <w:noProof/>
            <w:sz w:val="18"/>
            <w:szCs w:val="18"/>
            <w:lang w:val="en-US" w:eastAsia="en-GB"/>
          </w:rPr>
          <w:tab/>
          <w:t>&lt;iso:pattern is-a="egal" id="eg19"&gt;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11" w:author="Mauget, Régis" w:date="2017-11-20T16:44:00Z"/>
          <w:rFonts w:asciiTheme="minorHAnsi" w:hAnsiTheme="minorHAnsi" w:cs="Consolas"/>
          <w:noProof/>
          <w:sz w:val="18"/>
          <w:szCs w:val="18"/>
          <w:lang w:val="en-US" w:eastAsia="en-GB"/>
        </w:rPr>
      </w:pPr>
      <w:ins w:id="131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value="queryInteractionTransportationType"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13" w:author="Mauget, Régis" w:date="2017-11-20T16:44:00Z"/>
          <w:rFonts w:asciiTheme="minorHAnsi" w:hAnsiTheme="minorHAnsi" w:cs="Consolas"/>
          <w:noProof/>
          <w:sz w:val="18"/>
          <w:szCs w:val="18"/>
          <w:lang w:val="en-US" w:eastAsia="en-GB"/>
        </w:rPr>
      </w:pPr>
      <w:ins w:id="131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value="reportInteractionTransportationType"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15" w:author="Mauget, Régis" w:date="2017-11-20T16:44:00Z"/>
          <w:rFonts w:asciiTheme="minorHAnsi" w:hAnsiTheme="minorHAnsi" w:cs="Consolas"/>
          <w:noProof/>
          <w:sz w:val="18"/>
          <w:szCs w:val="18"/>
          <w:lang w:val="en-US" w:eastAsia="en-GB"/>
        </w:rPr>
      </w:pPr>
      <w:ins w:id="1316" w:author="Mauget, Régis" w:date="2017-11-20T16:44:00Z">
        <w:r w:rsidRPr="00941268">
          <w:rPr>
            <w:rFonts w:asciiTheme="minorHAnsi" w:hAnsiTheme="minorHAnsi" w:cs="Consolas"/>
            <w:noProof/>
            <w:sz w:val="18"/>
            <w:szCs w:val="18"/>
            <w:lang w:val="en-US" w:eastAsia="en-GB"/>
          </w:rPr>
          <w:lastRenderedPageBreak/>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17"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18" w:author="Mauget, Régis" w:date="2017-11-20T16:44:00Z"/>
          <w:rFonts w:asciiTheme="minorHAnsi" w:hAnsiTheme="minorHAnsi" w:cs="Consolas"/>
          <w:noProof/>
          <w:sz w:val="18"/>
          <w:szCs w:val="18"/>
          <w:lang w:val="en-US" w:eastAsia="en-GB"/>
        </w:rPr>
      </w:pPr>
      <w:ins w:id="1319" w:author="Mauget, Régis" w:date="2017-11-20T16:44:00Z">
        <w:r w:rsidRPr="00941268">
          <w:rPr>
            <w:rFonts w:asciiTheme="minorHAnsi" w:hAnsiTheme="minorHAnsi" w:cs="Consolas"/>
            <w:noProof/>
            <w:sz w:val="18"/>
            <w:szCs w:val="18"/>
            <w:lang w:val="en-US" w:eastAsia="en-GB"/>
          </w:rPr>
          <w:tab/>
          <w:t>&lt;iso:pattern is-a="implique2" id="imp2_1"&gt;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20" w:author="Mauget, Régis" w:date="2017-11-20T16:44:00Z"/>
          <w:rFonts w:asciiTheme="minorHAnsi" w:hAnsiTheme="minorHAnsi" w:cs="Consolas"/>
          <w:noProof/>
          <w:sz w:val="18"/>
          <w:szCs w:val="18"/>
          <w:lang w:val="en-US" w:eastAsia="en-GB"/>
        </w:rPr>
      </w:pPr>
      <w:ins w:id="132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22" w:author="Mauget, Régis" w:date="2017-11-20T16:44:00Z"/>
          <w:rFonts w:asciiTheme="minorHAnsi" w:hAnsiTheme="minorHAnsi" w:cs="Consolas"/>
          <w:noProof/>
          <w:sz w:val="18"/>
          <w:szCs w:val="18"/>
          <w:lang w:val="en-US" w:eastAsia="en-GB"/>
        </w:rPr>
      </w:pPr>
      <w:ins w:id="132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value="subscribeObjectClassAttributes"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24" w:author="Mauget, Régis" w:date="2017-11-20T16:44:00Z"/>
          <w:rFonts w:asciiTheme="minorHAnsi" w:hAnsiTheme="minorHAnsi" w:cs="Consolas"/>
          <w:noProof/>
          <w:sz w:val="18"/>
          <w:szCs w:val="18"/>
          <w:lang w:val="en-US" w:eastAsia="en-GB"/>
        </w:rPr>
      </w:pPr>
      <w:ins w:id="132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value="subscribeObjectClassAttributesWithRegions"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26" w:author="Mauget, Régis" w:date="2017-11-20T16:44:00Z"/>
          <w:rFonts w:asciiTheme="minorHAnsi" w:hAnsiTheme="minorHAnsi" w:cs="Consolas"/>
          <w:noProof/>
          <w:sz w:val="18"/>
          <w:szCs w:val="18"/>
          <w:lang w:val="en-US" w:eastAsia="en-GB"/>
        </w:rPr>
      </w:pPr>
      <w:ins w:id="132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28" w:author="Mauget, Régis" w:date="2017-11-20T16:44:00Z"/>
          <w:rFonts w:asciiTheme="minorHAnsi" w:hAnsiTheme="minorHAnsi" w:cs="Consolas"/>
          <w:noProof/>
          <w:sz w:val="18"/>
          <w:szCs w:val="18"/>
          <w:lang w:val="en-US" w:eastAsia="en-GB"/>
        </w:rPr>
      </w:pPr>
      <w:ins w:id="1329" w:author="Mauget, Régis" w:date="2017-11-20T16:44:00Z">
        <w:r w:rsidRPr="00941268">
          <w:rPr>
            <w:rFonts w:asciiTheme="minorHAnsi" w:hAnsiTheme="minorHAnsi" w:cs="Consolas"/>
            <w:noProof/>
            <w:sz w:val="18"/>
            <w:szCs w:val="18"/>
            <w:lang w:val="en-US" w:eastAsia="en-GB"/>
          </w:rPr>
          <w:tab/>
          <w:t>&lt;iso:pattern is-a="implique2" id="imp2_2"&gt;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30" w:author="Mauget, Régis" w:date="2017-11-20T16:44:00Z"/>
          <w:rFonts w:asciiTheme="minorHAnsi" w:hAnsiTheme="minorHAnsi" w:cs="Consolas"/>
          <w:noProof/>
          <w:sz w:val="18"/>
          <w:szCs w:val="18"/>
          <w:lang w:val="en-US" w:eastAsia="en-GB"/>
        </w:rPr>
      </w:pPr>
      <w:ins w:id="133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value="receiveInteraction"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32" w:author="Mauget, Régis" w:date="2017-11-20T16:44:00Z"/>
          <w:rFonts w:asciiTheme="minorHAnsi" w:hAnsiTheme="minorHAnsi" w:cs="Consolas"/>
          <w:noProof/>
          <w:sz w:val="18"/>
          <w:szCs w:val="18"/>
          <w:lang w:val="en-US" w:eastAsia="en-GB"/>
        </w:rPr>
      </w:pPr>
      <w:ins w:id="133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value="subscribeInteractionClass"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34" w:author="Mauget, Régis" w:date="2017-11-20T16:44:00Z"/>
          <w:rFonts w:asciiTheme="minorHAnsi" w:hAnsiTheme="minorHAnsi" w:cs="Consolas"/>
          <w:noProof/>
          <w:sz w:val="18"/>
          <w:szCs w:val="18"/>
          <w:lang w:val="en-US" w:eastAsia="en-GB"/>
        </w:rPr>
      </w:pPr>
      <w:ins w:id="133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value="subscribeObjectClassAttributesWithRegions"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36" w:author="Mauget, Régis" w:date="2017-11-20T16:44:00Z"/>
          <w:rFonts w:asciiTheme="minorHAnsi" w:hAnsiTheme="minorHAnsi" w:cs="Consolas"/>
          <w:noProof/>
          <w:sz w:val="18"/>
          <w:szCs w:val="18"/>
          <w:lang w:val="en-US" w:eastAsia="en-GB"/>
        </w:rPr>
      </w:pPr>
      <w:ins w:id="133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38" w:author="Mauget, Régis" w:date="2017-11-20T16:44:00Z"/>
          <w:rFonts w:asciiTheme="minorHAnsi" w:hAnsiTheme="minorHAnsi" w:cs="Consolas"/>
          <w:noProof/>
          <w:sz w:val="18"/>
          <w:szCs w:val="18"/>
          <w:lang w:val="en-US" w:eastAsia="en-GB"/>
        </w:rPr>
      </w:pPr>
      <w:ins w:id="1339" w:author="Mauget, Régis" w:date="2017-11-20T16:44:00Z">
        <w:r w:rsidRPr="00941268">
          <w:rPr>
            <w:rFonts w:asciiTheme="minorHAnsi" w:hAnsiTheme="minorHAnsi" w:cs="Consolas"/>
            <w:noProof/>
            <w:sz w:val="18"/>
            <w:szCs w:val="18"/>
            <w:lang w:val="en-US" w:eastAsia="en-GB"/>
          </w:rPr>
          <w:tab/>
          <w:t>&lt;iso:pattern is-a="implique2" id="imp2_3"&gt;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40" w:author="Mauget, Régis" w:date="2017-11-20T16:44:00Z"/>
          <w:rFonts w:asciiTheme="minorHAnsi" w:hAnsiTheme="minorHAnsi" w:cs="Consolas"/>
          <w:noProof/>
          <w:sz w:val="18"/>
          <w:szCs w:val="18"/>
          <w:lang w:val="en-US" w:eastAsia="en-GB"/>
        </w:rPr>
      </w:pPr>
      <w:ins w:id="134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value="requestAttributeOwnershipAssumption"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42" w:author="Mauget, Régis" w:date="2017-11-20T16:44:00Z"/>
          <w:rFonts w:asciiTheme="minorHAnsi" w:hAnsiTheme="minorHAnsi" w:cs="Consolas"/>
          <w:noProof/>
          <w:sz w:val="18"/>
          <w:szCs w:val="18"/>
          <w:lang w:val="en-US" w:eastAsia="en-GB"/>
        </w:rPr>
      </w:pPr>
      <w:ins w:id="134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value="attributeOwnershipAcquisitionIfAvailable"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44" w:author="Mauget, Régis" w:date="2017-11-20T16:44:00Z"/>
          <w:rFonts w:asciiTheme="minorHAnsi" w:hAnsiTheme="minorHAnsi" w:cs="Consolas"/>
          <w:noProof/>
          <w:sz w:val="18"/>
          <w:szCs w:val="18"/>
          <w:lang w:val="en-US" w:eastAsia="en-GB"/>
        </w:rPr>
      </w:pPr>
      <w:ins w:id="134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value="attributeOwnershipAcquisition"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46" w:author="Mauget, Régis" w:date="2017-11-20T16:44:00Z"/>
          <w:rFonts w:asciiTheme="minorHAnsi" w:hAnsiTheme="minorHAnsi" w:cs="Consolas"/>
          <w:noProof/>
          <w:sz w:val="18"/>
          <w:szCs w:val="18"/>
          <w:lang w:val="en-US" w:eastAsia="en-GB"/>
        </w:rPr>
      </w:pPr>
      <w:ins w:id="134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48" w:author="Mauget, Régis" w:date="2017-11-20T16:44:00Z"/>
          <w:rFonts w:asciiTheme="minorHAnsi" w:hAnsiTheme="minorHAnsi" w:cs="Consolas"/>
          <w:noProof/>
          <w:sz w:val="18"/>
          <w:szCs w:val="18"/>
          <w:lang w:val="en-US" w:eastAsia="en-GB"/>
        </w:rPr>
      </w:pPr>
      <w:ins w:id="1349" w:author="Mauget, Régis" w:date="2017-11-20T16:44:00Z">
        <w:r w:rsidRPr="00941268">
          <w:rPr>
            <w:rFonts w:asciiTheme="minorHAnsi" w:hAnsiTheme="minorHAnsi" w:cs="Consolas"/>
            <w:noProof/>
            <w:sz w:val="18"/>
            <w:szCs w:val="18"/>
            <w:lang w:val="en-US" w:eastAsia="en-GB"/>
          </w:rPr>
          <w:tab/>
          <w:t>&lt;iso:pattern is-a="implique2" id="imp2_4"&gt;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50" w:author="Mauget, Régis" w:date="2017-11-20T16:44:00Z"/>
          <w:rFonts w:asciiTheme="minorHAnsi" w:hAnsiTheme="minorHAnsi" w:cs="Consolas"/>
          <w:noProof/>
          <w:sz w:val="18"/>
          <w:szCs w:val="18"/>
          <w:lang w:val="en-US" w:eastAsia="en-GB"/>
        </w:rPr>
      </w:pPr>
      <w:ins w:id="135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52" w:author="Mauget, Régis" w:date="2017-11-20T16:44:00Z"/>
          <w:rFonts w:asciiTheme="minorHAnsi" w:hAnsiTheme="minorHAnsi" w:cs="Consolas"/>
          <w:noProof/>
          <w:sz w:val="18"/>
          <w:szCs w:val="18"/>
          <w:lang w:val="en-US" w:eastAsia="en-GB"/>
        </w:rPr>
      </w:pPr>
      <w:ins w:id="135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value="attributeOwnershipAcquisition"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54" w:author="Mauget, Régis" w:date="2017-11-20T16:44:00Z"/>
          <w:rFonts w:asciiTheme="minorHAnsi" w:hAnsiTheme="minorHAnsi" w:cs="Consolas"/>
          <w:noProof/>
          <w:sz w:val="18"/>
          <w:szCs w:val="18"/>
          <w:lang w:val="en-US" w:eastAsia="en-GB"/>
        </w:rPr>
      </w:pPr>
      <w:ins w:id="135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value="attributeOwnershipAcquisitionIfAvailable"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56" w:author="Mauget, Régis" w:date="2017-11-20T16:44:00Z"/>
          <w:rFonts w:asciiTheme="minorHAnsi" w:hAnsiTheme="minorHAnsi" w:cs="Consolas"/>
          <w:noProof/>
          <w:sz w:val="18"/>
          <w:szCs w:val="18"/>
          <w:lang w:val="en-US" w:eastAsia="en-GB"/>
        </w:rPr>
      </w:pPr>
      <w:ins w:id="135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58" w:author="Mauget, Régis" w:date="2017-11-20T16:44:00Z"/>
          <w:rFonts w:asciiTheme="minorHAnsi" w:hAnsiTheme="minorHAnsi" w:cs="Consolas"/>
          <w:noProof/>
          <w:sz w:val="18"/>
          <w:szCs w:val="18"/>
          <w:lang w:val="en-US" w:eastAsia="en-GB"/>
        </w:rPr>
      </w:pPr>
      <w:ins w:id="1359" w:author="Mauget, Régis" w:date="2017-11-20T16:44:00Z">
        <w:r w:rsidRPr="00941268">
          <w:rPr>
            <w:rFonts w:asciiTheme="minorHAnsi" w:hAnsiTheme="minorHAnsi" w:cs="Consolas"/>
            <w:noProof/>
            <w:sz w:val="18"/>
            <w:szCs w:val="18"/>
            <w:lang w:val="en-US" w:eastAsia="en-GB"/>
          </w:rPr>
          <w:tab/>
          <w:t>&lt;iso:pattern is-a="implique2" id="imp2_5"&gt;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60" w:author="Mauget, Régis" w:date="2017-11-20T16:44:00Z"/>
          <w:rFonts w:asciiTheme="minorHAnsi" w:hAnsiTheme="minorHAnsi" w:cs="Consolas"/>
          <w:noProof/>
          <w:sz w:val="18"/>
          <w:szCs w:val="18"/>
          <w:lang w:val="en-US" w:eastAsia="en-GB"/>
        </w:rPr>
      </w:pPr>
      <w:ins w:id="136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value="releaseObjectInstanceName"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62" w:author="Mauget, Régis" w:date="2017-11-20T16:44:00Z"/>
          <w:rFonts w:asciiTheme="minorHAnsi" w:hAnsiTheme="minorHAnsi" w:cs="Consolas"/>
          <w:noProof/>
          <w:sz w:val="18"/>
          <w:szCs w:val="18"/>
          <w:lang w:val="en-US" w:eastAsia="en-GB"/>
        </w:rPr>
      </w:pPr>
      <w:ins w:id="136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value="objectInstanceNameReserved"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64" w:author="Mauget, Régis" w:date="2017-11-20T16:44:00Z"/>
          <w:rFonts w:asciiTheme="minorHAnsi" w:hAnsiTheme="minorHAnsi" w:cs="Consolas"/>
          <w:noProof/>
          <w:sz w:val="18"/>
          <w:szCs w:val="18"/>
          <w:lang w:val="en-US" w:eastAsia="en-GB"/>
        </w:rPr>
      </w:pPr>
      <w:ins w:id="136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value="multipleObjectInstanceNamesReserved"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66" w:author="Mauget, Régis" w:date="2017-11-20T16:44:00Z"/>
          <w:rFonts w:asciiTheme="minorHAnsi" w:hAnsiTheme="minorHAnsi" w:cs="Consolas"/>
          <w:noProof/>
          <w:sz w:val="18"/>
          <w:szCs w:val="18"/>
          <w:lang w:val="en-US" w:eastAsia="en-GB"/>
        </w:rPr>
      </w:pPr>
      <w:ins w:id="136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68" w:author="Mauget, Régis" w:date="2017-11-20T16:44:00Z"/>
          <w:rFonts w:asciiTheme="minorHAnsi" w:hAnsiTheme="minorHAnsi" w:cs="Consolas"/>
          <w:noProof/>
          <w:sz w:val="18"/>
          <w:szCs w:val="18"/>
          <w:lang w:val="en-US" w:eastAsia="en-GB"/>
        </w:rPr>
      </w:pPr>
      <w:ins w:id="1369" w:author="Mauget, Régis" w:date="2017-11-20T16:44:00Z">
        <w:r w:rsidRPr="00941268">
          <w:rPr>
            <w:rFonts w:asciiTheme="minorHAnsi" w:hAnsiTheme="minorHAnsi" w:cs="Consolas"/>
            <w:noProof/>
            <w:sz w:val="18"/>
            <w:szCs w:val="18"/>
            <w:lang w:val="en-US" w:eastAsia="en-GB"/>
          </w:rPr>
          <w:tab/>
          <w:t>&lt;iso:pattern is-a="implique2" id="imp2_6"&gt;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70" w:author="Mauget, Régis" w:date="2017-11-20T16:44:00Z"/>
          <w:rFonts w:asciiTheme="minorHAnsi" w:hAnsiTheme="minorHAnsi" w:cs="Consolas"/>
          <w:noProof/>
          <w:sz w:val="18"/>
          <w:szCs w:val="18"/>
          <w:lang w:val="en-US" w:eastAsia="en-GB"/>
        </w:rPr>
      </w:pPr>
      <w:ins w:id="137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value="releaseMultipleObjectInstanceNames"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72" w:author="Mauget, Régis" w:date="2017-11-20T16:44:00Z"/>
          <w:rFonts w:asciiTheme="minorHAnsi" w:hAnsiTheme="minorHAnsi" w:cs="Consolas"/>
          <w:noProof/>
          <w:sz w:val="18"/>
          <w:szCs w:val="18"/>
          <w:lang w:val="en-US" w:eastAsia="en-GB"/>
        </w:rPr>
      </w:pPr>
      <w:ins w:id="137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value="objectInstanceNameReserved"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74" w:author="Mauget, Régis" w:date="2017-11-20T16:44:00Z"/>
          <w:rFonts w:asciiTheme="minorHAnsi" w:hAnsiTheme="minorHAnsi" w:cs="Consolas"/>
          <w:noProof/>
          <w:sz w:val="18"/>
          <w:szCs w:val="18"/>
          <w:lang w:val="en-US" w:eastAsia="en-GB"/>
        </w:rPr>
      </w:pPr>
      <w:ins w:id="137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value="multipleObjectInstanceNamesReserved"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76" w:author="Mauget, Régis" w:date="2017-11-20T16:44:00Z"/>
          <w:rFonts w:asciiTheme="minorHAnsi" w:hAnsiTheme="minorHAnsi" w:cs="Consolas"/>
          <w:noProof/>
          <w:sz w:val="18"/>
          <w:szCs w:val="18"/>
          <w:lang w:val="en-US" w:eastAsia="en-GB"/>
        </w:rPr>
      </w:pPr>
      <w:ins w:id="137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78" w:author="Mauget, Régis" w:date="2017-11-20T16:44:00Z"/>
          <w:rFonts w:asciiTheme="minorHAnsi" w:hAnsiTheme="minorHAnsi" w:cs="Consolas"/>
          <w:noProof/>
          <w:sz w:val="18"/>
          <w:szCs w:val="18"/>
          <w:lang w:val="en-US" w:eastAsia="en-GB"/>
        </w:rPr>
      </w:pPr>
      <w:ins w:id="1379" w:author="Mauget, Régis" w:date="2017-11-20T16:44:00Z">
        <w:r w:rsidRPr="00941268">
          <w:rPr>
            <w:rFonts w:asciiTheme="minorHAnsi" w:hAnsiTheme="minorHAnsi" w:cs="Consolas"/>
            <w:noProof/>
            <w:sz w:val="18"/>
            <w:szCs w:val="18"/>
            <w:lang w:val="en-US" w:eastAsia="en-GB"/>
          </w:rPr>
          <w:tab/>
          <w:t>&lt;iso:pattern is-a="implique2" id="imp2_7"&gt;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80" w:author="Mauget, Régis" w:date="2017-11-20T16:44:00Z"/>
          <w:rFonts w:asciiTheme="minorHAnsi" w:hAnsiTheme="minorHAnsi" w:cs="Consolas"/>
          <w:noProof/>
          <w:sz w:val="18"/>
          <w:szCs w:val="18"/>
          <w:lang w:val="en-US" w:eastAsia="en-GB"/>
        </w:rPr>
      </w:pPr>
      <w:ins w:id="138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value="enableCallbacks"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82" w:author="Mauget, Régis" w:date="2017-11-20T16:44:00Z"/>
          <w:rFonts w:asciiTheme="minorHAnsi" w:hAnsiTheme="minorHAnsi" w:cs="Consolas"/>
          <w:noProof/>
          <w:sz w:val="18"/>
          <w:szCs w:val="18"/>
          <w:lang w:val="en-US" w:eastAsia="en-GB"/>
        </w:rPr>
      </w:pPr>
      <w:ins w:id="138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value="evokeCallback"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84" w:author="Mauget, Régis" w:date="2017-11-20T16:44:00Z"/>
          <w:rFonts w:asciiTheme="minorHAnsi" w:hAnsiTheme="minorHAnsi" w:cs="Consolas"/>
          <w:noProof/>
          <w:sz w:val="18"/>
          <w:szCs w:val="18"/>
          <w:lang w:val="en-US" w:eastAsia="en-GB"/>
        </w:rPr>
      </w:pPr>
      <w:ins w:id="138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value="evokeMultipleCallbacks"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86" w:author="Mauget, Régis" w:date="2017-11-20T16:44:00Z"/>
          <w:rFonts w:asciiTheme="minorHAnsi" w:hAnsiTheme="minorHAnsi" w:cs="Consolas"/>
          <w:noProof/>
          <w:sz w:val="18"/>
          <w:szCs w:val="18"/>
          <w:lang w:val="en-US" w:eastAsia="en-GB"/>
        </w:rPr>
      </w:pPr>
      <w:ins w:id="138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88"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89" w:author="Mauget, Régis" w:date="2017-11-20T16:44:00Z"/>
          <w:rFonts w:asciiTheme="minorHAnsi" w:hAnsiTheme="minorHAnsi" w:cs="Consolas"/>
          <w:noProof/>
          <w:sz w:val="18"/>
          <w:szCs w:val="18"/>
          <w:lang w:val="en-US" w:eastAsia="en-GB"/>
        </w:rPr>
      </w:pPr>
      <w:ins w:id="1390" w:author="Mauget, Régis" w:date="2017-11-20T16:44:00Z">
        <w:r w:rsidRPr="00941268">
          <w:rPr>
            <w:rFonts w:asciiTheme="minorHAnsi" w:hAnsiTheme="minorHAnsi" w:cs="Consolas"/>
            <w:noProof/>
            <w:sz w:val="18"/>
            <w:szCs w:val="18"/>
            <w:lang w:val="en-US" w:eastAsia="en-GB"/>
          </w:rPr>
          <w:tab/>
          <w:t>&lt;iso:pattern is-a="implique3" id="imp3_1"&gt;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91" w:author="Mauget, Régis" w:date="2017-11-20T16:44:00Z"/>
          <w:rFonts w:asciiTheme="minorHAnsi" w:hAnsiTheme="minorHAnsi" w:cs="Consolas"/>
          <w:noProof/>
          <w:sz w:val="18"/>
          <w:szCs w:val="18"/>
          <w:lang w:val="en-US" w:eastAsia="en-GB"/>
        </w:rPr>
      </w:pPr>
      <w:ins w:id="139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value="deleteObjectInstance"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93" w:author="Mauget, Régis" w:date="2017-11-20T16:44:00Z"/>
          <w:rFonts w:asciiTheme="minorHAnsi" w:hAnsiTheme="minorHAnsi" w:cs="Consolas"/>
          <w:noProof/>
          <w:sz w:val="18"/>
          <w:szCs w:val="18"/>
          <w:lang w:val="en-US" w:eastAsia="en-GB"/>
        </w:rPr>
      </w:pPr>
      <w:ins w:id="139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95" w:author="Mauget, Régis" w:date="2017-11-20T16:44:00Z"/>
          <w:rFonts w:asciiTheme="minorHAnsi" w:hAnsiTheme="minorHAnsi" w:cs="Consolas"/>
          <w:noProof/>
          <w:sz w:val="18"/>
          <w:szCs w:val="18"/>
          <w:lang w:val="en-US" w:eastAsia="en-GB"/>
        </w:rPr>
      </w:pPr>
      <w:ins w:id="139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97" w:author="Mauget, Régis" w:date="2017-11-20T16:44:00Z"/>
          <w:rFonts w:asciiTheme="minorHAnsi" w:hAnsiTheme="minorHAnsi" w:cs="Consolas"/>
          <w:noProof/>
          <w:sz w:val="18"/>
          <w:szCs w:val="18"/>
          <w:lang w:val="en-US" w:eastAsia="en-GB"/>
        </w:rPr>
      </w:pPr>
      <w:ins w:id="139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399" w:author="Mauget, Régis" w:date="2017-11-20T16:44:00Z"/>
          <w:rFonts w:asciiTheme="minorHAnsi" w:hAnsiTheme="minorHAnsi" w:cs="Consolas"/>
          <w:noProof/>
          <w:sz w:val="18"/>
          <w:szCs w:val="18"/>
          <w:lang w:val="en-US" w:eastAsia="en-GB"/>
        </w:rPr>
      </w:pPr>
      <w:ins w:id="140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01" w:author="Mauget, Régis" w:date="2017-11-20T16:44:00Z"/>
          <w:rFonts w:asciiTheme="minorHAnsi" w:hAnsiTheme="minorHAnsi" w:cs="Consolas"/>
          <w:noProof/>
          <w:sz w:val="18"/>
          <w:szCs w:val="18"/>
          <w:lang w:val="en-US" w:eastAsia="en-GB"/>
        </w:rPr>
      </w:pPr>
      <w:ins w:id="1402" w:author="Mauget, Régis" w:date="2017-11-20T16:44:00Z">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 is-a="implique3" id="imp3_2"&gt;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03" w:author="Mauget, Régis" w:date="2017-11-20T16:44:00Z"/>
          <w:rFonts w:asciiTheme="minorHAnsi" w:hAnsiTheme="minorHAnsi" w:cs="Consolas"/>
          <w:noProof/>
          <w:sz w:val="18"/>
          <w:szCs w:val="18"/>
          <w:lang w:val="en-US" w:eastAsia="en-GB"/>
        </w:rPr>
      </w:pPr>
      <w:ins w:id="1404" w:author="Mauget, Régis" w:date="2017-11-20T16:44:00Z">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value="changeAttributeTransportationType" /&gt;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05" w:author="Mauget, Régis" w:date="2017-11-20T16:44:00Z"/>
          <w:rFonts w:asciiTheme="minorHAnsi" w:hAnsiTheme="minorHAnsi" w:cs="Consolas"/>
          <w:noProof/>
          <w:sz w:val="18"/>
          <w:szCs w:val="18"/>
          <w:lang w:val="en-US" w:eastAsia="en-GB"/>
        </w:rPr>
      </w:pPr>
      <w:ins w:id="1406" w:author="Mauget, Régis" w:date="2017-11-20T16:44:00Z">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07" w:author="Mauget, Régis" w:date="2017-11-20T16:44:00Z"/>
          <w:rFonts w:asciiTheme="minorHAnsi" w:hAnsiTheme="minorHAnsi" w:cs="Consolas"/>
          <w:noProof/>
          <w:sz w:val="18"/>
          <w:szCs w:val="18"/>
          <w:lang w:val="en-US" w:eastAsia="en-GB"/>
        </w:rPr>
      </w:pPr>
      <w:ins w:id="1408" w:author="Mauget, Régis" w:date="2017-11-20T16:44:00Z">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09" w:author="Mauget, Régis" w:date="2017-11-20T16:44:00Z"/>
          <w:rFonts w:asciiTheme="minorHAnsi" w:hAnsiTheme="minorHAnsi" w:cs="Consolas"/>
          <w:noProof/>
          <w:sz w:val="18"/>
          <w:szCs w:val="18"/>
          <w:lang w:val="en-US" w:eastAsia="en-GB"/>
        </w:rPr>
      </w:pPr>
      <w:ins w:id="1410" w:author="Mauget, Régis" w:date="2017-11-20T16:44:00Z">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11" w:author="Mauget, Régis" w:date="2017-11-20T16:44:00Z"/>
          <w:rFonts w:asciiTheme="minorHAnsi" w:hAnsiTheme="minorHAnsi" w:cs="Consolas"/>
          <w:noProof/>
          <w:sz w:val="18"/>
          <w:szCs w:val="18"/>
          <w:lang w:val="en-US" w:eastAsia="en-GB"/>
        </w:rPr>
      </w:pPr>
      <w:ins w:id="1412" w:author="Mauget, Régis" w:date="2017-11-20T16:44:00Z">
        <w:r w:rsidRPr="00941268">
          <w:rPr>
            <w:rFonts w:asciiTheme="minorHAnsi" w:hAnsiTheme="minorHAnsi" w:cs="Consolas"/>
            <w:noProof/>
            <w:sz w:val="18"/>
            <w:szCs w:val="18"/>
            <w:lang w:val="en-US" w:eastAsia="en-GB"/>
          </w:rPr>
          <w:t xml:space="preserve">&lt;!-- </w:t>
        </w:r>
        <w:r w:rsidRPr="00941268">
          <w:rPr>
            <w:rFonts w:asciiTheme="minorHAnsi" w:hAnsiTheme="minorHAnsi" w:cs="Consolas"/>
            <w:noProof/>
            <w:sz w:val="18"/>
            <w:szCs w:val="18"/>
            <w:lang w:val="en-US" w:eastAsia="en-GB"/>
          </w:rPr>
          <w:tab/>
          <w:t>&lt;/iso:pattern&gt;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13" w:author="Mauget, Régis" w:date="2017-11-20T16:44:00Z"/>
          <w:rFonts w:asciiTheme="minorHAnsi" w:hAnsiTheme="minorHAnsi" w:cs="Consolas"/>
          <w:noProof/>
          <w:sz w:val="18"/>
          <w:szCs w:val="18"/>
          <w:lang w:val="en-US" w:eastAsia="en-GB"/>
        </w:rPr>
      </w:pPr>
      <w:ins w:id="1414" w:author="Mauget, Régis" w:date="2017-11-20T16:44:00Z">
        <w:r w:rsidRPr="00941268">
          <w:rPr>
            <w:rFonts w:asciiTheme="minorHAnsi" w:hAnsiTheme="minorHAnsi" w:cs="Consolas"/>
            <w:noProof/>
            <w:sz w:val="18"/>
            <w:szCs w:val="18"/>
            <w:lang w:val="en-US" w:eastAsia="en-GB"/>
          </w:rPr>
          <w:tab/>
          <w:t>&lt;iso:pattern is-a="implique3" id="imp3_3"&gt;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15" w:author="Mauget, Régis" w:date="2017-11-20T16:44:00Z"/>
          <w:rFonts w:asciiTheme="minorHAnsi" w:hAnsiTheme="minorHAnsi" w:cs="Consolas"/>
          <w:noProof/>
          <w:sz w:val="18"/>
          <w:szCs w:val="18"/>
          <w:lang w:val="en-US" w:eastAsia="en-GB"/>
        </w:rPr>
      </w:pPr>
      <w:ins w:id="141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value="provideAttributeValueUpdate"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17" w:author="Mauget, Régis" w:date="2017-11-20T16:44:00Z"/>
          <w:rFonts w:asciiTheme="minorHAnsi" w:hAnsiTheme="minorHAnsi" w:cs="Consolas"/>
          <w:noProof/>
          <w:sz w:val="18"/>
          <w:szCs w:val="18"/>
          <w:lang w:val="en-US" w:eastAsia="en-GB"/>
        </w:rPr>
      </w:pPr>
      <w:ins w:id="141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19" w:author="Mauget, Régis" w:date="2017-11-20T16:44:00Z"/>
          <w:rFonts w:asciiTheme="minorHAnsi" w:hAnsiTheme="minorHAnsi" w:cs="Consolas"/>
          <w:noProof/>
          <w:sz w:val="18"/>
          <w:szCs w:val="18"/>
          <w:lang w:val="en-US" w:eastAsia="en-GB"/>
        </w:rPr>
      </w:pPr>
      <w:ins w:id="142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21" w:author="Mauget, Régis" w:date="2017-11-20T16:44:00Z"/>
          <w:rFonts w:asciiTheme="minorHAnsi" w:hAnsiTheme="minorHAnsi" w:cs="Consolas"/>
          <w:noProof/>
          <w:sz w:val="18"/>
          <w:szCs w:val="18"/>
          <w:lang w:val="en-US" w:eastAsia="en-GB"/>
        </w:rPr>
      </w:pPr>
      <w:ins w:id="142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23" w:author="Mauget, Régis" w:date="2017-11-20T16:44:00Z"/>
          <w:rFonts w:asciiTheme="minorHAnsi" w:hAnsiTheme="minorHAnsi" w:cs="Consolas"/>
          <w:noProof/>
          <w:sz w:val="18"/>
          <w:szCs w:val="18"/>
          <w:lang w:val="en-US" w:eastAsia="en-GB"/>
        </w:rPr>
      </w:pPr>
      <w:ins w:id="1424"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25" w:author="Mauget, Régis" w:date="2017-11-20T16:44:00Z"/>
          <w:rFonts w:asciiTheme="minorHAnsi" w:hAnsiTheme="minorHAnsi" w:cs="Consolas"/>
          <w:noProof/>
          <w:sz w:val="18"/>
          <w:szCs w:val="18"/>
          <w:lang w:val="en-US" w:eastAsia="en-GB"/>
        </w:rPr>
      </w:pPr>
      <w:ins w:id="1426" w:author="Mauget, Régis" w:date="2017-11-20T16:44:00Z">
        <w:r w:rsidRPr="00941268">
          <w:rPr>
            <w:rFonts w:asciiTheme="minorHAnsi" w:hAnsiTheme="minorHAnsi" w:cs="Consolas"/>
            <w:noProof/>
            <w:sz w:val="18"/>
            <w:szCs w:val="18"/>
            <w:lang w:val="en-US" w:eastAsia="en-GB"/>
          </w:rPr>
          <w:tab/>
          <w:t>&lt;iso:pattern is-a="implique3" id="imp3_4"&gt;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27" w:author="Mauget, Régis" w:date="2017-11-20T16:44:00Z"/>
          <w:rFonts w:asciiTheme="minorHAnsi" w:hAnsiTheme="minorHAnsi" w:cs="Consolas"/>
          <w:noProof/>
          <w:sz w:val="18"/>
          <w:szCs w:val="18"/>
          <w:lang w:val="en-US" w:eastAsia="en-GB"/>
        </w:rPr>
      </w:pPr>
      <w:ins w:id="142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value="turnUpdatesOnForObjectInstance"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29" w:author="Mauget, Régis" w:date="2017-11-20T16:44:00Z"/>
          <w:rFonts w:asciiTheme="minorHAnsi" w:hAnsiTheme="minorHAnsi" w:cs="Consolas"/>
          <w:noProof/>
          <w:sz w:val="18"/>
          <w:szCs w:val="18"/>
          <w:lang w:val="en-US" w:eastAsia="en-GB"/>
        </w:rPr>
      </w:pPr>
      <w:ins w:id="143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31" w:author="Mauget, Régis" w:date="2017-11-20T16:44:00Z"/>
          <w:rFonts w:asciiTheme="minorHAnsi" w:hAnsiTheme="minorHAnsi" w:cs="Consolas"/>
          <w:noProof/>
          <w:sz w:val="18"/>
          <w:szCs w:val="18"/>
          <w:lang w:val="en-US" w:eastAsia="en-GB"/>
        </w:rPr>
      </w:pPr>
      <w:ins w:id="143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33" w:author="Mauget, Régis" w:date="2017-11-20T16:44:00Z"/>
          <w:rFonts w:asciiTheme="minorHAnsi" w:hAnsiTheme="minorHAnsi" w:cs="Consolas"/>
          <w:noProof/>
          <w:sz w:val="18"/>
          <w:szCs w:val="18"/>
          <w:lang w:val="en-US" w:eastAsia="en-GB"/>
        </w:rPr>
      </w:pPr>
      <w:ins w:id="143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35" w:author="Mauget, Régis" w:date="2017-11-20T16:44:00Z"/>
          <w:rFonts w:asciiTheme="minorHAnsi" w:hAnsiTheme="minorHAnsi" w:cs="Consolas"/>
          <w:noProof/>
          <w:sz w:val="18"/>
          <w:szCs w:val="18"/>
          <w:lang w:val="en-US" w:eastAsia="en-GB"/>
        </w:rPr>
      </w:pPr>
      <w:ins w:id="1436"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37" w:author="Mauget, Régis" w:date="2017-11-20T16:44:00Z"/>
          <w:rFonts w:asciiTheme="minorHAnsi" w:hAnsiTheme="minorHAnsi" w:cs="Consolas"/>
          <w:noProof/>
          <w:sz w:val="18"/>
          <w:szCs w:val="18"/>
          <w:lang w:val="en-US" w:eastAsia="en-GB"/>
        </w:rPr>
      </w:pPr>
      <w:ins w:id="1438" w:author="Mauget, Régis" w:date="2017-11-20T16:44:00Z">
        <w:r w:rsidRPr="00941268">
          <w:rPr>
            <w:rFonts w:asciiTheme="minorHAnsi" w:hAnsiTheme="minorHAnsi" w:cs="Consolas"/>
            <w:noProof/>
            <w:sz w:val="18"/>
            <w:szCs w:val="18"/>
            <w:lang w:val="en-US" w:eastAsia="en-GB"/>
          </w:rPr>
          <w:tab/>
          <w:t>&lt;iso:pattern is-a="implique3" id="imp3_5"&gt;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39" w:author="Mauget, Régis" w:date="2017-11-20T16:44:00Z"/>
          <w:rFonts w:asciiTheme="minorHAnsi" w:hAnsiTheme="minorHAnsi" w:cs="Consolas"/>
          <w:noProof/>
          <w:sz w:val="18"/>
          <w:szCs w:val="18"/>
          <w:lang w:val="en-US" w:eastAsia="en-GB"/>
        </w:rPr>
      </w:pPr>
      <w:ins w:id="1440" w:author="Mauget, Régis" w:date="2017-11-20T16:44:00Z">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&lt;iso:param name="p1" value="turnUpdatesOffForObjectInstance"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41" w:author="Mauget, Régis" w:date="2017-11-20T16:44:00Z"/>
          <w:rFonts w:asciiTheme="minorHAnsi" w:hAnsiTheme="minorHAnsi" w:cs="Consolas"/>
          <w:noProof/>
          <w:sz w:val="18"/>
          <w:szCs w:val="18"/>
          <w:lang w:val="en-US" w:eastAsia="en-GB"/>
        </w:rPr>
      </w:pPr>
      <w:ins w:id="144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43" w:author="Mauget, Régis" w:date="2017-11-20T16:44:00Z"/>
          <w:rFonts w:asciiTheme="minorHAnsi" w:hAnsiTheme="minorHAnsi" w:cs="Consolas"/>
          <w:noProof/>
          <w:sz w:val="18"/>
          <w:szCs w:val="18"/>
          <w:lang w:val="en-US" w:eastAsia="en-GB"/>
        </w:rPr>
      </w:pPr>
      <w:ins w:id="144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45" w:author="Mauget, Régis" w:date="2017-11-20T16:44:00Z"/>
          <w:rFonts w:asciiTheme="minorHAnsi" w:hAnsiTheme="minorHAnsi" w:cs="Consolas"/>
          <w:noProof/>
          <w:sz w:val="18"/>
          <w:szCs w:val="18"/>
          <w:lang w:val="en-US" w:eastAsia="en-GB"/>
        </w:rPr>
      </w:pPr>
      <w:ins w:id="144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47" w:author="Mauget, Régis" w:date="2017-11-20T16:44:00Z"/>
          <w:rFonts w:asciiTheme="minorHAnsi" w:hAnsiTheme="minorHAnsi" w:cs="Consolas"/>
          <w:noProof/>
          <w:sz w:val="18"/>
          <w:szCs w:val="18"/>
          <w:lang w:val="en-US" w:eastAsia="en-GB"/>
        </w:rPr>
      </w:pPr>
      <w:ins w:id="1448"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49" w:author="Mauget, Régis" w:date="2017-11-20T16:44:00Z"/>
          <w:rFonts w:asciiTheme="minorHAnsi" w:hAnsiTheme="minorHAnsi" w:cs="Consolas"/>
          <w:noProof/>
          <w:sz w:val="18"/>
          <w:szCs w:val="18"/>
          <w:lang w:val="en-US" w:eastAsia="en-GB"/>
        </w:rPr>
      </w:pPr>
      <w:ins w:id="1450" w:author="Mauget, Régis" w:date="2017-11-20T16:44:00Z">
        <w:r w:rsidRPr="00941268">
          <w:rPr>
            <w:rFonts w:asciiTheme="minorHAnsi" w:hAnsiTheme="minorHAnsi" w:cs="Consolas"/>
            <w:noProof/>
            <w:sz w:val="18"/>
            <w:szCs w:val="18"/>
            <w:lang w:val="en-US" w:eastAsia="en-GB"/>
          </w:rPr>
          <w:tab/>
          <w:t>&lt;iso:pattern is-a="implique3" id="imp3_6"&gt;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51" w:author="Mauget, Régis" w:date="2017-11-20T16:44:00Z"/>
          <w:rFonts w:asciiTheme="minorHAnsi" w:hAnsiTheme="minorHAnsi" w:cs="Consolas"/>
          <w:noProof/>
          <w:sz w:val="18"/>
          <w:szCs w:val="18"/>
          <w:lang w:val="en-US" w:eastAsia="en-GB"/>
        </w:rPr>
      </w:pPr>
      <w:ins w:id="145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value="unconditionalAttributeOwnershipDivestiture"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53" w:author="Mauget, Régis" w:date="2017-11-20T16:44:00Z"/>
          <w:rFonts w:asciiTheme="minorHAnsi" w:hAnsiTheme="minorHAnsi" w:cs="Consolas"/>
          <w:noProof/>
          <w:sz w:val="18"/>
          <w:szCs w:val="18"/>
          <w:lang w:val="en-US" w:eastAsia="en-GB"/>
        </w:rPr>
      </w:pPr>
      <w:ins w:id="145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55" w:author="Mauget, Régis" w:date="2017-11-20T16:44:00Z"/>
          <w:rFonts w:asciiTheme="minorHAnsi" w:hAnsiTheme="minorHAnsi" w:cs="Consolas"/>
          <w:noProof/>
          <w:sz w:val="18"/>
          <w:szCs w:val="18"/>
          <w:lang w:val="en-US" w:eastAsia="en-GB"/>
        </w:rPr>
      </w:pPr>
      <w:ins w:id="145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57" w:author="Mauget, Régis" w:date="2017-11-20T16:44:00Z"/>
          <w:rFonts w:asciiTheme="minorHAnsi" w:hAnsiTheme="minorHAnsi" w:cs="Consolas"/>
          <w:noProof/>
          <w:sz w:val="18"/>
          <w:szCs w:val="18"/>
          <w:lang w:val="en-US" w:eastAsia="en-GB"/>
        </w:rPr>
      </w:pPr>
      <w:ins w:id="145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59" w:author="Mauget, Régis" w:date="2017-11-20T16:44:00Z"/>
          <w:rFonts w:asciiTheme="minorHAnsi" w:hAnsiTheme="minorHAnsi" w:cs="Consolas"/>
          <w:noProof/>
          <w:sz w:val="18"/>
          <w:szCs w:val="18"/>
          <w:lang w:val="en-US" w:eastAsia="en-GB"/>
        </w:rPr>
      </w:pPr>
      <w:ins w:id="146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61" w:author="Mauget, Régis" w:date="2017-11-20T16:44:00Z"/>
          <w:rFonts w:asciiTheme="minorHAnsi" w:hAnsiTheme="minorHAnsi" w:cs="Consolas"/>
          <w:noProof/>
          <w:sz w:val="18"/>
          <w:szCs w:val="18"/>
          <w:lang w:val="en-US" w:eastAsia="en-GB"/>
        </w:rPr>
      </w:pPr>
      <w:ins w:id="1462" w:author="Mauget, Régis" w:date="2017-11-20T16:44:00Z">
        <w:r w:rsidRPr="00941268">
          <w:rPr>
            <w:rFonts w:asciiTheme="minorHAnsi" w:hAnsiTheme="minorHAnsi" w:cs="Consolas"/>
            <w:noProof/>
            <w:sz w:val="18"/>
            <w:szCs w:val="18"/>
            <w:lang w:val="en-US" w:eastAsia="en-GB"/>
          </w:rPr>
          <w:tab/>
          <w:t>&lt;iso:pattern is-a="implique3" id="imp3_7"&gt;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63" w:author="Mauget, Régis" w:date="2017-11-20T16:44:00Z"/>
          <w:rFonts w:asciiTheme="minorHAnsi" w:hAnsiTheme="minorHAnsi" w:cs="Consolas"/>
          <w:noProof/>
          <w:sz w:val="18"/>
          <w:szCs w:val="18"/>
          <w:lang w:val="en-US" w:eastAsia="en-GB"/>
        </w:rPr>
      </w:pPr>
      <w:ins w:id="146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value="negotiatedAttributeOwnershipDivestiture"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65" w:author="Mauget, Régis" w:date="2017-11-20T16:44:00Z"/>
          <w:rFonts w:asciiTheme="minorHAnsi" w:hAnsiTheme="minorHAnsi" w:cs="Consolas"/>
          <w:noProof/>
          <w:sz w:val="18"/>
          <w:szCs w:val="18"/>
          <w:lang w:val="en-US" w:eastAsia="en-GB"/>
        </w:rPr>
      </w:pPr>
      <w:ins w:id="146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67" w:author="Mauget, Régis" w:date="2017-11-20T16:44:00Z"/>
          <w:rFonts w:asciiTheme="minorHAnsi" w:hAnsiTheme="minorHAnsi" w:cs="Consolas"/>
          <w:noProof/>
          <w:sz w:val="18"/>
          <w:szCs w:val="18"/>
          <w:lang w:val="en-US" w:eastAsia="en-GB"/>
        </w:rPr>
      </w:pPr>
      <w:ins w:id="146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69" w:author="Mauget, Régis" w:date="2017-11-20T16:44:00Z"/>
          <w:rFonts w:asciiTheme="minorHAnsi" w:hAnsiTheme="minorHAnsi" w:cs="Consolas"/>
          <w:noProof/>
          <w:sz w:val="18"/>
          <w:szCs w:val="18"/>
          <w:lang w:val="en-US" w:eastAsia="en-GB"/>
        </w:rPr>
      </w:pPr>
      <w:ins w:id="147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71" w:author="Mauget, Régis" w:date="2017-11-20T16:44:00Z"/>
          <w:rFonts w:asciiTheme="minorHAnsi" w:hAnsiTheme="minorHAnsi" w:cs="Consolas"/>
          <w:noProof/>
          <w:sz w:val="18"/>
          <w:szCs w:val="18"/>
          <w:lang w:val="en-US" w:eastAsia="en-GB"/>
        </w:rPr>
      </w:pPr>
      <w:ins w:id="1472"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73" w:author="Mauget, Régis" w:date="2017-11-20T16:44:00Z"/>
          <w:rFonts w:asciiTheme="minorHAnsi" w:hAnsiTheme="minorHAnsi" w:cs="Consolas"/>
          <w:noProof/>
          <w:sz w:val="18"/>
          <w:szCs w:val="18"/>
          <w:lang w:val="en-US" w:eastAsia="en-GB"/>
        </w:rPr>
      </w:pPr>
      <w:ins w:id="1474" w:author="Mauget, Régis" w:date="2017-11-20T16:44:00Z">
        <w:r w:rsidRPr="00941268">
          <w:rPr>
            <w:rFonts w:asciiTheme="minorHAnsi" w:hAnsiTheme="minorHAnsi" w:cs="Consolas"/>
            <w:noProof/>
            <w:sz w:val="18"/>
            <w:szCs w:val="18"/>
            <w:lang w:val="en-US" w:eastAsia="en-GB"/>
          </w:rPr>
          <w:tab/>
          <w:t>&lt;iso:pattern is-a="implique3" id="imp3_8"&gt;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75" w:author="Mauget, Régis" w:date="2017-11-20T16:44:00Z"/>
          <w:rFonts w:asciiTheme="minorHAnsi" w:hAnsiTheme="minorHAnsi" w:cs="Consolas"/>
          <w:noProof/>
          <w:sz w:val="18"/>
          <w:szCs w:val="18"/>
          <w:lang w:val="en-US" w:eastAsia="en-GB"/>
        </w:rPr>
      </w:pPr>
      <w:ins w:id="147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value="requestAttributeOwnershipRelease"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77" w:author="Mauget, Régis" w:date="2017-11-20T16:44:00Z"/>
          <w:rFonts w:asciiTheme="minorHAnsi" w:hAnsiTheme="minorHAnsi" w:cs="Consolas"/>
          <w:noProof/>
          <w:sz w:val="18"/>
          <w:szCs w:val="18"/>
          <w:lang w:val="en-US" w:eastAsia="en-GB"/>
        </w:rPr>
      </w:pPr>
      <w:ins w:id="147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79" w:author="Mauget, Régis" w:date="2017-11-20T16:44:00Z"/>
          <w:rFonts w:asciiTheme="minorHAnsi" w:hAnsiTheme="minorHAnsi" w:cs="Consolas"/>
          <w:noProof/>
          <w:sz w:val="18"/>
          <w:szCs w:val="18"/>
          <w:lang w:val="en-US" w:eastAsia="en-GB"/>
        </w:rPr>
      </w:pPr>
      <w:ins w:id="148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81" w:author="Mauget, Régis" w:date="2017-11-20T16:44:00Z"/>
          <w:rFonts w:asciiTheme="minorHAnsi" w:hAnsiTheme="minorHAnsi" w:cs="Consolas"/>
          <w:noProof/>
          <w:sz w:val="18"/>
          <w:szCs w:val="18"/>
          <w:lang w:val="en-US" w:eastAsia="en-GB"/>
        </w:rPr>
      </w:pPr>
      <w:ins w:id="148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83" w:author="Mauget, Régis" w:date="2017-11-20T16:44:00Z"/>
          <w:rFonts w:asciiTheme="minorHAnsi" w:hAnsiTheme="minorHAnsi" w:cs="Consolas"/>
          <w:noProof/>
          <w:sz w:val="18"/>
          <w:szCs w:val="18"/>
          <w:lang w:val="en-US" w:eastAsia="en-GB"/>
        </w:rPr>
      </w:pPr>
      <w:ins w:id="1484"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85" w:author="Mauget, Régis" w:date="2017-11-20T16:44:00Z"/>
          <w:rFonts w:asciiTheme="minorHAnsi" w:hAnsiTheme="minorHAnsi" w:cs="Consolas"/>
          <w:noProof/>
          <w:sz w:val="18"/>
          <w:szCs w:val="18"/>
          <w:lang w:val="en-US" w:eastAsia="en-GB"/>
        </w:rPr>
      </w:pPr>
      <w:ins w:id="1486" w:author="Mauget, Régis" w:date="2017-11-20T16:44:00Z">
        <w:r w:rsidRPr="00941268">
          <w:rPr>
            <w:rFonts w:asciiTheme="minorHAnsi" w:hAnsiTheme="minorHAnsi" w:cs="Consolas"/>
            <w:noProof/>
            <w:sz w:val="18"/>
            <w:szCs w:val="18"/>
            <w:lang w:val="en-US" w:eastAsia="en-GB"/>
          </w:rPr>
          <w:tab/>
          <w:t>&lt;iso:pattern is-a="implique3" id="imp3_9"&gt;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87" w:author="Mauget, Régis" w:date="2017-11-20T16:44:00Z"/>
          <w:rFonts w:asciiTheme="minorHAnsi" w:hAnsiTheme="minorHAnsi" w:cs="Consolas"/>
          <w:noProof/>
          <w:sz w:val="18"/>
          <w:szCs w:val="18"/>
          <w:lang w:val="en-US" w:eastAsia="en-GB"/>
        </w:rPr>
      </w:pPr>
      <w:ins w:id="148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value="requestAttributeOwnershipRelease"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89" w:author="Mauget, Régis" w:date="2017-11-20T16:44:00Z"/>
          <w:rFonts w:asciiTheme="minorHAnsi" w:hAnsiTheme="minorHAnsi" w:cs="Consolas"/>
          <w:noProof/>
          <w:sz w:val="18"/>
          <w:szCs w:val="18"/>
          <w:lang w:val="en-US" w:eastAsia="en-GB"/>
        </w:rPr>
      </w:pPr>
      <w:ins w:id="149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value="unconditionalAttributeOwnershipDivestiture"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91" w:author="Mauget, Régis" w:date="2017-11-20T16:44:00Z"/>
          <w:rFonts w:asciiTheme="minorHAnsi" w:hAnsiTheme="minorHAnsi" w:cs="Consolas"/>
          <w:noProof/>
          <w:sz w:val="18"/>
          <w:szCs w:val="18"/>
          <w:lang w:val="en-US" w:eastAsia="en-GB"/>
        </w:rPr>
      </w:pPr>
      <w:ins w:id="149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value="negotiatedAttributeOwnershipDivestiture"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93" w:author="Mauget, Régis" w:date="2017-11-20T16:44:00Z"/>
          <w:rFonts w:asciiTheme="minorHAnsi" w:hAnsiTheme="minorHAnsi" w:cs="Consolas"/>
          <w:noProof/>
          <w:sz w:val="18"/>
          <w:szCs w:val="18"/>
          <w:lang w:val="en-US" w:eastAsia="en-GB"/>
        </w:rPr>
      </w:pPr>
      <w:ins w:id="149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value="attributeOwnershipDivestitureIfWanted"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95" w:author="Mauget, Régis" w:date="2017-11-20T16:44:00Z"/>
          <w:rFonts w:asciiTheme="minorHAnsi" w:hAnsiTheme="minorHAnsi" w:cs="Consolas"/>
          <w:noProof/>
          <w:sz w:val="18"/>
          <w:szCs w:val="18"/>
          <w:lang w:val="en-US" w:eastAsia="en-GB"/>
        </w:rPr>
      </w:pPr>
      <w:ins w:id="1496"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97" w:author="Mauget, Régis" w:date="2017-11-20T16:44:00Z"/>
          <w:rFonts w:asciiTheme="minorHAnsi" w:hAnsiTheme="minorHAnsi" w:cs="Consolas"/>
          <w:noProof/>
          <w:sz w:val="18"/>
          <w:szCs w:val="18"/>
          <w:lang w:val="en-US" w:eastAsia="en-GB"/>
        </w:rPr>
      </w:pPr>
      <w:ins w:id="1498" w:author="Mauget, Régis" w:date="2017-11-20T16:44:00Z">
        <w:r w:rsidRPr="00941268">
          <w:rPr>
            <w:rFonts w:asciiTheme="minorHAnsi" w:hAnsiTheme="minorHAnsi" w:cs="Consolas"/>
            <w:noProof/>
            <w:sz w:val="18"/>
            <w:szCs w:val="18"/>
            <w:lang w:val="en-US" w:eastAsia="en-GB"/>
          </w:rPr>
          <w:tab/>
          <w:t>&lt;iso:pattern is-a="implique3" id="imp3_10"&gt;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499" w:author="Mauget, Régis" w:date="2017-11-20T16:44:00Z"/>
          <w:rFonts w:asciiTheme="minorHAnsi" w:hAnsiTheme="minorHAnsi" w:cs="Consolas"/>
          <w:noProof/>
          <w:sz w:val="18"/>
          <w:szCs w:val="18"/>
          <w:lang w:val="en-US" w:eastAsia="en-GB"/>
        </w:rPr>
      </w:pPr>
      <w:ins w:id="150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value="attributeOwnershipDivestitureIfWanted"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01" w:author="Mauget, Régis" w:date="2017-11-20T16:44:00Z"/>
          <w:rFonts w:asciiTheme="minorHAnsi" w:hAnsiTheme="minorHAnsi" w:cs="Consolas"/>
          <w:noProof/>
          <w:sz w:val="18"/>
          <w:szCs w:val="18"/>
          <w:lang w:val="en-US" w:eastAsia="en-GB"/>
        </w:rPr>
      </w:pPr>
      <w:ins w:id="150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03" w:author="Mauget, Régis" w:date="2017-11-20T16:44:00Z"/>
          <w:rFonts w:asciiTheme="minorHAnsi" w:hAnsiTheme="minorHAnsi" w:cs="Consolas"/>
          <w:noProof/>
          <w:sz w:val="18"/>
          <w:szCs w:val="18"/>
          <w:lang w:val="en-US" w:eastAsia="en-GB"/>
        </w:rPr>
      </w:pPr>
      <w:ins w:id="150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05" w:author="Mauget, Régis" w:date="2017-11-20T16:44:00Z"/>
          <w:rFonts w:asciiTheme="minorHAnsi" w:hAnsiTheme="minorHAnsi" w:cs="Consolas"/>
          <w:noProof/>
          <w:sz w:val="18"/>
          <w:szCs w:val="18"/>
          <w:lang w:val="en-US" w:eastAsia="en-GB"/>
        </w:rPr>
      </w:pPr>
      <w:ins w:id="150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07" w:author="Mauget, Régis" w:date="2017-11-20T16:44:00Z"/>
          <w:rFonts w:asciiTheme="minorHAnsi" w:hAnsiTheme="minorHAnsi" w:cs="Consolas"/>
          <w:noProof/>
          <w:sz w:val="18"/>
          <w:szCs w:val="18"/>
          <w:lang w:val="en-US" w:eastAsia="en-GB"/>
        </w:rPr>
      </w:pPr>
      <w:ins w:id="1508"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09" w:author="Mauget, Régis" w:date="2017-11-20T16:44:00Z"/>
          <w:rFonts w:asciiTheme="minorHAnsi" w:hAnsiTheme="minorHAnsi" w:cs="Consolas"/>
          <w:noProof/>
          <w:sz w:val="18"/>
          <w:szCs w:val="18"/>
          <w:lang w:val="en-US" w:eastAsia="en-GB"/>
        </w:rPr>
      </w:pPr>
      <w:ins w:id="1510" w:author="Mauget, Régis" w:date="2017-11-20T16:44:00Z">
        <w:r w:rsidRPr="00941268">
          <w:rPr>
            <w:rFonts w:asciiTheme="minorHAnsi" w:hAnsiTheme="minorHAnsi" w:cs="Consolas"/>
            <w:noProof/>
            <w:sz w:val="18"/>
            <w:szCs w:val="18"/>
            <w:lang w:val="en-US" w:eastAsia="en-GB"/>
          </w:rPr>
          <w:tab/>
          <w:t>&lt;iso:pattern is-a="implique3" id="imp3_11"&gt;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11" w:author="Mauget, Régis" w:date="2017-11-20T16:44:00Z"/>
          <w:rFonts w:asciiTheme="minorHAnsi" w:hAnsiTheme="minorHAnsi" w:cs="Consolas"/>
          <w:noProof/>
          <w:sz w:val="18"/>
          <w:szCs w:val="18"/>
          <w:lang w:val="en-US" w:eastAsia="en-GB"/>
        </w:rPr>
      </w:pPr>
      <w:ins w:id="151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value="queryAttributeOwnership"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13" w:author="Mauget, Régis" w:date="2017-11-20T16:44:00Z"/>
          <w:rFonts w:asciiTheme="minorHAnsi" w:hAnsiTheme="minorHAnsi" w:cs="Consolas"/>
          <w:noProof/>
          <w:sz w:val="18"/>
          <w:szCs w:val="18"/>
          <w:lang w:val="en-US" w:eastAsia="en-GB"/>
        </w:rPr>
      </w:pPr>
      <w:ins w:id="151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15" w:author="Mauget, Régis" w:date="2017-11-20T16:44:00Z"/>
          <w:rFonts w:asciiTheme="minorHAnsi" w:hAnsiTheme="minorHAnsi" w:cs="Consolas"/>
          <w:noProof/>
          <w:sz w:val="18"/>
          <w:szCs w:val="18"/>
          <w:lang w:val="en-US" w:eastAsia="en-GB"/>
        </w:rPr>
      </w:pPr>
      <w:ins w:id="151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17" w:author="Mauget, Régis" w:date="2017-11-20T16:44:00Z"/>
          <w:rFonts w:asciiTheme="minorHAnsi" w:hAnsiTheme="minorHAnsi" w:cs="Consolas"/>
          <w:noProof/>
          <w:sz w:val="18"/>
          <w:szCs w:val="18"/>
          <w:lang w:val="en-US" w:eastAsia="en-GB"/>
        </w:rPr>
      </w:pPr>
      <w:ins w:id="151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19" w:author="Mauget, Régis" w:date="2017-11-20T16:44:00Z"/>
          <w:rFonts w:asciiTheme="minorHAnsi" w:hAnsiTheme="minorHAnsi" w:cs="Consolas"/>
          <w:noProof/>
          <w:sz w:val="18"/>
          <w:szCs w:val="18"/>
          <w:lang w:val="en-US" w:eastAsia="en-GB"/>
        </w:rPr>
      </w:pPr>
      <w:ins w:id="152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21" w:author="Mauget, Régis" w:date="2017-11-20T16:44:00Z"/>
          <w:rFonts w:asciiTheme="minorHAnsi" w:hAnsiTheme="minorHAnsi" w:cs="Consolas"/>
          <w:noProof/>
          <w:sz w:val="18"/>
          <w:szCs w:val="18"/>
          <w:lang w:val="en-US" w:eastAsia="en-GB"/>
        </w:rPr>
      </w:pPr>
      <w:ins w:id="1522" w:author="Mauget, Régis" w:date="2017-11-20T16:44:00Z">
        <w:r w:rsidRPr="00941268">
          <w:rPr>
            <w:rFonts w:asciiTheme="minorHAnsi" w:hAnsiTheme="minorHAnsi" w:cs="Consolas"/>
            <w:noProof/>
            <w:sz w:val="18"/>
            <w:szCs w:val="18"/>
            <w:lang w:val="en-US" w:eastAsia="en-GB"/>
          </w:rPr>
          <w:tab/>
          <w:t>&lt;iso:pattern is-a="implique3" id="imp3_12"&gt;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23" w:author="Mauget, Régis" w:date="2017-11-20T16:44:00Z"/>
          <w:rFonts w:asciiTheme="minorHAnsi" w:hAnsiTheme="minorHAnsi" w:cs="Consolas"/>
          <w:noProof/>
          <w:sz w:val="18"/>
          <w:szCs w:val="18"/>
          <w:lang w:val="en-US" w:eastAsia="en-GB"/>
        </w:rPr>
      </w:pPr>
      <w:ins w:id="152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value="isAttributeOwnedByFederate"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25" w:author="Mauget, Régis" w:date="2017-11-20T16:44:00Z"/>
          <w:rFonts w:asciiTheme="minorHAnsi" w:hAnsiTheme="minorHAnsi" w:cs="Consolas"/>
          <w:noProof/>
          <w:sz w:val="18"/>
          <w:szCs w:val="18"/>
          <w:lang w:val="en-US" w:eastAsia="en-GB"/>
        </w:rPr>
      </w:pPr>
      <w:ins w:id="152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27" w:author="Mauget, Régis" w:date="2017-11-20T16:44:00Z"/>
          <w:rFonts w:asciiTheme="minorHAnsi" w:hAnsiTheme="minorHAnsi" w:cs="Consolas"/>
          <w:noProof/>
          <w:sz w:val="18"/>
          <w:szCs w:val="18"/>
          <w:lang w:val="en-US" w:eastAsia="en-GB"/>
        </w:rPr>
      </w:pPr>
      <w:ins w:id="152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29" w:author="Mauget, Régis" w:date="2017-11-20T16:44:00Z"/>
          <w:rFonts w:asciiTheme="minorHAnsi" w:hAnsiTheme="minorHAnsi" w:cs="Consolas"/>
          <w:noProof/>
          <w:sz w:val="18"/>
          <w:szCs w:val="18"/>
          <w:lang w:val="en-US" w:eastAsia="en-GB"/>
        </w:rPr>
      </w:pPr>
      <w:ins w:id="153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31" w:author="Mauget, Régis" w:date="2017-11-20T16:44:00Z"/>
          <w:rFonts w:asciiTheme="minorHAnsi" w:hAnsiTheme="minorHAnsi" w:cs="Consolas"/>
          <w:noProof/>
          <w:sz w:val="18"/>
          <w:szCs w:val="18"/>
          <w:lang w:val="en-US" w:eastAsia="en-GB"/>
        </w:rPr>
      </w:pPr>
      <w:ins w:id="1532"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33" w:author="Mauget, Régis" w:date="2017-11-20T16:44:00Z"/>
          <w:rFonts w:asciiTheme="minorHAnsi" w:hAnsiTheme="minorHAnsi" w:cs="Consolas"/>
          <w:noProof/>
          <w:sz w:val="18"/>
          <w:szCs w:val="18"/>
          <w:lang w:val="en-US" w:eastAsia="en-GB"/>
        </w:rPr>
      </w:pPr>
      <w:ins w:id="1534" w:author="Mauget, Régis" w:date="2017-11-20T16:44:00Z">
        <w:r w:rsidRPr="00941268">
          <w:rPr>
            <w:rFonts w:asciiTheme="minorHAnsi" w:hAnsiTheme="minorHAnsi" w:cs="Consolas"/>
            <w:noProof/>
            <w:sz w:val="18"/>
            <w:szCs w:val="18"/>
            <w:lang w:val="en-US" w:eastAsia="en-GB"/>
          </w:rPr>
          <w:tab/>
          <w:t>&lt;iso:pattern is-a="implique3" id="imp3_13"&gt;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35" w:author="Mauget, Régis" w:date="2017-11-20T16:44:00Z"/>
          <w:rFonts w:asciiTheme="minorHAnsi" w:hAnsiTheme="minorHAnsi" w:cs="Consolas"/>
          <w:noProof/>
          <w:sz w:val="18"/>
          <w:szCs w:val="18"/>
          <w:lang w:val="en-US" w:eastAsia="en-GB"/>
        </w:rPr>
      </w:pPr>
      <w:ins w:id="153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value="requestRetraction"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37" w:author="Mauget, Régis" w:date="2017-11-20T16:44:00Z"/>
          <w:rFonts w:asciiTheme="minorHAnsi" w:hAnsiTheme="minorHAnsi" w:cs="Consolas"/>
          <w:noProof/>
          <w:sz w:val="18"/>
          <w:szCs w:val="18"/>
          <w:lang w:val="en-US" w:eastAsia="en-GB"/>
        </w:rPr>
      </w:pPr>
      <w:ins w:id="153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value="reflectAttributeValues"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39" w:author="Mauget, Régis" w:date="2017-11-20T16:44:00Z"/>
          <w:rFonts w:asciiTheme="minorHAnsi" w:hAnsiTheme="minorHAnsi" w:cs="Consolas"/>
          <w:noProof/>
          <w:sz w:val="18"/>
          <w:szCs w:val="18"/>
          <w:lang w:val="en-US" w:eastAsia="en-GB"/>
        </w:rPr>
      </w:pPr>
      <w:ins w:id="154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value="receiveInteraction"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41" w:author="Mauget, Régis" w:date="2017-11-20T16:44:00Z"/>
          <w:rFonts w:asciiTheme="minorHAnsi" w:hAnsiTheme="minorHAnsi" w:cs="Consolas"/>
          <w:noProof/>
          <w:sz w:val="18"/>
          <w:szCs w:val="18"/>
          <w:lang w:val="en-US" w:eastAsia="en-GB"/>
        </w:rPr>
      </w:pPr>
      <w:ins w:id="154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value="removeObjectInstance"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43" w:author="Mauget, Régis" w:date="2017-11-20T16:44:00Z"/>
          <w:rFonts w:asciiTheme="minorHAnsi" w:hAnsiTheme="minorHAnsi" w:cs="Consolas"/>
          <w:noProof/>
          <w:sz w:val="18"/>
          <w:szCs w:val="18"/>
          <w:lang w:val="en-US" w:eastAsia="en-GB"/>
        </w:rPr>
      </w:pPr>
      <w:ins w:id="1544"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45" w:author="Mauget, Régis" w:date="2017-11-20T16:44:00Z"/>
          <w:rFonts w:asciiTheme="minorHAnsi" w:hAnsiTheme="minorHAnsi" w:cs="Consolas"/>
          <w:noProof/>
          <w:sz w:val="18"/>
          <w:szCs w:val="18"/>
          <w:lang w:val="en-US" w:eastAsia="en-GB"/>
        </w:rPr>
      </w:pPr>
      <w:ins w:id="1546" w:author="Mauget, Régis" w:date="2017-11-20T16:44:00Z">
        <w:r w:rsidRPr="00941268">
          <w:rPr>
            <w:rFonts w:asciiTheme="minorHAnsi" w:hAnsiTheme="minorHAnsi" w:cs="Consolas"/>
            <w:noProof/>
            <w:sz w:val="18"/>
            <w:szCs w:val="18"/>
            <w:lang w:val="en-US" w:eastAsia="en-GB"/>
          </w:rPr>
          <w:tab/>
          <w:t>&lt;iso:pattern is-a="implique3" id="imp3_14"&gt;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47" w:author="Mauget, Régis" w:date="2017-11-20T16:44:00Z"/>
          <w:rFonts w:asciiTheme="minorHAnsi" w:hAnsiTheme="minorHAnsi" w:cs="Consolas"/>
          <w:noProof/>
          <w:sz w:val="18"/>
          <w:szCs w:val="18"/>
          <w:lang w:val="en-US" w:eastAsia="en-GB"/>
        </w:rPr>
      </w:pPr>
      <w:ins w:id="154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value="associateRegionsForUpdates"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49" w:author="Mauget, Régis" w:date="2017-11-20T16:44:00Z"/>
          <w:rFonts w:asciiTheme="minorHAnsi" w:hAnsiTheme="minorHAnsi" w:cs="Consolas"/>
          <w:noProof/>
          <w:sz w:val="18"/>
          <w:szCs w:val="18"/>
          <w:lang w:val="en-US" w:eastAsia="en-GB"/>
        </w:rPr>
      </w:pPr>
      <w:ins w:id="155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51" w:author="Mauget, Régis" w:date="2017-11-20T16:44:00Z"/>
          <w:rFonts w:asciiTheme="minorHAnsi" w:hAnsiTheme="minorHAnsi" w:cs="Consolas"/>
          <w:noProof/>
          <w:sz w:val="18"/>
          <w:szCs w:val="18"/>
          <w:lang w:val="en-US" w:eastAsia="en-GB"/>
        </w:rPr>
      </w:pPr>
      <w:ins w:id="155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53" w:author="Mauget, Régis" w:date="2017-11-20T16:44:00Z"/>
          <w:rFonts w:asciiTheme="minorHAnsi" w:hAnsiTheme="minorHAnsi" w:cs="Consolas"/>
          <w:noProof/>
          <w:sz w:val="18"/>
          <w:szCs w:val="18"/>
          <w:lang w:val="en-US" w:eastAsia="en-GB"/>
        </w:rPr>
      </w:pPr>
      <w:ins w:id="155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55" w:author="Mauget, Régis" w:date="2017-11-20T16:44:00Z"/>
          <w:rFonts w:asciiTheme="minorHAnsi" w:hAnsiTheme="minorHAnsi" w:cs="Consolas"/>
          <w:noProof/>
          <w:sz w:val="18"/>
          <w:szCs w:val="18"/>
          <w:lang w:val="en-US" w:eastAsia="en-GB"/>
        </w:rPr>
      </w:pPr>
      <w:ins w:id="1556"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57" w:author="Mauget, Régis" w:date="2017-11-20T16:44:00Z"/>
          <w:rFonts w:asciiTheme="minorHAnsi" w:hAnsiTheme="minorHAnsi" w:cs="Consolas"/>
          <w:noProof/>
          <w:sz w:val="18"/>
          <w:szCs w:val="18"/>
          <w:lang w:val="en-US" w:eastAsia="en-GB"/>
        </w:rPr>
      </w:pPr>
      <w:ins w:id="1558" w:author="Mauget, Régis" w:date="2017-11-20T16:44:00Z">
        <w:r w:rsidRPr="00941268">
          <w:rPr>
            <w:rFonts w:asciiTheme="minorHAnsi" w:hAnsiTheme="minorHAnsi" w:cs="Consolas"/>
            <w:noProof/>
            <w:sz w:val="18"/>
            <w:szCs w:val="18"/>
            <w:lang w:val="en-US" w:eastAsia="en-GB"/>
          </w:rPr>
          <w:tab/>
          <w:t>&lt;iso:pattern is-a="implique3" id="imp3_15"&gt;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59" w:author="Mauget, Régis" w:date="2017-11-20T16:44:00Z"/>
          <w:rFonts w:asciiTheme="minorHAnsi" w:hAnsiTheme="minorHAnsi" w:cs="Consolas"/>
          <w:noProof/>
          <w:sz w:val="18"/>
          <w:szCs w:val="18"/>
          <w:lang w:val="en-US" w:eastAsia="en-GB"/>
        </w:rPr>
      </w:pPr>
      <w:ins w:id="156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value="unassociateRegionsForUpdates"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61" w:author="Mauget, Régis" w:date="2017-11-20T16:44:00Z"/>
          <w:rFonts w:asciiTheme="minorHAnsi" w:hAnsiTheme="minorHAnsi" w:cs="Consolas"/>
          <w:noProof/>
          <w:sz w:val="18"/>
          <w:szCs w:val="18"/>
          <w:lang w:val="en-US" w:eastAsia="en-GB"/>
        </w:rPr>
      </w:pPr>
      <w:ins w:id="156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63" w:author="Mauget, Régis" w:date="2017-11-20T16:44:00Z"/>
          <w:rFonts w:asciiTheme="minorHAnsi" w:hAnsiTheme="minorHAnsi" w:cs="Consolas"/>
          <w:noProof/>
          <w:sz w:val="18"/>
          <w:szCs w:val="18"/>
          <w:lang w:val="en-US" w:eastAsia="en-GB"/>
        </w:rPr>
      </w:pPr>
      <w:ins w:id="156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65" w:author="Mauget, Régis" w:date="2017-11-20T16:44:00Z"/>
          <w:rFonts w:asciiTheme="minorHAnsi" w:hAnsiTheme="minorHAnsi" w:cs="Consolas"/>
          <w:noProof/>
          <w:sz w:val="18"/>
          <w:szCs w:val="18"/>
          <w:lang w:val="en-US" w:eastAsia="en-GB"/>
        </w:rPr>
      </w:pPr>
      <w:ins w:id="1566" w:author="Mauget, Régis" w:date="2017-11-20T16:44:00Z">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&lt;iso:param name="p4"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67" w:author="Mauget, Régis" w:date="2017-11-20T16:44:00Z"/>
          <w:rFonts w:asciiTheme="minorHAnsi" w:hAnsiTheme="minorHAnsi" w:cs="Consolas"/>
          <w:noProof/>
          <w:sz w:val="18"/>
          <w:szCs w:val="18"/>
          <w:lang w:val="en-US" w:eastAsia="en-GB"/>
        </w:rPr>
      </w:pPr>
      <w:ins w:id="1568"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69" w:author="Mauget, Régis" w:date="2017-11-20T16:44:00Z"/>
          <w:rFonts w:asciiTheme="minorHAnsi" w:hAnsiTheme="minorHAnsi" w:cs="Consolas"/>
          <w:noProof/>
          <w:sz w:val="18"/>
          <w:szCs w:val="18"/>
          <w:lang w:val="en-US" w:eastAsia="en-GB"/>
        </w:rPr>
      </w:pPr>
      <w:ins w:id="1570" w:author="Mauget, Régis" w:date="2017-11-20T16:44:00Z">
        <w:r w:rsidRPr="00941268">
          <w:rPr>
            <w:rFonts w:asciiTheme="minorHAnsi" w:hAnsiTheme="minorHAnsi" w:cs="Consolas"/>
            <w:noProof/>
            <w:sz w:val="18"/>
            <w:szCs w:val="18"/>
            <w:lang w:val="en-US" w:eastAsia="en-GB"/>
          </w:rPr>
          <w:tab/>
          <w:t>&lt;iso:pattern is-a="implique3" id="imp3_16"&gt;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71" w:author="Mauget, Régis" w:date="2017-11-20T16:44:00Z"/>
          <w:rFonts w:asciiTheme="minorHAnsi" w:hAnsiTheme="minorHAnsi" w:cs="Consolas"/>
          <w:noProof/>
          <w:sz w:val="18"/>
          <w:szCs w:val="18"/>
          <w:lang w:val="en-US" w:eastAsia="en-GB"/>
        </w:rPr>
      </w:pPr>
      <w:ins w:id="157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value="getObjectInstanceHandle"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73" w:author="Mauget, Régis" w:date="2017-11-20T16:44:00Z"/>
          <w:rFonts w:asciiTheme="minorHAnsi" w:hAnsiTheme="minorHAnsi" w:cs="Consolas"/>
          <w:noProof/>
          <w:sz w:val="18"/>
          <w:szCs w:val="18"/>
          <w:lang w:val="en-US" w:eastAsia="en-GB"/>
        </w:rPr>
      </w:pPr>
      <w:ins w:id="157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75" w:author="Mauget, Régis" w:date="2017-11-20T16:44:00Z"/>
          <w:rFonts w:asciiTheme="minorHAnsi" w:hAnsiTheme="minorHAnsi" w:cs="Consolas"/>
          <w:noProof/>
          <w:sz w:val="18"/>
          <w:szCs w:val="18"/>
          <w:lang w:val="en-US" w:eastAsia="en-GB"/>
        </w:rPr>
      </w:pPr>
      <w:ins w:id="157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77" w:author="Mauget, Régis" w:date="2017-11-20T16:44:00Z"/>
          <w:rFonts w:asciiTheme="minorHAnsi" w:hAnsiTheme="minorHAnsi" w:cs="Consolas"/>
          <w:noProof/>
          <w:sz w:val="18"/>
          <w:szCs w:val="18"/>
          <w:lang w:val="en-US" w:eastAsia="en-GB"/>
        </w:rPr>
      </w:pPr>
      <w:ins w:id="157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79" w:author="Mauget, Régis" w:date="2017-11-20T16:44:00Z"/>
          <w:rFonts w:asciiTheme="minorHAnsi" w:hAnsiTheme="minorHAnsi" w:cs="Consolas"/>
          <w:noProof/>
          <w:sz w:val="18"/>
          <w:szCs w:val="18"/>
          <w:lang w:val="en-US" w:eastAsia="en-GB"/>
        </w:rPr>
      </w:pPr>
      <w:ins w:id="158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81" w:author="Mauget, Régis" w:date="2017-11-20T16:44:00Z"/>
          <w:rFonts w:asciiTheme="minorHAnsi" w:hAnsiTheme="minorHAnsi" w:cs="Consolas"/>
          <w:noProof/>
          <w:sz w:val="18"/>
          <w:szCs w:val="18"/>
          <w:lang w:val="en-US" w:eastAsia="en-GB"/>
        </w:rPr>
      </w:pPr>
      <w:ins w:id="1582" w:author="Mauget, Régis" w:date="2017-11-20T16:44:00Z">
        <w:r w:rsidRPr="00941268">
          <w:rPr>
            <w:rFonts w:asciiTheme="minorHAnsi" w:hAnsiTheme="minorHAnsi" w:cs="Consolas"/>
            <w:noProof/>
            <w:sz w:val="18"/>
            <w:szCs w:val="18"/>
            <w:lang w:val="en-US" w:eastAsia="en-GB"/>
          </w:rPr>
          <w:tab/>
          <w:t>&lt;iso:pattern is-a="implique3" id="imp3_17"&gt;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83" w:author="Mauget, Régis" w:date="2017-11-20T16:44:00Z"/>
          <w:rFonts w:asciiTheme="minorHAnsi" w:hAnsiTheme="minorHAnsi" w:cs="Consolas"/>
          <w:noProof/>
          <w:sz w:val="18"/>
          <w:szCs w:val="18"/>
          <w:lang w:val="en-US" w:eastAsia="en-GB"/>
        </w:rPr>
      </w:pPr>
      <w:ins w:id="158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value="getObjectInstanceName"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85" w:author="Mauget, Régis" w:date="2017-11-20T16:44:00Z"/>
          <w:rFonts w:asciiTheme="minorHAnsi" w:hAnsiTheme="minorHAnsi" w:cs="Consolas"/>
          <w:noProof/>
          <w:sz w:val="18"/>
          <w:szCs w:val="18"/>
          <w:lang w:val="en-US" w:eastAsia="en-GB"/>
        </w:rPr>
      </w:pPr>
      <w:ins w:id="158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87" w:author="Mauget, Régis" w:date="2017-11-20T16:44:00Z"/>
          <w:rFonts w:asciiTheme="minorHAnsi" w:hAnsiTheme="minorHAnsi" w:cs="Consolas"/>
          <w:noProof/>
          <w:sz w:val="18"/>
          <w:szCs w:val="18"/>
          <w:lang w:val="en-US" w:eastAsia="en-GB"/>
        </w:rPr>
      </w:pPr>
      <w:ins w:id="158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89" w:author="Mauget, Régis" w:date="2017-11-20T16:44:00Z"/>
          <w:rFonts w:asciiTheme="minorHAnsi" w:hAnsiTheme="minorHAnsi" w:cs="Consolas"/>
          <w:noProof/>
          <w:sz w:val="18"/>
          <w:szCs w:val="18"/>
          <w:lang w:val="en-US" w:eastAsia="en-GB"/>
        </w:rPr>
      </w:pPr>
      <w:ins w:id="159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91" w:author="Mauget, Régis" w:date="2017-11-20T16:44:00Z"/>
          <w:rFonts w:asciiTheme="minorHAnsi" w:hAnsiTheme="minorHAnsi" w:cs="Consolas"/>
          <w:noProof/>
          <w:sz w:val="18"/>
          <w:szCs w:val="18"/>
          <w:lang w:val="en-US" w:eastAsia="en-GB"/>
        </w:rPr>
      </w:pPr>
      <w:ins w:id="1592"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93" w:author="Mauget, Régis" w:date="2017-11-20T16:44:00Z"/>
          <w:rFonts w:asciiTheme="minorHAnsi" w:hAnsiTheme="minorHAnsi" w:cs="Consolas"/>
          <w:noProof/>
          <w:sz w:val="18"/>
          <w:szCs w:val="18"/>
          <w:lang w:val="en-US" w:eastAsia="en-GB"/>
        </w:rPr>
      </w:pPr>
      <w:ins w:id="1594" w:author="Mauget, Régis" w:date="2017-11-20T16:44:00Z">
        <w:r w:rsidRPr="00941268">
          <w:rPr>
            <w:rFonts w:asciiTheme="minorHAnsi" w:hAnsiTheme="minorHAnsi" w:cs="Consolas"/>
            <w:noProof/>
            <w:sz w:val="18"/>
            <w:szCs w:val="18"/>
            <w:lang w:val="en-US" w:eastAsia="en-GB"/>
          </w:rPr>
          <w:tab/>
          <w:t>&lt;iso:pattern is-a="implique3" id="imp3_18"&gt;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95" w:author="Mauget, Régis" w:date="2017-11-20T16:44:00Z"/>
          <w:rFonts w:asciiTheme="minorHAnsi" w:hAnsiTheme="minorHAnsi" w:cs="Consolas"/>
          <w:noProof/>
          <w:sz w:val="18"/>
          <w:szCs w:val="18"/>
          <w:lang w:val="en-US" w:eastAsia="en-GB"/>
        </w:rPr>
      </w:pPr>
      <w:ins w:id="159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value="getKnownObjectClassHandle"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97" w:author="Mauget, Régis" w:date="2017-11-20T16:44:00Z"/>
          <w:rFonts w:asciiTheme="minorHAnsi" w:hAnsiTheme="minorHAnsi" w:cs="Consolas"/>
          <w:noProof/>
          <w:sz w:val="18"/>
          <w:szCs w:val="18"/>
          <w:lang w:val="en-US" w:eastAsia="en-GB"/>
        </w:rPr>
      </w:pPr>
      <w:ins w:id="159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599" w:author="Mauget, Régis" w:date="2017-11-20T16:44:00Z"/>
          <w:rFonts w:asciiTheme="minorHAnsi" w:hAnsiTheme="minorHAnsi" w:cs="Consolas"/>
          <w:noProof/>
          <w:sz w:val="18"/>
          <w:szCs w:val="18"/>
          <w:lang w:val="en-US" w:eastAsia="en-GB"/>
        </w:rPr>
      </w:pPr>
      <w:ins w:id="160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01" w:author="Mauget, Régis" w:date="2017-11-20T16:44:00Z"/>
          <w:rFonts w:asciiTheme="minorHAnsi" w:hAnsiTheme="minorHAnsi" w:cs="Consolas"/>
          <w:noProof/>
          <w:sz w:val="18"/>
          <w:szCs w:val="18"/>
          <w:lang w:val="en-US" w:eastAsia="en-GB"/>
        </w:rPr>
      </w:pPr>
      <w:ins w:id="160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03" w:author="Mauget, Régis" w:date="2017-11-20T16:44:00Z"/>
          <w:rFonts w:asciiTheme="minorHAnsi" w:hAnsiTheme="minorHAnsi" w:cs="Consolas"/>
          <w:noProof/>
          <w:sz w:val="18"/>
          <w:szCs w:val="18"/>
          <w:lang w:val="en-US" w:eastAsia="en-GB"/>
        </w:rPr>
      </w:pPr>
      <w:ins w:id="1604"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05"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06" w:author="Mauget, Régis" w:date="2017-11-20T16:44:00Z"/>
          <w:rFonts w:asciiTheme="minorHAnsi" w:hAnsiTheme="minorHAnsi" w:cs="Consolas"/>
          <w:noProof/>
          <w:sz w:val="18"/>
          <w:szCs w:val="18"/>
          <w:lang w:val="en-US" w:eastAsia="en-GB"/>
        </w:rPr>
      </w:pPr>
      <w:ins w:id="1607" w:author="Mauget, Régis" w:date="2017-11-20T16:44:00Z">
        <w:r w:rsidRPr="00941268">
          <w:rPr>
            <w:rFonts w:asciiTheme="minorHAnsi" w:hAnsiTheme="minorHAnsi" w:cs="Consolas"/>
            <w:noProof/>
            <w:sz w:val="18"/>
            <w:szCs w:val="18"/>
            <w:lang w:val="en-US" w:eastAsia="en-GB"/>
          </w:rPr>
          <w:tab/>
          <w:t>&lt;iso:pattern is-a="implique4" id="imp4_1"&gt;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08" w:author="Mauget, Régis" w:date="2017-11-20T16:44:00Z"/>
          <w:rFonts w:asciiTheme="minorHAnsi" w:hAnsiTheme="minorHAnsi" w:cs="Consolas"/>
          <w:noProof/>
          <w:sz w:val="18"/>
          <w:szCs w:val="18"/>
          <w:lang w:val="en-US" w:eastAsia="en-GB"/>
        </w:rPr>
      </w:pPr>
      <w:ins w:id="160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value="retract"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10" w:author="Mauget, Régis" w:date="2017-11-20T16:44:00Z"/>
          <w:rFonts w:asciiTheme="minorHAnsi" w:hAnsiTheme="minorHAnsi" w:cs="Consolas"/>
          <w:noProof/>
          <w:sz w:val="18"/>
          <w:szCs w:val="18"/>
          <w:lang w:val="en-US" w:eastAsia="en-GB"/>
        </w:rPr>
      </w:pPr>
      <w:ins w:id="161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value="updateAttributeValues"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12" w:author="Mauget, Régis" w:date="2017-11-20T16:44:00Z"/>
          <w:rFonts w:asciiTheme="minorHAnsi" w:hAnsiTheme="minorHAnsi" w:cs="Consolas"/>
          <w:noProof/>
          <w:sz w:val="18"/>
          <w:szCs w:val="18"/>
          <w:lang w:val="en-US" w:eastAsia="en-GB"/>
        </w:rPr>
      </w:pPr>
      <w:ins w:id="161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value="sendInteraction"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14" w:author="Mauget, Régis" w:date="2017-11-20T16:44:00Z"/>
          <w:rFonts w:asciiTheme="minorHAnsi" w:hAnsiTheme="minorHAnsi" w:cs="Consolas"/>
          <w:noProof/>
          <w:sz w:val="18"/>
          <w:szCs w:val="18"/>
          <w:lang w:val="en-US" w:eastAsia="en-GB"/>
        </w:rPr>
      </w:pPr>
      <w:ins w:id="161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value="sendInteractionWithRegions"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16" w:author="Mauget, Régis" w:date="2017-11-20T16:44:00Z"/>
          <w:rFonts w:asciiTheme="minorHAnsi" w:hAnsiTheme="minorHAnsi" w:cs="Consolas"/>
          <w:noProof/>
          <w:sz w:val="18"/>
          <w:szCs w:val="18"/>
          <w:lang w:val="en-US" w:eastAsia="en-GB"/>
        </w:rPr>
      </w:pPr>
      <w:ins w:id="161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value="deleteObjectInstance"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18" w:author="Mauget, Régis" w:date="2017-11-20T16:44:00Z"/>
          <w:rFonts w:asciiTheme="minorHAnsi" w:hAnsiTheme="minorHAnsi" w:cs="Consolas"/>
          <w:noProof/>
          <w:sz w:val="18"/>
          <w:szCs w:val="18"/>
          <w:lang w:val="en-US" w:eastAsia="en-GB"/>
        </w:rPr>
      </w:pPr>
      <w:ins w:id="161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20" w:author="Mauget, Régis" w:date="2017-11-20T16:44:00Z"/>
          <w:rFonts w:asciiTheme="minorHAnsi" w:hAnsiTheme="minorHAnsi" w:cs="Consolas"/>
          <w:noProof/>
          <w:sz w:val="18"/>
          <w:szCs w:val="18"/>
          <w:lang w:val="en-US" w:eastAsia="en-GB"/>
        </w:rPr>
      </w:pPr>
      <w:ins w:id="1621" w:author="Mauget, Régis" w:date="2017-11-20T16:44:00Z">
        <w:r w:rsidRPr="00941268">
          <w:rPr>
            <w:rFonts w:asciiTheme="minorHAnsi" w:hAnsiTheme="minorHAnsi" w:cs="Consolas"/>
            <w:noProof/>
            <w:sz w:val="18"/>
            <w:szCs w:val="18"/>
            <w:lang w:val="en-US" w:eastAsia="en-GB"/>
          </w:rPr>
          <w:tab/>
          <w:t>&lt;iso:pattern is-a="implique4" id="imp4_2"&gt;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22" w:author="Mauget, Régis" w:date="2017-11-20T16:44:00Z"/>
          <w:rFonts w:asciiTheme="minorHAnsi" w:hAnsiTheme="minorHAnsi" w:cs="Consolas"/>
          <w:noProof/>
          <w:sz w:val="18"/>
          <w:szCs w:val="18"/>
          <w:lang w:val="en-US" w:eastAsia="en-GB"/>
        </w:rPr>
      </w:pPr>
      <w:ins w:id="162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value="requestAttributeOwnershipRelease"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24" w:author="Mauget, Régis" w:date="2017-11-20T16:44:00Z"/>
          <w:rFonts w:asciiTheme="minorHAnsi" w:hAnsiTheme="minorHAnsi" w:cs="Consolas"/>
          <w:noProof/>
          <w:sz w:val="18"/>
          <w:szCs w:val="18"/>
          <w:lang w:val="en-US" w:eastAsia="en-GB"/>
        </w:rPr>
      </w:pPr>
      <w:ins w:id="162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value="unconditionalAttributeOwnershipDivestiture"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26" w:author="Mauget, Régis" w:date="2017-11-20T16:44:00Z"/>
          <w:rFonts w:asciiTheme="minorHAnsi" w:hAnsiTheme="minorHAnsi" w:cs="Consolas"/>
          <w:noProof/>
          <w:sz w:val="18"/>
          <w:szCs w:val="18"/>
          <w:lang w:val="en-US" w:eastAsia="en-GB"/>
        </w:rPr>
      </w:pPr>
      <w:ins w:id="162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value="negotiatedAttributeOwnershipDivestiture"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28" w:author="Mauget, Régis" w:date="2017-11-20T16:44:00Z"/>
          <w:rFonts w:asciiTheme="minorHAnsi" w:hAnsiTheme="minorHAnsi" w:cs="Consolas"/>
          <w:noProof/>
          <w:sz w:val="18"/>
          <w:szCs w:val="18"/>
          <w:lang w:val="en-US" w:eastAsia="en-GB"/>
        </w:rPr>
      </w:pPr>
      <w:ins w:id="162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value="attributeOwnershipDivestitureIfWanted"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30" w:author="Mauget, Régis" w:date="2017-11-20T16:44:00Z"/>
          <w:rFonts w:asciiTheme="minorHAnsi" w:hAnsiTheme="minorHAnsi" w:cs="Consolas"/>
          <w:noProof/>
          <w:sz w:val="18"/>
          <w:szCs w:val="18"/>
          <w:lang w:val="en-US" w:eastAsia="en-GB"/>
        </w:rPr>
      </w:pPr>
      <w:ins w:id="163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value="attributeOwnershipReleaseDenied"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32" w:author="Mauget, Régis" w:date="2017-11-20T16:44:00Z"/>
          <w:rFonts w:asciiTheme="minorHAnsi" w:hAnsiTheme="minorHAnsi" w:cs="Consolas"/>
          <w:noProof/>
          <w:sz w:val="18"/>
          <w:szCs w:val="18"/>
          <w:lang w:val="en-US" w:eastAsia="en-GB"/>
        </w:rPr>
      </w:pPr>
      <w:ins w:id="163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34"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35" w:author="Mauget, Régis" w:date="2017-11-20T16:44:00Z"/>
          <w:rFonts w:asciiTheme="minorHAnsi" w:hAnsiTheme="minorHAnsi" w:cs="Consolas"/>
          <w:noProof/>
          <w:sz w:val="18"/>
          <w:szCs w:val="18"/>
          <w:lang w:val="en-US" w:eastAsia="en-GB"/>
        </w:rPr>
      </w:pPr>
      <w:ins w:id="1636" w:author="Mauget, Régis" w:date="2017-11-20T16:44:00Z">
        <w:r w:rsidRPr="00941268">
          <w:rPr>
            <w:rFonts w:asciiTheme="minorHAnsi" w:hAnsiTheme="minorHAnsi" w:cs="Consolas"/>
            <w:noProof/>
            <w:sz w:val="18"/>
            <w:szCs w:val="18"/>
            <w:lang w:val="en-US" w:eastAsia="en-GB"/>
          </w:rPr>
          <w:tab/>
          <w:t>&lt;iso:pattern is-a="implique5" id="imp5_1"&gt;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37" w:author="Mauget, Régis" w:date="2017-11-20T16:44:00Z"/>
          <w:rFonts w:asciiTheme="minorHAnsi" w:hAnsiTheme="minorHAnsi" w:cs="Consolas"/>
          <w:noProof/>
          <w:sz w:val="18"/>
          <w:szCs w:val="18"/>
          <w:lang w:val="en-US" w:eastAsia="en-GB"/>
        </w:rPr>
      </w:pPr>
      <w:ins w:id="163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value="timeAdvanceGrant"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39" w:author="Mauget, Régis" w:date="2017-11-20T16:44:00Z"/>
          <w:rFonts w:asciiTheme="minorHAnsi" w:hAnsiTheme="minorHAnsi" w:cs="Consolas"/>
          <w:noProof/>
          <w:sz w:val="18"/>
          <w:szCs w:val="18"/>
          <w:lang w:val="en-US" w:eastAsia="en-GB"/>
        </w:rPr>
      </w:pPr>
      <w:ins w:id="164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value="timeAdvanceRequest"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41" w:author="Mauget, Régis" w:date="2017-11-20T16:44:00Z"/>
          <w:rFonts w:asciiTheme="minorHAnsi" w:hAnsiTheme="minorHAnsi" w:cs="Consolas"/>
          <w:noProof/>
          <w:sz w:val="18"/>
          <w:szCs w:val="18"/>
          <w:lang w:val="en-US" w:eastAsia="en-GB"/>
        </w:rPr>
      </w:pPr>
      <w:ins w:id="164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value="timeAdvanceRequestAvailable"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43" w:author="Mauget, Régis" w:date="2017-11-20T16:44:00Z"/>
          <w:rFonts w:asciiTheme="minorHAnsi" w:hAnsiTheme="minorHAnsi" w:cs="Consolas"/>
          <w:noProof/>
          <w:sz w:val="18"/>
          <w:szCs w:val="18"/>
          <w:lang w:val="en-US" w:eastAsia="en-GB"/>
        </w:rPr>
      </w:pPr>
      <w:ins w:id="164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value="nextMessageRequest"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45" w:author="Mauget, Régis" w:date="2017-11-20T16:44:00Z"/>
          <w:rFonts w:asciiTheme="minorHAnsi" w:hAnsiTheme="minorHAnsi" w:cs="Consolas"/>
          <w:noProof/>
          <w:sz w:val="18"/>
          <w:szCs w:val="18"/>
          <w:lang w:val="en-US" w:eastAsia="en-GB"/>
        </w:rPr>
      </w:pPr>
      <w:ins w:id="164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value="nextMessageRequestAvailable"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47" w:author="Mauget, Régis" w:date="2017-11-20T16:44:00Z"/>
          <w:rFonts w:asciiTheme="minorHAnsi" w:hAnsiTheme="minorHAnsi" w:cs="Consolas"/>
          <w:noProof/>
          <w:sz w:val="18"/>
          <w:szCs w:val="18"/>
          <w:lang w:val="en-US" w:eastAsia="en-GB"/>
        </w:rPr>
      </w:pPr>
      <w:ins w:id="164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value="flushQueueRequest"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49" w:author="Mauget, Régis" w:date="2017-11-20T16:44:00Z"/>
          <w:rFonts w:asciiTheme="minorHAnsi" w:hAnsiTheme="minorHAnsi" w:cs="Consolas"/>
          <w:noProof/>
          <w:sz w:val="18"/>
          <w:szCs w:val="18"/>
          <w:lang w:val="en-US" w:eastAsia="en-GB"/>
        </w:rPr>
      </w:pPr>
      <w:ins w:id="165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51"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52" w:author="Mauget, Régis" w:date="2017-11-20T16:44:00Z"/>
          <w:rFonts w:asciiTheme="minorHAnsi" w:hAnsiTheme="minorHAnsi" w:cs="Consolas"/>
          <w:noProof/>
          <w:sz w:val="18"/>
          <w:szCs w:val="18"/>
          <w:lang w:val="en-US" w:eastAsia="en-GB"/>
        </w:rPr>
      </w:pPr>
      <w:ins w:id="1653" w:author="Mauget, Régis" w:date="2017-11-20T16:44:00Z">
        <w:r w:rsidRPr="00941268">
          <w:rPr>
            <w:rFonts w:asciiTheme="minorHAnsi" w:hAnsiTheme="minorHAnsi" w:cs="Consolas"/>
            <w:noProof/>
            <w:sz w:val="18"/>
            <w:szCs w:val="18"/>
            <w:lang w:val="en-US" w:eastAsia="en-GB"/>
          </w:rPr>
          <w:tab/>
          <w:t>&lt;iso:pattern is-a="egalEt1" id="egalEt1_1"&gt;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54" w:author="Mauget, Régis" w:date="2017-11-20T16:44:00Z"/>
          <w:rFonts w:asciiTheme="minorHAnsi" w:hAnsiTheme="minorHAnsi" w:cs="Consolas"/>
          <w:noProof/>
          <w:sz w:val="18"/>
          <w:szCs w:val="18"/>
          <w:lang w:val="en-US" w:eastAsia="en-GB"/>
        </w:rPr>
      </w:pPr>
      <w:ins w:id="165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value="announceSynchronizationPoint"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56" w:author="Mauget, Régis" w:date="2017-11-20T16:44:00Z"/>
          <w:rFonts w:asciiTheme="minorHAnsi" w:hAnsiTheme="minorHAnsi" w:cs="Consolas"/>
          <w:noProof/>
          <w:sz w:val="18"/>
          <w:szCs w:val="18"/>
          <w:lang w:val="en-US" w:eastAsia="en-GB"/>
        </w:rPr>
      </w:pPr>
      <w:ins w:id="165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value="synchronizationPointAchieved"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58" w:author="Mauget, Régis" w:date="2017-11-20T16:44:00Z"/>
          <w:rFonts w:asciiTheme="minorHAnsi" w:hAnsiTheme="minorHAnsi" w:cs="Consolas"/>
          <w:noProof/>
          <w:sz w:val="18"/>
          <w:szCs w:val="18"/>
          <w:lang w:val="en-US" w:eastAsia="en-GB"/>
        </w:rPr>
      </w:pPr>
      <w:ins w:id="165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value="synchronizationPointAchieved"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60" w:author="Mauget, Régis" w:date="2017-11-20T16:44:00Z"/>
          <w:rFonts w:asciiTheme="minorHAnsi" w:hAnsiTheme="minorHAnsi" w:cs="Consolas"/>
          <w:noProof/>
          <w:sz w:val="18"/>
          <w:szCs w:val="18"/>
          <w:lang w:val="en-US" w:eastAsia="en-GB"/>
        </w:rPr>
      </w:pPr>
      <w:ins w:id="166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value="federationSynchronized"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62" w:author="Mauget, Régis" w:date="2017-11-20T16:44:00Z"/>
          <w:rFonts w:asciiTheme="minorHAnsi" w:hAnsiTheme="minorHAnsi" w:cs="Consolas"/>
          <w:noProof/>
          <w:sz w:val="18"/>
          <w:szCs w:val="18"/>
          <w:lang w:val="en-US" w:eastAsia="en-GB"/>
        </w:rPr>
      </w:pPr>
      <w:ins w:id="166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64"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65" w:author="Mauget, Régis" w:date="2017-11-20T16:44:00Z"/>
          <w:rFonts w:asciiTheme="minorHAnsi" w:hAnsiTheme="minorHAnsi" w:cs="Consolas"/>
          <w:noProof/>
          <w:sz w:val="18"/>
          <w:szCs w:val="18"/>
          <w:lang w:val="en-US" w:eastAsia="en-GB"/>
        </w:rPr>
      </w:pPr>
      <w:ins w:id="1666" w:author="Mauget, Régis" w:date="2017-11-20T16:44:00Z">
        <w:r w:rsidRPr="00941268">
          <w:rPr>
            <w:rFonts w:asciiTheme="minorHAnsi" w:hAnsiTheme="minorHAnsi" w:cs="Consolas"/>
            <w:noProof/>
            <w:sz w:val="18"/>
            <w:szCs w:val="18"/>
            <w:lang w:val="en-US" w:eastAsia="en-GB"/>
          </w:rPr>
          <w:tab/>
          <w:t>&lt;iso:pattern is-a="egalEt1" id="egalEt1_2"&gt;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67" w:author="Mauget, Régis" w:date="2017-11-20T16:44:00Z"/>
          <w:rFonts w:asciiTheme="minorHAnsi" w:hAnsiTheme="minorHAnsi" w:cs="Consolas"/>
          <w:noProof/>
          <w:sz w:val="18"/>
          <w:szCs w:val="18"/>
          <w:lang w:val="en-US" w:eastAsia="en-GB"/>
        </w:rPr>
      </w:pPr>
      <w:ins w:id="166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value="negotiatedAttributeOwnershipDivestiture"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69" w:author="Mauget, Régis" w:date="2017-11-20T16:44:00Z"/>
          <w:rFonts w:asciiTheme="minorHAnsi" w:hAnsiTheme="minorHAnsi" w:cs="Consolas"/>
          <w:noProof/>
          <w:sz w:val="18"/>
          <w:szCs w:val="18"/>
          <w:lang w:val="en-US" w:eastAsia="en-GB"/>
        </w:rPr>
      </w:pPr>
      <w:ins w:id="167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value="requestDivestitureConfirmation"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71" w:author="Mauget, Régis" w:date="2017-11-20T16:44:00Z"/>
          <w:rFonts w:asciiTheme="minorHAnsi" w:hAnsiTheme="minorHAnsi" w:cs="Consolas"/>
          <w:noProof/>
          <w:sz w:val="18"/>
          <w:szCs w:val="18"/>
          <w:lang w:val="en-US" w:eastAsia="en-GB"/>
        </w:rPr>
      </w:pPr>
      <w:ins w:id="167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value="requestDivestitureConfirmation"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73" w:author="Mauget, Régis" w:date="2017-11-20T16:44:00Z"/>
          <w:rFonts w:asciiTheme="minorHAnsi" w:hAnsiTheme="minorHAnsi" w:cs="Consolas"/>
          <w:noProof/>
          <w:sz w:val="18"/>
          <w:szCs w:val="18"/>
          <w:lang w:val="en-US" w:eastAsia="en-GB"/>
        </w:rPr>
      </w:pPr>
      <w:ins w:id="167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value="confirmDivestiture"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75" w:author="Mauget, Régis" w:date="2017-11-20T16:44:00Z"/>
          <w:rFonts w:asciiTheme="minorHAnsi" w:hAnsiTheme="minorHAnsi" w:cs="Consolas"/>
          <w:noProof/>
          <w:sz w:val="18"/>
          <w:szCs w:val="18"/>
          <w:lang w:val="en-US" w:eastAsia="en-GB"/>
        </w:rPr>
      </w:pPr>
      <w:ins w:id="1676"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77"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78" w:author="Mauget, Régis" w:date="2017-11-20T16:44:00Z"/>
          <w:rFonts w:asciiTheme="minorHAnsi" w:hAnsiTheme="minorHAnsi" w:cs="Consolas"/>
          <w:noProof/>
          <w:sz w:val="18"/>
          <w:szCs w:val="18"/>
          <w:lang w:val="en-US" w:eastAsia="en-GB"/>
        </w:rPr>
      </w:pPr>
      <w:ins w:id="1679" w:author="Mauget, Régis" w:date="2017-11-20T16:44:00Z">
        <w:r w:rsidRPr="00941268">
          <w:rPr>
            <w:rFonts w:asciiTheme="minorHAnsi" w:hAnsiTheme="minorHAnsi" w:cs="Consolas"/>
            <w:noProof/>
            <w:sz w:val="18"/>
            <w:szCs w:val="18"/>
            <w:lang w:val="en-US" w:eastAsia="en-GB"/>
          </w:rPr>
          <w:tab/>
          <w:t>&lt;iso:pattern is-a="egalEt2" id="egalEt2_1"&gt;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80" w:author="Mauget, Régis" w:date="2017-11-20T16:44:00Z"/>
          <w:rFonts w:asciiTheme="minorHAnsi" w:hAnsiTheme="minorHAnsi" w:cs="Consolas"/>
          <w:noProof/>
          <w:sz w:val="18"/>
          <w:szCs w:val="18"/>
          <w:lang w:val="en-US" w:eastAsia="en-GB"/>
        </w:rPr>
      </w:pPr>
      <w:ins w:id="168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value="initiateFederateSave"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82" w:author="Mauget, Régis" w:date="2017-11-20T16:44:00Z"/>
          <w:rFonts w:asciiTheme="minorHAnsi" w:hAnsiTheme="minorHAnsi" w:cs="Consolas"/>
          <w:noProof/>
          <w:sz w:val="18"/>
          <w:szCs w:val="18"/>
          <w:lang w:val="en-US" w:eastAsia="en-GB"/>
        </w:rPr>
      </w:pPr>
      <w:ins w:id="168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value="federateSaveBegun"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84" w:author="Mauget, Régis" w:date="2017-11-20T16:44:00Z"/>
          <w:rFonts w:asciiTheme="minorHAnsi" w:hAnsiTheme="minorHAnsi" w:cs="Consolas"/>
          <w:noProof/>
          <w:sz w:val="18"/>
          <w:szCs w:val="18"/>
          <w:lang w:val="en-US" w:eastAsia="en-GB"/>
        </w:rPr>
      </w:pPr>
      <w:ins w:id="168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value="federateSaveBegun"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86" w:author="Mauget, Régis" w:date="2017-11-20T16:44:00Z"/>
          <w:rFonts w:asciiTheme="minorHAnsi" w:hAnsiTheme="minorHAnsi" w:cs="Consolas"/>
          <w:noProof/>
          <w:sz w:val="18"/>
          <w:szCs w:val="18"/>
          <w:lang w:val="en-US" w:eastAsia="en-GB"/>
        </w:rPr>
      </w:pPr>
      <w:ins w:id="1687" w:author="Mauget, Régis" w:date="2017-11-20T16:44:00Z">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&lt;iso:param name="p4" value="federateSaveComplete"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88" w:author="Mauget, Régis" w:date="2017-11-20T16:44:00Z"/>
          <w:rFonts w:asciiTheme="minorHAnsi" w:hAnsiTheme="minorHAnsi" w:cs="Consolas"/>
          <w:noProof/>
          <w:sz w:val="18"/>
          <w:szCs w:val="18"/>
          <w:lang w:val="en-US" w:eastAsia="en-GB"/>
        </w:rPr>
      </w:pPr>
      <w:ins w:id="168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value="federateSaveComplete"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90" w:author="Mauget, Régis" w:date="2017-11-20T16:44:00Z"/>
          <w:rFonts w:asciiTheme="minorHAnsi" w:hAnsiTheme="minorHAnsi" w:cs="Consolas"/>
          <w:noProof/>
          <w:sz w:val="18"/>
          <w:szCs w:val="18"/>
          <w:lang w:val="en-US" w:eastAsia="en-GB"/>
        </w:rPr>
      </w:pPr>
      <w:ins w:id="169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value="federationSaved"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92" w:author="Mauget, Régis" w:date="2017-11-20T16:44:00Z"/>
          <w:rFonts w:asciiTheme="minorHAnsi" w:hAnsiTheme="minorHAnsi" w:cs="Consolas"/>
          <w:noProof/>
          <w:sz w:val="18"/>
          <w:szCs w:val="18"/>
          <w:lang w:val="en-US" w:eastAsia="en-GB"/>
        </w:rPr>
      </w:pPr>
      <w:ins w:id="169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94"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95" w:author="Mauget, Régis" w:date="2017-11-20T16:44:00Z"/>
          <w:rFonts w:asciiTheme="minorHAnsi" w:hAnsiTheme="minorHAnsi" w:cs="Consolas"/>
          <w:noProof/>
          <w:sz w:val="18"/>
          <w:szCs w:val="18"/>
          <w:lang w:val="en-US" w:eastAsia="en-GB"/>
        </w:rPr>
      </w:pPr>
      <w:ins w:id="1696" w:author="Mauget, Régis" w:date="2017-11-20T16:44:00Z">
        <w:r w:rsidRPr="00941268">
          <w:rPr>
            <w:rFonts w:asciiTheme="minorHAnsi" w:hAnsiTheme="minorHAnsi" w:cs="Consolas"/>
            <w:noProof/>
            <w:sz w:val="18"/>
            <w:szCs w:val="18"/>
            <w:lang w:val="en-US" w:eastAsia="en-GB"/>
          </w:rPr>
          <w:tab/>
          <w:t>&lt;iso:pattern is-a="egalEt2" id="egalEt2_2"&gt;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97" w:author="Mauget, Régis" w:date="2017-11-20T16:44:00Z"/>
          <w:rFonts w:asciiTheme="minorHAnsi" w:hAnsiTheme="minorHAnsi" w:cs="Consolas"/>
          <w:noProof/>
          <w:sz w:val="18"/>
          <w:szCs w:val="18"/>
          <w:lang w:val="en-US" w:eastAsia="en-GB"/>
        </w:rPr>
      </w:pPr>
      <w:ins w:id="169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value="federationRestoreBegun"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699" w:author="Mauget, Régis" w:date="2017-11-20T16:44:00Z"/>
          <w:rFonts w:asciiTheme="minorHAnsi" w:hAnsiTheme="minorHAnsi" w:cs="Consolas"/>
          <w:noProof/>
          <w:sz w:val="18"/>
          <w:szCs w:val="18"/>
          <w:lang w:val="en-US" w:eastAsia="en-GB"/>
        </w:rPr>
      </w:pPr>
      <w:ins w:id="170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value="initiateFederateRestore"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01" w:author="Mauget, Régis" w:date="2017-11-20T16:44:00Z"/>
          <w:rFonts w:asciiTheme="minorHAnsi" w:hAnsiTheme="minorHAnsi" w:cs="Consolas"/>
          <w:noProof/>
          <w:sz w:val="18"/>
          <w:szCs w:val="18"/>
          <w:lang w:val="en-US" w:eastAsia="en-GB"/>
        </w:rPr>
      </w:pPr>
      <w:ins w:id="170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value="initiateFederateRestore"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03" w:author="Mauget, Régis" w:date="2017-11-20T16:44:00Z"/>
          <w:rFonts w:asciiTheme="minorHAnsi" w:hAnsiTheme="minorHAnsi" w:cs="Consolas"/>
          <w:noProof/>
          <w:sz w:val="18"/>
          <w:szCs w:val="18"/>
          <w:lang w:val="en-US" w:eastAsia="en-GB"/>
        </w:rPr>
      </w:pPr>
      <w:ins w:id="170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value="federateRestoreComplete"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05" w:author="Mauget, Régis" w:date="2017-11-20T16:44:00Z"/>
          <w:rFonts w:asciiTheme="minorHAnsi" w:hAnsiTheme="minorHAnsi" w:cs="Consolas"/>
          <w:noProof/>
          <w:sz w:val="18"/>
          <w:szCs w:val="18"/>
          <w:lang w:val="en-US" w:eastAsia="en-GB"/>
        </w:rPr>
      </w:pPr>
      <w:ins w:id="170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value="federateRestoreComplete"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07" w:author="Mauget, Régis" w:date="2017-11-20T16:44:00Z"/>
          <w:rFonts w:asciiTheme="minorHAnsi" w:hAnsiTheme="minorHAnsi" w:cs="Consolas"/>
          <w:noProof/>
          <w:sz w:val="18"/>
          <w:szCs w:val="18"/>
          <w:lang w:val="en-US" w:eastAsia="en-GB"/>
        </w:rPr>
      </w:pPr>
      <w:ins w:id="170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value="federationRestored"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09" w:author="Mauget, Régis" w:date="2017-11-20T16:44:00Z"/>
          <w:rFonts w:asciiTheme="minorHAnsi" w:hAnsiTheme="minorHAnsi" w:cs="Consolas"/>
          <w:noProof/>
          <w:sz w:val="18"/>
          <w:szCs w:val="18"/>
          <w:lang w:val="en-US" w:eastAsia="en-GB"/>
        </w:rPr>
      </w:pPr>
      <w:ins w:id="171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11"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12"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13" w:author="Mauget, Régis" w:date="2017-11-20T16:44:00Z"/>
          <w:rFonts w:asciiTheme="minorHAnsi" w:hAnsiTheme="minorHAnsi" w:cs="Consolas"/>
          <w:noProof/>
          <w:sz w:val="18"/>
          <w:szCs w:val="18"/>
          <w:lang w:val="en-US" w:eastAsia="en-GB"/>
        </w:rPr>
      </w:pPr>
      <w:ins w:id="1714" w:author="Mauget, Régis" w:date="2017-11-20T16:44:00Z">
        <w:r w:rsidRPr="00941268">
          <w:rPr>
            <w:rFonts w:asciiTheme="minorHAnsi" w:hAnsiTheme="minorHAnsi" w:cs="Consolas"/>
            <w:noProof/>
            <w:sz w:val="18"/>
            <w:szCs w:val="18"/>
            <w:lang w:val="en-US" w:eastAsia="en-GB"/>
          </w:rPr>
          <w:tab/>
          <w:t>&lt;iso:pattern is-a="reg1" id="reg1_1"&gt;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15" w:author="Mauget, Régis" w:date="2017-11-20T16:44:00Z"/>
          <w:rFonts w:asciiTheme="minorHAnsi" w:hAnsiTheme="minorHAnsi" w:cs="Consolas"/>
          <w:noProof/>
          <w:sz w:val="18"/>
          <w:szCs w:val="18"/>
          <w:lang w:val="en-US" w:eastAsia="en-GB"/>
        </w:rPr>
      </w:pPr>
      <w:ins w:id="171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value="reflectAttributeValues"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17" w:author="Mauget, Régis" w:date="2017-11-20T16:44:00Z"/>
          <w:rFonts w:asciiTheme="minorHAnsi" w:hAnsiTheme="minorHAnsi" w:cs="Consolas"/>
          <w:noProof/>
          <w:sz w:val="18"/>
          <w:szCs w:val="18"/>
          <w:lang w:val="en-US" w:eastAsia="en-GB"/>
        </w:rPr>
      </w:pPr>
      <w:ins w:id="171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19" w:author="Mauget, Régis" w:date="2017-11-20T16:44:00Z"/>
          <w:rFonts w:asciiTheme="minorHAnsi" w:hAnsiTheme="minorHAnsi" w:cs="Consolas"/>
          <w:noProof/>
          <w:sz w:val="18"/>
          <w:szCs w:val="18"/>
          <w:lang w:val="en-US" w:eastAsia="en-GB"/>
        </w:rPr>
      </w:pPr>
      <w:ins w:id="172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21" w:author="Mauget, Régis" w:date="2017-11-20T16:44:00Z"/>
          <w:rFonts w:asciiTheme="minorHAnsi" w:hAnsiTheme="minorHAnsi" w:cs="Consolas"/>
          <w:noProof/>
          <w:sz w:val="18"/>
          <w:szCs w:val="18"/>
          <w:lang w:val="en-US" w:eastAsia="en-GB"/>
        </w:rPr>
      </w:pPr>
      <w:ins w:id="172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23" w:author="Mauget, Régis" w:date="2017-11-20T16:44:00Z"/>
          <w:rFonts w:asciiTheme="minorHAnsi" w:hAnsiTheme="minorHAnsi" w:cs="Consolas"/>
          <w:noProof/>
          <w:sz w:val="18"/>
          <w:szCs w:val="18"/>
          <w:lang w:val="en-US" w:eastAsia="en-GB"/>
        </w:rPr>
      </w:pPr>
      <w:ins w:id="172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25" w:author="Mauget, Régis" w:date="2017-11-20T16:44:00Z"/>
          <w:rFonts w:asciiTheme="minorHAnsi" w:hAnsiTheme="minorHAnsi" w:cs="Consolas"/>
          <w:noProof/>
          <w:sz w:val="18"/>
          <w:szCs w:val="18"/>
          <w:lang w:val="en-US" w:eastAsia="en-GB"/>
        </w:rPr>
      </w:pPr>
      <w:ins w:id="172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27" w:author="Mauget, Régis" w:date="2017-11-20T16:44:00Z"/>
          <w:rFonts w:asciiTheme="minorHAnsi" w:hAnsiTheme="minorHAnsi" w:cs="Consolas"/>
          <w:noProof/>
          <w:sz w:val="18"/>
          <w:szCs w:val="18"/>
          <w:lang w:val="en-US" w:eastAsia="en-GB"/>
        </w:rPr>
      </w:pPr>
      <w:ins w:id="172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29" w:author="Mauget, Régis" w:date="2017-11-20T16:44:00Z"/>
          <w:rFonts w:asciiTheme="minorHAnsi" w:hAnsiTheme="minorHAnsi" w:cs="Consolas"/>
          <w:noProof/>
          <w:sz w:val="18"/>
          <w:szCs w:val="18"/>
          <w:lang w:val="en-US" w:eastAsia="en-GB"/>
        </w:rPr>
      </w:pPr>
      <w:ins w:id="173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31" w:author="Mauget, Régis" w:date="2017-11-20T16:44:00Z"/>
          <w:rFonts w:asciiTheme="minorHAnsi" w:hAnsiTheme="minorHAnsi" w:cs="Consolas"/>
          <w:noProof/>
          <w:sz w:val="18"/>
          <w:szCs w:val="18"/>
          <w:lang w:val="en-US" w:eastAsia="en-GB"/>
        </w:rPr>
      </w:pPr>
      <w:ins w:id="1732"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33"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34" w:author="Mauget, Régis" w:date="2017-11-20T16:44:00Z"/>
          <w:rFonts w:asciiTheme="minorHAnsi" w:hAnsiTheme="minorHAnsi" w:cs="Consolas"/>
          <w:noProof/>
          <w:sz w:val="18"/>
          <w:szCs w:val="18"/>
          <w:lang w:val="en-US" w:eastAsia="en-GB"/>
        </w:rPr>
      </w:pPr>
      <w:ins w:id="1735" w:author="Mauget, Régis" w:date="2017-11-20T16:44:00Z">
        <w:r w:rsidRPr="00941268">
          <w:rPr>
            <w:rFonts w:asciiTheme="minorHAnsi" w:hAnsiTheme="minorHAnsi" w:cs="Consolas"/>
            <w:noProof/>
            <w:sz w:val="18"/>
            <w:szCs w:val="18"/>
            <w:lang w:val="en-US" w:eastAsia="en-GB"/>
          </w:rPr>
          <w:tab/>
          <w:t>&lt;iso:pattern is-a="reg1" id="reg1_2"&gt;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36" w:author="Mauget, Régis" w:date="2017-11-20T16:44:00Z"/>
          <w:rFonts w:asciiTheme="minorHAnsi" w:hAnsiTheme="minorHAnsi" w:cs="Consolas"/>
          <w:noProof/>
          <w:sz w:val="18"/>
          <w:szCs w:val="18"/>
          <w:lang w:val="en-US" w:eastAsia="en-GB"/>
        </w:rPr>
      </w:pPr>
      <w:ins w:id="173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value="removeobjectinstance"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38" w:author="Mauget, Régis" w:date="2017-11-20T16:44:00Z"/>
          <w:rFonts w:asciiTheme="minorHAnsi" w:hAnsiTheme="minorHAnsi" w:cs="Consolas"/>
          <w:noProof/>
          <w:sz w:val="18"/>
          <w:szCs w:val="18"/>
          <w:lang w:val="en-US" w:eastAsia="en-GB"/>
        </w:rPr>
      </w:pPr>
      <w:ins w:id="173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40" w:author="Mauget, Régis" w:date="2017-11-20T16:44:00Z"/>
          <w:rFonts w:asciiTheme="minorHAnsi" w:hAnsiTheme="minorHAnsi" w:cs="Consolas"/>
          <w:noProof/>
          <w:sz w:val="18"/>
          <w:szCs w:val="18"/>
          <w:lang w:val="en-US" w:eastAsia="en-GB"/>
        </w:rPr>
      </w:pPr>
      <w:ins w:id="174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42" w:author="Mauget, Régis" w:date="2017-11-20T16:44:00Z"/>
          <w:rFonts w:asciiTheme="minorHAnsi" w:hAnsiTheme="minorHAnsi" w:cs="Consolas"/>
          <w:noProof/>
          <w:sz w:val="18"/>
          <w:szCs w:val="18"/>
          <w:lang w:val="en-US" w:eastAsia="en-GB"/>
        </w:rPr>
      </w:pPr>
      <w:ins w:id="174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44" w:author="Mauget, Régis" w:date="2017-11-20T16:44:00Z"/>
          <w:rFonts w:asciiTheme="minorHAnsi" w:hAnsiTheme="minorHAnsi" w:cs="Consolas"/>
          <w:noProof/>
          <w:sz w:val="18"/>
          <w:szCs w:val="18"/>
          <w:lang w:val="en-US" w:eastAsia="en-GB"/>
        </w:rPr>
      </w:pPr>
      <w:ins w:id="174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46" w:author="Mauget, Régis" w:date="2017-11-20T16:44:00Z"/>
          <w:rFonts w:asciiTheme="minorHAnsi" w:hAnsiTheme="minorHAnsi" w:cs="Consolas"/>
          <w:noProof/>
          <w:sz w:val="18"/>
          <w:szCs w:val="18"/>
          <w:lang w:val="en-US" w:eastAsia="en-GB"/>
        </w:rPr>
      </w:pPr>
      <w:ins w:id="174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48" w:author="Mauget, Régis" w:date="2017-11-20T16:44:00Z"/>
          <w:rFonts w:asciiTheme="minorHAnsi" w:hAnsiTheme="minorHAnsi" w:cs="Consolas"/>
          <w:noProof/>
          <w:sz w:val="18"/>
          <w:szCs w:val="18"/>
          <w:lang w:val="en-US" w:eastAsia="en-GB"/>
        </w:rPr>
      </w:pPr>
      <w:ins w:id="174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50" w:author="Mauget, Régis" w:date="2017-11-20T16:44:00Z"/>
          <w:rFonts w:asciiTheme="minorHAnsi" w:hAnsiTheme="minorHAnsi" w:cs="Consolas"/>
          <w:noProof/>
          <w:sz w:val="18"/>
          <w:szCs w:val="18"/>
          <w:lang w:val="en-US" w:eastAsia="en-GB"/>
        </w:rPr>
      </w:pPr>
      <w:ins w:id="175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52" w:author="Mauget, Régis" w:date="2017-11-20T16:44:00Z"/>
          <w:rFonts w:asciiTheme="minorHAnsi" w:hAnsiTheme="minorHAnsi" w:cs="Consolas"/>
          <w:noProof/>
          <w:sz w:val="18"/>
          <w:szCs w:val="18"/>
          <w:lang w:val="en-US" w:eastAsia="en-GB"/>
        </w:rPr>
      </w:pPr>
      <w:ins w:id="175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54" w:author="Mauget, Régis" w:date="2017-11-20T16:44:00Z"/>
          <w:rFonts w:asciiTheme="minorHAnsi" w:hAnsiTheme="minorHAnsi" w:cs="Consolas"/>
          <w:noProof/>
          <w:sz w:val="18"/>
          <w:szCs w:val="18"/>
          <w:lang w:val="en-US" w:eastAsia="en-GB"/>
        </w:rPr>
      </w:pPr>
      <w:ins w:id="1755" w:author="Mauget, Régis" w:date="2017-11-20T16:44:00Z">
        <w:r w:rsidRPr="00941268">
          <w:rPr>
            <w:rFonts w:asciiTheme="minorHAnsi" w:hAnsiTheme="minorHAnsi" w:cs="Consolas"/>
            <w:noProof/>
            <w:sz w:val="18"/>
            <w:szCs w:val="18"/>
            <w:lang w:val="en-US" w:eastAsia="en-GB"/>
          </w:rPr>
          <w:tab/>
          <w:t>&lt;iso:pattern is-a="reg1" id="reg1_3"&gt;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56" w:author="Mauget, Régis" w:date="2017-11-20T16:44:00Z"/>
          <w:rFonts w:asciiTheme="minorHAnsi" w:hAnsiTheme="minorHAnsi" w:cs="Consolas"/>
          <w:noProof/>
          <w:sz w:val="18"/>
          <w:szCs w:val="18"/>
          <w:lang w:val="en-US" w:eastAsia="en-GB"/>
        </w:rPr>
      </w:pPr>
      <w:ins w:id="175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value="localDeleteObjectInstance"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58" w:author="Mauget, Régis" w:date="2017-11-20T16:44:00Z"/>
          <w:rFonts w:asciiTheme="minorHAnsi" w:hAnsiTheme="minorHAnsi" w:cs="Consolas"/>
          <w:noProof/>
          <w:sz w:val="18"/>
          <w:szCs w:val="18"/>
          <w:lang w:val="en-US" w:eastAsia="en-GB"/>
        </w:rPr>
      </w:pPr>
      <w:ins w:id="175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60" w:author="Mauget, Régis" w:date="2017-11-20T16:44:00Z"/>
          <w:rFonts w:asciiTheme="minorHAnsi" w:hAnsiTheme="minorHAnsi" w:cs="Consolas"/>
          <w:noProof/>
          <w:sz w:val="18"/>
          <w:szCs w:val="18"/>
          <w:lang w:val="en-US" w:eastAsia="en-GB"/>
        </w:rPr>
      </w:pPr>
      <w:ins w:id="176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62" w:author="Mauget, Régis" w:date="2017-11-20T16:44:00Z"/>
          <w:rFonts w:asciiTheme="minorHAnsi" w:hAnsiTheme="minorHAnsi" w:cs="Consolas"/>
          <w:noProof/>
          <w:sz w:val="18"/>
          <w:szCs w:val="18"/>
          <w:lang w:val="en-US" w:eastAsia="en-GB"/>
        </w:rPr>
      </w:pPr>
      <w:ins w:id="176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64" w:author="Mauget, Régis" w:date="2017-11-20T16:44:00Z"/>
          <w:rFonts w:asciiTheme="minorHAnsi" w:hAnsiTheme="minorHAnsi" w:cs="Consolas"/>
          <w:noProof/>
          <w:sz w:val="18"/>
          <w:szCs w:val="18"/>
          <w:lang w:val="en-US" w:eastAsia="en-GB"/>
        </w:rPr>
      </w:pPr>
      <w:ins w:id="176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66" w:author="Mauget, Régis" w:date="2017-11-20T16:44:00Z"/>
          <w:rFonts w:asciiTheme="minorHAnsi" w:hAnsiTheme="minorHAnsi" w:cs="Consolas"/>
          <w:noProof/>
          <w:sz w:val="18"/>
          <w:szCs w:val="18"/>
          <w:lang w:val="en-US" w:eastAsia="en-GB"/>
        </w:rPr>
      </w:pPr>
      <w:ins w:id="176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68" w:author="Mauget, Régis" w:date="2017-11-20T16:44:00Z"/>
          <w:rFonts w:asciiTheme="minorHAnsi" w:hAnsiTheme="minorHAnsi" w:cs="Consolas"/>
          <w:noProof/>
          <w:sz w:val="18"/>
          <w:szCs w:val="18"/>
          <w:lang w:val="en-US" w:eastAsia="en-GB"/>
        </w:rPr>
      </w:pPr>
      <w:ins w:id="176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70" w:author="Mauget, Régis" w:date="2017-11-20T16:44:00Z"/>
          <w:rFonts w:asciiTheme="minorHAnsi" w:hAnsiTheme="minorHAnsi" w:cs="Consolas"/>
          <w:noProof/>
          <w:sz w:val="18"/>
          <w:szCs w:val="18"/>
          <w:lang w:val="en-US" w:eastAsia="en-GB"/>
        </w:rPr>
      </w:pPr>
      <w:ins w:id="177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72" w:author="Mauget, Régis" w:date="2017-11-20T16:44:00Z"/>
          <w:rFonts w:asciiTheme="minorHAnsi" w:hAnsiTheme="minorHAnsi" w:cs="Consolas"/>
          <w:noProof/>
          <w:sz w:val="18"/>
          <w:szCs w:val="18"/>
          <w:lang w:val="en-US" w:eastAsia="en-GB"/>
        </w:rPr>
      </w:pPr>
      <w:ins w:id="177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74" w:author="Mauget, Régis" w:date="2017-11-20T16:44:00Z"/>
          <w:rFonts w:asciiTheme="minorHAnsi" w:hAnsiTheme="minorHAnsi" w:cs="Consolas"/>
          <w:noProof/>
          <w:sz w:val="18"/>
          <w:szCs w:val="18"/>
          <w:lang w:val="en-US" w:eastAsia="en-GB"/>
        </w:rPr>
      </w:pPr>
      <w:ins w:id="1775" w:author="Mauget, Régis" w:date="2017-11-20T16:44:00Z">
        <w:r w:rsidRPr="00941268">
          <w:rPr>
            <w:rFonts w:asciiTheme="minorHAnsi" w:hAnsiTheme="minorHAnsi" w:cs="Consolas"/>
            <w:noProof/>
            <w:sz w:val="18"/>
            <w:szCs w:val="18"/>
            <w:lang w:val="en-US" w:eastAsia="en-GB"/>
          </w:rPr>
          <w:tab/>
          <w:t>&lt;iso:pattern is-a="reg1" id="reg1_4"&gt;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76" w:author="Mauget, Régis" w:date="2017-11-20T16:44:00Z"/>
          <w:rFonts w:asciiTheme="minorHAnsi" w:hAnsiTheme="minorHAnsi" w:cs="Consolas"/>
          <w:noProof/>
          <w:sz w:val="18"/>
          <w:szCs w:val="18"/>
          <w:lang w:val="en-US" w:eastAsia="en-GB"/>
        </w:rPr>
      </w:pPr>
      <w:ins w:id="177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value="attributesInScope"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78" w:author="Mauget, Régis" w:date="2017-11-20T16:44:00Z"/>
          <w:rFonts w:asciiTheme="minorHAnsi" w:hAnsiTheme="minorHAnsi" w:cs="Consolas"/>
          <w:noProof/>
          <w:sz w:val="18"/>
          <w:szCs w:val="18"/>
          <w:lang w:val="en-US" w:eastAsia="en-GB"/>
        </w:rPr>
      </w:pPr>
      <w:ins w:id="177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80" w:author="Mauget, Régis" w:date="2017-11-20T16:44:00Z"/>
          <w:rFonts w:asciiTheme="minorHAnsi" w:hAnsiTheme="minorHAnsi" w:cs="Consolas"/>
          <w:noProof/>
          <w:sz w:val="18"/>
          <w:szCs w:val="18"/>
          <w:lang w:val="en-US" w:eastAsia="en-GB"/>
        </w:rPr>
      </w:pPr>
      <w:ins w:id="178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82" w:author="Mauget, Régis" w:date="2017-11-20T16:44:00Z"/>
          <w:rFonts w:asciiTheme="minorHAnsi" w:hAnsiTheme="minorHAnsi" w:cs="Consolas"/>
          <w:noProof/>
          <w:sz w:val="18"/>
          <w:szCs w:val="18"/>
          <w:lang w:val="en-US" w:eastAsia="en-GB"/>
        </w:rPr>
      </w:pPr>
      <w:ins w:id="178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84" w:author="Mauget, Régis" w:date="2017-11-20T16:44:00Z"/>
          <w:rFonts w:asciiTheme="minorHAnsi" w:hAnsiTheme="minorHAnsi" w:cs="Consolas"/>
          <w:noProof/>
          <w:sz w:val="18"/>
          <w:szCs w:val="18"/>
          <w:lang w:val="en-US" w:eastAsia="en-GB"/>
        </w:rPr>
      </w:pPr>
      <w:ins w:id="178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86" w:author="Mauget, Régis" w:date="2017-11-20T16:44:00Z"/>
          <w:rFonts w:asciiTheme="minorHAnsi" w:hAnsiTheme="minorHAnsi" w:cs="Consolas"/>
          <w:noProof/>
          <w:sz w:val="18"/>
          <w:szCs w:val="18"/>
          <w:lang w:val="en-US" w:eastAsia="en-GB"/>
        </w:rPr>
      </w:pPr>
      <w:ins w:id="178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88" w:author="Mauget, Régis" w:date="2017-11-20T16:44:00Z"/>
          <w:rFonts w:asciiTheme="minorHAnsi" w:hAnsiTheme="minorHAnsi" w:cs="Consolas"/>
          <w:noProof/>
          <w:sz w:val="18"/>
          <w:szCs w:val="18"/>
          <w:lang w:val="en-US" w:eastAsia="en-GB"/>
        </w:rPr>
      </w:pPr>
      <w:ins w:id="178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90" w:author="Mauget, Régis" w:date="2017-11-20T16:44:00Z"/>
          <w:rFonts w:asciiTheme="minorHAnsi" w:hAnsiTheme="minorHAnsi" w:cs="Consolas"/>
          <w:noProof/>
          <w:sz w:val="18"/>
          <w:szCs w:val="18"/>
          <w:lang w:val="en-US" w:eastAsia="en-GB"/>
        </w:rPr>
      </w:pPr>
      <w:ins w:id="179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92" w:author="Mauget, Régis" w:date="2017-11-20T16:44:00Z"/>
          <w:rFonts w:asciiTheme="minorHAnsi" w:hAnsiTheme="minorHAnsi" w:cs="Consolas"/>
          <w:noProof/>
          <w:sz w:val="18"/>
          <w:szCs w:val="18"/>
          <w:lang w:val="en-US" w:eastAsia="en-GB"/>
        </w:rPr>
      </w:pPr>
      <w:ins w:id="179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94" w:author="Mauget, Régis" w:date="2017-11-20T16:44:00Z"/>
          <w:rFonts w:asciiTheme="minorHAnsi" w:hAnsiTheme="minorHAnsi" w:cs="Consolas"/>
          <w:noProof/>
          <w:sz w:val="18"/>
          <w:szCs w:val="18"/>
          <w:lang w:val="en-US" w:eastAsia="en-GB"/>
        </w:rPr>
      </w:pPr>
      <w:ins w:id="1795" w:author="Mauget, Régis" w:date="2017-11-20T16:44:00Z">
        <w:r w:rsidRPr="00941268">
          <w:rPr>
            <w:rFonts w:asciiTheme="minorHAnsi" w:hAnsiTheme="minorHAnsi" w:cs="Consolas"/>
            <w:noProof/>
            <w:sz w:val="18"/>
            <w:szCs w:val="18"/>
            <w:lang w:val="en-US" w:eastAsia="en-GB"/>
          </w:rPr>
          <w:tab/>
          <w:t>&lt;iso:pattern is-a="reg1" id="reg1_5"&gt;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96" w:author="Mauget, Régis" w:date="2017-11-20T16:44:00Z"/>
          <w:rFonts w:asciiTheme="minorHAnsi" w:hAnsiTheme="minorHAnsi" w:cs="Consolas"/>
          <w:noProof/>
          <w:sz w:val="18"/>
          <w:szCs w:val="18"/>
          <w:lang w:val="en-US" w:eastAsia="en-GB"/>
        </w:rPr>
      </w:pPr>
      <w:ins w:id="179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value="attributesOutOfScope"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798" w:author="Mauget, Régis" w:date="2017-11-20T16:44:00Z"/>
          <w:rFonts w:asciiTheme="minorHAnsi" w:hAnsiTheme="minorHAnsi" w:cs="Consolas"/>
          <w:noProof/>
          <w:sz w:val="18"/>
          <w:szCs w:val="18"/>
          <w:lang w:val="en-US" w:eastAsia="en-GB"/>
        </w:rPr>
      </w:pPr>
      <w:ins w:id="179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00" w:author="Mauget, Régis" w:date="2017-11-20T16:44:00Z"/>
          <w:rFonts w:asciiTheme="minorHAnsi" w:hAnsiTheme="minorHAnsi" w:cs="Consolas"/>
          <w:noProof/>
          <w:sz w:val="18"/>
          <w:szCs w:val="18"/>
          <w:lang w:val="en-US" w:eastAsia="en-GB"/>
        </w:rPr>
      </w:pPr>
      <w:ins w:id="180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02" w:author="Mauget, Régis" w:date="2017-11-20T16:44:00Z"/>
          <w:rFonts w:asciiTheme="minorHAnsi" w:hAnsiTheme="minorHAnsi" w:cs="Consolas"/>
          <w:noProof/>
          <w:sz w:val="18"/>
          <w:szCs w:val="18"/>
          <w:lang w:val="en-US" w:eastAsia="en-GB"/>
        </w:rPr>
      </w:pPr>
      <w:ins w:id="180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04" w:author="Mauget, Régis" w:date="2017-11-20T16:44:00Z"/>
          <w:rFonts w:asciiTheme="minorHAnsi" w:hAnsiTheme="minorHAnsi" w:cs="Consolas"/>
          <w:noProof/>
          <w:sz w:val="18"/>
          <w:szCs w:val="18"/>
          <w:lang w:val="en-US" w:eastAsia="en-GB"/>
        </w:rPr>
      </w:pPr>
      <w:ins w:id="180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06" w:author="Mauget, Régis" w:date="2017-11-20T16:44:00Z"/>
          <w:rFonts w:asciiTheme="minorHAnsi" w:hAnsiTheme="minorHAnsi" w:cs="Consolas"/>
          <w:noProof/>
          <w:sz w:val="18"/>
          <w:szCs w:val="18"/>
          <w:lang w:val="en-US" w:eastAsia="en-GB"/>
        </w:rPr>
      </w:pPr>
      <w:ins w:id="180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08" w:author="Mauget, Régis" w:date="2017-11-20T16:44:00Z"/>
          <w:rFonts w:asciiTheme="minorHAnsi" w:hAnsiTheme="minorHAnsi" w:cs="Consolas"/>
          <w:noProof/>
          <w:sz w:val="18"/>
          <w:szCs w:val="18"/>
          <w:lang w:val="en-US" w:eastAsia="en-GB"/>
        </w:rPr>
      </w:pPr>
      <w:ins w:id="1809" w:author="Mauget, Régis" w:date="2017-11-20T16:44:00Z">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&lt;iso:param name="p7" value="unconditionalAttributeOwnershipDivestiture"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10" w:author="Mauget, Régis" w:date="2017-11-20T16:44:00Z"/>
          <w:rFonts w:asciiTheme="minorHAnsi" w:hAnsiTheme="minorHAnsi" w:cs="Consolas"/>
          <w:noProof/>
          <w:sz w:val="18"/>
          <w:szCs w:val="18"/>
          <w:lang w:val="en-US" w:eastAsia="en-GB"/>
        </w:rPr>
      </w:pPr>
      <w:ins w:id="181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12" w:author="Mauget, Régis" w:date="2017-11-20T16:44:00Z"/>
          <w:rFonts w:asciiTheme="minorHAnsi" w:hAnsiTheme="minorHAnsi" w:cs="Consolas"/>
          <w:noProof/>
          <w:sz w:val="18"/>
          <w:szCs w:val="18"/>
          <w:lang w:val="en-US" w:eastAsia="en-GB"/>
        </w:rPr>
      </w:pPr>
      <w:ins w:id="181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14" w:author="Mauget, Régis" w:date="2017-11-20T16:44:00Z"/>
          <w:rFonts w:asciiTheme="minorHAnsi" w:hAnsiTheme="minorHAnsi" w:cs="Consolas"/>
          <w:noProof/>
          <w:sz w:val="18"/>
          <w:szCs w:val="18"/>
          <w:lang w:val="en-US" w:eastAsia="en-GB"/>
        </w:rPr>
      </w:pPr>
      <w:ins w:id="1815" w:author="Mauget, Régis" w:date="2017-11-20T16:44:00Z">
        <w:r w:rsidRPr="00941268">
          <w:rPr>
            <w:rFonts w:asciiTheme="minorHAnsi" w:hAnsiTheme="minorHAnsi" w:cs="Consolas"/>
            <w:noProof/>
            <w:sz w:val="18"/>
            <w:szCs w:val="18"/>
            <w:lang w:val="en-US" w:eastAsia="en-GB"/>
          </w:rPr>
          <w:tab/>
          <w:t>&lt;iso:pattern is-a="reg1" id="reg1_6"&gt;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16" w:author="Mauget, Régis" w:date="2017-11-20T16:44:00Z"/>
          <w:rFonts w:asciiTheme="minorHAnsi" w:hAnsiTheme="minorHAnsi" w:cs="Consolas"/>
          <w:noProof/>
          <w:sz w:val="18"/>
          <w:szCs w:val="18"/>
          <w:lang w:val="en-US" w:eastAsia="en-GB"/>
        </w:rPr>
      </w:pPr>
      <w:ins w:id="181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value="requestAttributeOwnershipAssumption"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18" w:author="Mauget, Régis" w:date="2017-11-20T16:44:00Z"/>
          <w:rFonts w:asciiTheme="minorHAnsi" w:hAnsiTheme="minorHAnsi" w:cs="Consolas"/>
          <w:noProof/>
          <w:sz w:val="18"/>
          <w:szCs w:val="18"/>
          <w:lang w:val="en-US" w:eastAsia="en-GB"/>
        </w:rPr>
      </w:pPr>
      <w:ins w:id="181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20" w:author="Mauget, Régis" w:date="2017-11-20T16:44:00Z"/>
          <w:rFonts w:asciiTheme="minorHAnsi" w:hAnsiTheme="minorHAnsi" w:cs="Consolas"/>
          <w:noProof/>
          <w:sz w:val="18"/>
          <w:szCs w:val="18"/>
          <w:lang w:val="en-US" w:eastAsia="en-GB"/>
        </w:rPr>
      </w:pPr>
      <w:ins w:id="182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22" w:author="Mauget, Régis" w:date="2017-11-20T16:44:00Z"/>
          <w:rFonts w:asciiTheme="minorHAnsi" w:hAnsiTheme="minorHAnsi" w:cs="Consolas"/>
          <w:noProof/>
          <w:sz w:val="18"/>
          <w:szCs w:val="18"/>
          <w:lang w:val="en-US" w:eastAsia="en-GB"/>
        </w:rPr>
      </w:pPr>
      <w:ins w:id="182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24" w:author="Mauget, Régis" w:date="2017-11-20T16:44:00Z"/>
          <w:rFonts w:asciiTheme="minorHAnsi" w:hAnsiTheme="minorHAnsi" w:cs="Consolas"/>
          <w:noProof/>
          <w:sz w:val="18"/>
          <w:szCs w:val="18"/>
          <w:lang w:val="en-US" w:eastAsia="en-GB"/>
        </w:rPr>
      </w:pPr>
      <w:ins w:id="182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26" w:author="Mauget, Régis" w:date="2017-11-20T16:44:00Z"/>
          <w:rFonts w:asciiTheme="minorHAnsi" w:hAnsiTheme="minorHAnsi" w:cs="Consolas"/>
          <w:noProof/>
          <w:sz w:val="18"/>
          <w:szCs w:val="18"/>
          <w:lang w:val="en-US" w:eastAsia="en-GB"/>
        </w:rPr>
      </w:pPr>
      <w:ins w:id="182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28" w:author="Mauget, Régis" w:date="2017-11-20T16:44:00Z"/>
          <w:rFonts w:asciiTheme="minorHAnsi" w:hAnsiTheme="minorHAnsi" w:cs="Consolas"/>
          <w:noProof/>
          <w:sz w:val="18"/>
          <w:szCs w:val="18"/>
          <w:lang w:val="en-US" w:eastAsia="en-GB"/>
        </w:rPr>
      </w:pPr>
      <w:ins w:id="182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30" w:author="Mauget, Régis" w:date="2017-11-20T16:44:00Z"/>
          <w:rFonts w:asciiTheme="minorHAnsi" w:hAnsiTheme="minorHAnsi" w:cs="Consolas"/>
          <w:noProof/>
          <w:sz w:val="18"/>
          <w:szCs w:val="18"/>
          <w:lang w:val="en-US" w:eastAsia="en-GB"/>
        </w:rPr>
      </w:pPr>
      <w:ins w:id="183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32" w:author="Mauget, Régis" w:date="2017-11-20T16:44:00Z"/>
          <w:rFonts w:asciiTheme="minorHAnsi" w:hAnsiTheme="minorHAnsi" w:cs="Consolas"/>
          <w:noProof/>
          <w:sz w:val="18"/>
          <w:szCs w:val="18"/>
          <w:lang w:val="en-US" w:eastAsia="en-GB"/>
        </w:rPr>
      </w:pPr>
      <w:ins w:id="1833"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34" w:author="Mauget, Régis" w:date="2017-11-20T16:44:00Z"/>
          <w:rFonts w:asciiTheme="minorHAnsi" w:hAnsiTheme="minorHAnsi" w:cs="Consolas"/>
          <w:noProof/>
          <w:sz w:val="18"/>
          <w:szCs w:val="18"/>
          <w:lang w:val="en-US" w:eastAsia="en-GB"/>
        </w:rPr>
      </w:pPr>
      <w:ins w:id="1835" w:author="Mauget, Régis" w:date="2017-11-20T16:44:00Z">
        <w:r w:rsidRPr="00941268">
          <w:rPr>
            <w:rFonts w:asciiTheme="minorHAnsi" w:hAnsiTheme="minorHAnsi" w:cs="Consolas"/>
            <w:noProof/>
            <w:sz w:val="18"/>
            <w:szCs w:val="18"/>
            <w:lang w:val="en-US" w:eastAsia="en-GB"/>
          </w:rPr>
          <w:tab/>
          <w:t>&lt;iso:pattern is-a="reg1" id="reg1_7"&gt;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36" w:author="Mauget, Régis" w:date="2017-11-20T16:44:00Z"/>
          <w:rFonts w:asciiTheme="minorHAnsi" w:hAnsiTheme="minorHAnsi" w:cs="Consolas"/>
          <w:noProof/>
          <w:sz w:val="18"/>
          <w:szCs w:val="18"/>
          <w:lang w:val="en-US" w:eastAsia="en-GB"/>
        </w:rPr>
      </w:pPr>
      <w:ins w:id="183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38" w:author="Mauget, Régis" w:date="2017-11-20T16:44:00Z"/>
          <w:rFonts w:asciiTheme="minorHAnsi" w:hAnsiTheme="minorHAnsi" w:cs="Consolas"/>
          <w:noProof/>
          <w:sz w:val="18"/>
          <w:szCs w:val="18"/>
          <w:lang w:val="en-US" w:eastAsia="en-GB"/>
        </w:rPr>
      </w:pPr>
      <w:ins w:id="183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value="discoverObjectInstance"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40" w:author="Mauget, Régis" w:date="2017-11-20T16:44:00Z"/>
          <w:rFonts w:asciiTheme="minorHAnsi" w:hAnsiTheme="minorHAnsi" w:cs="Consolas"/>
          <w:noProof/>
          <w:sz w:val="18"/>
          <w:szCs w:val="18"/>
          <w:lang w:val="en-US" w:eastAsia="en-GB"/>
        </w:rPr>
      </w:pPr>
      <w:ins w:id="184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value="registerObjectInstance"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42" w:author="Mauget, Régis" w:date="2017-11-20T16:44:00Z"/>
          <w:rFonts w:asciiTheme="minorHAnsi" w:hAnsiTheme="minorHAnsi" w:cs="Consolas"/>
          <w:noProof/>
          <w:sz w:val="18"/>
          <w:szCs w:val="18"/>
          <w:lang w:val="en-US" w:eastAsia="en-GB"/>
        </w:rPr>
      </w:pPr>
      <w:ins w:id="184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value="registerObjectInstanceWithRegions"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44" w:author="Mauget, Régis" w:date="2017-11-20T16:44:00Z"/>
          <w:rFonts w:asciiTheme="minorHAnsi" w:hAnsiTheme="minorHAnsi" w:cs="Consolas"/>
          <w:noProof/>
          <w:sz w:val="18"/>
          <w:szCs w:val="18"/>
          <w:lang w:val="en-US" w:eastAsia="en-GB"/>
        </w:rPr>
      </w:pPr>
      <w:ins w:id="184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name="p5" value="unpublishObjectClassAttributes"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46" w:author="Mauget, Régis" w:date="2017-11-20T16:44:00Z"/>
          <w:rFonts w:asciiTheme="minorHAnsi" w:hAnsiTheme="minorHAnsi" w:cs="Consolas"/>
          <w:noProof/>
          <w:sz w:val="18"/>
          <w:szCs w:val="18"/>
          <w:lang w:val="en-US" w:eastAsia="en-GB"/>
        </w:rPr>
      </w:pPr>
      <w:ins w:id="184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name="p6" value="confirmDivestiture"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48" w:author="Mauget, Régis" w:date="2017-11-20T16:44:00Z"/>
          <w:rFonts w:asciiTheme="minorHAnsi" w:hAnsiTheme="minorHAnsi" w:cs="Consolas"/>
          <w:noProof/>
          <w:sz w:val="18"/>
          <w:szCs w:val="18"/>
          <w:lang w:val="en-US" w:eastAsia="en-GB"/>
        </w:rPr>
      </w:pPr>
      <w:ins w:id="184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name="p7" value="unconditionalAttributeOwnershipDivestiture"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50" w:author="Mauget, Régis" w:date="2017-11-20T16:44:00Z"/>
          <w:rFonts w:asciiTheme="minorHAnsi" w:hAnsiTheme="minorHAnsi" w:cs="Consolas"/>
          <w:noProof/>
          <w:sz w:val="18"/>
          <w:szCs w:val="18"/>
          <w:lang w:val="en-US" w:eastAsia="en-GB"/>
        </w:rPr>
      </w:pPr>
      <w:ins w:id="185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name="p8" value="attributeOwnershipDivestitureIfWanted" /&gt;</w:t>
        </w:r>
      </w:ins>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52" w:author="Mauget, Régis" w:date="2017-11-20T16:44:00Z"/>
          <w:rFonts w:asciiTheme="minorHAnsi" w:hAnsiTheme="minorHAnsi" w:cs="Consolas"/>
          <w:noProof/>
          <w:sz w:val="18"/>
          <w:szCs w:val="18"/>
          <w:lang w:eastAsia="en-GB"/>
        </w:rPr>
      </w:pPr>
      <w:ins w:id="1853" w:author="Mauget, Régis" w:date="2017-11-20T16:44:00Z">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&lt;/iso:pattern&gt;</w:t>
        </w:r>
      </w:ins>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54" w:author="Mauget, Régis" w:date="2017-11-20T16:44:00Z"/>
          <w:rFonts w:asciiTheme="minorHAnsi" w:hAnsiTheme="minorHAnsi" w:cs="Consolas"/>
          <w:noProof/>
          <w:sz w:val="18"/>
          <w:szCs w:val="18"/>
          <w:lang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55" w:author="Mauget, Régis" w:date="2017-11-20T16:44:00Z"/>
          <w:rFonts w:asciiTheme="minorHAnsi" w:hAnsiTheme="minorHAnsi" w:cs="Consolas"/>
          <w:noProof/>
          <w:sz w:val="18"/>
          <w:szCs w:val="18"/>
          <w:lang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56" w:author="Mauget, Régis" w:date="2017-11-20T16:44:00Z"/>
          <w:rFonts w:asciiTheme="minorHAnsi" w:hAnsiTheme="minorHAnsi" w:cs="Consolas"/>
          <w:noProof/>
          <w:sz w:val="18"/>
          <w:szCs w:val="18"/>
          <w:lang w:eastAsia="en-GB"/>
        </w:rPr>
      </w:pPr>
      <w:ins w:id="1857" w:author="Mauget, Régis" w:date="2017-11-20T16:44:00Z">
        <w:r w:rsidRPr="006A1AF5">
          <w:rPr>
            <w:rFonts w:asciiTheme="minorHAnsi" w:hAnsiTheme="minorHAnsi" w:cs="Consolas"/>
            <w:noProof/>
            <w:sz w:val="18"/>
            <w:szCs w:val="18"/>
            <w:lang w:eastAsia="en-GB"/>
          </w:rPr>
          <w:t>&lt;!--************************************************************************************************************ --&gt;</w:t>
        </w:r>
      </w:ins>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58" w:author="Mauget, Régis" w:date="2017-11-20T16:44:00Z"/>
          <w:rFonts w:asciiTheme="minorHAnsi" w:hAnsiTheme="minorHAnsi" w:cs="Consolas"/>
          <w:noProof/>
          <w:sz w:val="18"/>
          <w:szCs w:val="18"/>
          <w:lang w:eastAsia="en-GB"/>
        </w:rPr>
      </w:pPr>
      <w:ins w:id="1859" w:author="Mauget, Régis" w:date="2017-11-20T16:44:00Z">
        <w:r w:rsidRPr="006A1AF5">
          <w:rPr>
            <w:rFonts w:asciiTheme="minorHAnsi" w:hAnsiTheme="minorHAnsi" w:cs="Consolas"/>
            <w:noProof/>
            <w:sz w:val="18"/>
            <w:szCs w:val="18"/>
            <w:lang w:eastAsia="en-GB"/>
          </w:rPr>
          <w:t>&lt;!--***********Modeles des règles pour les tests entre les objets/interactions et les services******************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60" w:author="Mauget, Régis" w:date="2017-11-20T16:44:00Z"/>
          <w:rFonts w:asciiTheme="minorHAnsi" w:hAnsiTheme="minorHAnsi" w:cs="Consolas"/>
          <w:noProof/>
          <w:sz w:val="18"/>
          <w:szCs w:val="18"/>
          <w:lang w:val="en-US" w:eastAsia="en-GB"/>
        </w:rPr>
      </w:pPr>
      <w:ins w:id="1861" w:author="Mauget, Régis" w:date="2017-11-20T16:44:00Z">
        <w:r w:rsidRPr="00941268">
          <w:rPr>
            <w:rFonts w:asciiTheme="minorHAnsi" w:hAnsiTheme="minorHAnsi" w:cs="Consolas"/>
            <w:noProof/>
            <w:sz w:val="18"/>
            <w:szCs w:val="18"/>
            <w:lang w:val="en-US" w:eastAsia="en-GB"/>
          </w:rPr>
          <w:t>&lt;!--************************************************************************************************************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62"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63" w:author="Mauget, Régis" w:date="2017-11-20T16:44:00Z"/>
          <w:rFonts w:asciiTheme="minorHAnsi" w:hAnsiTheme="minorHAnsi" w:cs="Consolas"/>
          <w:noProof/>
          <w:sz w:val="18"/>
          <w:szCs w:val="18"/>
          <w:lang w:val="en-US" w:eastAsia="en-GB"/>
        </w:rPr>
      </w:pPr>
      <w:ins w:id="1864" w:author="Mauget, Régis" w:date="2017-11-20T16:44:00Z">
        <w:r w:rsidRPr="00941268">
          <w:rPr>
            <w:rFonts w:asciiTheme="minorHAnsi" w:hAnsiTheme="minorHAnsi" w:cs="Consolas"/>
            <w:noProof/>
            <w:sz w:val="18"/>
            <w:szCs w:val="18"/>
            <w:lang w:val="en-US" w:eastAsia="en-GB"/>
          </w:rPr>
          <w:tab/>
          <w:t>&lt;iso:pattern abstract="true" id="egal_servobj"&gt;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65" w:author="Mauget, Régis" w:date="2017-11-20T16:44:00Z"/>
          <w:rFonts w:asciiTheme="minorHAnsi" w:hAnsiTheme="minorHAnsi" w:cs="Consolas"/>
          <w:noProof/>
          <w:sz w:val="18"/>
          <w:szCs w:val="18"/>
          <w:lang w:val="en-US" w:eastAsia="en-GB"/>
        </w:rPr>
      </w:pPr>
      <w:ins w:id="1866" w:author="Mauget, Régis" w:date="2017-11-20T16:44:00Z">
        <w:r w:rsidRPr="00941268">
          <w:rPr>
            <w:rFonts w:asciiTheme="minorHAnsi" w:hAnsiTheme="minorHAnsi" w:cs="Consolas"/>
            <w:noProof/>
            <w:sz w:val="18"/>
            <w:szCs w:val="18"/>
            <w:lang w:val="en-US" w:eastAsia="en-GB"/>
          </w:rPr>
          <w:t xml:space="preserve">     &lt;iso:rule context="dp:objectModel"&gt;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67" w:author="Mauget, Régis" w:date="2017-11-20T16:44:00Z"/>
          <w:rFonts w:asciiTheme="minorHAnsi" w:hAnsiTheme="minorHAnsi" w:cs="Consolas"/>
          <w:noProof/>
          <w:sz w:val="18"/>
          <w:szCs w:val="18"/>
          <w:lang w:val="en-US" w:eastAsia="en-GB"/>
        </w:rPr>
      </w:pPr>
      <w:ins w:id="1868" w:author="Mauget, Régis" w:date="2017-11-20T16:44:00Z">
        <w:r w:rsidRPr="00941268">
          <w:rPr>
            <w:rFonts w:asciiTheme="minorHAnsi" w:hAnsiTheme="minorHAnsi" w:cs="Consolas"/>
            <w:noProof/>
            <w:sz w:val="18"/>
            <w:szCs w:val="18"/>
            <w:lang w:val="en-US" w:eastAsia="en-GB"/>
          </w:rPr>
          <w:t xml:space="preserve">      &lt;iso:assert test="(dp:$p1/@isUsed='true' and $p2) or (dp:$p1/@isUsed='false' and not($p2))"&gt;$p1 = $p2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69" w:author="Mauget, Régis" w:date="2017-11-20T16:44:00Z"/>
          <w:rFonts w:asciiTheme="minorHAnsi" w:hAnsiTheme="minorHAnsi" w:cs="Consolas"/>
          <w:noProof/>
          <w:sz w:val="18"/>
          <w:szCs w:val="18"/>
          <w:lang w:val="en-US" w:eastAsia="en-GB"/>
        </w:rPr>
      </w:pPr>
      <w:ins w:id="1870" w:author="Mauget, Régis" w:date="2017-11-20T16:44:00Z">
        <w:r w:rsidRPr="00941268">
          <w:rPr>
            <w:rFonts w:asciiTheme="minorHAnsi" w:hAnsiTheme="minorHAnsi" w:cs="Consolas"/>
            <w:noProof/>
            <w:sz w:val="18"/>
            <w:szCs w:val="18"/>
            <w:lang w:val="en-US" w:eastAsia="en-GB"/>
          </w:rPr>
          <w:t>&lt;iso:value-of select="dp:$p1/@isUsed"/&gt; = &lt;iso:value-of select="$p2"/&gt;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71" w:author="Mauget, Régis" w:date="2017-11-20T16:44:00Z"/>
          <w:rFonts w:asciiTheme="minorHAnsi" w:hAnsiTheme="minorHAnsi" w:cs="Consolas"/>
          <w:noProof/>
          <w:sz w:val="18"/>
          <w:szCs w:val="18"/>
          <w:lang w:val="en-US" w:eastAsia="en-GB"/>
        </w:rPr>
      </w:pPr>
      <w:ins w:id="1872"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73" w:author="Mauget, Régis" w:date="2017-11-20T16:44:00Z"/>
          <w:rFonts w:asciiTheme="minorHAnsi" w:hAnsiTheme="minorHAnsi" w:cs="Consolas"/>
          <w:noProof/>
          <w:sz w:val="18"/>
          <w:szCs w:val="18"/>
          <w:lang w:val="en-US" w:eastAsia="en-GB"/>
        </w:rPr>
      </w:pPr>
      <w:ins w:id="1874"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75" w:author="Mauget, Régis" w:date="2017-11-20T16:44:00Z"/>
          <w:rFonts w:asciiTheme="minorHAnsi" w:hAnsiTheme="minorHAnsi" w:cs="Consolas"/>
          <w:noProof/>
          <w:sz w:val="18"/>
          <w:szCs w:val="18"/>
          <w:lang w:val="en-US" w:eastAsia="en-GB"/>
        </w:rPr>
      </w:pPr>
      <w:ins w:id="1876"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77"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78" w:author="Mauget, Régis" w:date="2017-11-20T16:44:00Z"/>
          <w:rFonts w:asciiTheme="minorHAnsi" w:hAnsiTheme="minorHAnsi" w:cs="Consolas"/>
          <w:noProof/>
          <w:sz w:val="18"/>
          <w:szCs w:val="18"/>
          <w:lang w:val="en-US" w:eastAsia="en-GB"/>
        </w:rPr>
      </w:pPr>
      <w:ins w:id="1879" w:author="Mauget, Régis" w:date="2017-11-20T16:44:00Z">
        <w:r w:rsidRPr="00941268">
          <w:rPr>
            <w:rFonts w:asciiTheme="minorHAnsi" w:hAnsiTheme="minorHAnsi" w:cs="Consolas"/>
            <w:noProof/>
            <w:sz w:val="18"/>
            <w:szCs w:val="18"/>
            <w:lang w:val="en-US" w:eastAsia="en-GB"/>
          </w:rPr>
          <w:tab/>
          <w:t>&lt;iso:pattern abstract="true" id="egal_servobj_2"&gt;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80" w:author="Mauget, Régis" w:date="2017-11-20T16:44:00Z"/>
          <w:rFonts w:asciiTheme="minorHAnsi" w:hAnsiTheme="minorHAnsi" w:cs="Consolas"/>
          <w:noProof/>
          <w:sz w:val="18"/>
          <w:szCs w:val="18"/>
          <w:lang w:val="en-US" w:eastAsia="en-GB"/>
        </w:rPr>
      </w:pPr>
      <w:ins w:id="1881" w:author="Mauget, Régis" w:date="2017-11-20T16:44:00Z">
        <w:r w:rsidRPr="00941268">
          <w:rPr>
            <w:rFonts w:asciiTheme="minorHAnsi" w:hAnsiTheme="minorHAnsi" w:cs="Consolas"/>
            <w:noProof/>
            <w:sz w:val="18"/>
            <w:szCs w:val="18"/>
            <w:lang w:val="en-US" w:eastAsia="en-GB"/>
          </w:rPr>
          <w:t xml:space="preserve">     &lt;iso:rule context="dp:objectModel"&gt;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82" w:author="Mauget, Régis" w:date="2017-11-20T16:44:00Z"/>
          <w:rFonts w:asciiTheme="minorHAnsi" w:hAnsiTheme="minorHAnsi" w:cs="Consolas"/>
          <w:noProof/>
          <w:sz w:val="18"/>
          <w:szCs w:val="18"/>
          <w:lang w:val="en-US" w:eastAsia="en-GB"/>
        </w:rPr>
      </w:pPr>
      <w:ins w:id="1883" w:author="Mauget, Régis" w:date="2017-11-20T16:44:00Z">
        <w:r w:rsidRPr="00941268">
          <w:rPr>
            <w:rFonts w:asciiTheme="minorHAnsi" w:hAnsiTheme="minorHAnsi" w:cs="Consolas"/>
            <w:noProof/>
            <w:sz w:val="18"/>
            <w:szCs w:val="18"/>
            <w:lang w:val="en-US" w:eastAsia="en-GB"/>
          </w:rPr>
          <w:t xml:space="preserve">      &lt;iso:assert test="$p3 = not(dp:$p1/@isUsed='false' and dp:$p2/@isUsed='false')"&gt;$p3 = $p1 or $p2</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84" w:author="Mauget, Régis" w:date="2017-11-20T16:44:00Z"/>
          <w:rFonts w:asciiTheme="minorHAnsi" w:hAnsiTheme="minorHAnsi" w:cs="Consolas"/>
          <w:noProof/>
          <w:sz w:val="18"/>
          <w:szCs w:val="18"/>
          <w:lang w:val="en-US" w:eastAsia="en-GB"/>
        </w:rPr>
      </w:pPr>
      <w:ins w:id="1885" w:author="Mauget, Régis" w:date="2017-11-20T16:44:00Z">
        <w:r w:rsidRPr="00941268">
          <w:rPr>
            <w:rFonts w:asciiTheme="minorHAnsi" w:hAnsiTheme="minorHAnsi" w:cs="Consolas"/>
            <w:noProof/>
            <w:sz w:val="18"/>
            <w:szCs w:val="18"/>
            <w:lang w:val="en-US" w:eastAsia="en-GB"/>
          </w:rPr>
          <w:t>&lt;iso:value-of select="$p3"/&gt; = &lt;iso:value-of select="dp:$p1/@isUsed"/&gt; or &lt;iso:value-of select="dp:$p2/@isUsed"/&gt;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86" w:author="Mauget, Régis" w:date="2017-11-20T16:44:00Z"/>
          <w:rFonts w:asciiTheme="minorHAnsi" w:hAnsiTheme="minorHAnsi" w:cs="Consolas"/>
          <w:noProof/>
          <w:sz w:val="18"/>
          <w:szCs w:val="18"/>
          <w:lang w:val="en-US" w:eastAsia="en-GB"/>
        </w:rPr>
      </w:pPr>
      <w:ins w:id="1887"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88" w:author="Mauget, Régis" w:date="2017-11-20T16:44:00Z"/>
          <w:rFonts w:asciiTheme="minorHAnsi" w:hAnsiTheme="minorHAnsi" w:cs="Consolas"/>
          <w:noProof/>
          <w:sz w:val="18"/>
          <w:szCs w:val="18"/>
          <w:lang w:val="en-US" w:eastAsia="en-GB"/>
        </w:rPr>
      </w:pPr>
      <w:ins w:id="1889"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90" w:author="Mauget, Régis" w:date="2017-11-20T16:44:00Z"/>
          <w:rFonts w:asciiTheme="minorHAnsi" w:hAnsiTheme="minorHAnsi" w:cs="Consolas"/>
          <w:noProof/>
          <w:sz w:val="18"/>
          <w:szCs w:val="18"/>
          <w:lang w:val="en-US" w:eastAsia="en-GB"/>
        </w:rPr>
      </w:pPr>
      <w:ins w:id="1891"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92"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93" w:author="Mauget, Régis" w:date="2017-11-20T16:44:00Z"/>
          <w:rFonts w:asciiTheme="minorHAnsi" w:hAnsiTheme="minorHAnsi" w:cs="Consolas"/>
          <w:noProof/>
          <w:sz w:val="18"/>
          <w:szCs w:val="18"/>
          <w:lang w:val="en-US" w:eastAsia="en-GB"/>
        </w:rPr>
      </w:pPr>
      <w:ins w:id="1894" w:author="Mauget, Régis" w:date="2017-11-20T16:44:00Z">
        <w:r w:rsidRPr="00941268">
          <w:rPr>
            <w:rFonts w:asciiTheme="minorHAnsi" w:hAnsiTheme="minorHAnsi" w:cs="Consolas"/>
            <w:noProof/>
            <w:sz w:val="18"/>
            <w:szCs w:val="18"/>
            <w:lang w:val="en-US" w:eastAsia="en-GB"/>
          </w:rPr>
          <w:tab/>
          <w:t>&lt;iso:pattern abstract="true" id="egal_servobj_3"&gt;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95" w:author="Mauget, Régis" w:date="2017-11-20T16:44:00Z"/>
          <w:rFonts w:asciiTheme="minorHAnsi" w:hAnsiTheme="minorHAnsi" w:cs="Consolas"/>
          <w:noProof/>
          <w:sz w:val="18"/>
          <w:szCs w:val="18"/>
          <w:lang w:val="en-US" w:eastAsia="en-GB"/>
        </w:rPr>
      </w:pPr>
      <w:ins w:id="1896" w:author="Mauget, Régis" w:date="2017-11-20T16:44:00Z">
        <w:r w:rsidRPr="00941268">
          <w:rPr>
            <w:rFonts w:asciiTheme="minorHAnsi" w:hAnsiTheme="minorHAnsi" w:cs="Consolas"/>
            <w:noProof/>
            <w:sz w:val="18"/>
            <w:szCs w:val="18"/>
            <w:lang w:val="en-US" w:eastAsia="en-GB"/>
          </w:rPr>
          <w:t xml:space="preserve">     &lt;iso:rule context="dp:objectModel"&gt;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97" w:author="Mauget, Régis" w:date="2017-11-20T16:44:00Z"/>
          <w:rFonts w:asciiTheme="minorHAnsi" w:hAnsiTheme="minorHAnsi" w:cs="Consolas"/>
          <w:noProof/>
          <w:sz w:val="18"/>
          <w:szCs w:val="18"/>
          <w:lang w:val="en-US" w:eastAsia="en-GB"/>
        </w:rPr>
      </w:pPr>
      <w:ins w:id="1898" w:author="Mauget, Régis" w:date="2017-11-20T16:44:00Z">
        <w:r w:rsidRPr="00941268">
          <w:rPr>
            <w:rFonts w:asciiTheme="minorHAnsi" w:hAnsiTheme="minorHAnsi" w:cs="Consolas"/>
            <w:noProof/>
            <w:sz w:val="18"/>
            <w:szCs w:val="18"/>
            <w:lang w:val="en-US" w:eastAsia="en-GB"/>
          </w:rPr>
          <w:t xml:space="preserve">      &lt;iso:assert test="$p4 = not(dp:$p1/@isUsed='false' and dp:$p2/@isUsed='false' and dp:$p3/@isUsed='false')"&gt;$p4 = $p1 or $p2 or $p3</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899" w:author="Mauget, Régis" w:date="2017-11-20T16:44:00Z"/>
          <w:rFonts w:asciiTheme="minorHAnsi" w:hAnsiTheme="minorHAnsi" w:cs="Consolas"/>
          <w:noProof/>
          <w:sz w:val="18"/>
          <w:szCs w:val="18"/>
          <w:lang w:val="en-US" w:eastAsia="en-GB"/>
        </w:rPr>
      </w:pPr>
      <w:ins w:id="1900" w:author="Mauget, Régis" w:date="2017-11-20T16:44:00Z">
        <w:r w:rsidRPr="00941268">
          <w:rPr>
            <w:rFonts w:asciiTheme="minorHAnsi" w:hAnsiTheme="minorHAnsi" w:cs="Consolas"/>
            <w:noProof/>
            <w:sz w:val="18"/>
            <w:szCs w:val="18"/>
            <w:lang w:val="en-US" w:eastAsia="en-GB"/>
          </w:rPr>
          <w:t>&lt;iso:value-of select="$p4"/&gt; = &lt;iso:value-of select="dp:$p1/@isUsed"/&gt; or &lt;iso:value-of select="dp:$p2/@isUsed"/&gt; or &lt;iso:value-of select="dp:$p3/@isUsed"/&gt;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01" w:author="Mauget, Régis" w:date="2017-11-20T16:44:00Z"/>
          <w:rFonts w:asciiTheme="minorHAnsi" w:hAnsiTheme="minorHAnsi" w:cs="Consolas"/>
          <w:noProof/>
          <w:sz w:val="18"/>
          <w:szCs w:val="18"/>
          <w:lang w:val="en-US" w:eastAsia="en-GB"/>
        </w:rPr>
      </w:pPr>
      <w:ins w:id="1902"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03" w:author="Mauget, Régis" w:date="2017-11-20T16:44:00Z"/>
          <w:rFonts w:asciiTheme="minorHAnsi" w:hAnsiTheme="minorHAnsi" w:cs="Consolas"/>
          <w:noProof/>
          <w:sz w:val="18"/>
          <w:szCs w:val="18"/>
          <w:lang w:val="en-US" w:eastAsia="en-GB"/>
        </w:rPr>
      </w:pPr>
      <w:ins w:id="1904"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05" w:author="Mauget, Régis" w:date="2017-11-20T16:44:00Z"/>
          <w:rFonts w:asciiTheme="minorHAnsi" w:hAnsiTheme="minorHAnsi" w:cs="Consolas"/>
          <w:noProof/>
          <w:sz w:val="18"/>
          <w:szCs w:val="18"/>
          <w:lang w:val="en-US" w:eastAsia="en-GB"/>
        </w:rPr>
      </w:pPr>
      <w:ins w:id="1906"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07"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08" w:author="Mauget, Régis" w:date="2017-11-20T16:44:00Z"/>
          <w:rFonts w:asciiTheme="minorHAnsi" w:hAnsiTheme="minorHAnsi" w:cs="Consolas"/>
          <w:noProof/>
          <w:sz w:val="18"/>
          <w:szCs w:val="18"/>
          <w:lang w:val="en-US" w:eastAsia="en-GB"/>
        </w:rPr>
      </w:pPr>
      <w:ins w:id="1909" w:author="Mauget, Régis" w:date="2017-11-20T16:44:00Z">
        <w:r w:rsidRPr="00941268">
          <w:rPr>
            <w:rFonts w:asciiTheme="minorHAnsi" w:hAnsiTheme="minorHAnsi" w:cs="Consolas"/>
            <w:noProof/>
            <w:sz w:val="18"/>
            <w:szCs w:val="18"/>
            <w:lang w:val="en-US" w:eastAsia="en-GB"/>
          </w:rPr>
          <w:tab/>
          <w:t>&lt;iso:pattern abstract="true" id="implique_servobj"&gt;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10" w:author="Mauget, Régis" w:date="2017-11-20T16:44:00Z"/>
          <w:rFonts w:asciiTheme="minorHAnsi" w:hAnsiTheme="minorHAnsi" w:cs="Consolas"/>
          <w:noProof/>
          <w:sz w:val="18"/>
          <w:szCs w:val="18"/>
          <w:lang w:val="en-US" w:eastAsia="en-GB"/>
        </w:rPr>
      </w:pPr>
      <w:ins w:id="1911" w:author="Mauget, Régis" w:date="2017-11-20T16:44:00Z">
        <w:r w:rsidRPr="00941268">
          <w:rPr>
            <w:rFonts w:asciiTheme="minorHAnsi" w:hAnsiTheme="minorHAnsi" w:cs="Consolas"/>
            <w:noProof/>
            <w:sz w:val="18"/>
            <w:szCs w:val="18"/>
            <w:lang w:val="en-US" w:eastAsia="en-GB"/>
          </w:rPr>
          <w:t xml:space="preserve">     &lt;iso:rule context="dp:objectModel"&gt;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12" w:author="Mauget, Régis" w:date="2017-11-20T16:44:00Z"/>
          <w:rFonts w:asciiTheme="minorHAnsi" w:hAnsiTheme="minorHAnsi" w:cs="Consolas"/>
          <w:noProof/>
          <w:sz w:val="18"/>
          <w:szCs w:val="18"/>
          <w:lang w:val="en-US" w:eastAsia="en-GB"/>
        </w:rPr>
      </w:pPr>
      <w:ins w:id="1913" w:author="Mauget, Régis" w:date="2017-11-20T16:44:00Z">
        <w:r w:rsidRPr="00941268">
          <w:rPr>
            <w:rFonts w:asciiTheme="minorHAnsi" w:hAnsiTheme="minorHAnsi" w:cs="Consolas"/>
            <w:noProof/>
            <w:sz w:val="18"/>
            <w:szCs w:val="18"/>
            <w:lang w:val="en-US" w:eastAsia="en-GB"/>
          </w:rPr>
          <w:t xml:space="preserve">      &lt;iso:assert test="not($p3) or (dp:$p1/@isUsed='true' or dp:$p2/@isUsed='true')"&gt;$p3 =&gt; $p1 or $p2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14" w:author="Mauget, Régis" w:date="2017-11-20T16:44:00Z"/>
          <w:rFonts w:asciiTheme="minorHAnsi" w:hAnsiTheme="minorHAnsi" w:cs="Consolas"/>
          <w:noProof/>
          <w:sz w:val="18"/>
          <w:szCs w:val="18"/>
          <w:lang w:val="en-US" w:eastAsia="en-GB"/>
        </w:rPr>
      </w:pPr>
      <w:ins w:id="1915" w:author="Mauget, Régis" w:date="2017-11-20T16:44:00Z">
        <w:r w:rsidRPr="00941268">
          <w:rPr>
            <w:rFonts w:asciiTheme="minorHAnsi" w:hAnsiTheme="minorHAnsi" w:cs="Consolas"/>
            <w:noProof/>
            <w:sz w:val="18"/>
            <w:szCs w:val="18"/>
            <w:lang w:val="en-US" w:eastAsia="en-GB"/>
          </w:rPr>
          <w:t>&lt;iso:value-of select="$p3"/&gt; =&gt; &lt;iso:value-of select="dp:$p1/@isUsed"/&gt; or &lt;iso:value-of select="dp:$p2/@isUsed"/&gt;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16" w:author="Mauget, Régis" w:date="2017-11-20T16:44:00Z"/>
          <w:rFonts w:asciiTheme="minorHAnsi" w:hAnsiTheme="minorHAnsi" w:cs="Consolas"/>
          <w:noProof/>
          <w:sz w:val="18"/>
          <w:szCs w:val="18"/>
          <w:lang w:val="en-US" w:eastAsia="en-GB"/>
        </w:rPr>
      </w:pPr>
      <w:ins w:id="1917" w:author="Mauget, Régis" w:date="2017-11-20T16:44:00Z">
        <w:r w:rsidRPr="00941268">
          <w:rPr>
            <w:rFonts w:asciiTheme="minorHAnsi" w:hAnsiTheme="minorHAnsi" w:cs="Consolas"/>
            <w:noProof/>
            <w:sz w:val="18"/>
            <w:szCs w:val="18"/>
            <w:lang w:val="en-US" w:eastAsia="en-GB"/>
          </w:rPr>
          <w:lastRenderedPageBreak/>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18" w:author="Mauget, Régis" w:date="2017-11-20T16:44:00Z"/>
          <w:rFonts w:asciiTheme="minorHAnsi" w:hAnsiTheme="minorHAnsi" w:cs="Consolas"/>
          <w:noProof/>
          <w:sz w:val="18"/>
          <w:szCs w:val="18"/>
          <w:lang w:val="en-US" w:eastAsia="en-GB"/>
        </w:rPr>
      </w:pPr>
      <w:ins w:id="1919"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20" w:author="Mauget, Régis" w:date="2017-11-20T16:44:00Z"/>
          <w:rFonts w:asciiTheme="minorHAnsi" w:hAnsiTheme="minorHAnsi" w:cs="Consolas"/>
          <w:noProof/>
          <w:sz w:val="18"/>
          <w:szCs w:val="18"/>
          <w:lang w:val="en-US" w:eastAsia="en-GB"/>
        </w:rPr>
      </w:pPr>
      <w:ins w:id="1921"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22"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23" w:author="Mauget, Régis" w:date="2017-11-20T16:44:00Z"/>
          <w:rFonts w:asciiTheme="minorHAnsi" w:hAnsiTheme="minorHAnsi" w:cs="Consolas"/>
          <w:noProof/>
          <w:sz w:val="18"/>
          <w:szCs w:val="18"/>
          <w:lang w:val="en-US" w:eastAsia="en-GB"/>
        </w:rPr>
      </w:pPr>
      <w:ins w:id="1924" w:author="Mauget, Régis" w:date="2017-11-20T16:44:00Z">
        <w:r w:rsidRPr="00941268">
          <w:rPr>
            <w:rFonts w:asciiTheme="minorHAnsi" w:hAnsiTheme="minorHAnsi" w:cs="Consolas"/>
            <w:noProof/>
            <w:sz w:val="18"/>
            <w:szCs w:val="18"/>
            <w:lang w:val="en-US" w:eastAsia="en-GB"/>
          </w:rPr>
          <w:tab/>
          <w:t>&lt;iso:pattern abstract="true" id="implique_servobj_1"&gt;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25" w:author="Mauget, Régis" w:date="2017-11-20T16:44:00Z"/>
          <w:rFonts w:asciiTheme="minorHAnsi" w:hAnsiTheme="minorHAnsi" w:cs="Consolas"/>
          <w:noProof/>
          <w:sz w:val="18"/>
          <w:szCs w:val="18"/>
          <w:lang w:val="en-US" w:eastAsia="en-GB"/>
        </w:rPr>
      </w:pPr>
      <w:ins w:id="1926" w:author="Mauget, Régis" w:date="2017-11-20T16:44:00Z">
        <w:r w:rsidRPr="00941268">
          <w:rPr>
            <w:rFonts w:asciiTheme="minorHAnsi" w:hAnsiTheme="minorHAnsi" w:cs="Consolas"/>
            <w:noProof/>
            <w:sz w:val="18"/>
            <w:szCs w:val="18"/>
            <w:lang w:val="en-US" w:eastAsia="en-GB"/>
          </w:rPr>
          <w:t xml:space="preserve">     &lt;iso:rule context="dp:objectModel"&gt;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27" w:author="Mauget, Régis" w:date="2017-11-20T16:44:00Z"/>
          <w:rFonts w:asciiTheme="minorHAnsi" w:hAnsiTheme="minorHAnsi" w:cs="Consolas"/>
          <w:noProof/>
          <w:sz w:val="18"/>
          <w:szCs w:val="18"/>
          <w:lang w:val="en-US" w:eastAsia="en-GB"/>
        </w:rPr>
      </w:pPr>
      <w:ins w:id="1928" w:author="Mauget, Régis" w:date="2017-11-20T16:44:00Z">
        <w:r w:rsidRPr="00941268">
          <w:rPr>
            <w:rFonts w:asciiTheme="minorHAnsi" w:hAnsiTheme="minorHAnsi" w:cs="Consolas"/>
            <w:noProof/>
            <w:sz w:val="18"/>
            <w:szCs w:val="18"/>
            <w:lang w:val="en-US" w:eastAsia="en-GB"/>
          </w:rPr>
          <w:t xml:space="preserve">      &lt;iso:assert test="dp:$p1/@isUsed = 'false' or $p2"&gt;$p1 =&gt; $p2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29" w:author="Mauget, Régis" w:date="2017-11-20T16:44:00Z"/>
          <w:rFonts w:asciiTheme="minorHAnsi" w:hAnsiTheme="minorHAnsi" w:cs="Consolas"/>
          <w:noProof/>
          <w:sz w:val="18"/>
          <w:szCs w:val="18"/>
          <w:lang w:val="en-US" w:eastAsia="en-GB"/>
        </w:rPr>
      </w:pPr>
      <w:ins w:id="1930" w:author="Mauget, Régis" w:date="2017-11-20T16:44:00Z">
        <w:r w:rsidRPr="00941268">
          <w:rPr>
            <w:rFonts w:asciiTheme="minorHAnsi" w:hAnsiTheme="minorHAnsi" w:cs="Consolas"/>
            <w:noProof/>
            <w:sz w:val="18"/>
            <w:szCs w:val="18"/>
            <w:lang w:val="en-US" w:eastAsia="en-GB"/>
          </w:rPr>
          <w:t>&lt;iso:value-of select="dp:$p1/@isUsed"/&gt; =&gt; &lt;iso:value-of select="$p2"/&gt;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31" w:author="Mauget, Régis" w:date="2017-11-20T16:44:00Z"/>
          <w:rFonts w:asciiTheme="minorHAnsi" w:hAnsiTheme="minorHAnsi" w:cs="Consolas"/>
          <w:noProof/>
          <w:sz w:val="18"/>
          <w:szCs w:val="18"/>
          <w:lang w:val="en-US" w:eastAsia="en-GB"/>
        </w:rPr>
      </w:pPr>
      <w:ins w:id="1932" w:author="Mauget, Régis" w:date="2017-11-20T16:44:00Z">
        <w:r w:rsidRPr="00941268">
          <w:rPr>
            <w:rFonts w:asciiTheme="minorHAnsi" w:hAnsiTheme="minorHAnsi" w:cs="Consolas"/>
            <w:noProof/>
            <w:sz w:val="18"/>
            <w:szCs w:val="18"/>
            <w:lang w:val="en-US" w:eastAsia="en-GB"/>
          </w:rPr>
          <w:t xml:space="preserve">      &lt;/iso:assert&gt;  </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33" w:author="Mauget, Régis" w:date="2017-11-20T16:44:00Z"/>
          <w:rFonts w:asciiTheme="minorHAnsi" w:hAnsiTheme="minorHAnsi" w:cs="Consolas"/>
          <w:noProof/>
          <w:sz w:val="18"/>
          <w:szCs w:val="18"/>
          <w:lang w:val="en-US" w:eastAsia="en-GB"/>
        </w:rPr>
      </w:pPr>
      <w:ins w:id="1934" w:author="Mauget, Régis" w:date="2017-11-20T16:44:00Z">
        <w:r w:rsidRPr="00941268">
          <w:rPr>
            <w:rFonts w:asciiTheme="minorHAnsi" w:hAnsiTheme="minorHAnsi" w:cs="Consolas"/>
            <w:noProof/>
            <w:sz w:val="18"/>
            <w:szCs w:val="18"/>
            <w:lang w:val="en-US" w:eastAsia="en-GB"/>
          </w:rPr>
          <w:t xml:space="preserve">     &lt;/iso:rule&gt;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35" w:author="Mauget, Régis" w:date="2017-11-20T16:44:00Z"/>
          <w:rFonts w:asciiTheme="minorHAnsi" w:hAnsiTheme="minorHAnsi" w:cs="Consolas"/>
          <w:noProof/>
          <w:sz w:val="18"/>
          <w:szCs w:val="18"/>
          <w:lang w:val="en-US" w:eastAsia="en-GB"/>
        </w:rPr>
      </w:pPr>
      <w:ins w:id="1936" w:author="Mauget, Régis" w:date="2017-11-20T16:44:00Z">
        <w:r w:rsidRPr="00941268">
          <w:rPr>
            <w:rFonts w:asciiTheme="minorHAnsi" w:hAnsiTheme="minorHAnsi" w:cs="Consolas"/>
            <w:noProof/>
            <w:sz w:val="18"/>
            <w:szCs w:val="18"/>
            <w:lang w:val="en-US" w:eastAsia="en-GB"/>
          </w:rPr>
          <w:t xml:space="preserve">  </w:t>
        </w:r>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37" w:author="Mauget, Régis" w:date="2017-11-20T16:44:00Z"/>
          <w:rFonts w:asciiTheme="minorHAnsi" w:hAnsiTheme="minorHAnsi" w:cs="Consolas"/>
          <w:noProof/>
          <w:sz w:val="18"/>
          <w:szCs w:val="18"/>
          <w:lang w:val="en-US"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38" w:author="Mauget, Régis" w:date="2017-11-20T16:44:00Z"/>
          <w:rFonts w:asciiTheme="minorHAnsi" w:hAnsiTheme="minorHAnsi" w:cs="Consolas"/>
          <w:noProof/>
          <w:sz w:val="18"/>
          <w:szCs w:val="18"/>
          <w:lang w:eastAsia="en-GB"/>
        </w:rPr>
      </w:pPr>
      <w:ins w:id="1939" w:author="Mauget, Régis" w:date="2017-11-20T16:44:00Z">
        <w:r w:rsidRPr="006A1AF5">
          <w:rPr>
            <w:rFonts w:asciiTheme="minorHAnsi" w:hAnsiTheme="minorHAnsi" w:cs="Consolas"/>
            <w:noProof/>
            <w:sz w:val="18"/>
            <w:szCs w:val="18"/>
            <w:lang w:eastAsia="en-GB"/>
          </w:rPr>
          <w:t>&lt;!--************************************************************************************************************ --&gt;</w:t>
        </w:r>
      </w:ins>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40" w:author="Mauget, Régis" w:date="2017-11-20T16:44:00Z"/>
          <w:rFonts w:asciiTheme="minorHAnsi" w:hAnsiTheme="minorHAnsi" w:cs="Consolas"/>
          <w:noProof/>
          <w:sz w:val="18"/>
          <w:szCs w:val="18"/>
          <w:lang w:eastAsia="en-GB"/>
        </w:rPr>
      </w:pPr>
      <w:ins w:id="1941" w:author="Mauget, Régis" w:date="2017-11-20T16:44:00Z">
        <w:r w:rsidRPr="006A1AF5">
          <w:rPr>
            <w:rFonts w:asciiTheme="minorHAnsi" w:hAnsiTheme="minorHAnsi" w:cs="Consolas"/>
            <w:noProof/>
            <w:sz w:val="18"/>
            <w:szCs w:val="18"/>
            <w:lang w:eastAsia="en-GB"/>
          </w:rPr>
          <w:t>&lt;!--******************Test des règles sur les objets/interactions et les services******************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42" w:author="Mauget, Régis" w:date="2017-11-20T16:44:00Z"/>
          <w:rFonts w:asciiTheme="minorHAnsi" w:hAnsiTheme="minorHAnsi" w:cs="Consolas"/>
          <w:noProof/>
          <w:sz w:val="18"/>
          <w:szCs w:val="18"/>
          <w:lang w:val="en-US" w:eastAsia="en-GB"/>
        </w:rPr>
      </w:pPr>
      <w:ins w:id="1943" w:author="Mauget, Régis" w:date="2017-11-20T16:44:00Z">
        <w:r w:rsidRPr="00941268">
          <w:rPr>
            <w:rFonts w:asciiTheme="minorHAnsi" w:hAnsiTheme="minorHAnsi" w:cs="Consolas"/>
            <w:noProof/>
            <w:sz w:val="18"/>
            <w:szCs w:val="18"/>
            <w:lang w:val="en-US" w:eastAsia="en-GB"/>
          </w:rPr>
          <w:t>&lt;!--***********************************************************************************************************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44"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45" w:author="Mauget, Régis" w:date="2017-11-20T16:44:00Z"/>
          <w:rFonts w:asciiTheme="minorHAnsi" w:hAnsiTheme="minorHAnsi" w:cs="Consolas"/>
          <w:noProof/>
          <w:sz w:val="18"/>
          <w:szCs w:val="18"/>
          <w:lang w:val="en-US" w:eastAsia="en-GB"/>
        </w:rPr>
      </w:pPr>
      <w:ins w:id="1946" w:author="Mauget, Régis" w:date="2017-11-20T16:44:00Z">
        <w:r w:rsidRPr="00941268">
          <w:rPr>
            <w:rFonts w:asciiTheme="minorHAnsi" w:hAnsiTheme="minorHAnsi" w:cs="Consolas"/>
            <w:noProof/>
            <w:sz w:val="18"/>
            <w:szCs w:val="18"/>
            <w:lang w:val="en-US" w:eastAsia="en-GB"/>
          </w:rPr>
          <w:tab/>
          <w:t>&lt;iso:pattern is-a="egal_servobj" id="egal_servobj1"&gt;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47" w:author="Mauget, Régis" w:date="2017-11-20T16:44:00Z"/>
          <w:rFonts w:asciiTheme="minorHAnsi" w:hAnsiTheme="minorHAnsi" w:cs="Consolas"/>
          <w:noProof/>
          <w:sz w:val="18"/>
          <w:szCs w:val="18"/>
          <w:lang w:val="en-US" w:eastAsia="en-GB"/>
        </w:rPr>
      </w:pPr>
      <w:ins w:id="194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value="serviceUtilization/dp:publishObjectClassAttributes"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49" w:author="Mauget, Régis" w:date="2017-11-20T16:44:00Z"/>
          <w:rFonts w:asciiTheme="minorHAnsi" w:hAnsiTheme="minorHAnsi" w:cs="Consolas"/>
          <w:noProof/>
          <w:sz w:val="18"/>
          <w:szCs w:val="18"/>
          <w:lang w:val="en-US" w:eastAsia="en-GB"/>
        </w:rPr>
      </w:pPr>
      <w:ins w:id="195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value="((count(//dp:attribute[dp:sharing='PublishSubscribe']) + count(//dp:attribute[dp:sharing='Publish']))&gt; 0)"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51" w:author="Mauget, Régis" w:date="2017-11-20T16:44:00Z"/>
          <w:rFonts w:asciiTheme="minorHAnsi" w:hAnsiTheme="minorHAnsi" w:cs="Consolas"/>
          <w:noProof/>
          <w:sz w:val="18"/>
          <w:szCs w:val="18"/>
          <w:lang w:val="en-US" w:eastAsia="en-GB"/>
        </w:rPr>
      </w:pPr>
      <w:ins w:id="1952"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53"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54" w:author="Mauget, Régis" w:date="2017-11-20T16:44:00Z"/>
          <w:rFonts w:asciiTheme="minorHAnsi" w:hAnsiTheme="minorHAnsi" w:cs="Consolas"/>
          <w:noProof/>
          <w:sz w:val="18"/>
          <w:szCs w:val="18"/>
          <w:lang w:val="en-US" w:eastAsia="en-GB"/>
        </w:rPr>
      </w:pPr>
      <w:ins w:id="1955" w:author="Mauget, Régis" w:date="2017-11-20T16:44:00Z">
        <w:r w:rsidRPr="00941268">
          <w:rPr>
            <w:rFonts w:asciiTheme="minorHAnsi" w:hAnsiTheme="minorHAnsi" w:cs="Consolas"/>
            <w:noProof/>
            <w:sz w:val="18"/>
            <w:szCs w:val="18"/>
            <w:lang w:val="en-US" w:eastAsia="en-GB"/>
          </w:rPr>
          <w:tab/>
          <w:t>&lt;iso:pattern is-a="egal_servobj" id="egal_servobj2"&gt;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56" w:author="Mauget, Régis" w:date="2017-11-20T16:44:00Z"/>
          <w:rFonts w:asciiTheme="minorHAnsi" w:hAnsiTheme="minorHAnsi" w:cs="Consolas"/>
          <w:noProof/>
          <w:sz w:val="18"/>
          <w:szCs w:val="18"/>
          <w:lang w:val="en-US" w:eastAsia="en-GB"/>
        </w:rPr>
      </w:pPr>
      <w:ins w:id="195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value="serviceUtilization/dp:publishInteractionClass"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58" w:author="Mauget, Régis" w:date="2017-11-20T16:44:00Z"/>
          <w:rFonts w:asciiTheme="minorHAnsi" w:hAnsiTheme="minorHAnsi" w:cs="Consolas"/>
          <w:noProof/>
          <w:sz w:val="18"/>
          <w:szCs w:val="18"/>
          <w:lang w:val="en-US" w:eastAsia="en-GB"/>
        </w:rPr>
      </w:pPr>
      <w:ins w:id="1959"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value="((count(//dp:interactionClass[dp:sharing='PublishSubscribe']) + count(//dp:interactionClass[dp:sharing='Publish']))&gt; 0)"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60" w:author="Mauget, Régis" w:date="2017-11-20T16:44:00Z"/>
          <w:rFonts w:asciiTheme="minorHAnsi" w:hAnsiTheme="minorHAnsi" w:cs="Consolas"/>
          <w:noProof/>
          <w:sz w:val="18"/>
          <w:szCs w:val="18"/>
          <w:lang w:val="en-US" w:eastAsia="en-GB"/>
        </w:rPr>
      </w:pPr>
      <w:ins w:id="1961"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62"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63" w:author="Mauget, Régis" w:date="2017-11-20T16:44:00Z"/>
          <w:rFonts w:asciiTheme="minorHAnsi" w:hAnsiTheme="minorHAnsi" w:cs="Consolas"/>
          <w:noProof/>
          <w:sz w:val="18"/>
          <w:szCs w:val="18"/>
          <w:lang w:val="en-US" w:eastAsia="en-GB"/>
        </w:rPr>
      </w:pPr>
      <w:ins w:id="1964" w:author="Mauget, Régis" w:date="2017-11-20T16:44:00Z">
        <w:r w:rsidRPr="00941268">
          <w:rPr>
            <w:rFonts w:asciiTheme="minorHAnsi" w:hAnsiTheme="minorHAnsi" w:cs="Consolas"/>
            <w:noProof/>
            <w:sz w:val="18"/>
            <w:szCs w:val="18"/>
            <w:lang w:val="en-US" w:eastAsia="en-GB"/>
          </w:rPr>
          <w:tab/>
          <w:t>&lt;iso:pattern is-a="egal_servobj" id="egal_servobj3"&gt;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65" w:author="Mauget, Régis" w:date="2017-11-20T16:44:00Z"/>
          <w:rFonts w:asciiTheme="minorHAnsi" w:hAnsiTheme="minorHAnsi" w:cs="Consolas"/>
          <w:noProof/>
          <w:sz w:val="18"/>
          <w:szCs w:val="18"/>
          <w:lang w:val="en-US" w:eastAsia="en-GB"/>
        </w:rPr>
      </w:pPr>
      <w:ins w:id="196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value="serviceUtilization/dp:attributeOwnershipAcquisitionNotification"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67" w:author="Mauget, Régis" w:date="2017-11-20T16:44:00Z"/>
          <w:rFonts w:asciiTheme="minorHAnsi" w:hAnsiTheme="minorHAnsi" w:cs="Consolas"/>
          <w:noProof/>
          <w:sz w:val="18"/>
          <w:szCs w:val="18"/>
          <w:lang w:val="en-US" w:eastAsia="en-GB"/>
        </w:rPr>
      </w:pPr>
      <w:ins w:id="196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value="((count(//dp:attribute[dp:ownership='DivestAcquire']) + count(//dp:attribute[dp:ownership='Acquire']))&gt; 0)"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69" w:author="Mauget, Régis" w:date="2017-11-20T16:44:00Z"/>
          <w:rFonts w:asciiTheme="minorHAnsi" w:hAnsiTheme="minorHAnsi" w:cs="Consolas"/>
          <w:noProof/>
          <w:sz w:val="18"/>
          <w:szCs w:val="18"/>
          <w:lang w:val="en-US" w:eastAsia="en-GB"/>
        </w:rPr>
      </w:pPr>
      <w:ins w:id="1970"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71"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72" w:author="Mauget, Régis" w:date="2017-11-20T16:44:00Z"/>
          <w:rFonts w:asciiTheme="minorHAnsi" w:hAnsiTheme="minorHAnsi" w:cs="Consolas"/>
          <w:noProof/>
          <w:sz w:val="18"/>
          <w:szCs w:val="18"/>
          <w:lang w:val="en-US" w:eastAsia="en-GB"/>
        </w:rPr>
      </w:pPr>
      <w:ins w:id="1973" w:author="Mauget, Régis" w:date="2017-11-20T16:44:00Z">
        <w:r w:rsidRPr="00941268">
          <w:rPr>
            <w:rFonts w:asciiTheme="minorHAnsi" w:hAnsiTheme="minorHAnsi" w:cs="Consolas"/>
            <w:noProof/>
            <w:sz w:val="18"/>
            <w:szCs w:val="18"/>
            <w:lang w:val="en-US" w:eastAsia="en-GB"/>
          </w:rPr>
          <w:tab/>
          <w:t>&lt;iso:pattern is-a="egal_servobj" id="egal_servobj4"&gt;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74" w:author="Mauget, Régis" w:date="2017-11-20T16:44:00Z"/>
          <w:rFonts w:asciiTheme="minorHAnsi" w:hAnsiTheme="minorHAnsi" w:cs="Consolas"/>
          <w:noProof/>
          <w:sz w:val="18"/>
          <w:szCs w:val="18"/>
          <w:lang w:val="en-US" w:eastAsia="en-GB"/>
        </w:rPr>
      </w:pPr>
      <w:ins w:id="197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value="serviceUtilization/dp:updateAttributeValues"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76" w:author="Mauget, Régis" w:date="2017-11-20T16:44:00Z"/>
          <w:rFonts w:asciiTheme="minorHAnsi" w:hAnsiTheme="minorHAnsi" w:cs="Consolas"/>
          <w:noProof/>
          <w:sz w:val="18"/>
          <w:szCs w:val="18"/>
          <w:lang w:val="en-US" w:eastAsia="en-GB"/>
        </w:rPr>
      </w:pPr>
      <w:ins w:id="197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value="((count(//dp:attribute[dp:sharing='PublishSubscribe']) + count(//dp:attribute[dp:sharing='Publish']))&gt; 0)"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78" w:author="Mauget, Régis" w:date="2017-11-20T16:44:00Z"/>
          <w:rFonts w:asciiTheme="minorHAnsi" w:hAnsiTheme="minorHAnsi" w:cs="Consolas"/>
          <w:noProof/>
          <w:sz w:val="18"/>
          <w:szCs w:val="18"/>
          <w:lang w:val="en-US" w:eastAsia="en-GB"/>
        </w:rPr>
      </w:pPr>
      <w:ins w:id="1979"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80"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81" w:author="Mauget, Régis" w:date="2017-11-20T16:44:00Z"/>
          <w:rFonts w:asciiTheme="minorHAnsi" w:hAnsiTheme="minorHAnsi" w:cs="Consolas"/>
          <w:noProof/>
          <w:sz w:val="18"/>
          <w:szCs w:val="18"/>
          <w:lang w:val="en-US" w:eastAsia="en-GB"/>
        </w:rPr>
      </w:pPr>
      <w:ins w:id="1982" w:author="Mauget, Régis" w:date="2017-11-20T16:44:00Z">
        <w:r w:rsidRPr="00941268">
          <w:rPr>
            <w:rFonts w:asciiTheme="minorHAnsi" w:hAnsiTheme="minorHAnsi" w:cs="Consolas"/>
            <w:noProof/>
            <w:sz w:val="18"/>
            <w:szCs w:val="18"/>
            <w:lang w:val="en-US" w:eastAsia="en-GB"/>
          </w:rPr>
          <w:tab/>
          <w:t>&lt;iso:pattern is-a="egal_servobj" id="egal_servobj5"&gt;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83" w:author="Mauget, Régis" w:date="2017-11-20T16:44:00Z"/>
          <w:rFonts w:asciiTheme="minorHAnsi" w:hAnsiTheme="minorHAnsi" w:cs="Consolas"/>
          <w:noProof/>
          <w:sz w:val="18"/>
          <w:szCs w:val="18"/>
          <w:lang w:val="en-US" w:eastAsia="en-GB"/>
        </w:rPr>
      </w:pPr>
      <w:ins w:id="198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value="serviceUtilization/dp:reflectAttributeValues"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85" w:author="Mauget, Régis" w:date="2017-11-20T16:44:00Z"/>
          <w:rFonts w:asciiTheme="minorHAnsi" w:hAnsiTheme="minorHAnsi" w:cs="Consolas"/>
          <w:noProof/>
          <w:sz w:val="18"/>
          <w:szCs w:val="18"/>
          <w:lang w:val="en-US" w:eastAsia="en-GB"/>
        </w:rPr>
      </w:pPr>
      <w:ins w:id="198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value="((count(//dp:attribute[dp:sharing='PublishSubscribe']) + count(//dp:attribute[dp:sharing='Subscribe']))&gt; 0)"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87" w:author="Mauget, Régis" w:date="2017-11-20T16:44:00Z"/>
          <w:rFonts w:asciiTheme="minorHAnsi" w:hAnsiTheme="minorHAnsi" w:cs="Consolas"/>
          <w:noProof/>
          <w:sz w:val="18"/>
          <w:szCs w:val="18"/>
          <w:lang w:val="en-US" w:eastAsia="en-GB"/>
        </w:rPr>
      </w:pPr>
      <w:ins w:id="1988"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89"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90" w:author="Mauget, Régis" w:date="2017-11-20T16:44:00Z"/>
          <w:rFonts w:asciiTheme="minorHAnsi" w:hAnsiTheme="minorHAnsi" w:cs="Consolas"/>
          <w:noProof/>
          <w:sz w:val="18"/>
          <w:szCs w:val="18"/>
          <w:lang w:val="en-US" w:eastAsia="en-GB"/>
        </w:rPr>
      </w:pPr>
      <w:ins w:id="1991" w:author="Mauget, Régis" w:date="2017-11-20T16:44:00Z">
        <w:r w:rsidRPr="00941268">
          <w:rPr>
            <w:rFonts w:asciiTheme="minorHAnsi" w:hAnsiTheme="minorHAnsi" w:cs="Consolas"/>
            <w:noProof/>
            <w:sz w:val="18"/>
            <w:szCs w:val="18"/>
            <w:lang w:val="en-US" w:eastAsia="en-GB"/>
          </w:rPr>
          <w:tab/>
          <w:t>&lt;iso:pattern is-a="egal_servobj_2" id="egal_servobj6"&gt;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92" w:author="Mauget, Régis" w:date="2017-11-20T16:44:00Z"/>
          <w:rFonts w:asciiTheme="minorHAnsi" w:hAnsiTheme="minorHAnsi" w:cs="Consolas"/>
          <w:noProof/>
          <w:sz w:val="18"/>
          <w:szCs w:val="18"/>
          <w:lang w:val="en-US" w:eastAsia="en-GB"/>
        </w:rPr>
      </w:pPr>
      <w:ins w:id="199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value="serviceUtilization/dp:subscribeObjectClassAttributes"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94" w:author="Mauget, Régis" w:date="2017-11-20T16:44:00Z"/>
          <w:rFonts w:asciiTheme="minorHAnsi" w:hAnsiTheme="minorHAnsi" w:cs="Consolas"/>
          <w:noProof/>
          <w:sz w:val="18"/>
          <w:szCs w:val="18"/>
          <w:lang w:val="en-US" w:eastAsia="en-GB"/>
        </w:rPr>
      </w:pPr>
      <w:ins w:id="199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value="serviceUtilization/dp:subscribeObjectClassAttributesWithRegions"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96" w:author="Mauget, Régis" w:date="2017-11-20T16:44:00Z"/>
          <w:rFonts w:asciiTheme="minorHAnsi" w:hAnsiTheme="minorHAnsi" w:cs="Consolas"/>
          <w:noProof/>
          <w:sz w:val="18"/>
          <w:szCs w:val="18"/>
          <w:lang w:val="en-US" w:eastAsia="en-GB"/>
        </w:rPr>
      </w:pPr>
      <w:ins w:id="1997"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value="((count(//dp:attribute[dp:sharing='PublishSubscribe']) + count(//dp:attribute[dp:sharing='Subscribe']))&gt; 0)" /&gt;</w:t>
        </w:r>
      </w:ins>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1998" w:author="Mauget, Régis" w:date="2017-11-20T16:44:00Z"/>
          <w:rFonts w:asciiTheme="minorHAnsi" w:hAnsiTheme="minorHAnsi" w:cs="Consolas"/>
          <w:noProof/>
          <w:sz w:val="18"/>
          <w:szCs w:val="18"/>
          <w:lang w:eastAsia="en-GB"/>
        </w:rPr>
      </w:pPr>
      <w:ins w:id="1999" w:author="Mauget, Régis" w:date="2017-11-20T16:44:00Z">
        <w:r w:rsidRPr="00941268">
          <w:rPr>
            <w:rFonts w:asciiTheme="minorHAnsi" w:hAnsiTheme="minorHAnsi" w:cs="Consolas"/>
            <w:noProof/>
            <w:sz w:val="18"/>
            <w:szCs w:val="18"/>
            <w:lang w:val="en-US" w:eastAsia="en-GB"/>
          </w:rPr>
          <w:tab/>
        </w:r>
        <w:r w:rsidRPr="006A1AF5">
          <w:rPr>
            <w:rFonts w:asciiTheme="minorHAnsi" w:hAnsiTheme="minorHAnsi" w:cs="Consolas"/>
            <w:noProof/>
            <w:sz w:val="18"/>
            <w:szCs w:val="18"/>
            <w:lang w:eastAsia="en-GB"/>
          </w:rPr>
          <w:t>&lt;/iso:pattern&gt;</w:t>
        </w:r>
      </w:ins>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00" w:author="Mauget, Régis" w:date="2017-11-20T16:44:00Z"/>
          <w:rFonts w:asciiTheme="minorHAnsi" w:hAnsiTheme="minorHAnsi" w:cs="Consolas"/>
          <w:noProof/>
          <w:sz w:val="18"/>
          <w:szCs w:val="18"/>
          <w:lang w:eastAsia="en-GB"/>
        </w:rPr>
      </w:pPr>
    </w:p>
    <w:p w:rsidR="00941268" w:rsidRPr="006A1AF5"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01" w:author="Mauget, Régis" w:date="2017-11-20T16:44:00Z"/>
          <w:rFonts w:asciiTheme="minorHAnsi" w:hAnsiTheme="minorHAnsi" w:cs="Consolas"/>
          <w:noProof/>
          <w:sz w:val="18"/>
          <w:szCs w:val="18"/>
          <w:lang w:eastAsia="en-GB"/>
        </w:rPr>
      </w:pPr>
      <w:ins w:id="2002" w:author="Mauget, Régis" w:date="2017-11-20T16:44:00Z">
        <w:r w:rsidRPr="006A1AF5">
          <w:rPr>
            <w:rFonts w:asciiTheme="minorHAnsi" w:hAnsiTheme="minorHAnsi" w:cs="Consolas"/>
            <w:noProof/>
            <w:sz w:val="18"/>
            <w:szCs w:val="18"/>
            <w:lang w:eastAsia="en-GB"/>
          </w:rPr>
          <w:tab/>
          <w:t>&lt;!-- 2017/11/15 ETC FRA V1.3, Capgemini, invalid rule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03" w:author="Mauget, Régis" w:date="2017-11-20T16:44:00Z"/>
          <w:rFonts w:asciiTheme="minorHAnsi" w:hAnsiTheme="minorHAnsi" w:cs="Consolas"/>
          <w:noProof/>
          <w:sz w:val="18"/>
          <w:szCs w:val="18"/>
          <w:lang w:val="en-US" w:eastAsia="en-GB"/>
        </w:rPr>
      </w:pPr>
      <w:ins w:id="2004" w:author="Mauget, Régis" w:date="2017-11-20T16:44:00Z">
        <w:r w:rsidRPr="006A1AF5">
          <w:rPr>
            <w:rFonts w:asciiTheme="minorHAnsi" w:hAnsiTheme="minorHAnsi" w:cs="Consolas"/>
            <w:noProof/>
            <w:sz w:val="18"/>
            <w:szCs w:val="18"/>
            <w:lang w:eastAsia="en-GB"/>
          </w:rPr>
          <w:tab/>
        </w:r>
        <w:r w:rsidRPr="00941268">
          <w:rPr>
            <w:rFonts w:asciiTheme="minorHAnsi" w:hAnsiTheme="minorHAnsi" w:cs="Consolas"/>
            <w:noProof/>
            <w:sz w:val="18"/>
            <w:szCs w:val="18"/>
            <w:lang w:val="en-US" w:eastAsia="en-GB"/>
          </w:rPr>
          <w:t>&lt;!-- &lt;iso:pattern is-a="egal_servobj_3" id="egal_servobj7"&gt;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05" w:author="Mauget, Régis" w:date="2017-11-20T16:44:00Z"/>
          <w:rFonts w:asciiTheme="minorHAnsi" w:hAnsiTheme="minorHAnsi" w:cs="Consolas"/>
          <w:noProof/>
          <w:sz w:val="18"/>
          <w:szCs w:val="18"/>
          <w:lang w:val="en-US" w:eastAsia="en-GB"/>
        </w:rPr>
      </w:pPr>
      <w:ins w:id="2006"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 &lt;iso:param name="p1" value="serviceUtilization/dp:confirmDivestiture" /&gt;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07" w:author="Mauget, Régis" w:date="2017-11-20T16:44:00Z"/>
          <w:rFonts w:asciiTheme="minorHAnsi" w:hAnsiTheme="minorHAnsi" w:cs="Consolas"/>
          <w:noProof/>
          <w:sz w:val="18"/>
          <w:szCs w:val="18"/>
          <w:lang w:val="en-US" w:eastAsia="en-GB"/>
        </w:rPr>
      </w:pPr>
      <w:ins w:id="200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 &lt;iso:param name="p2" value="serviceUtilization/dp:unconditionalAttributeOwnershipDivestiture" /&gt;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09" w:author="Mauget, Régis" w:date="2017-11-20T16:44:00Z"/>
          <w:rFonts w:asciiTheme="minorHAnsi" w:hAnsiTheme="minorHAnsi" w:cs="Consolas"/>
          <w:noProof/>
          <w:sz w:val="18"/>
          <w:szCs w:val="18"/>
          <w:lang w:val="en-US" w:eastAsia="en-GB"/>
        </w:rPr>
      </w:pPr>
      <w:ins w:id="201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 &lt;iso:param name="p3" value="serviceUtilization/dp:attributeOwnershipDivestitureIfWanted" /&gt;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11" w:author="Mauget, Régis" w:date="2017-11-20T16:44:00Z"/>
          <w:rFonts w:asciiTheme="minorHAnsi" w:hAnsiTheme="minorHAnsi" w:cs="Consolas"/>
          <w:noProof/>
          <w:sz w:val="18"/>
          <w:szCs w:val="18"/>
          <w:lang w:val="en-US" w:eastAsia="en-GB"/>
        </w:rPr>
      </w:pPr>
      <w:ins w:id="2012" w:author="Mauget, Régis" w:date="2017-11-20T16:44:00Z">
        <w:r w:rsidRPr="00941268">
          <w:rPr>
            <w:rFonts w:asciiTheme="minorHAnsi" w:hAnsiTheme="minorHAnsi" w:cs="Consolas"/>
            <w:noProof/>
            <w:sz w:val="18"/>
            <w:szCs w:val="18"/>
            <w:lang w:val="en-US" w:eastAsia="en-GB"/>
          </w:rPr>
          <w:lastRenderedPageBreak/>
          <w:tab/>
        </w:r>
        <w:r w:rsidRPr="00941268">
          <w:rPr>
            <w:rFonts w:asciiTheme="minorHAnsi" w:hAnsiTheme="minorHAnsi" w:cs="Consolas"/>
            <w:noProof/>
            <w:sz w:val="18"/>
            <w:szCs w:val="18"/>
            <w:lang w:val="en-US" w:eastAsia="en-GB"/>
          </w:rPr>
          <w:tab/>
          <w:t>&lt;!-- &lt;iso:param name="p4" value="((count(//dp:interactionClass[dp:ownership='DivestAcquire']) + count(//dp:interactionClass[dp:ownership='Divest']))&gt; 0)" /&gt;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13" w:author="Mauget, Régis" w:date="2017-11-20T16:44:00Z"/>
          <w:rFonts w:asciiTheme="minorHAnsi" w:hAnsiTheme="minorHAnsi" w:cs="Consolas"/>
          <w:noProof/>
          <w:sz w:val="18"/>
          <w:szCs w:val="18"/>
          <w:lang w:val="en-US" w:eastAsia="en-GB"/>
        </w:rPr>
      </w:pPr>
      <w:ins w:id="2014" w:author="Mauget, Régis" w:date="2017-11-20T16:44:00Z">
        <w:r w:rsidRPr="00941268">
          <w:rPr>
            <w:rFonts w:asciiTheme="minorHAnsi" w:hAnsiTheme="minorHAnsi" w:cs="Consolas"/>
            <w:noProof/>
            <w:sz w:val="18"/>
            <w:szCs w:val="18"/>
            <w:lang w:val="en-US" w:eastAsia="en-GB"/>
          </w:rPr>
          <w:tab/>
          <w:t>&lt;!-- &lt;/iso:pattern&gt;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15" w:author="Mauget, Régis" w:date="2017-11-20T16:44:00Z"/>
          <w:rFonts w:asciiTheme="minorHAnsi" w:hAnsiTheme="minorHAnsi" w:cs="Consolas"/>
          <w:noProof/>
          <w:sz w:val="18"/>
          <w:szCs w:val="18"/>
          <w:lang w:val="en-US" w:eastAsia="en-GB"/>
        </w:rPr>
      </w:pPr>
      <w:ins w:id="2016" w:author="Mauget, Régis" w:date="2017-11-20T16:44:00Z">
        <w:r w:rsidRPr="00941268">
          <w:rPr>
            <w:rFonts w:asciiTheme="minorHAnsi" w:hAnsiTheme="minorHAnsi" w:cs="Consolas"/>
            <w:noProof/>
            <w:sz w:val="18"/>
            <w:szCs w:val="18"/>
            <w:lang w:val="en-US" w:eastAsia="en-GB"/>
          </w:rPr>
          <w:tab/>
          <w:t>&lt;iso:pattern is-a="egal_servobj_3" id="egal_servobj7"&gt;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17" w:author="Mauget, Régis" w:date="2017-11-20T16:44:00Z"/>
          <w:rFonts w:asciiTheme="minorHAnsi" w:hAnsiTheme="minorHAnsi" w:cs="Consolas"/>
          <w:noProof/>
          <w:sz w:val="18"/>
          <w:szCs w:val="18"/>
          <w:lang w:val="en-US" w:eastAsia="en-GB"/>
        </w:rPr>
      </w:pPr>
      <w:ins w:id="2018"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value="serviceUtilization/dp:confirmDivestiture"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19" w:author="Mauget, Régis" w:date="2017-11-20T16:44:00Z"/>
          <w:rFonts w:asciiTheme="minorHAnsi" w:hAnsiTheme="minorHAnsi" w:cs="Consolas"/>
          <w:noProof/>
          <w:sz w:val="18"/>
          <w:szCs w:val="18"/>
          <w:lang w:val="en-US" w:eastAsia="en-GB"/>
        </w:rPr>
      </w:pPr>
      <w:ins w:id="2020"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value="serviceUtilization/dp:unconditionalAttributeOwnershipDivestiture"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21" w:author="Mauget, Régis" w:date="2017-11-20T16:44:00Z"/>
          <w:rFonts w:asciiTheme="minorHAnsi" w:hAnsiTheme="minorHAnsi" w:cs="Consolas"/>
          <w:noProof/>
          <w:sz w:val="18"/>
          <w:szCs w:val="18"/>
          <w:lang w:val="en-US" w:eastAsia="en-GB"/>
        </w:rPr>
      </w:pPr>
      <w:ins w:id="202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value="serviceUtilization/dp:attributeOwnershipDivestitureIfWanted"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23" w:author="Mauget, Régis" w:date="2017-11-20T16:44:00Z"/>
          <w:rFonts w:asciiTheme="minorHAnsi" w:hAnsiTheme="minorHAnsi" w:cs="Consolas"/>
          <w:noProof/>
          <w:sz w:val="18"/>
          <w:szCs w:val="18"/>
          <w:lang w:val="en-US" w:eastAsia="en-GB"/>
        </w:rPr>
      </w:pPr>
      <w:ins w:id="202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name="p4" value="((count(//dp:attribute[dp:ownership='DivestAcquire']) + count(//dp:attribute[dp:ownership='Divest']))&gt; 0)"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25" w:author="Mauget, Régis" w:date="2017-11-20T16:44:00Z"/>
          <w:rFonts w:asciiTheme="minorHAnsi" w:hAnsiTheme="minorHAnsi" w:cs="Consolas"/>
          <w:noProof/>
          <w:sz w:val="18"/>
          <w:szCs w:val="18"/>
          <w:lang w:val="en-US" w:eastAsia="en-GB"/>
        </w:rPr>
      </w:pPr>
      <w:ins w:id="2026"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27"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28" w:author="Mauget, Régis" w:date="2017-11-20T16:44:00Z"/>
          <w:rFonts w:asciiTheme="minorHAnsi" w:hAnsiTheme="minorHAnsi" w:cs="Consolas"/>
          <w:noProof/>
          <w:sz w:val="18"/>
          <w:szCs w:val="18"/>
          <w:lang w:val="en-US" w:eastAsia="en-GB"/>
        </w:rPr>
      </w:pPr>
      <w:ins w:id="2029" w:author="Mauget, Régis" w:date="2017-11-20T16:44:00Z">
        <w:r w:rsidRPr="00941268">
          <w:rPr>
            <w:rFonts w:asciiTheme="minorHAnsi" w:hAnsiTheme="minorHAnsi" w:cs="Consolas"/>
            <w:noProof/>
            <w:sz w:val="18"/>
            <w:szCs w:val="18"/>
            <w:lang w:val="en-US" w:eastAsia="en-GB"/>
          </w:rPr>
          <w:tab/>
          <w:t>&lt;iso:pattern is-a="implique_servobj" id="implique_servobj1"&gt;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30" w:author="Mauget, Régis" w:date="2017-11-20T16:44:00Z"/>
          <w:rFonts w:asciiTheme="minorHAnsi" w:hAnsiTheme="minorHAnsi" w:cs="Consolas"/>
          <w:noProof/>
          <w:sz w:val="18"/>
          <w:szCs w:val="18"/>
          <w:lang w:val="en-US" w:eastAsia="en-GB"/>
        </w:rPr>
      </w:pPr>
      <w:ins w:id="2031"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value="serviceUtilization/dp:subscribeInteractionClass"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32" w:author="Mauget, Régis" w:date="2017-11-20T16:44:00Z"/>
          <w:rFonts w:asciiTheme="minorHAnsi" w:hAnsiTheme="minorHAnsi" w:cs="Consolas"/>
          <w:noProof/>
          <w:sz w:val="18"/>
          <w:szCs w:val="18"/>
          <w:lang w:val="en-US" w:eastAsia="en-GB"/>
        </w:rPr>
      </w:pPr>
      <w:ins w:id="2033"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value="serviceUtilization/dp:subscribeInteractionClassWithRegions"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34" w:author="Mauget, Régis" w:date="2017-11-20T16:44:00Z"/>
          <w:rFonts w:asciiTheme="minorHAnsi" w:hAnsiTheme="minorHAnsi" w:cs="Consolas"/>
          <w:noProof/>
          <w:sz w:val="18"/>
          <w:szCs w:val="18"/>
          <w:lang w:val="en-US" w:eastAsia="en-GB"/>
        </w:rPr>
      </w:pPr>
      <w:ins w:id="2035"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name="p3" value="((count(//dp:interactionClass[dp:sharing='PublishSubscribe']) + count(//dp:interactionClass[dp:sharing='Subscribe']))&gt; 0)"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36" w:author="Mauget, Régis" w:date="2017-11-20T16:44:00Z"/>
          <w:rFonts w:asciiTheme="minorHAnsi" w:hAnsiTheme="minorHAnsi" w:cs="Consolas"/>
          <w:noProof/>
          <w:sz w:val="18"/>
          <w:szCs w:val="18"/>
          <w:lang w:val="en-US" w:eastAsia="en-GB"/>
        </w:rPr>
      </w:pPr>
      <w:ins w:id="2037"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38" w:author="Mauget, Régis" w:date="2017-11-20T16:44:00Z"/>
          <w:rFonts w:asciiTheme="minorHAnsi" w:hAnsiTheme="minorHAnsi" w:cs="Consolas"/>
          <w:noProof/>
          <w:sz w:val="18"/>
          <w:szCs w:val="18"/>
          <w:lang w:val="en-US" w:eastAsia="en-GB"/>
        </w:rPr>
      </w:pPr>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39" w:author="Mauget, Régis" w:date="2017-11-20T16:44:00Z"/>
          <w:rFonts w:asciiTheme="minorHAnsi" w:hAnsiTheme="minorHAnsi" w:cs="Consolas"/>
          <w:noProof/>
          <w:sz w:val="18"/>
          <w:szCs w:val="18"/>
          <w:lang w:val="en-US" w:eastAsia="en-GB"/>
        </w:rPr>
      </w:pPr>
      <w:ins w:id="2040" w:author="Mauget, Régis" w:date="2017-11-20T16:44:00Z">
        <w:r w:rsidRPr="00941268">
          <w:rPr>
            <w:rFonts w:asciiTheme="minorHAnsi" w:hAnsiTheme="minorHAnsi" w:cs="Consolas"/>
            <w:noProof/>
            <w:sz w:val="18"/>
            <w:szCs w:val="18"/>
            <w:lang w:val="en-US" w:eastAsia="en-GB"/>
          </w:rPr>
          <w:tab/>
          <w:t>&lt;iso:pattern is-a="implique_servobj_1" id="implique_servobj11"&gt;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41" w:author="Mauget, Régis" w:date="2017-11-20T16:44:00Z"/>
          <w:rFonts w:asciiTheme="minorHAnsi" w:hAnsiTheme="minorHAnsi" w:cs="Consolas"/>
          <w:noProof/>
          <w:sz w:val="18"/>
          <w:szCs w:val="18"/>
          <w:lang w:val="en-US" w:eastAsia="en-GB"/>
        </w:rPr>
      </w:pPr>
      <w:ins w:id="2042"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name="p1" value="serviceUtilization/dp:receiveInteraction"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43" w:author="Mauget, Régis" w:date="2017-11-20T16:44:00Z"/>
          <w:rFonts w:asciiTheme="minorHAnsi" w:hAnsiTheme="minorHAnsi" w:cs="Consolas"/>
          <w:noProof/>
          <w:sz w:val="18"/>
          <w:szCs w:val="18"/>
          <w:lang w:val="en-US" w:eastAsia="en-GB"/>
        </w:rPr>
      </w:pPr>
      <w:ins w:id="2044" w:author="Mauget, Régis" w:date="2017-11-20T16:44:00Z">
        <w:r w:rsidRPr="00941268">
          <w:rPr>
            <w:rFonts w:asciiTheme="minorHAnsi" w:hAnsiTheme="minorHAnsi" w:cs="Consolas"/>
            <w:noProof/>
            <w:sz w:val="18"/>
            <w:szCs w:val="18"/>
            <w:lang w:val="en-US" w:eastAsia="en-GB"/>
          </w:rPr>
          <w:tab/>
        </w:r>
        <w:r w:rsidRPr="00941268">
          <w:rPr>
            <w:rFonts w:asciiTheme="minorHAnsi" w:hAnsiTheme="minorHAnsi" w:cs="Consolas"/>
            <w:noProof/>
            <w:sz w:val="18"/>
            <w:szCs w:val="18"/>
            <w:lang w:val="en-US" w:eastAsia="en-GB"/>
          </w:rPr>
          <w:tab/>
          <w:t>&lt;iso:param name="p2" value="((count(//dp:interactionClass[dp:sharing='PublishSubscribe']) + count(//dp:interactionClass[dp:sharing='Subscribe']))&gt; 0)" /&gt;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45" w:author="Mauget, Régis" w:date="2017-11-20T16:44:00Z"/>
          <w:rFonts w:asciiTheme="minorHAnsi" w:hAnsiTheme="minorHAnsi" w:cs="Consolas"/>
          <w:noProof/>
          <w:sz w:val="18"/>
          <w:szCs w:val="18"/>
          <w:lang w:val="en-US" w:eastAsia="en-GB"/>
        </w:rPr>
      </w:pPr>
      <w:ins w:id="2046" w:author="Mauget, Régis" w:date="2017-11-20T16:44:00Z">
        <w:r w:rsidRPr="00941268">
          <w:rPr>
            <w:rFonts w:asciiTheme="minorHAnsi" w:hAnsiTheme="minorHAnsi" w:cs="Consolas"/>
            <w:noProof/>
            <w:sz w:val="18"/>
            <w:szCs w:val="18"/>
            <w:lang w:val="en-US" w:eastAsia="en-GB"/>
          </w:rPr>
          <w:tab/>
          <w:t>&lt;/iso:pattern&gt;</w:t>
        </w:r>
      </w:ins>
    </w:p>
    <w:p w:rsidR="00941268"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ins w:id="2047" w:author="Mauget, Régis" w:date="2017-11-20T16:44:00Z"/>
          <w:rFonts w:asciiTheme="minorHAnsi" w:hAnsiTheme="minorHAnsi" w:cs="Consolas"/>
          <w:noProof/>
          <w:sz w:val="18"/>
          <w:szCs w:val="18"/>
          <w:lang w:val="en-US" w:eastAsia="en-GB"/>
        </w:rPr>
      </w:pPr>
    </w:p>
    <w:p w:rsidR="008B7D3E" w:rsidRPr="00941268" w:rsidRDefault="00941268" w:rsidP="00941268">
      <w:pPr>
        <w:pBdr>
          <w:top w:val="single" w:sz="4" w:space="1" w:color="auto"/>
          <w:left w:val="single" w:sz="4" w:space="1" w:color="auto"/>
          <w:bottom w:val="single" w:sz="4" w:space="1" w:color="auto"/>
          <w:right w:val="single" w:sz="4" w:space="1" w:color="auto"/>
        </w:pBdr>
        <w:autoSpaceDE w:val="0"/>
        <w:autoSpaceDN w:val="0"/>
        <w:adjustRightInd w:val="0"/>
        <w:spacing w:before="0" w:after="0"/>
        <w:jc w:val="left"/>
        <w:rPr>
          <w:rFonts w:asciiTheme="minorHAnsi" w:hAnsiTheme="minorHAnsi" w:cs="Consolas"/>
          <w:noProof/>
          <w:sz w:val="18"/>
          <w:szCs w:val="18"/>
          <w:lang w:val="en-US" w:eastAsia="en-GB"/>
        </w:rPr>
      </w:pPr>
      <w:ins w:id="2048" w:author="Mauget, Régis" w:date="2017-11-20T16:44:00Z">
        <w:r w:rsidRPr="00941268">
          <w:rPr>
            <w:rFonts w:asciiTheme="minorHAnsi" w:hAnsiTheme="minorHAnsi" w:cs="Consolas"/>
            <w:noProof/>
            <w:sz w:val="18"/>
            <w:szCs w:val="18"/>
            <w:lang w:val="en-US" w:eastAsia="en-GB"/>
          </w:rPr>
          <w:t>&lt;/iso:schema&gt;</w:t>
        </w:r>
      </w:ins>
    </w:p>
    <w:p w:rsidR="00FE3D66" w:rsidRPr="00BE34C9" w:rsidRDefault="007E1B8C" w:rsidP="00FE3D66">
      <w:pPr>
        <w:pStyle w:val="Titre2"/>
        <w:rPr>
          <w:lang w:val="en-US"/>
        </w:rPr>
      </w:pPr>
      <w:bookmarkStart w:id="2049" w:name="_Ref469325504"/>
      <w:bookmarkStart w:id="2050" w:name="_Toc499030292"/>
      <w:r w:rsidRPr="004549BC">
        <w:rPr>
          <w:lang w:val="en-US"/>
        </w:rPr>
        <w:t>« ETC_FRA_COMMON.gradle »</w:t>
      </w:r>
      <w:r>
        <w:rPr>
          <w:lang w:val="en-US"/>
        </w:rPr>
        <w:t xml:space="preserve"> </w:t>
      </w:r>
      <w:r w:rsidR="009E12D8" w:rsidRPr="009E12D8">
        <w:rPr>
          <w:lang w:val="en-US"/>
        </w:rPr>
        <w:t>Gradle generation file</w:t>
      </w:r>
      <w:bookmarkEnd w:id="2050"/>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51" w:author="Simon, Dominique" w:date="2017-11-21T12:34:00Z"/>
          <w:rFonts w:ascii="Courier New" w:hAnsi="Courier New" w:cs="Courier New"/>
          <w:b/>
          <w:noProof/>
          <w:sz w:val="14"/>
          <w:szCs w:val="14"/>
          <w:lang w:val="en-US"/>
        </w:rPr>
      </w:pPr>
      <w:ins w:id="2052" w:author="Simon, Dominique" w:date="2017-11-21T12:34:00Z">
        <w:r w:rsidRPr="00ED741B">
          <w:rPr>
            <w:rFonts w:ascii="Courier New" w:hAnsi="Courier New" w:cs="Courier New"/>
            <w:b/>
            <w:noProof/>
            <w:sz w:val="14"/>
            <w:szCs w:val="14"/>
            <w:lang w:val="en-US"/>
          </w:rPr>
          <w:t>apply plugin: 'application'</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53" w:author="Simon, Dominique" w:date="2017-11-21T12:34:00Z"/>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54" w:author="Simon, Dominique" w:date="2017-11-21T12:34:00Z"/>
          <w:rFonts w:ascii="Courier New" w:hAnsi="Courier New" w:cs="Courier New"/>
          <w:b/>
          <w:noProof/>
          <w:sz w:val="14"/>
          <w:szCs w:val="14"/>
          <w:lang w:val="en-US"/>
        </w:rPr>
      </w:pPr>
      <w:ins w:id="2055" w:author="Simon, Dominique" w:date="2017-11-21T12:34:00Z">
        <w:r w:rsidRPr="00ED741B">
          <w:rPr>
            <w:rFonts w:ascii="Courier New" w:hAnsi="Courier New" w:cs="Courier New"/>
            <w:b/>
            <w:noProof/>
            <w:sz w:val="14"/>
            <w:szCs w:val="14"/>
            <w:lang w:val="en-US"/>
          </w:rPr>
          <w:t>mainClassName = 'nato.ivct.etc.fr.fctt_common'</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56" w:author="Simon, Dominique" w:date="2017-11-21T12:34:00Z"/>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57" w:author="Simon, Dominique" w:date="2017-11-21T12:34:00Z"/>
          <w:rFonts w:ascii="Courier New" w:hAnsi="Courier New" w:cs="Courier New"/>
          <w:b/>
          <w:noProof/>
          <w:sz w:val="14"/>
          <w:szCs w:val="14"/>
          <w:lang w:val="en-US"/>
        </w:rPr>
      </w:pPr>
      <w:ins w:id="2058" w:author="Simon, Dominique" w:date="2017-11-21T12:34:00Z">
        <w:r w:rsidRPr="00ED741B">
          <w:rPr>
            <w:rFonts w:ascii="Courier New" w:hAnsi="Courier New" w:cs="Courier New"/>
            <w:b/>
            <w:noProof/>
            <w:sz w:val="14"/>
            <w:szCs w:val="14"/>
            <w:lang w:val="en-US"/>
          </w:rPr>
          <w:t>dependencies {</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59" w:author="Simon, Dominique" w:date="2017-11-21T12:34:00Z"/>
          <w:rFonts w:ascii="Courier New" w:hAnsi="Courier New" w:cs="Courier New"/>
          <w:b/>
          <w:noProof/>
          <w:sz w:val="14"/>
          <w:szCs w:val="14"/>
          <w:lang w:val="en-US"/>
        </w:rPr>
      </w:pPr>
      <w:ins w:id="2060" w:author="Simon, Dominique" w:date="2017-11-21T12:34:00Z">
        <w:r w:rsidRPr="00ED741B">
          <w:rPr>
            <w:rFonts w:ascii="Courier New" w:hAnsi="Courier New" w:cs="Courier New"/>
            <w:b/>
            <w:noProof/>
            <w:sz w:val="14"/>
            <w:szCs w:val="14"/>
            <w:lang w:val="en-US"/>
          </w:rPr>
          <w:tab/>
          <w:t>compile     group: 'msg134-ivct-framework', name: 'IEEE1516e', version: ivctVersion</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61" w:author="Simon, Dominique" w:date="2017-11-21T12:34:00Z"/>
          <w:rFonts w:ascii="Courier New" w:hAnsi="Courier New" w:cs="Courier New"/>
          <w:b/>
          <w:noProof/>
          <w:sz w:val="14"/>
          <w:szCs w:val="14"/>
          <w:lang w:val="en-US"/>
        </w:rPr>
      </w:pPr>
      <w:ins w:id="2062" w:author="Simon, Dominique" w:date="2017-11-21T12:34:00Z">
        <w:r w:rsidRPr="00ED741B">
          <w:rPr>
            <w:rFonts w:ascii="Courier New" w:hAnsi="Courier New" w:cs="Courier New"/>
            <w:b/>
            <w:noProof/>
            <w:sz w:val="14"/>
            <w:szCs w:val="14"/>
            <w:lang w:val="en-US"/>
          </w:rPr>
          <w:tab/>
          <w:t>compile     group: 'msg134-ivct-framework', name: 'TC', version: ivctVersion</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63" w:author="Simon, Dominique" w:date="2017-11-21T12:34:00Z"/>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64" w:author="Simon, Dominique" w:date="2017-11-21T12:34:00Z"/>
          <w:rFonts w:ascii="Courier New" w:hAnsi="Courier New" w:cs="Courier New"/>
          <w:b/>
          <w:noProof/>
          <w:sz w:val="14"/>
          <w:szCs w:val="14"/>
          <w:lang w:val="en-US"/>
        </w:rPr>
      </w:pPr>
      <w:ins w:id="2065" w:author="Simon, Dominique" w:date="2017-11-21T12:34:00Z">
        <w:r w:rsidRPr="00ED741B">
          <w:rPr>
            <w:rFonts w:ascii="Courier New" w:hAnsi="Courier New" w:cs="Courier New"/>
            <w:b/>
            <w:noProof/>
            <w:sz w:val="14"/>
            <w:szCs w:val="14"/>
            <w:lang w:val="en-US"/>
          </w:rPr>
          <w:tab/>
          <w:t>compile     libraries.slf4j_api</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66" w:author="Simon, Dominique" w:date="2017-11-21T12:34:00Z"/>
          <w:rFonts w:ascii="Courier New" w:hAnsi="Courier New" w:cs="Courier New"/>
          <w:b/>
          <w:noProof/>
          <w:sz w:val="14"/>
          <w:szCs w:val="14"/>
          <w:lang w:val="en-US"/>
        </w:rPr>
      </w:pPr>
      <w:ins w:id="2067" w:author="Simon, Dominique" w:date="2017-11-21T12:34:00Z">
        <w:r w:rsidRPr="00ED741B">
          <w:rPr>
            <w:rFonts w:ascii="Courier New" w:hAnsi="Courier New" w:cs="Courier New"/>
            <w:b/>
            <w:noProof/>
            <w:sz w:val="14"/>
            <w:szCs w:val="14"/>
            <w:lang w:val="en-US"/>
          </w:rPr>
          <w:tab/>
          <w:t>compile     fileTree(dir: 'libs', include: '*.jar')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68" w:author="Simon, Dominique" w:date="2017-11-21T12:34:00Z"/>
          <w:rFonts w:ascii="Courier New" w:hAnsi="Courier New" w:cs="Courier New"/>
          <w:b/>
          <w:noProof/>
          <w:sz w:val="14"/>
          <w:szCs w:val="14"/>
          <w:lang w:val="en-US"/>
        </w:rPr>
      </w:pPr>
      <w:ins w:id="2069" w:author="Simon, Dominique" w:date="2017-11-21T12:34:00Z">
        <w:r w:rsidRPr="00ED741B">
          <w:rPr>
            <w:rFonts w:ascii="Courier New" w:hAnsi="Courier New" w:cs="Courier New"/>
            <w:b/>
            <w:noProof/>
            <w:sz w:val="14"/>
            <w:szCs w:val="14"/>
            <w:lang w:val="en-US"/>
          </w:rPr>
          <w:tab/>
          <w:t>compile     files('libs/com.springsource.org.dom4j-1.6.1.jar')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70" w:author="Simon, Dominique" w:date="2017-11-21T12:34:00Z"/>
          <w:rFonts w:ascii="Courier New" w:hAnsi="Courier New" w:cs="Courier New"/>
          <w:b/>
          <w:noProof/>
          <w:sz w:val="14"/>
          <w:szCs w:val="14"/>
          <w:lang w:val="en-US"/>
        </w:rPr>
      </w:pPr>
      <w:ins w:id="2071" w:author="Simon, Dominique" w:date="2017-11-21T12:34:00Z">
        <w:r w:rsidRPr="00ED741B">
          <w:rPr>
            <w:rFonts w:ascii="Courier New" w:hAnsi="Courier New" w:cs="Courier New"/>
            <w:b/>
            <w:noProof/>
            <w:sz w:val="14"/>
            <w:szCs w:val="14"/>
            <w:lang w:val="en-US"/>
          </w:rPr>
          <w:tab/>
          <w:t>compile     files('libs/controlsfx-8.40.10.jar')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72" w:author="Simon, Dominique" w:date="2017-11-21T12:34:00Z"/>
          <w:rFonts w:ascii="Courier New" w:hAnsi="Courier New" w:cs="Courier New"/>
          <w:b/>
          <w:noProof/>
          <w:sz w:val="14"/>
          <w:szCs w:val="14"/>
          <w:lang w:val="en-US"/>
        </w:rPr>
      </w:pPr>
      <w:ins w:id="2073" w:author="Simon, Dominique" w:date="2017-11-21T12:34:00Z">
        <w:r w:rsidRPr="00ED741B">
          <w:rPr>
            <w:rFonts w:ascii="Courier New" w:hAnsi="Courier New" w:cs="Courier New"/>
            <w:b/>
            <w:noProof/>
            <w:sz w:val="14"/>
            <w:szCs w:val="14"/>
            <w:lang w:val="en-US"/>
          </w:rPr>
          <w:tab/>
          <w:t>compile     files('libs/fr.itcs.sme.architecture.mm_3.0.0.201206041019.jar')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74" w:author="Simon, Dominique" w:date="2017-11-21T12:34:00Z"/>
          <w:rFonts w:ascii="Courier New" w:hAnsi="Courier New" w:cs="Courier New"/>
          <w:b/>
          <w:noProof/>
          <w:sz w:val="14"/>
          <w:szCs w:val="14"/>
          <w:lang w:val="en-US"/>
        </w:rPr>
      </w:pPr>
      <w:ins w:id="2075" w:author="Simon, Dominique" w:date="2017-11-21T12:34:00Z">
        <w:r w:rsidRPr="00ED741B">
          <w:rPr>
            <w:rFonts w:ascii="Courier New" w:hAnsi="Courier New" w:cs="Courier New"/>
            <w:b/>
            <w:noProof/>
            <w:sz w:val="14"/>
            <w:szCs w:val="14"/>
            <w:lang w:val="en-US"/>
          </w:rPr>
          <w:tab/>
          <w:t>compile     files('libs/fr.itcs.sme.base.api_3.0.0.201206041019.jar')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76" w:author="Simon, Dominique" w:date="2017-11-21T12:34:00Z"/>
          <w:rFonts w:ascii="Courier New" w:hAnsi="Courier New" w:cs="Courier New"/>
          <w:b/>
          <w:noProof/>
          <w:sz w:val="14"/>
          <w:szCs w:val="14"/>
          <w:lang w:val="en-US"/>
        </w:rPr>
      </w:pPr>
      <w:ins w:id="2077" w:author="Simon, Dominique" w:date="2017-11-21T12:34:00Z">
        <w:r w:rsidRPr="00ED741B">
          <w:rPr>
            <w:rFonts w:ascii="Courier New" w:hAnsi="Courier New" w:cs="Courier New"/>
            <w:b/>
            <w:noProof/>
            <w:sz w:val="14"/>
            <w:szCs w:val="14"/>
            <w:lang w:val="en-US"/>
          </w:rPr>
          <w:tab/>
          <w:t>compile     files('libs/fr.itcs.sme.base.core_3.0.0.201206041019.jar')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78" w:author="Simon, Dominique" w:date="2017-11-21T12:34:00Z"/>
          <w:rFonts w:ascii="Courier New" w:hAnsi="Courier New" w:cs="Courier New"/>
          <w:b/>
          <w:noProof/>
          <w:sz w:val="14"/>
          <w:szCs w:val="14"/>
          <w:lang w:val="en-US"/>
        </w:rPr>
      </w:pPr>
      <w:ins w:id="2079" w:author="Simon, Dominique" w:date="2017-11-21T12:34:00Z">
        <w:r w:rsidRPr="00ED741B">
          <w:rPr>
            <w:rFonts w:ascii="Courier New" w:hAnsi="Courier New" w:cs="Courier New"/>
            <w:b/>
            <w:noProof/>
            <w:sz w:val="14"/>
            <w:szCs w:val="14"/>
            <w:lang w:val="en-US"/>
          </w:rPr>
          <w:tab/>
          <w:t>compile     files('libs/fr.itcs.sme.base.mm_3.0.0.201206041019.jar')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80" w:author="Simon, Dominique" w:date="2017-11-21T12:34:00Z"/>
          <w:rFonts w:ascii="Courier New" w:hAnsi="Courier New" w:cs="Courier New"/>
          <w:b/>
          <w:noProof/>
          <w:sz w:val="14"/>
          <w:szCs w:val="14"/>
          <w:lang w:val="en-US"/>
        </w:rPr>
      </w:pPr>
      <w:ins w:id="2081" w:author="Simon, Dominique" w:date="2017-11-21T12:34:00Z">
        <w:r w:rsidRPr="00ED741B">
          <w:rPr>
            <w:rFonts w:ascii="Courier New" w:hAnsi="Courier New" w:cs="Courier New"/>
            <w:b/>
            <w:noProof/>
            <w:sz w:val="14"/>
            <w:szCs w:val="14"/>
            <w:lang w:val="en-US"/>
          </w:rPr>
          <w:tab/>
          <w:t>compile     files('libs/fr.itcs.sme.conception.mm_3.0.0.201206041019.jar')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82" w:author="Simon, Dominique" w:date="2017-11-21T12:34:00Z"/>
          <w:rFonts w:ascii="Courier New" w:hAnsi="Courier New" w:cs="Courier New"/>
          <w:b/>
          <w:noProof/>
          <w:sz w:val="14"/>
          <w:szCs w:val="14"/>
          <w:lang w:val="en-US"/>
        </w:rPr>
      </w:pPr>
      <w:ins w:id="2083" w:author="Simon, Dominique" w:date="2017-11-21T12:34:00Z">
        <w:r w:rsidRPr="00ED741B">
          <w:rPr>
            <w:rFonts w:ascii="Courier New" w:hAnsi="Courier New" w:cs="Courier New"/>
            <w:b/>
            <w:noProof/>
            <w:sz w:val="14"/>
            <w:szCs w:val="14"/>
            <w:lang w:val="en-US"/>
          </w:rPr>
          <w:tab/>
          <w:t>compile     files('libs/fr.itcs.sme.configuration.mm_3.0.0.201206041019.jar')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84" w:author="Simon, Dominique" w:date="2017-11-21T12:34:00Z"/>
          <w:rFonts w:ascii="Courier New" w:hAnsi="Courier New" w:cs="Courier New"/>
          <w:b/>
          <w:noProof/>
          <w:sz w:val="14"/>
          <w:szCs w:val="14"/>
          <w:lang w:val="en-US"/>
        </w:rPr>
      </w:pPr>
      <w:ins w:id="2085" w:author="Simon, Dominique" w:date="2017-11-21T12:34:00Z">
        <w:r w:rsidRPr="00ED741B">
          <w:rPr>
            <w:rFonts w:ascii="Courier New" w:hAnsi="Courier New" w:cs="Courier New"/>
            <w:b/>
            <w:noProof/>
            <w:sz w:val="14"/>
            <w:szCs w:val="14"/>
            <w:lang w:val="en-US"/>
          </w:rPr>
          <w:tab/>
          <w:t>compile     files('libs/fr.itcs.sme.deployment.mm_3.0.0.201206041019.jar')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86" w:author="Simon, Dominique" w:date="2017-11-21T12:34:00Z"/>
          <w:rFonts w:ascii="Courier New" w:hAnsi="Courier New" w:cs="Courier New"/>
          <w:b/>
          <w:noProof/>
          <w:sz w:val="14"/>
          <w:szCs w:val="14"/>
          <w:lang w:val="en-US"/>
        </w:rPr>
      </w:pPr>
      <w:ins w:id="2087" w:author="Simon, Dominique" w:date="2017-11-21T12:34:00Z">
        <w:r w:rsidRPr="00ED741B">
          <w:rPr>
            <w:rFonts w:ascii="Courier New" w:hAnsi="Courier New" w:cs="Courier New"/>
            <w:b/>
            <w:noProof/>
            <w:sz w:val="14"/>
            <w:szCs w:val="14"/>
            <w:lang w:val="en-US"/>
          </w:rPr>
          <w:tab/>
          <w:t>compile     files('libs/fr.itcs.sme.specification.mm_3.0.0.201206041019.jar')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88" w:author="Simon, Dominique" w:date="2017-11-21T12:34:00Z"/>
          <w:rFonts w:ascii="Courier New" w:hAnsi="Courier New" w:cs="Courier New"/>
          <w:b/>
          <w:noProof/>
          <w:sz w:val="14"/>
          <w:szCs w:val="14"/>
          <w:lang w:val="en-US"/>
        </w:rPr>
      </w:pPr>
      <w:ins w:id="2089" w:author="Simon, Dominique" w:date="2017-11-21T12:34:00Z">
        <w:r w:rsidRPr="00ED741B">
          <w:rPr>
            <w:rFonts w:ascii="Courier New" w:hAnsi="Courier New" w:cs="Courier New"/>
            <w:b/>
            <w:noProof/>
            <w:sz w:val="14"/>
            <w:szCs w:val="14"/>
            <w:lang w:val="en-US"/>
          </w:rPr>
          <w:tab/>
          <w:t>compile     files('libs/jdom-2.0.6.jar')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90" w:author="Simon, Dominique" w:date="2017-11-21T12:34:00Z"/>
          <w:rFonts w:ascii="Courier New" w:hAnsi="Courier New" w:cs="Courier New"/>
          <w:b/>
          <w:noProof/>
          <w:sz w:val="14"/>
          <w:szCs w:val="14"/>
          <w:lang w:val="en-US"/>
        </w:rPr>
      </w:pPr>
      <w:ins w:id="2091" w:author="Simon, Dominique" w:date="2017-11-21T12:34:00Z">
        <w:r w:rsidRPr="00ED741B">
          <w:rPr>
            <w:rFonts w:ascii="Courier New" w:hAnsi="Courier New" w:cs="Courier New"/>
            <w:b/>
            <w:noProof/>
            <w:sz w:val="14"/>
            <w:szCs w:val="14"/>
            <w:lang w:val="en-US"/>
          </w:rPr>
          <w:tab/>
          <w:t>compile     files('libs/log4j-1.2-api-2.4.1.jar')</w:t>
        </w:r>
      </w:ins>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92" w:author="Simon, Dominique" w:date="2017-11-21T12:34:00Z"/>
          <w:rFonts w:ascii="Courier New" w:hAnsi="Courier New" w:cs="Courier New"/>
          <w:b/>
          <w:noProof/>
          <w:sz w:val="14"/>
          <w:szCs w:val="14"/>
        </w:rPr>
      </w:pPr>
      <w:ins w:id="2093" w:author="Simon, Dominique" w:date="2017-11-21T12:34:00Z">
        <w:r w:rsidRPr="00ED741B">
          <w:rPr>
            <w:rFonts w:ascii="Courier New" w:hAnsi="Courier New" w:cs="Courier New"/>
            <w:b/>
            <w:noProof/>
            <w:sz w:val="14"/>
            <w:szCs w:val="14"/>
            <w:lang w:val="en-US"/>
          </w:rPr>
          <w:tab/>
        </w:r>
        <w:r w:rsidRPr="00FC381C">
          <w:rPr>
            <w:rFonts w:ascii="Courier New" w:hAnsi="Courier New" w:cs="Courier New"/>
            <w:b/>
            <w:noProof/>
            <w:sz w:val="14"/>
            <w:szCs w:val="14"/>
          </w:rPr>
          <w:t>compile     files('libs/log4j-api-2.4.1.jar')</w:t>
        </w:r>
      </w:ins>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94" w:author="Simon, Dominique" w:date="2017-11-21T12:34:00Z"/>
          <w:rFonts w:ascii="Courier New" w:hAnsi="Courier New" w:cs="Courier New"/>
          <w:b/>
          <w:noProof/>
          <w:sz w:val="14"/>
          <w:szCs w:val="14"/>
        </w:rPr>
      </w:pPr>
      <w:ins w:id="2095" w:author="Simon, Dominique" w:date="2017-11-21T12:34:00Z">
        <w:r w:rsidRPr="00FC381C">
          <w:rPr>
            <w:rFonts w:ascii="Courier New" w:hAnsi="Courier New" w:cs="Courier New"/>
            <w:b/>
            <w:noProof/>
            <w:sz w:val="14"/>
            <w:szCs w:val="14"/>
          </w:rPr>
          <w:tab/>
          <w:t>compile     files('libs/log4j-core-2.4.1.jar')</w:t>
        </w:r>
      </w:ins>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96" w:author="Simon, Dominique" w:date="2017-11-21T12:34:00Z"/>
          <w:rFonts w:ascii="Courier New" w:hAnsi="Courier New" w:cs="Courier New"/>
          <w:b/>
          <w:noProof/>
          <w:sz w:val="14"/>
          <w:szCs w:val="14"/>
        </w:rPr>
      </w:pPr>
      <w:ins w:id="2097" w:author="Simon, Dominique" w:date="2017-11-21T12:34:00Z">
        <w:r w:rsidRPr="00FC381C">
          <w:rPr>
            <w:rFonts w:ascii="Courier New" w:hAnsi="Courier New" w:cs="Courier New"/>
            <w:b/>
            <w:noProof/>
            <w:sz w:val="14"/>
            <w:szCs w:val="14"/>
          </w:rPr>
          <w:tab/>
          <w:t>compile     files('libs/org.eclipse.core.runtime-3.1.0.jar')</w:t>
        </w:r>
      </w:ins>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098" w:author="Simon, Dominique" w:date="2017-11-21T12:34:00Z"/>
          <w:rFonts w:ascii="Courier New" w:hAnsi="Courier New" w:cs="Courier New"/>
          <w:b/>
          <w:noProof/>
          <w:sz w:val="14"/>
          <w:szCs w:val="14"/>
        </w:rPr>
      </w:pPr>
      <w:ins w:id="2099" w:author="Simon, Dominique" w:date="2017-11-21T12:34:00Z">
        <w:r w:rsidRPr="00FC381C">
          <w:rPr>
            <w:rFonts w:ascii="Courier New" w:hAnsi="Courier New" w:cs="Courier New"/>
            <w:b/>
            <w:noProof/>
            <w:sz w:val="14"/>
            <w:szCs w:val="14"/>
          </w:rPr>
          <w:tab/>
          <w:t>compile     files('libs/org.eclipse.emf.common_2.5.0.v200906151043.jar')</w:t>
        </w:r>
      </w:ins>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00" w:author="Simon, Dominique" w:date="2017-11-21T12:34:00Z"/>
          <w:rFonts w:ascii="Courier New" w:hAnsi="Courier New" w:cs="Courier New"/>
          <w:b/>
          <w:noProof/>
          <w:sz w:val="14"/>
          <w:szCs w:val="14"/>
        </w:rPr>
      </w:pPr>
      <w:ins w:id="2101" w:author="Simon, Dominique" w:date="2017-11-21T12:34:00Z">
        <w:r w:rsidRPr="00FC381C">
          <w:rPr>
            <w:rFonts w:ascii="Courier New" w:hAnsi="Courier New" w:cs="Courier New"/>
            <w:b/>
            <w:noProof/>
            <w:sz w:val="14"/>
            <w:szCs w:val="14"/>
          </w:rPr>
          <w:tab/>
          <w:t>compile     files('libs/org.eclipse.emf.ecore.xmi_2.5.0.v200906151043.jar')</w:t>
        </w:r>
      </w:ins>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02" w:author="Simon, Dominique" w:date="2017-11-21T12:34:00Z"/>
          <w:rFonts w:ascii="Courier New" w:hAnsi="Courier New" w:cs="Courier New"/>
          <w:b/>
          <w:noProof/>
          <w:sz w:val="14"/>
          <w:szCs w:val="14"/>
        </w:rPr>
      </w:pPr>
      <w:ins w:id="2103" w:author="Simon, Dominique" w:date="2017-11-21T12:34:00Z">
        <w:r w:rsidRPr="00FC381C">
          <w:rPr>
            <w:rFonts w:ascii="Courier New" w:hAnsi="Courier New" w:cs="Courier New"/>
            <w:b/>
            <w:noProof/>
            <w:sz w:val="14"/>
            <w:szCs w:val="14"/>
          </w:rPr>
          <w:tab/>
          <w:t>compile     files('libs/org.eclipse.emf.ecore_2.5.0.v200906151043.jar')</w:t>
        </w:r>
      </w:ins>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04" w:author="Simon, Dominique" w:date="2017-11-21T12:34:00Z"/>
          <w:rFonts w:ascii="Courier New" w:hAnsi="Courier New" w:cs="Courier New"/>
          <w:b/>
          <w:noProof/>
          <w:sz w:val="14"/>
          <w:szCs w:val="14"/>
        </w:rPr>
      </w:pPr>
      <w:ins w:id="2105" w:author="Simon, Dominique" w:date="2017-11-21T12:34:00Z">
        <w:r w:rsidRPr="00FC381C">
          <w:rPr>
            <w:rFonts w:ascii="Courier New" w:hAnsi="Courier New" w:cs="Courier New"/>
            <w:b/>
            <w:noProof/>
            <w:sz w:val="14"/>
            <w:szCs w:val="14"/>
          </w:rPr>
          <w:tab/>
          <w:t>compile     files('libs/org.eclipse.emf.edit_2.5.0.v200906151043.jar')</w:t>
        </w:r>
      </w:ins>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06" w:author="Simon, Dominique" w:date="2017-11-21T12:34:00Z"/>
          <w:rFonts w:ascii="Courier New" w:hAnsi="Courier New" w:cs="Courier New"/>
          <w:b/>
          <w:noProof/>
          <w:sz w:val="14"/>
          <w:szCs w:val="14"/>
        </w:rPr>
      </w:pPr>
      <w:ins w:id="2107" w:author="Simon, Dominique" w:date="2017-11-21T12:34:00Z">
        <w:r w:rsidRPr="00FC381C">
          <w:rPr>
            <w:rFonts w:ascii="Courier New" w:hAnsi="Courier New" w:cs="Courier New"/>
            <w:b/>
            <w:noProof/>
            <w:sz w:val="14"/>
            <w:szCs w:val="14"/>
          </w:rPr>
          <w:tab/>
          <w:t>compile     files('libs/probatron.jar')</w:t>
        </w:r>
      </w:ins>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08" w:author="Simon, Dominique" w:date="2017-11-21T12:34:00Z"/>
          <w:rFonts w:ascii="Courier New" w:hAnsi="Courier New" w:cs="Courier New"/>
          <w:b/>
          <w:noProof/>
          <w:sz w:val="14"/>
          <w:szCs w:val="14"/>
        </w:rPr>
      </w:pPr>
      <w:ins w:id="2109" w:author="Simon, Dominique" w:date="2017-11-21T12:34:00Z">
        <w:r w:rsidRPr="00FC381C">
          <w:rPr>
            <w:rFonts w:ascii="Courier New" w:hAnsi="Courier New" w:cs="Courier New"/>
            <w:b/>
            <w:noProof/>
            <w:sz w:val="14"/>
            <w:szCs w:val="14"/>
          </w:rPr>
          <w:tab/>
          <w:t>compile     files('libs/xercesImpl.jar')</w:t>
        </w:r>
      </w:ins>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10" w:author="Simon, Dominique" w:date="2017-11-21T12:34:00Z"/>
          <w:rFonts w:ascii="Courier New" w:hAnsi="Courier New" w:cs="Courier New"/>
          <w:b/>
          <w:noProof/>
          <w:sz w:val="14"/>
          <w:szCs w:val="14"/>
        </w:rPr>
      </w:pPr>
      <w:ins w:id="2111" w:author="Simon, Dominique" w:date="2017-11-21T12:34:00Z">
        <w:r w:rsidRPr="00FC381C">
          <w:rPr>
            <w:rFonts w:ascii="Courier New" w:hAnsi="Courier New" w:cs="Courier New"/>
            <w:b/>
            <w:noProof/>
            <w:sz w:val="14"/>
            <w:szCs w:val="14"/>
          </w:rPr>
          <w:tab/>
        </w:r>
      </w:ins>
    </w:p>
    <w:p w:rsidR="00957A6C" w:rsidRPr="00FC381C"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12" w:author="Simon, Dominique" w:date="2017-11-21T12:34:00Z"/>
          <w:rFonts w:ascii="Courier New" w:hAnsi="Courier New" w:cs="Courier New"/>
          <w:b/>
          <w:noProof/>
          <w:sz w:val="14"/>
          <w:szCs w:val="14"/>
        </w:rPr>
      </w:pPr>
      <w:ins w:id="2113" w:author="Simon, Dominique" w:date="2017-11-21T12:34:00Z">
        <w:r w:rsidRPr="00FC381C">
          <w:rPr>
            <w:rFonts w:ascii="Courier New" w:hAnsi="Courier New" w:cs="Courier New"/>
            <w:b/>
            <w:noProof/>
            <w:sz w:val="14"/>
            <w:szCs w:val="14"/>
          </w:rPr>
          <w:tab/>
          <w:t>runtime     libraries.slf4j_jcl_over_slf4j</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14" w:author="Simon, Dominique" w:date="2017-11-21T12:34:00Z"/>
          <w:rFonts w:ascii="Courier New" w:hAnsi="Courier New" w:cs="Courier New"/>
          <w:b/>
          <w:noProof/>
          <w:sz w:val="14"/>
          <w:szCs w:val="14"/>
          <w:lang w:val="en-US"/>
        </w:rPr>
      </w:pPr>
      <w:ins w:id="2115" w:author="Simon, Dominique" w:date="2017-11-21T12:34:00Z">
        <w:r w:rsidRPr="00FC381C">
          <w:rPr>
            <w:rFonts w:ascii="Courier New" w:hAnsi="Courier New" w:cs="Courier New"/>
            <w:b/>
            <w:noProof/>
            <w:sz w:val="14"/>
            <w:szCs w:val="14"/>
          </w:rPr>
          <w:tab/>
        </w:r>
        <w:r w:rsidRPr="00ED741B">
          <w:rPr>
            <w:rFonts w:ascii="Courier New" w:hAnsi="Courier New" w:cs="Courier New"/>
            <w:b/>
            <w:noProof/>
            <w:sz w:val="14"/>
            <w:szCs w:val="14"/>
            <w:lang w:val="en-US"/>
          </w:rPr>
          <w:t>runtime     libraries.slf4j_jul_to_slf4j</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16" w:author="Simon, Dominique" w:date="2017-11-21T12:34:00Z"/>
          <w:rFonts w:ascii="Courier New" w:hAnsi="Courier New" w:cs="Courier New"/>
          <w:b/>
          <w:noProof/>
          <w:sz w:val="14"/>
          <w:szCs w:val="14"/>
          <w:lang w:val="en-US"/>
        </w:rPr>
      </w:pPr>
      <w:ins w:id="2117" w:author="Simon, Dominique" w:date="2017-11-21T12:34:00Z">
        <w:r w:rsidRPr="00ED741B">
          <w:rPr>
            <w:rFonts w:ascii="Courier New" w:hAnsi="Courier New" w:cs="Courier New"/>
            <w:b/>
            <w:noProof/>
            <w:sz w:val="14"/>
            <w:szCs w:val="14"/>
            <w:lang w:val="en-US"/>
          </w:rPr>
          <w:tab/>
          <w:t>runtime     libraries.slf4j_log4j_over_slf4j</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18" w:author="Simon, Dominique" w:date="2017-11-21T12:34:00Z"/>
          <w:rFonts w:ascii="Courier New" w:hAnsi="Courier New" w:cs="Courier New"/>
          <w:b/>
          <w:noProof/>
          <w:sz w:val="14"/>
          <w:szCs w:val="14"/>
          <w:lang w:val="en-US"/>
        </w:rPr>
      </w:pPr>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19" w:author="Simon, Dominique" w:date="2017-11-21T12:34:00Z"/>
          <w:rFonts w:ascii="Courier New" w:hAnsi="Courier New" w:cs="Courier New"/>
          <w:b/>
          <w:noProof/>
          <w:sz w:val="14"/>
          <w:szCs w:val="14"/>
          <w:lang w:val="en-US"/>
        </w:rPr>
      </w:pPr>
      <w:ins w:id="2120" w:author="Simon, Dominique" w:date="2017-11-21T12:34:00Z">
        <w:r w:rsidRPr="00ED741B">
          <w:rPr>
            <w:rFonts w:ascii="Courier New" w:hAnsi="Courier New" w:cs="Courier New"/>
            <w:b/>
            <w:noProof/>
            <w:sz w:val="14"/>
            <w:szCs w:val="14"/>
            <w:lang w:val="en-US"/>
          </w:rPr>
          <w:tab/>
          <w:t>runtime     fileTree(dir: 'libs', include: '*.jar')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21" w:author="Simon, Dominique" w:date="2017-11-21T12:34:00Z"/>
          <w:rFonts w:ascii="Courier New" w:hAnsi="Courier New" w:cs="Courier New"/>
          <w:b/>
          <w:noProof/>
          <w:sz w:val="14"/>
          <w:szCs w:val="14"/>
          <w:lang w:val="en-US"/>
        </w:rPr>
      </w:pPr>
      <w:ins w:id="2122" w:author="Simon, Dominique" w:date="2017-11-21T12:34:00Z">
        <w:r w:rsidRPr="00ED741B">
          <w:rPr>
            <w:rFonts w:ascii="Courier New" w:hAnsi="Courier New" w:cs="Courier New"/>
            <w:b/>
            <w:noProof/>
            <w:sz w:val="14"/>
            <w:szCs w:val="14"/>
            <w:lang w:val="en-US"/>
          </w:rPr>
          <w:tab/>
          <w:t>runtime     files('libs/com.springsource.org.dom4j-1.6.1.jar')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23" w:author="Simon, Dominique" w:date="2017-11-21T12:34:00Z"/>
          <w:rFonts w:ascii="Courier New" w:hAnsi="Courier New" w:cs="Courier New"/>
          <w:b/>
          <w:noProof/>
          <w:sz w:val="14"/>
          <w:szCs w:val="14"/>
          <w:lang w:val="en-US"/>
        </w:rPr>
      </w:pPr>
      <w:ins w:id="2124" w:author="Simon, Dominique" w:date="2017-11-21T12:34:00Z">
        <w:r w:rsidRPr="00ED741B">
          <w:rPr>
            <w:rFonts w:ascii="Courier New" w:hAnsi="Courier New" w:cs="Courier New"/>
            <w:b/>
            <w:noProof/>
            <w:sz w:val="14"/>
            <w:szCs w:val="14"/>
            <w:lang w:val="en-US"/>
          </w:rPr>
          <w:tab/>
          <w:t>runtime     files('libs/controlsfx-8.40.10.jar')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25" w:author="Simon, Dominique" w:date="2017-11-21T12:34:00Z"/>
          <w:rFonts w:ascii="Courier New" w:hAnsi="Courier New" w:cs="Courier New"/>
          <w:b/>
          <w:noProof/>
          <w:sz w:val="14"/>
          <w:szCs w:val="14"/>
          <w:lang w:val="en-US"/>
        </w:rPr>
      </w:pPr>
      <w:ins w:id="2126" w:author="Simon, Dominique" w:date="2017-11-21T12:34:00Z">
        <w:r w:rsidRPr="00ED741B">
          <w:rPr>
            <w:rFonts w:ascii="Courier New" w:hAnsi="Courier New" w:cs="Courier New"/>
            <w:b/>
            <w:noProof/>
            <w:sz w:val="14"/>
            <w:szCs w:val="14"/>
            <w:lang w:val="en-US"/>
          </w:rPr>
          <w:tab/>
          <w:t>runtime     files('libs/fr.itcs.sme.architecture.mm_3.0.0.201206041019.jar')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27" w:author="Simon, Dominique" w:date="2017-11-21T12:34:00Z"/>
          <w:rFonts w:ascii="Courier New" w:hAnsi="Courier New" w:cs="Courier New"/>
          <w:b/>
          <w:noProof/>
          <w:sz w:val="14"/>
          <w:szCs w:val="14"/>
          <w:lang w:val="en-US"/>
        </w:rPr>
      </w:pPr>
      <w:ins w:id="2128" w:author="Simon, Dominique" w:date="2017-11-21T12:34:00Z">
        <w:r w:rsidRPr="00ED741B">
          <w:rPr>
            <w:rFonts w:ascii="Courier New" w:hAnsi="Courier New" w:cs="Courier New"/>
            <w:b/>
            <w:noProof/>
            <w:sz w:val="14"/>
            <w:szCs w:val="14"/>
            <w:lang w:val="en-US"/>
          </w:rPr>
          <w:tab/>
          <w:t>runtime     files('libs/fr.itcs.sme.base.api_3.0.0.201206041019.jar')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29" w:author="Simon, Dominique" w:date="2017-11-21T12:34:00Z"/>
          <w:rFonts w:ascii="Courier New" w:hAnsi="Courier New" w:cs="Courier New"/>
          <w:b/>
          <w:noProof/>
          <w:sz w:val="14"/>
          <w:szCs w:val="14"/>
          <w:lang w:val="en-US"/>
        </w:rPr>
      </w:pPr>
      <w:ins w:id="2130" w:author="Simon, Dominique" w:date="2017-11-21T12:34:00Z">
        <w:r w:rsidRPr="00ED741B">
          <w:rPr>
            <w:rFonts w:ascii="Courier New" w:hAnsi="Courier New" w:cs="Courier New"/>
            <w:b/>
            <w:noProof/>
            <w:sz w:val="14"/>
            <w:szCs w:val="14"/>
            <w:lang w:val="en-US"/>
          </w:rPr>
          <w:tab/>
          <w:t>runtime     files('libs/fr.itcs.sme.base.core_3.0.0.201206041019.jar')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31" w:author="Simon, Dominique" w:date="2017-11-21T12:34:00Z"/>
          <w:rFonts w:ascii="Courier New" w:hAnsi="Courier New" w:cs="Courier New"/>
          <w:b/>
          <w:noProof/>
          <w:sz w:val="14"/>
          <w:szCs w:val="14"/>
          <w:lang w:val="en-US"/>
        </w:rPr>
      </w:pPr>
      <w:ins w:id="2132" w:author="Simon, Dominique" w:date="2017-11-21T12:34:00Z">
        <w:r w:rsidRPr="00ED741B">
          <w:rPr>
            <w:rFonts w:ascii="Courier New" w:hAnsi="Courier New" w:cs="Courier New"/>
            <w:b/>
            <w:noProof/>
            <w:sz w:val="14"/>
            <w:szCs w:val="14"/>
            <w:lang w:val="en-US"/>
          </w:rPr>
          <w:tab/>
          <w:t>runtime     files('libs/fr.itcs.sme.base.mm_3.0.0.201206041019.jar')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33" w:author="Simon, Dominique" w:date="2017-11-21T12:34:00Z"/>
          <w:rFonts w:ascii="Courier New" w:hAnsi="Courier New" w:cs="Courier New"/>
          <w:b/>
          <w:noProof/>
          <w:sz w:val="14"/>
          <w:szCs w:val="14"/>
          <w:lang w:val="en-US"/>
        </w:rPr>
      </w:pPr>
      <w:ins w:id="2134" w:author="Simon, Dominique" w:date="2017-11-21T12:34:00Z">
        <w:r w:rsidRPr="00ED741B">
          <w:rPr>
            <w:rFonts w:ascii="Courier New" w:hAnsi="Courier New" w:cs="Courier New"/>
            <w:b/>
            <w:noProof/>
            <w:sz w:val="14"/>
            <w:szCs w:val="14"/>
            <w:lang w:val="en-US"/>
          </w:rPr>
          <w:tab/>
          <w:t>runtime     files('libs/fr.itcs.sme.conception.mm_3.0.0.201206041019.jar')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35" w:author="Simon, Dominique" w:date="2017-11-21T12:34:00Z"/>
          <w:rFonts w:ascii="Courier New" w:hAnsi="Courier New" w:cs="Courier New"/>
          <w:b/>
          <w:noProof/>
          <w:sz w:val="14"/>
          <w:szCs w:val="14"/>
          <w:lang w:val="en-US"/>
        </w:rPr>
      </w:pPr>
      <w:ins w:id="2136" w:author="Simon, Dominique" w:date="2017-11-21T12:34:00Z">
        <w:r w:rsidRPr="00ED741B">
          <w:rPr>
            <w:rFonts w:ascii="Courier New" w:hAnsi="Courier New" w:cs="Courier New"/>
            <w:b/>
            <w:noProof/>
            <w:sz w:val="14"/>
            <w:szCs w:val="14"/>
            <w:lang w:val="en-US"/>
          </w:rPr>
          <w:tab/>
          <w:t>runtime     files('libs/fr.itcs.sme.configuration.mm_3.0.0.201206041019.jar')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37" w:author="Simon, Dominique" w:date="2017-11-21T12:34:00Z"/>
          <w:rFonts w:ascii="Courier New" w:hAnsi="Courier New" w:cs="Courier New"/>
          <w:b/>
          <w:noProof/>
          <w:sz w:val="14"/>
          <w:szCs w:val="14"/>
          <w:lang w:val="en-US"/>
        </w:rPr>
      </w:pPr>
      <w:ins w:id="2138" w:author="Simon, Dominique" w:date="2017-11-21T12:34:00Z">
        <w:r w:rsidRPr="00ED741B">
          <w:rPr>
            <w:rFonts w:ascii="Courier New" w:hAnsi="Courier New" w:cs="Courier New"/>
            <w:b/>
            <w:noProof/>
            <w:sz w:val="14"/>
            <w:szCs w:val="14"/>
            <w:lang w:val="en-US"/>
          </w:rPr>
          <w:tab/>
          <w:t>runtime     files('libs/fr.itcs.sme.deployment.mm_3.0.0.201206041019.jar')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39" w:author="Simon, Dominique" w:date="2017-11-21T12:34:00Z"/>
          <w:rFonts w:ascii="Courier New" w:hAnsi="Courier New" w:cs="Courier New"/>
          <w:b/>
          <w:noProof/>
          <w:sz w:val="14"/>
          <w:szCs w:val="14"/>
          <w:lang w:val="en-US"/>
        </w:rPr>
      </w:pPr>
      <w:ins w:id="2140" w:author="Simon, Dominique" w:date="2017-11-21T12:34:00Z">
        <w:r w:rsidRPr="00ED741B">
          <w:rPr>
            <w:rFonts w:ascii="Courier New" w:hAnsi="Courier New" w:cs="Courier New"/>
            <w:b/>
            <w:noProof/>
            <w:sz w:val="14"/>
            <w:szCs w:val="14"/>
            <w:lang w:val="en-US"/>
          </w:rPr>
          <w:tab/>
          <w:t>runtime     files('libs/fr.itcs.sme.specification.mm_3.0.0.201206041019.jar')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41" w:author="Simon, Dominique" w:date="2017-11-21T12:34:00Z"/>
          <w:rFonts w:ascii="Courier New" w:hAnsi="Courier New" w:cs="Courier New"/>
          <w:b/>
          <w:noProof/>
          <w:sz w:val="14"/>
          <w:szCs w:val="14"/>
          <w:lang w:val="en-US"/>
        </w:rPr>
      </w:pPr>
      <w:ins w:id="2142" w:author="Simon, Dominique" w:date="2017-11-21T12:34:00Z">
        <w:r w:rsidRPr="00ED741B">
          <w:rPr>
            <w:rFonts w:ascii="Courier New" w:hAnsi="Courier New" w:cs="Courier New"/>
            <w:b/>
            <w:noProof/>
            <w:sz w:val="14"/>
            <w:szCs w:val="14"/>
            <w:lang w:val="en-US"/>
          </w:rPr>
          <w:tab/>
          <w:t>runtime     files('libs/jdom-2.0.6.jar')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43" w:author="Simon, Dominique" w:date="2017-11-21T12:34:00Z"/>
          <w:rFonts w:ascii="Courier New" w:hAnsi="Courier New" w:cs="Courier New"/>
          <w:b/>
          <w:noProof/>
          <w:sz w:val="14"/>
          <w:szCs w:val="14"/>
          <w:lang w:val="en-US"/>
        </w:rPr>
      </w:pPr>
      <w:ins w:id="2144" w:author="Simon, Dominique" w:date="2017-11-21T12:34:00Z">
        <w:r w:rsidRPr="00ED741B">
          <w:rPr>
            <w:rFonts w:ascii="Courier New" w:hAnsi="Courier New" w:cs="Courier New"/>
            <w:b/>
            <w:noProof/>
            <w:sz w:val="14"/>
            <w:szCs w:val="14"/>
            <w:lang w:val="en-US"/>
          </w:rPr>
          <w:tab/>
          <w:t>runtime     files('libs/log4j-1.2-api-2.4.1.jar')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45" w:author="Simon, Dominique" w:date="2017-11-21T12:34:00Z"/>
          <w:rFonts w:ascii="Courier New" w:hAnsi="Courier New" w:cs="Courier New"/>
          <w:b/>
          <w:noProof/>
          <w:sz w:val="14"/>
          <w:szCs w:val="14"/>
          <w:lang w:val="en-US"/>
        </w:rPr>
      </w:pPr>
      <w:ins w:id="2146" w:author="Simon, Dominique" w:date="2017-11-21T12:34:00Z">
        <w:r w:rsidRPr="00ED741B">
          <w:rPr>
            <w:rFonts w:ascii="Courier New" w:hAnsi="Courier New" w:cs="Courier New"/>
            <w:b/>
            <w:noProof/>
            <w:sz w:val="14"/>
            <w:szCs w:val="14"/>
            <w:lang w:val="en-US"/>
          </w:rPr>
          <w:tab/>
          <w:t>runtime     files('libs/log4j-api-2.4.1.jar')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47" w:author="Simon, Dominique" w:date="2017-11-21T12:34:00Z"/>
          <w:rFonts w:ascii="Courier New" w:hAnsi="Courier New" w:cs="Courier New"/>
          <w:b/>
          <w:noProof/>
          <w:sz w:val="14"/>
          <w:szCs w:val="14"/>
          <w:lang w:val="en-US"/>
        </w:rPr>
      </w:pPr>
      <w:ins w:id="2148" w:author="Simon, Dominique" w:date="2017-11-21T12:34:00Z">
        <w:r w:rsidRPr="00ED741B">
          <w:rPr>
            <w:rFonts w:ascii="Courier New" w:hAnsi="Courier New" w:cs="Courier New"/>
            <w:b/>
            <w:noProof/>
            <w:sz w:val="14"/>
            <w:szCs w:val="14"/>
            <w:lang w:val="en-US"/>
          </w:rPr>
          <w:tab/>
          <w:t>runtime     files('libs/log4j-core-2.4.1.jar')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49" w:author="Simon, Dominique" w:date="2017-11-21T12:34:00Z"/>
          <w:rFonts w:ascii="Courier New" w:hAnsi="Courier New" w:cs="Courier New"/>
          <w:b/>
          <w:noProof/>
          <w:sz w:val="14"/>
          <w:szCs w:val="14"/>
          <w:lang w:val="en-US"/>
        </w:rPr>
      </w:pPr>
      <w:ins w:id="2150" w:author="Simon, Dominique" w:date="2017-11-21T12:34:00Z">
        <w:r w:rsidRPr="00ED741B">
          <w:rPr>
            <w:rFonts w:ascii="Courier New" w:hAnsi="Courier New" w:cs="Courier New"/>
            <w:b/>
            <w:noProof/>
            <w:sz w:val="14"/>
            <w:szCs w:val="14"/>
            <w:lang w:val="en-US"/>
          </w:rPr>
          <w:tab/>
          <w:t>runtime     files('libs/org.eclipse.core.runtime-3.1.0.jar')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51" w:author="Simon, Dominique" w:date="2017-11-21T12:34:00Z"/>
          <w:rFonts w:ascii="Courier New" w:hAnsi="Courier New" w:cs="Courier New"/>
          <w:b/>
          <w:noProof/>
          <w:sz w:val="14"/>
          <w:szCs w:val="14"/>
          <w:lang w:val="en-US"/>
        </w:rPr>
      </w:pPr>
      <w:ins w:id="2152" w:author="Simon, Dominique" w:date="2017-11-21T12:34:00Z">
        <w:r w:rsidRPr="00ED741B">
          <w:rPr>
            <w:rFonts w:ascii="Courier New" w:hAnsi="Courier New" w:cs="Courier New"/>
            <w:b/>
            <w:noProof/>
            <w:sz w:val="14"/>
            <w:szCs w:val="14"/>
            <w:lang w:val="en-US"/>
          </w:rPr>
          <w:tab/>
          <w:t>runtime     files('libs/org.eclipse.emf.common_2.5.0.v200906151043.jar')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53" w:author="Simon, Dominique" w:date="2017-11-21T12:34:00Z"/>
          <w:rFonts w:ascii="Courier New" w:hAnsi="Courier New" w:cs="Courier New"/>
          <w:b/>
          <w:noProof/>
          <w:sz w:val="14"/>
          <w:szCs w:val="14"/>
          <w:lang w:val="en-US"/>
        </w:rPr>
      </w:pPr>
      <w:ins w:id="2154" w:author="Simon, Dominique" w:date="2017-11-21T12:34:00Z">
        <w:r w:rsidRPr="00ED741B">
          <w:rPr>
            <w:rFonts w:ascii="Courier New" w:hAnsi="Courier New" w:cs="Courier New"/>
            <w:b/>
            <w:noProof/>
            <w:sz w:val="14"/>
            <w:szCs w:val="14"/>
            <w:lang w:val="en-US"/>
          </w:rPr>
          <w:tab/>
          <w:t>runtime     files('libs/org.eclipse.emf.ecore.xmi_2.5.0.v200906151043.jar')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55" w:author="Simon, Dominique" w:date="2017-11-21T12:34:00Z"/>
          <w:rFonts w:ascii="Courier New" w:hAnsi="Courier New" w:cs="Courier New"/>
          <w:b/>
          <w:noProof/>
          <w:sz w:val="14"/>
          <w:szCs w:val="14"/>
          <w:lang w:val="en-US"/>
        </w:rPr>
      </w:pPr>
      <w:ins w:id="2156" w:author="Simon, Dominique" w:date="2017-11-21T12:34:00Z">
        <w:r w:rsidRPr="00ED741B">
          <w:rPr>
            <w:rFonts w:ascii="Courier New" w:hAnsi="Courier New" w:cs="Courier New"/>
            <w:b/>
            <w:noProof/>
            <w:sz w:val="14"/>
            <w:szCs w:val="14"/>
            <w:lang w:val="en-US"/>
          </w:rPr>
          <w:tab/>
          <w:t>runtime     files('libs/org.eclipse.emf.ecore_2.5.0.v200906151043.jar')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57" w:author="Simon, Dominique" w:date="2017-11-21T12:34:00Z"/>
          <w:rFonts w:ascii="Courier New" w:hAnsi="Courier New" w:cs="Courier New"/>
          <w:b/>
          <w:noProof/>
          <w:sz w:val="14"/>
          <w:szCs w:val="14"/>
          <w:lang w:val="en-US"/>
        </w:rPr>
      </w:pPr>
      <w:ins w:id="2158" w:author="Simon, Dominique" w:date="2017-11-21T12:34:00Z">
        <w:r w:rsidRPr="00ED741B">
          <w:rPr>
            <w:rFonts w:ascii="Courier New" w:hAnsi="Courier New" w:cs="Courier New"/>
            <w:b/>
            <w:noProof/>
            <w:sz w:val="14"/>
            <w:szCs w:val="14"/>
            <w:lang w:val="en-US"/>
          </w:rPr>
          <w:tab/>
          <w:t>runtime     files('libs/org.eclipse.emf.edit_2.5.0.v200906151043.jar')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59" w:author="Simon, Dominique" w:date="2017-11-21T12:34:00Z"/>
          <w:rFonts w:ascii="Courier New" w:hAnsi="Courier New" w:cs="Courier New"/>
          <w:b/>
          <w:noProof/>
          <w:sz w:val="14"/>
          <w:szCs w:val="14"/>
          <w:lang w:val="en-US"/>
        </w:rPr>
      </w:pPr>
      <w:ins w:id="2160" w:author="Simon, Dominique" w:date="2017-11-21T12:34:00Z">
        <w:r w:rsidRPr="00ED741B">
          <w:rPr>
            <w:rFonts w:ascii="Courier New" w:hAnsi="Courier New" w:cs="Courier New"/>
            <w:b/>
            <w:noProof/>
            <w:sz w:val="14"/>
            <w:szCs w:val="14"/>
            <w:lang w:val="en-US"/>
          </w:rPr>
          <w:tab/>
          <w:t>runtime     files('libs/probatron.jar')</w:t>
        </w:r>
      </w:ins>
    </w:p>
    <w:p w:rsidR="00957A6C" w:rsidRPr="00ED741B"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61" w:author="Simon, Dominique" w:date="2017-11-21T12:34:00Z"/>
          <w:rFonts w:ascii="Courier New" w:hAnsi="Courier New" w:cs="Courier New"/>
          <w:b/>
          <w:noProof/>
          <w:sz w:val="14"/>
          <w:szCs w:val="14"/>
          <w:lang w:val="en-US"/>
        </w:rPr>
      </w:pPr>
      <w:ins w:id="2162" w:author="Simon, Dominique" w:date="2017-11-21T12:34:00Z">
        <w:r w:rsidRPr="00ED741B">
          <w:rPr>
            <w:rFonts w:ascii="Courier New" w:hAnsi="Courier New" w:cs="Courier New"/>
            <w:b/>
            <w:noProof/>
            <w:sz w:val="14"/>
            <w:szCs w:val="14"/>
            <w:lang w:val="en-US"/>
          </w:rPr>
          <w:tab/>
          <w:t>runtime     files('libs/xercesImpl.jar')</w:t>
        </w:r>
      </w:ins>
    </w:p>
    <w:p w:rsidR="00957A6C" w:rsidRPr="008C0351"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ins w:id="2163" w:author="Simon, Dominique" w:date="2017-11-21T12:34:00Z"/>
          <w:rFonts w:ascii="Courier New" w:hAnsi="Courier New" w:cs="Courier New"/>
          <w:b/>
          <w:noProof/>
          <w:sz w:val="14"/>
          <w:szCs w:val="14"/>
          <w:lang w:val="en-US"/>
        </w:rPr>
      </w:pPr>
      <w:ins w:id="2164" w:author="Simon, Dominique" w:date="2017-11-21T12:34:00Z">
        <w:r w:rsidRPr="00ED741B">
          <w:rPr>
            <w:rFonts w:ascii="Courier New" w:hAnsi="Courier New" w:cs="Courier New"/>
            <w:b/>
            <w:noProof/>
            <w:sz w:val="14"/>
            <w:szCs w:val="14"/>
            <w:lang w:val="en-US"/>
          </w:rPr>
          <w:t>}</w:t>
        </w:r>
      </w:ins>
    </w:p>
    <w:p w:rsidR="00B34483" w:rsidRPr="00BE34C9" w:rsidRDefault="00B34483" w:rsidP="00B34483">
      <w:pPr>
        <w:rPr>
          <w:lang w:val="en-US"/>
        </w:rPr>
      </w:pPr>
    </w:p>
    <w:p w:rsidR="00054731" w:rsidRPr="00BE34C9" w:rsidRDefault="007E1B8C" w:rsidP="00054731">
      <w:pPr>
        <w:pStyle w:val="Titre2"/>
        <w:rPr>
          <w:lang w:val="en-US"/>
        </w:rPr>
      </w:pPr>
      <w:bookmarkStart w:id="2165" w:name="_Ref477190644"/>
      <w:bookmarkStart w:id="2166" w:name="_Toc499030293"/>
      <w:r w:rsidRPr="004549BC">
        <w:rPr>
          <w:lang w:val="en-US"/>
        </w:rPr>
        <w:t>« TS_CS_VERIFICATION.gradle »</w:t>
      </w:r>
      <w:r>
        <w:rPr>
          <w:lang w:val="en-US"/>
        </w:rPr>
        <w:t xml:space="preserve"> </w:t>
      </w:r>
      <w:r w:rsidR="009E12D8" w:rsidRPr="009E12D8">
        <w:rPr>
          <w:lang w:val="en-US"/>
        </w:rPr>
        <w:t>Gradle generation file</w:t>
      </w:r>
      <w:bookmarkEnd w:id="2049"/>
      <w:bookmarkEnd w:id="2165"/>
      <w:bookmarkEnd w:id="2166"/>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apply plugin: 'application'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mainClassName = 'de.fraunhofer.iosb.testrunner.JMSTestRunner'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dependencies {</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'msg134-ivct-framework', name: 'IEEE1516e', version: ivctVersion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'msg134-ivct-framework', name: 'TC', version: ivctVersion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'msg134-ivct-framework', name: 'MessagingHelpers', version: ivctVersion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group: 'msg134-common', name: 'ETC_FRA_Common', version: ETC_FRA_CommonVersion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libraries.slf4j_api</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fileTree(dir: 'libs', include: '*.jar')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files('libs/com.springsource.org.dom4j-1.6.1.jar')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files('libs/controlsfx-8.40.10.jar')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files('libs/fr.itcs.sme.architecture.mm_3.0.0.201206041019.jar')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files('libs/fr.itcs.sme.base.api_3.0.0.201206041019.jar')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files('libs/fr.itcs.sme.base.core_3.0.0.201206041019.jar')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files('libs/fr.itcs.sme.base.mm_3.0.0.201206041019.jar')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files('libs/fr.itcs.sme.conception.mm_3.0.0.201206041019.jar')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files('libs/fr.itcs.sme.configuration.mm_3.0.0.201206041019.jar')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files('libs/fr.itcs.sme.deployment.mm_3.0.0.201206041019.jar')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files('libs/fr.itcs.sme.specification.mm_3.0.0.201206041019.jar')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files('libs/jdom-2.0.6.jar')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compile     files('libs/log4j-1.2-api-2.4.1.jar')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lang w:val="en-US"/>
        </w:rPr>
        <w:tab/>
      </w:r>
      <w:r w:rsidRPr="009E12D8">
        <w:rPr>
          <w:rFonts w:ascii="Courier New" w:hAnsi="Courier New" w:cs="Courier New"/>
          <w:b/>
          <w:noProof/>
          <w:sz w:val="14"/>
          <w:szCs w:val="14"/>
        </w:rPr>
        <w:t>compile     files('libs/log4j-api-2.4.1.jar')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files('libs/log4j-core-2.4.1.jar')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files('libs/org.eclipse.core.runtime-3.1.0.jar')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files('libs/org.eclipse.emf.common_2.5.0.v200906151043.jar')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files('libs/org.eclipse.emf.ecore.xmi_2.5.0.v200906151043.jar')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files('libs/org.eclipse.emf.ecore_2.5.0.v200906151043.jar')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files('libs/org.eclipse.emf.edit_2.5.0.v200906151043.jar')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files('libs/probatron.jar')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compile     files('libs/xercesImpl.jar')</w:t>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r>
    </w:p>
    <w:p w:rsidR="00957A6C" w:rsidRPr="00C64513"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rPr>
      </w:pPr>
      <w:r>
        <w:rPr>
          <w:rFonts w:ascii="Courier New" w:hAnsi="Courier New" w:cs="Courier New"/>
          <w:b/>
          <w:noProof/>
          <w:sz w:val="14"/>
          <w:szCs w:val="14"/>
        </w:rPr>
        <w:tab/>
        <w:t>runtime     group: 'msg134-common', name: 'ETC_FRA_Common', version: ETC_FRA_CommonVersion</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ind w:firstLine="708"/>
        <w:rPr>
          <w:rFonts w:ascii="Courier New" w:hAnsi="Courier New" w:cs="Courier New"/>
          <w:b/>
          <w:noProof/>
          <w:sz w:val="14"/>
          <w:szCs w:val="14"/>
          <w:lang w:val="en-US"/>
        </w:rPr>
      </w:pPr>
      <w:r w:rsidRPr="00BE34C9">
        <w:rPr>
          <w:rFonts w:ascii="Courier New" w:hAnsi="Courier New" w:cs="Courier New"/>
          <w:b/>
          <w:noProof/>
          <w:sz w:val="14"/>
          <w:szCs w:val="14"/>
          <w:lang w:val="en-US"/>
        </w:rPr>
        <w:lastRenderedPageBreak/>
        <w:t>runtime     libraries.actimemqClient</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t>runtime     libraries.logback_classic</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t>runtime     libraries.logback_core</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sidRPr="00BE34C9">
        <w:rPr>
          <w:rFonts w:ascii="Courier New" w:hAnsi="Courier New" w:cs="Courier New"/>
          <w:b/>
          <w:noProof/>
          <w:sz w:val="14"/>
          <w:szCs w:val="14"/>
          <w:lang w:val="en-US"/>
        </w:rPr>
        <w:tab/>
        <w:t>runtime     libraries.slf4j_jcl_over_slf4j</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libraries.slf4j_jul_to_slf4j</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libraries.slf4j_log4j_over_slf4j</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fileTree(dir: 'libs', include: '*.jar')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files('libs/com.springsource.org.dom4j-1.6.1.jar')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files('libs/controlsfx-8.40.10.jar')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files('libs/fr.itcs.sme.architecture.mm_3.0.0.201206041019.jar')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files('libs/fr.itcs.sme.base.api_3.0.0.201206041019.jar')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files('libs/fr.itcs.sme.base.core_3.0.0.201206041019.jar')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files('libs/fr.itcs.sme.base.mm_3.0.0.201206041019.jar')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files('libs/fr.itcs.sme.conception.mm_3.0.0.201206041019.jar')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files('libs/fr.itcs.sme.configuration.mm_3.0.0.201206041019.jar')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files('libs/fr.itcs.sme.deployment.mm_3.0.0.201206041019.jar')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files('libs/fr.itcs.sme.specification.mm_3.0.0.201206041019.jar')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files('libs/jdom-2.0.6.jar')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files('libs/log4j-1.2-api-2.4.1.jar')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files('libs/log4j-api-2.4.1.jar')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files('libs/log4j-core-2.4.1.jar')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files('libs/org.eclipse.core.runtime-3.1.0.jar')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files('libs/org.eclipse.emf.common_2.5.0.v200906151043.jar')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files('libs/org.eclipse.emf.ecore.xmi_2.5.0.v200906151043.jar')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files('libs/org.eclipse.emf.ecore_2.5.0.v200906151043.jar')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files('libs/org.eclipse.emf.edit_2.5.0.v200906151043.jar')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files('libs/probatron.jar')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4"/>
          <w:szCs w:val="14"/>
          <w:lang w:val="en-US"/>
        </w:rPr>
      </w:pPr>
      <w:r>
        <w:rPr>
          <w:rFonts w:ascii="Courier New" w:hAnsi="Courier New" w:cs="Courier New"/>
          <w:b/>
          <w:noProof/>
          <w:sz w:val="14"/>
          <w:szCs w:val="14"/>
          <w:lang w:val="en-US"/>
        </w:rPr>
        <w:tab/>
        <w:t>runtime     files('libs/xercesImpl.jar')</w:t>
      </w:r>
    </w:p>
    <w:p w:rsidR="00957A6C" w:rsidRPr="00BE34C9" w:rsidRDefault="00957A6C" w:rsidP="00957A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
          <w:noProof/>
          <w:sz w:val="16"/>
          <w:szCs w:val="16"/>
          <w:lang w:val="en-US"/>
        </w:rPr>
      </w:pPr>
      <w:r>
        <w:rPr>
          <w:rFonts w:ascii="Courier New" w:hAnsi="Courier New" w:cs="Courier New"/>
          <w:b/>
          <w:noProof/>
          <w:sz w:val="16"/>
          <w:szCs w:val="16"/>
          <w:lang w:val="en-US"/>
        </w:rPr>
        <w:t>}</w:t>
      </w:r>
    </w:p>
    <w:p w:rsidR="00054731" w:rsidRPr="00BE34C9" w:rsidRDefault="009E12D8">
      <w:pPr>
        <w:spacing w:before="0" w:after="0"/>
        <w:jc w:val="left"/>
        <w:rPr>
          <w:b/>
          <w:i/>
          <w:caps/>
          <w:color w:val="0000FF"/>
          <w:sz w:val="22"/>
          <w:lang w:val="en-US"/>
        </w:rPr>
      </w:pPr>
      <w:r w:rsidRPr="009E12D8">
        <w:rPr>
          <w:lang w:val="en-US"/>
        </w:rPr>
        <w:br w:type="page"/>
      </w:r>
    </w:p>
    <w:p w:rsidR="00EE6402" w:rsidRPr="00BE34C9" w:rsidRDefault="009E12D8" w:rsidP="00EE6402">
      <w:pPr>
        <w:pStyle w:val="Titre2"/>
        <w:rPr>
          <w:lang w:val="en-US"/>
        </w:rPr>
      </w:pPr>
      <w:bookmarkStart w:id="2167" w:name="_Ref469488447"/>
      <w:bookmarkStart w:id="2168" w:name="_Toc499030294"/>
      <w:r w:rsidRPr="009E12D8">
        <w:rPr>
          <w:lang w:val="en-US"/>
        </w:rPr>
        <w:lastRenderedPageBreak/>
        <w:t xml:space="preserve">ETC </w:t>
      </w:r>
      <w:bookmarkEnd w:id="2167"/>
      <w:r w:rsidRPr="009E12D8">
        <w:rPr>
          <w:lang w:val="en-US"/>
        </w:rPr>
        <w:t>CS_Verification execution logs</w:t>
      </w:r>
      <w:bookmarkEnd w:id="2168"/>
    </w:p>
    <w:p w:rsidR="009962B6" w:rsidRPr="00BE34C9" w:rsidRDefault="00354A62" w:rsidP="009962B6">
      <w:pPr>
        <w:pStyle w:val="Titre3"/>
        <w:rPr>
          <w:lang w:val="en-US"/>
        </w:rPr>
      </w:pPr>
      <w:bookmarkStart w:id="2169" w:name="_Toc499030295"/>
      <w:r w:rsidRPr="00BE34C9">
        <w:rPr>
          <w:lang w:val="en-US"/>
        </w:rPr>
        <w:t>N</w:t>
      </w:r>
      <w:r w:rsidR="009962B6" w:rsidRPr="00BE34C9">
        <w:rPr>
          <w:lang w:val="en-US"/>
        </w:rPr>
        <w:t>ominal</w:t>
      </w:r>
      <w:r w:rsidRPr="00BE34C9">
        <w:rPr>
          <w:lang w:val="en-US"/>
        </w:rPr>
        <w:t xml:space="preserve"> case</w:t>
      </w:r>
      <w:bookmarkEnd w:id="2169"/>
    </w:p>
    <w:p w:rsidR="009962B6" w:rsidRPr="00BE34C9" w:rsidRDefault="009962B6" w:rsidP="009962B6">
      <w:pPr>
        <w:rPr>
          <w:lang w:val="en-US"/>
        </w:rPr>
      </w:pP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sidRPr="00BE34C9">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sidRPr="00BE34C9">
        <w:rPr>
          <w:rFonts w:ascii="Courier New" w:hAnsi="Courier New" w:cs="Courier New"/>
          <w:b/>
          <w:noProof/>
          <w:sz w:val="16"/>
          <w:szCs w:val="16"/>
          <w:lang w:val="en-US"/>
        </w:rPr>
        <w:t>Test purpose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existence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parsing</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sharing options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rules conformance</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TEST CASE PREAMBLE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No RTI connection to perform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TEST CASE BODY</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Federate name :TestFederate</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14:25:13 -----------------------------------------------------------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Testing FOM Files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FOM Files :</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D:\Users\HLA\Documents\GitHub\ETC_FRA_Config\IVCTsut\11_SOM_Ok_FOM_Ok\</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parsing FOM Files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Testing SOM Files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SOM Files :</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D:\Users\HLA\Documents\GitHub\ETC_FRA_Config\IVCTsut\11_SOM_Ok_FOM_Ok\</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CS_Verification\SOM_MAKsimple1516e.xml</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parsing SOM Files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Testing SOM include in FOM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test SOM include in FOM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Analysis consistency of sharing property between SOM and FOM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14:25:14 Result test sharing property between SOM and FOM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Analysis of consistency rules between services and between services and objects and interac</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tions</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Result test Rules : Succeed</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TEST CASE POSTAMBLE</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No RTI deconnection to perform</w:t>
      </w:r>
    </w:p>
    <w:p w:rsidR="00674247"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w:t>
      </w:r>
    </w:p>
    <w:p w:rsidR="00674247" w:rsidRPr="00BE34C9" w:rsidRDefault="00674247"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973E68" w:rsidRPr="00BE34C9" w:rsidRDefault="009E12D8" w:rsidP="0067424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14:25:17 TC PASSED</w:t>
      </w:r>
    </w:p>
    <w:p w:rsidR="00EE6402" w:rsidRPr="00BE34C9" w:rsidRDefault="00EE6402" w:rsidP="00AB20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8B7D3E" w:rsidRPr="00BE34C9" w:rsidRDefault="008B7D3E" w:rsidP="008B7D3E">
      <w:pPr>
        <w:autoSpaceDE w:val="0"/>
        <w:autoSpaceDN w:val="0"/>
        <w:adjustRightInd w:val="0"/>
        <w:spacing w:before="0" w:after="0"/>
        <w:jc w:val="left"/>
        <w:rPr>
          <w:rFonts w:ascii="Consolas" w:hAnsi="Consolas" w:cs="Consolas"/>
          <w:lang w:val="en-US" w:eastAsia="en-GB"/>
        </w:rPr>
      </w:pPr>
    </w:p>
    <w:p w:rsidR="008B7D3E" w:rsidRPr="00BE34C9" w:rsidRDefault="008B7D3E" w:rsidP="008B7D3E">
      <w:pPr>
        <w:autoSpaceDE w:val="0"/>
        <w:autoSpaceDN w:val="0"/>
        <w:adjustRightInd w:val="0"/>
        <w:spacing w:before="0" w:after="0"/>
        <w:jc w:val="left"/>
        <w:rPr>
          <w:rFonts w:ascii="Consolas" w:hAnsi="Consolas" w:cs="Consolas"/>
          <w:lang w:val="en-US" w:eastAsia="en-GB"/>
        </w:rPr>
      </w:pPr>
    </w:p>
    <w:p w:rsidR="00A96C04" w:rsidRPr="00BE34C9" w:rsidRDefault="009E12D8">
      <w:pPr>
        <w:spacing w:before="0" w:after="0"/>
        <w:jc w:val="left"/>
        <w:rPr>
          <w:b/>
          <w:color w:val="0000FF"/>
          <w:sz w:val="18"/>
          <w:u w:val="single"/>
          <w:lang w:val="en-US"/>
        </w:rPr>
      </w:pPr>
      <w:r w:rsidRPr="009E12D8">
        <w:rPr>
          <w:lang w:val="en-US"/>
        </w:rPr>
        <w:br w:type="page"/>
      </w:r>
    </w:p>
    <w:p w:rsidR="008B7D3E" w:rsidRPr="00BE34C9" w:rsidRDefault="009E12D8" w:rsidP="009962B6">
      <w:pPr>
        <w:pStyle w:val="Titre3"/>
        <w:rPr>
          <w:lang w:val="en-US"/>
        </w:rPr>
      </w:pPr>
      <w:bookmarkStart w:id="2170" w:name="_Toc499030296"/>
      <w:r w:rsidRPr="009E12D8">
        <w:rPr>
          <w:lang w:val="en-US"/>
        </w:rPr>
        <w:lastRenderedPageBreak/>
        <w:t>Fail</w:t>
      </w:r>
      <w:r w:rsidR="007E1B8C">
        <w:rPr>
          <w:lang w:val="en-US"/>
        </w:rPr>
        <w:t>ed</w:t>
      </w:r>
      <w:r w:rsidRPr="009E12D8">
        <w:rPr>
          <w:lang w:val="en-US"/>
        </w:rPr>
        <w:t xml:space="preserve"> case</w:t>
      </w:r>
      <w:bookmarkEnd w:id="2170"/>
    </w:p>
    <w:p w:rsidR="00354A62" w:rsidRPr="00BE34C9" w:rsidRDefault="009E12D8" w:rsidP="009962B6">
      <w:pPr>
        <w:rPr>
          <w:lang w:val="en-US"/>
        </w:rPr>
      </w:pPr>
      <w:r w:rsidRPr="009E12D8">
        <w:rPr>
          <w:lang w:val="en-US"/>
        </w:rPr>
        <w:t xml:space="preserve">The following error is that of the SOM </w:t>
      </w:r>
      <w:r w:rsidR="007E1B8C">
        <w:rPr>
          <w:lang w:val="en-US"/>
        </w:rPr>
        <w:t xml:space="preserve">is </w:t>
      </w:r>
      <w:r w:rsidRPr="009E12D8">
        <w:rPr>
          <w:lang w:val="en-US"/>
        </w:rPr>
        <w:t>not included in the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Test purpose</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existence</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parsing</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sharing options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Check federate FOM/SOM files rules conformance</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 CASE PREAMBLE</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No RTI connection to perform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 CASE BODY</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Federate name :TestFederate</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Testing FOM Files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FOM Files :</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r w:rsidR="00C00A34">
        <w:rPr>
          <w:rFonts w:ascii="Courier New" w:hAnsi="Courier New" w:cs="Courier New"/>
          <w:b/>
          <w:noProof/>
          <w:sz w:val="16"/>
          <w:szCs w:val="16"/>
          <w:lang w:val="en-US"/>
        </w:rPr>
        <w:t> </w:t>
      </w:r>
      <w:r>
        <w:rPr>
          <w:rFonts w:ascii="Courier New" w:hAnsi="Courier New" w:cs="Courier New"/>
          <w:b/>
          <w:noProof/>
          <w:sz w:val="16"/>
          <w:szCs w:val="16"/>
          <w:lang w:val="en-US"/>
        </w:rPr>
        <w:t>D:\Users\</w:t>
      </w:r>
      <w:r w:rsidR="00C00A34">
        <w:rPr>
          <w:rFonts w:ascii="Courier New" w:hAnsi="Courier New" w:cs="Courier New"/>
          <w:b/>
          <w:noProof/>
          <w:sz w:val="16"/>
          <w:szCs w:val="16"/>
          <w:lang w:val="en-US"/>
        </w:rPr>
        <w:t>HLA</w:t>
      </w:r>
      <w:r>
        <w:rPr>
          <w:rFonts w:ascii="Courier New" w:hAnsi="Courier New" w:cs="Courier New"/>
          <w:b/>
          <w:noProof/>
          <w:sz w:val="16"/>
          <w:szCs w:val="16"/>
          <w:lang w:val="en-US"/>
        </w:rPr>
        <w:t>\Documents\GitHub\ETC_FRA_Config\IVCTsut\16_SOM_not_in_FOM\</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CS_Verification\MAKsimple1516e.xml</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parsing FOM Files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Testing SOM Files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SOM Files :</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r w:rsidR="00C00A34">
        <w:rPr>
          <w:rFonts w:ascii="Courier New" w:hAnsi="Courier New" w:cs="Courier New"/>
          <w:b/>
          <w:noProof/>
          <w:sz w:val="16"/>
          <w:szCs w:val="16"/>
          <w:lang w:val="en-US"/>
        </w:rPr>
        <w:t> </w:t>
      </w:r>
      <w:r>
        <w:rPr>
          <w:rFonts w:ascii="Courier New" w:hAnsi="Courier New" w:cs="Courier New"/>
          <w:b/>
          <w:noProof/>
          <w:sz w:val="16"/>
          <w:szCs w:val="16"/>
          <w:lang w:val="en-US"/>
        </w:rPr>
        <w:t>D:\Users\</w:t>
      </w:r>
      <w:r w:rsidR="00C00A34">
        <w:rPr>
          <w:rFonts w:ascii="Courier New" w:hAnsi="Courier New" w:cs="Courier New"/>
          <w:b/>
          <w:noProof/>
          <w:sz w:val="16"/>
          <w:szCs w:val="16"/>
          <w:lang w:val="en-US"/>
        </w:rPr>
        <w:t>HLA</w:t>
      </w:r>
      <w:r>
        <w:rPr>
          <w:rFonts w:ascii="Courier New" w:hAnsi="Courier New" w:cs="Courier New"/>
          <w:b/>
          <w:noProof/>
          <w:sz w:val="16"/>
          <w:szCs w:val="16"/>
          <w:lang w:val="en-US"/>
        </w:rPr>
        <w:t>\Documents\GitHub\ETC_FRA_Config\IVCTsut\16_SOM_not_in_FOM\</w:t>
      </w:r>
      <w:r w:rsidR="00C00A34">
        <w:rPr>
          <w:rFonts w:ascii="Courier New" w:hAnsi="Courier New" w:cs="Courier New"/>
          <w:b/>
          <w:noProof/>
          <w:sz w:val="16"/>
          <w:szCs w:val="16"/>
          <w:lang w:val="en-US"/>
        </w:rPr>
        <w:t>TS_</w:t>
      </w:r>
      <w:r>
        <w:rPr>
          <w:rFonts w:ascii="Courier New" w:hAnsi="Courier New" w:cs="Courier New"/>
          <w:b/>
          <w:noProof/>
          <w:sz w:val="16"/>
          <w:szCs w:val="16"/>
          <w:lang w:val="en-US"/>
        </w:rPr>
        <w:t>CS_Verification\SOM_MAKsimple1516e.xml</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parsing SOM Files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Testing SOM include in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test SOM include in FOM : Failed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SOM is not included in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List of interaction not included in FOM:</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WeaponFire2</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Analysis consistency of sharing property between SOM and FOM</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14:36:48 Result test sharing property between SOM and FOM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Analysis of consistency rules between services and between services and objects and interac</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tions</w:t>
      </w:r>
    </w:p>
    <w:p w:rsidR="001A4A38"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Result test Rules : Succeed</w:t>
      </w:r>
    </w:p>
    <w:p w:rsidR="001A4A38" w:rsidRPr="00BE34C9" w:rsidRDefault="001A4A3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p>
    <w:p w:rsidR="009962B6" w:rsidRPr="00BE34C9" w:rsidRDefault="009E12D8" w:rsidP="001A4A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noProof/>
          <w:sz w:val="16"/>
          <w:szCs w:val="16"/>
          <w:lang w:val="en-US"/>
        </w:rPr>
      </w:pPr>
      <w:r>
        <w:rPr>
          <w:rFonts w:ascii="Courier New" w:hAnsi="Courier New" w:cs="Courier New"/>
          <w:b/>
          <w:noProof/>
          <w:sz w:val="16"/>
          <w:szCs w:val="16"/>
          <w:lang w:val="en-US"/>
        </w:rPr>
        <w:t>14:36:51 TC FAILED Invalid FOM/SOM files</w:t>
      </w:r>
    </w:p>
    <w:p w:rsidR="009962B6" w:rsidRPr="00BE34C9" w:rsidRDefault="009962B6" w:rsidP="00A96C0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urier New" w:hAnsi="Courier New" w:cs="Courier New"/>
          <w:b/>
          <w:sz w:val="16"/>
          <w:szCs w:val="16"/>
          <w:lang w:val="en-US"/>
        </w:rPr>
      </w:pPr>
    </w:p>
    <w:sectPr w:rsidR="009962B6" w:rsidRPr="00BE34C9" w:rsidSect="00443463">
      <w:pgSz w:w="11906" w:h="16838" w:code="9"/>
      <w:pgMar w:top="1134" w:right="1134" w:bottom="1134" w:left="1134" w:header="680" w:footer="5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95" w:rsidRDefault="00715B95">
      <w:r>
        <w:separator/>
      </w:r>
    </w:p>
  </w:endnote>
  <w:endnote w:type="continuationSeparator" w:id="0">
    <w:p w:rsidR="00715B95" w:rsidRDefault="0071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95" w:rsidRDefault="00715B95"/>
  <w:tbl>
    <w:tblPr>
      <w:tblW w:w="0" w:type="auto"/>
      <w:tblBorders>
        <w:top w:val="single" w:sz="12" w:space="0" w:color="C0C0C0"/>
      </w:tblBorders>
      <w:tblLayout w:type="fixed"/>
      <w:tblCellMar>
        <w:left w:w="70" w:type="dxa"/>
        <w:right w:w="70" w:type="dxa"/>
      </w:tblCellMar>
      <w:tblLook w:val="0000" w:firstRow="0" w:lastRow="0" w:firstColumn="0" w:lastColumn="0" w:noHBand="0" w:noVBand="0"/>
    </w:tblPr>
    <w:tblGrid>
      <w:gridCol w:w="3070"/>
      <w:gridCol w:w="2954"/>
      <w:gridCol w:w="3685"/>
    </w:tblGrid>
    <w:tr w:rsidR="00715B95">
      <w:trPr>
        <w:trHeight w:val="544"/>
      </w:trPr>
      <w:tc>
        <w:tcPr>
          <w:tcW w:w="3070" w:type="dxa"/>
          <w:vAlign w:val="center"/>
        </w:tcPr>
        <w:p w:rsidR="00715B95" w:rsidRDefault="00715B95">
          <w:pPr>
            <w:jc w:val="left"/>
          </w:pPr>
        </w:p>
      </w:tc>
      <w:tc>
        <w:tcPr>
          <w:tcW w:w="2954" w:type="dxa"/>
          <w:vAlign w:val="center"/>
        </w:tcPr>
        <w:p w:rsidR="00715B95" w:rsidRDefault="00715B95">
          <w:pPr>
            <w:jc w:val="center"/>
          </w:pPr>
        </w:p>
      </w:tc>
      <w:tc>
        <w:tcPr>
          <w:tcW w:w="3685" w:type="dxa"/>
          <w:vAlign w:val="center"/>
        </w:tcPr>
        <w:p w:rsidR="00715B95" w:rsidRDefault="00715B95">
          <w:pPr>
            <w:jc w:val="right"/>
          </w:pPr>
        </w:p>
      </w:tc>
    </w:tr>
  </w:tbl>
  <w:p w:rsidR="00715B95" w:rsidRDefault="00715B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2" w:space="0" w:color="C0C0C0"/>
      </w:tblBorders>
      <w:tblLook w:val="01E0" w:firstRow="1" w:lastRow="1" w:firstColumn="1" w:lastColumn="1" w:noHBand="0" w:noVBand="0"/>
    </w:tblPr>
    <w:tblGrid>
      <w:gridCol w:w="5778"/>
      <w:gridCol w:w="4000"/>
    </w:tblGrid>
    <w:tr w:rsidR="00715B95" w:rsidRPr="008829BA" w:rsidTr="006C266F">
      <w:trPr>
        <w:trHeight w:val="817"/>
      </w:trPr>
      <w:tc>
        <w:tcPr>
          <w:tcW w:w="5778" w:type="dxa"/>
        </w:tcPr>
        <w:p w:rsidR="00715B95" w:rsidRPr="006C266F" w:rsidRDefault="00715B95" w:rsidP="00CB6EBF">
          <w:pPr>
            <w:pStyle w:val="Pieddepage"/>
            <w:rPr>
              <w:szCs w:val="16"/>
              <w:lang w:val="it-IT"/>
            </w:rPr>
          </w:pPr>
          <w:r>
            <w:rPr>
              <w:szCs w:val="16"/>
            </w:rPr>
            <w:t xml:space="preserve">        </w:t>
          </w:r>
          <w:r w:rsidRPr="008829BA">
            <w:rPr>
              <w:szCs w:val="16"/>
              <w:lang w:val="it-IT"/>
            </w:rPr>
            <w:br/>
          </w:r>
          <w:r>
            <w:rPr>
              <w:szCs w:val="16"/>
            </w:rPr>
            <w:t xml:space="preserve">            </w:t>
          </w:r>
          <w:r>
            <w:t xml:space="preserve">             </w:t>
          </w:r>
        </w:p>
      </w:tc>
      <w:tc>
        <w:tcPr>
          <w:tcW w:w="4000" w:type="dxa"/>
        </w:tcPr>
        <w:tbl>
          <w:tblPr>
            <w:tblW w:w="0" w:type="auto"/>
            <w:jc w:val="right"/>
            <w:tblCellMar>
              <w:left w:w="70" w:type="dxa"/>
              <w:right w:w="70" w:type="dxa"/>
            </w:tblCellMar>
            <w:tblLook w:val="0000" w:firstRow="0" w:lastRow="0" w:firstColumn="0" w:lastColumn="0" w:noHBand="0" w:noVBand="0"/>
          </w:tblPr>
          <w:tblGrid>
            <w:gridCol w:w="1276"/>
            <w:gridCol w:w="1268"/>
            <w:gridCol w:w="1206"/>
          </w:tblGrid>
          <w:tr w:rsidR="00715B95" w:rsidRPr="00043CD9" w:rsidTr="001E36B3">
            <w:trPr>
              <w:cantSplit/>
              <w:trHeight w:val="480"/>
              <w:jc w:val="right"/>
            </w:trPr>
            <w:tc>
              <w:tcPr>
                <w:tcW w:w="1276" w:type="dxa"/>
                <w:vAlign w:val="center"/>
              </w:tcPr>
              <w:p w:rsidR="00715B95" w:rsidRPr="0018169C" w:rsidRDefault="00715B95" w:rsidP="00656FB7">
                <w:pPr>
                  <w:pStyle w:val="Pieddepage"/>
                  <w:tabs>
                    <w:tab w:val="clear" w:pos="284"/>
                    <w:tab w:val="clear" w:pos="567"/>
                  </w:tabs>
                  <w:jc w:val="center"/>
                  <w:rPr>
                    <w:szCs w:val="18"/>
                    <w:lang w:val="it-IT"/>
                  </w:rPr>
                </w:pPr>
              </w:p>
            </w:tc>
            <w:tc>
              <w:tcPr>
                <w:tcW w:w="1268" w:type="dxa"/>
                <w:vAlign w:val="center"/>
              </w:tcPr>
              <w:p w:rsidR="00715B95" w:rsidRPr="0018169C" w:rsidRDefault="00715B95" w:rsidP="00006F14">
                <w:pPr>
                  <w:pStyle w:val="Pieddepage"/>
                  <w:tabs>
                    <w:tab w:val="clear" w:pos="567"/>
                  </w:tabs>
                  <w:rPr>
                    <w:szCs w:val="18"/>
                    <w:lang w:val="it-IT"/>
                  </w:rPr>
                </w:pPr>
              </w:p>
            </w:tc>
            <w:tc>
              <w:tcPr>
                <w:tcW w:w="1206" w:type="dxa"/>
                <w:vAlign w:val="center"/>
              </w:tcPr>
              <w:p w:rsidR="00715B95" w:rsidRPr="00043CD9" w:rsidRDefault="00715B95" w:rsidP="00773C5F">
                <w:pPr>
                  <w:pStyle w:val="Pieddepage"/>
                  <w:tabs>
                    <w:tab w:val="clear" w:pos="284"/>
                    <w:tab w:val="clear" w:pos="567"/>
                  </w:tabs>
                  <w:rPr>
                    <w:szCs w:val="18"/>
                  </w:rPr>
                </w:pPr>
                <w:r w:rsidRPr="00006F14">
                  <w:rPr>
                    <w:szCs w:val="18"/>
                  </w:rPr>
                  <w:t xml:space="preserve">Page : </w:t>
                </w:r>
                <w:r w:rsidRPr="00006F14">
                  <w:rPr>
                    <w:szCs w:val="18"/>
                  </w:rPr>
                  <w:fldChar w:fldCharType="begin"/>
                </w:r>
                <w:r w:rsidRPr="00006F14">
                  <w:rPr>
                    <w:szCs w:val="18"/>
                  </w:rPr>
                  <w:instrText xml:space="preserve"> PAGE </w:instrText>
                </w:r>
                <w:r w:rsidRPr="00006F14">
                  <w:rPr>
                    <w:szCs w:val="18"/>
                  </w:rPr>
                  <w:fldChar w:fldCharType="separate"/>
                </w:r>
                <w:r w:rsidR="00957A6C">
                  <w:rPr>
                    <w:noProof/>
                    <w:szCs w:val="18"/>
                  </w:rPr>
                  <w:t>4</w:t>
                </w:r>
                <w:r w:rsidRPr="00006F14">
                  <w:rPr>
                    <w:szCs w:val="18"/>
                  </w:rPr>
                  <w:fldChar w:fldCharType="end"/>
                </w:r>
                <w:r w:rsidRPr="00006F14">
                  <w:rPr>
                    <w:szCs w:val="18"/>
                  </w:rPr>
                  <w:t>/</w:t>
                </w:r>
                <w:fldSimple w:instr=" NUMPAGES  \* MERGEFORMAT ">
                  <w:r w:rsidR="00957A6C" w:rsidRPr="00957A6C">
                    <w:rPr>
                      <w:noProof/>
                      <w:szCs w:val="18"/>
                    </w:rPr>
                    <w:t>57</w:t>
                  </w:r>
                </w:fldSimple>
              </w:p>
            </w:tc>
          </w:tr>
        </w:tbl>
        <w:p w:rsidR="00715B95" w:rsidRPr="008829BA" w:rsidRDefault="00715B95" w:rsidP="00D803EA">
          <w:pPr>
            <w:pStyle w:val="Pieddepage"/>
            <w:rPr>
              <w:szCs w:val="16"/>
            </w:rPr>
          </w:pPr>
        </w:p>
      </w:tc>
    </w:tr>
  </w:tbl>
  <w:p w:rsidR="00715B95" w:rsidRPr="00D803EA" w:rsidRDefault="00715B95" w:rsidP="00006F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95" w:rsidRDefault="00715B95">
      <w:r>
        <w:separator/>
      </w:r>
    </w:p>
  </w:footnote>
  <w:footnote w:type="continuationSeparator" w:id="0">
    <w:p w:rsidR="00715B95" w:rsidRDefault="00715B95">
      <w:r>
        <w:continuationSeparator/>
      </w:r>
    </w:p>
  </w:footnote>
  <w:footnote w:id="1">
    <w:p w:rsidR="00715B95" w:rsidRPr="00264640" w:rsidRDefault="00715B95" w:rsidP="001F70E1">
      <w:pPr>
        <w:pStyle w:val="Notedebasdepage"/>
        <w:rPr>
          <w:lang w:val="en-US"/>
        </w:rPr>
      </w:pPr>
      <w:r>
        <w:rPr>
          <w:rStyle w:val="Appelnotedebasdep"/>
        </w:rPr>
        <w:footnoteRef/>
      </w:r>
      <w:r w:rsidRPr="009E12D8">
        <w:rPr>
          <w:lang w:val="en-US"/>
        </w:rPr>
        <w:t xml:space="preserve"> A Test Suite is a set of Test Cases. For French </w:t>
      </w:r>
      <w:r>
        <w:rPr>
          <w:lang w:val="en-US"/>
        </w:rPr>
        <w:t>Test C</w:t>
      </w:r>
      <w:r w:rsidRPr="009E12D8">
        <w:rPr>
          <w:lang w:val="en-US"/>
        </w:rPr>
        <w:t xml:space="preserve">ases, a Test Suite includes only </w:t>
      </w:r>
      <w:r>
        <w:rPr>
          <w:lang w:val="en-US"/>
        </w:rPr>
        <w:t xml:space="preserve">one </w:t>
      </w:r>
      <w:r w:rsidRPr="009E12D8">
        <w:rPr>
          <w:lang w:val="en-US"/>
        </w:rPr>
        <w:t>Test Case.</w:t>
      </w:r>
    </w:p>
  </w:footnote>
  <w:footnote w:id="2">
    <w:p w:rsidR="00715B95" w:rsidRPr="00C5042E" w:rsidRDefault="00715B95" w:rsidP="009E295B">
      <w:pPr>
        <w:pStyle w:val="Notedebasdepage"/>
        <w:rPr>
          <w:lang w:val="en-US"/>
        </w:rPr>
      </w:pPr>
      <w:r w:rsidRPr="009E12D8">
        <w:rPr>
          <w:rStyle w:val="Appelnotedebasdep"/>
          <w:lang w:val="en-US"/>
        </w:rPr>
        <w:footnoteRef/>
      </w:r>
      <w:r w:rsidRPr="009E12D8">
        <w:rPr>
          <w:lang w:val="en-US"/>
        </w:rPr>
        <w:t xml:space="preserve"> </w:t>
      </w:r>
      <w:r w:rsidRPr="00C5042E">
        <w:rPr>
          <w:lang w:val="en-US"/>
        </w:rPr>
        <w:t>Restricted access, requires a user account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12" w:space="0" w:color="C0C0C0"/>
      </w:tblBorders>
      <w:tblLayout w:type="fixed"/>
      <w:tblCellMar>
        <w:left w:w="70" w:type="dxa"/>
        <w:right w:w="70" w:type="dxa"/>
      </w:tblCellMar>
      <w:tblLook w:val="0000" w:firstRow="0" w:lastRow="0" w:firstColumn="0" w:lastColumn="0" w:noHBand="0" w:noVBand="0"/>
    </w:tblPr>
    <w:tblGrid>
      <w:gridCol w:w="1701"/>
      <w:gridCol w:w="5783"/>
      <w:gridCol w:w="1701"/>
    </w:tblGrid>
    <w:tr w:rsidR="00715B95">
      <w:trPr>
        <w:trHeight w:val="432"/>
      </w:trPr>
      <w:tc>
        <w:tcPr>
          <w:tcW w:w="1701" w:type="dxa"/>
        </w:tcPr>
        <w:p w:rsidR="00715B95" w:rsidRDefault="00715B95">
          <w:r>
            <w:t xml:space="preserve">Page : </w:t>
          </w:r>
          <w:r>
            <w:fldChar w:fldCharType="begin"/>
          </w:r>
          <w:r>
            <w:instrText xml:space="preserve"> PAGE </w:instrText>
          </w:r>
          <w:r>
            <w:fldChar w:fldCharType="separate"/>
          </w:r>
          <w:r>
            <w:rPr>
              <w:noProof/>
            </w:rPr>
            <w:t>4</w:t>
          </w:r>
          <w:r>
            <w:rPr>
              <w:noProof/>
            </w:rPr>
            <w:fldChar w:fldCharType="end"/>
          </w:r>
          <w:r>
            <w:t xml:space="preserve"> / </w:t>
          </w:r>
          <w:fldSimple w:instr=" NUMPAGES  \* MERGEFORMAT ">
            <w:r>
              <w:rPr>
                <w:noProof/>
              </w:rPr>
              <w:t>35</w:t>
            </w:r>
          </w:fldSimple>
        </w:p>
      </w:tc>
      <w:tc>
        <w:tcPr>
          <w:tcW w:w="5783" w:type="dxa"/>
        </w:tcPr>
        <w:p w:rsidR="00715B95" w:rsidRDefault="00715B95">
          <w:pPr>
            <w:rPr>
              <w:i/>
            </w:rPr>
          </w:pPr>
          <w:r>
            <w:rPr>
              <w:i/>
            </w:rPr>
            <w:t>Sommaire</w:t>
          </w:r>
        </w:p>
      </w:tc>
      <w:tc>
        <w:tcPr>
          <w:tcW w:w="1701" w:type="dxa"/>
        </w:tcPr>
        <w:p w:rsidR="00715B95" w:rsidRDefault="00715B95"/>
      </w:tc>
    </w:tr>
  </w:tbl>
  <w:p w:rsidR="00715B95" w:rsidRDefault="00715B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12" w:space="0" w:color="C0C0C0"/>
      </w:tblBorders>
      <w:tblLayout w:type="fixed"/>
      <w:tblCellMar>
        <w:left w:w="70" w:type="dxa"/>
        <w:right w:w="70" w:type="dxa"/>
      </w:tblCellMar>
      <w:tblLook w:val="0000" w:firstRow="0" w:lastRow="0" w:firstColumn="0" w:lastColumn="0" w:noHBand="0" w:noVBand="0"/>
    </w:tblPr>
    <w:tblGrid>
      <w:gridCol w:w="1701"/>
      <w:gridCol w:w="5783"/>
      <w:gridCol w:w="2225"/>
    </w:tblGrid>
    <w:tr w:rsidR="00715B95">
      <w:trPr>
        <w:trHeight w:val="432"/>
      </w:trPr>
      <w:tc>
        <w:tcPr>
          <w:tcW w:w="1701" w:type="dxa"/>
        </w:tcPr>
        <w:p w:rsidR="00715B95" w:rsidRDefault="00715B95"/>
      </w:tc>
      <w:tc>
        <w:tcPr>
          <w:tcW w:w="5783" w:type="dxa"/>
        </w:tcPr>
        <w:p w:rsidR="00715B95" w:rsidRDefault="00715B95">
          <w:pPr>
            <w:rPr>
              <w:i/>
            </w:rPr>
          </w:pPr>
          <w:r>
            <w:rPr>
              <w:i/>
            </w:rPr>
            <w:t>Sommaire</w:t>
          </w:r>
        </w:p>
      </w:tc>
      <w:tc>
        <w:tcPr>
          <w:tcW w:w="2225" w:type="dxa"/>
        </w:tcPr>
        <w:p w:rsidR="00715B95" w:rsidRDefault="00715B95">
          <w:pPr>
            <w:jc w:val="right"/>
          </w:pPr>
          <w:r>
            <w:t xml:space="preserve">Page : </w:t>
          </w:r>
          <w:r>
            <w:rPr>
              <w:i/>
            </w:rPr>
            <w:fldChar w:fldCharType="begin"/>
          </w:r>
          <w:r>
            <w:rPr>
              <w:i/>
            </w:rPr>
            <w:instrText xml:space="preserve"> PAGE </w:instrText>
          </w:r>
          <w:r>
            <w:rPr>
              <w:i/>
            </w:rPr>
            <w:fldChar w:fldCharType="separate"/>
          </w:r>
          <w:r>
            <w:rPr>
              <w:i/>
              <w:noProof/>
            </w:rPr>
            <w:t>4</w:t>
          </w:r>
          <w:r>
            <w:rPr>
              <w:i/>
            </w:rPr>
            <w:fldChar w:fldCharType="end"/>
          </w:r>
          <w:r>
            <w:t xml:space="preserve"> / </w:t>
          </w:r>
          <w:fldSimple w:instr=" NUMPAGES  \* MERGEFORMAT ">
            <w:r>
              <w:rPr>
                <w:noProof/>
              </w:rPr>
              <w:t>35</w:t>
            </w:r>
          </w:fldSimple>
        </w:p>
      </w:tc>
    </w:tr>
  </w:tbl>
  <w:p w:rsidR="00715B95" w:rsidRDefault="00715B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right"/>
      <w:tblBorders>
        <w:bottom w:val="single" w:sz="12" w:space="0" w:color="C0C0C0"/>
      </w:tblBorders>
      <w:tblLayout w:type="fixed"/>
      <w:tblCellMar>
        <w:left w:w="70" w:type="dxa"/>
        <w:right w:w="70" w:type="dxa"/>
      </w:tblCellMar>
      <w:tblLook w:val="0000" w:firstRow="0" w:lastRow="0" w:firstColumn="0" w:lastColumn="0" w:noHBand="0" w:noVBand="0"/>
    </w:tblPr>
    <w:tblGrid>
      <w:gridCol w:w="3402"/>
      <w:gridCol w:w="2960"/>
      <w:gridCol w:w="3402"/>
    </w:tblGrid>
    <w:tr w:rsidR="00715B95" w:rsidRPr="006B5DA7">
      <w:trPr>
        <w:trHeight w:val="360"/>
        <w:jc w:val="right"/>
      </w:trPr>
      <w:tc>
        <w:tcPr>
          <w:tcW w:w="3402" w:type="dxa"/>
          <w:vAlign w:val="center"/>
        </w:tcPr>
        <w:p w:rsidR="00715B95" w:rsidRPr="006B5DA7" w:rsidRDefault="00715B95" w:rsidP="005B624A">
          <w:pPr>
            <w:pStyle w:val="En-tteLeft"/>
            <w:rPr>
              <w:lang w:val="en-US"/>
            </w:rPr>
          </w:pPr>
        </w:p>
      </w:tc>
      <w:tc>
        <w:tcPr>
          <w:tcW w:w="2960" w:type="dxa"/>
          <w:vAlign w:val="center"/>
        </w:tcPr>
        <w:p w:rsidR="00715B95" w:rsidRPr="006B5DA7" w:rsidRDefault="00715B95" w:rsidP="00276306">
          <w:pPr>
            <w:pStyle w:val="En-tte"/>
            <w:rPr>
              <w:lang w:val="en-US"/>
            </w:rPr>
          </w:pPr>
          <w:fldSimple w:instr=" DOCPROPERTY  DocTitle  \* MERGEFORMAT ">
            <w:r w:rsidRPr="00963767">
              <w:rPr>
                <w:lang w:val="en-US"/>
              </w:rPr>
              <w:t>ETC FRA Technical Specifications</w:t>
            </w:r>
          </w:fldSimple>
        </w:p>
      </w:tc>
      <w:tc>
        <w:tcPr>
          <w:tcW w:w="3402" w:type="dxa"/>
          <w:vAlign w:val="center"/>
        </w:tcPr>
        <w:p w:rsidR="00715B95" w:rsidRPr="006B5DA7" w:rsidRDefault="00715B95" w:rsidP="002C56C1">
          <w:pPr>
            <w:pStyle w:val="En-tteRight"/>
            <w:rPr>
              <w:lang w:val="en-US"/>
            </w:rPr>
          </w:pPr>
          <w:proofErr w:type="gramStart"/>
          <w:r w:rsidRPr="006B5DA7">
            <w:rPr>
              <w:lang w:val="en-US"/>
            </w:rPr>
            <w:t>Version :</w:t>
          </w:r>
          <w:proofErr w:type="gramEnd"/>
          <w:r w:rsidRPr="006B5DA7">
            <w:rPr>
              <w:lang w:val="en-US"/>
            </w:rPr>
            <w:t xml:space="preserve"> </w:t>
          </w:r>
          <w:fldSimple w:instr=" DOCPROPERTY &quot;DocVersion&quot;  \* MERGEFORMAT ">
            <w:r w:rsidRPr="006A1AF5">
              <w:rPr>
                <w:lang w:val="en-US"/>
              </w:rPr>
              <w:t>V1.3</w:t>
            </w:r>
          </w:fldSimple>
          <w:r w:rsidRPr="006B5DA7">
            <w:rPr>
              <w:lang w:val="en-US"/>
            </w:rPr>
            <w:t xml:space="preserve"> </w:t>
          </w:r>
        </w:p>
      </w:tc>
    </w:tr>
  </w:tbl>
  <w:p w:rsidR="00715B95" w:rsidRPr="006B5DA7" w:rsidRDefault="00715B95" w:rsidP="00276306">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C2AC67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1B6F26"/>
    <w:multiLevelType w:val="hybridMultilevel"/>
    <w:tmpl w:val="2020E4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35650D"/>
    <w:multiLevelType w:val="singleLevel"/>
    <w:tmpl w:val="4D482742"/>
    <w:lvl w:ilvl="0">
      <w:start w:val="1"/>
      <w:numFmt w:val="bullet"/>
      <w:pStyle w:val="Liste4"/>
      <w:lvlText w:val=""/>
      <w:lvlJc w:val="left"/>
      <w:pPr>
        <w:tabs>
          <w:tab w:val="num" w:pos="360"/>
        </w:tabs>
        <w:ind w:left="284" w:hanging="284"/>
      </w:pPr>
      <w:rPr>
        <w:rFonts w:ascii="Symbol" w:hAnsi="Symbol" w:hint="default"/>
      </w:rPr>
    </w:lvl>
  </w:abstractNum>
  <w:abstractNum w:abstractNumId="3" w15:restartNumberingAfterBreak="0">
    <w:nsid w:val="03A6143F"/>
    <w:multiLevelType w:val="singleLevel"/>
    <w:tmpl w:val="AE5A5082"/>
    <w:lvl w:ilvl="0">
      <w:start w:val="1"/>
      <w:numFmt w:val="bullet"/>
      <w:pStyle w:val="Liste1"/>
      <w:lvlText w:val=""/>
      <w:lvlJc w:val="left"/>
      <w:pPr>
        <w:tabs>
          <w:tab w:val="num" w:pos="360"/>
        </w:tabs>
        <w:ind w:left="284" w:hanging="284"/>
      </w:pPr>
      <w:rPr>
        <w:rFonts w:ascii="Symbol" w:hAnsi="Symbol" w:hint="default"/>
      </w:rPr>
    </w:lvl>
  </w:abstractNum>
  <w:abstractNum w:abstractNumId="4" w15:restartNumberingAfterBreak="0">
    <w:nsid w:val="08055D89"/>
    <w:multiLevelType w:val="hybridMultilevel"/>
    <w:tmpl w:val="4ABA4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34361F"/>
    <w:multiLevelType w:val="singleLevel"/>
    <w:tmpl w:val="B2027C76"/>
    <w:lvl w:ilvl="0">
      <w:start w:val="1"/>
      <w:numFmt w:val="decimal"/>
      <w:pStyle w:val="ListeNumrote6"/>
      <w:lvlText w:val="%1)"/>
      <w:lvlJc w:val="left"/>
      <w:pPr>
        <w:tabs>
          <w:tab w:val="num" w:pos="360"/>
        </w:tabs>
        <w:ind w:left="284" w:hanging="284"/>
      </w:pPr>
      <w:rPr>
        <w:b/>
        <w:i w:val="0"/>
      </w:rPr>
    </w:lvl>
  </w:abstractNum>
  <w:abstractNum w:abstractNumId="6" w15:restartNumberingAfterBreak="0">
    <w:nsid w:val="0FE74638"/>
    <w:multiLevelType w:val="hybridMultilevel"/>
    <w:tmpl w:val="4FE2F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5B1622"/>
    <w:multiLevelType w:val="singleLevel"/>
    <w:tmpl w:val="F91AF754"/>
    <w:lvl w:ilvl="0">
      <w:start w:val="1"/>
      <w:numFmt w:val="bullet"/>
      <w:pStyle w:val="Liste6"/>
      <w:lvlText w:val=""/>
      <w:lvlJc w:val="left"/>
      <w:pPr>
        <w:tabs>
          <w:tab w:val="num" w:pos="360"/>
        </w:tabs>
        <w:ind w:left="284" w:hanging="284"/>
      </w:pPr>
      <w:rPr>
        <w:rFonts w:ascii="Symbol" w:hAnsi="Symbol" w:hint="default"/>
      </w:rPr>
    </w:lvl>
  </w:abstractNum>
  <w:abstractNum w:abstractNumId="8" w15:restartNumberingAfterBreak="0">
    <w:nsid w:val="122141D6"/>
    <w:multiLevelType w:val="singleLevel"/>
    <w:tmpl w:val="5AF8553A"/>
    <w:lvl w:ilvl="0">
      <w:start w:val="1"/>
      <w:numFmt w:val="bullet"/>
      <w:pStyle w:val="ListeTableau2"/>
      <w:lvlText w:val=""/>
      <w:lvlJc w:val="left"/>
      <w:pPr>
        <w:tabs>
          <w:tab w:val="num" w:pos="360"/>
        </w:tabs>
        <w:ind w:left="170" w:hanging="170"/>
      </w:pPr>
      <w:rPr>
        <w:rFonts w:ascii="Symbol" w:hAnsi="Symbol" w:hint="default"/>
      </w:rPr>
    </w:lvl>
  </w:abstractNum>
  <w:abstractNum w:abstractNumId="9" w15:restartNumberingAfterBreak="0">
    <w:nsid w:val="13597D16"/>
    <w:multiLevelType w:val="hybridMultilevel"/>
    <w:tmpl w:val="28FA4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9D0A55"/>
    <w:multiLevelType w:val="singleLevel"/>
    <w:tmpl w:val="89D2AEFE"/>
    <w:lvl w:ilvl="0">
      <w:start w:val="1"/>
      <w:numFmt w:val="decimal"/>
      <w:pStyle w:val="ListeNumrote5"/>
      <w:lvlText w:val="%1)"/>
      <w:lvlJc w:val="left"/>
      <w:pPr>
        <w:tabs>
          <w:tab w:val="num" w:pos="360"/>
        </w:tabs>
        <w:ind w:left="284" w:hanging="284"/>
      </w:pPr>
      <w:rPr>
        <w:b/>
        <w:i w:val="0"/>
      </w:rPr>
    </w:lvl>
  </w:abstractNum>
  <w:abstractNum w:abstractNumId="11" w15:restartNumberingAfterBreak="0">
    <w:nsid w:val="14A37700"/>
    <w:multiLevelType w:val="multilevel"/>
    <w:tmpl w:val="F8546140"/>
    <w:numStyleLink w:val="Requirement"/>
  </w:abstractNum>
  <w:abstractNum w:abstractNumId="12" w15:restartNumberingAfterBreak="0">
    <w:nsid w:val="15103E99"/>
    <w:multiLevelType w:val="singleLevel"/>
    <w:tmpl w:val="9968B0D8"/>
    <w:lvl w:ilvl="0">
      <w:start w:val="1"/>
      <w:numFmt w:val="decimal"/>
      <w:pStyle w:val="ListeNumrote8"/>
      <w:lvlText w:val="%1)"/>
      <w:lvlJc w:val="left"/>
      <w:pPr>
        <w:tabs>
          <w:tab w:val="num" w:pos="360"/>
        </w:tabs>
        <w:ind w:left="284" w:hanging="284"/>
      </w:pPr>
      <w:rPr>
        <w:b/>
        <w:i w:val="0"/>
      </w:rPr>
    </w:lvl>
  </w:abstractNum>
  <w:abstractNum w:abstractNumId="13" w15:restartNumberingAfterBreak="0">
    <w:nsid w:val="16531308"/>
    <w:multiLevelType w:val="singleLevel"/>
    <w:tmpl w:val="A0F0BAFE"/>
    <w:lvl w:ilvl="0">
      <w:start w:val="1"/>
      <w:numFmt w:val="bullet"/>
      <w:pStyle w:val="ListeTableau1"/>
      <w:lvlText w:val=""/>
      <w:lvlJc w:val="left"/>
      <w:pPr>
        <w:tabs>
          <w:tab w:val="num" w:pos="360"/>
        </w:tabs>
        <w:ind w:left="170" w:hanging="170"/>
      </w:pPr>
      <w:rPr>
        <w:rFonts w:ascii="Symbol" w:hAnsi="Symbol" w:hint="default"/>
      </w:rPr>
    </w:lvl>
  </w:abstractNum>
  <w:abstractNum w:abstractNumId="14" w15:restartNumberingAfterBreak="0">
    <w:nsid w:val="18D6788D"/>
    <w:multiLevelType w:val="singleLevel"/>
    <w:tmpl w:val="A614F4B2"/>
    <w:lvl w:ilvl="0">
      <w:start w:val="1"/>
      <w:numFmt w:val="bullet"/>
      <w:pStyle w:val="Liste8"/>
      <w:lvlText w:val=""/>
      <w:lvlJc w:val="left"/>
      <w:pPr>
        <w:tabs>
          <w:tab w:val="num" w:pos="360"/>
        </w:tabs>
        <w:ind w:left="284" w:hanging="284"/>
      </w:pPr>
      <w:rPr>
        <w:rFonts w:ascii="Wingdings" w:hAnsi="Wingdings" w:hint="default"/>
      </w:rPr>
    </w:lvl>
  </w:abstractNum>
  <w:abstractNum w:abstractNumId="15" w15:restartNumberingAfterBreak="0">
    <w:nsid w:val="1B083AF9"/>
    <w:multiLevelType w:val="hybridMultilevel"/>
    <w:tmpl w:val="78A831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4B1096"/>
    <w:multiLevelType w:val="singleLevel"/>
    <w:tmpl w:val="E2A8D5E4"/>
    <w:lvl w:ilvl="0">
      <w:start w:val="1"/>
      <w:numFmt w:val="decimal"/>
      <w:pStyle w:val="ListeNumrote1"/>
      <w:lvlText w:val="%1)"/>
      <w:lvlJc w:val="left"/>
      <w:pPr>
        <w:tabs>
          <w:tab w:val="num" w:pos="360"/>
        </w:tabs>
        <w:ind w:left="284" w:hanging="284"/>
      </w:pPr>
      <w:rPr>
        <w:b/>
        <w:i w:val="0"/>
      </w:rPr>
    </w:lvl>
  </w:abstractNum>
  <w:abstractNum w:abstractNumId="17" w15:restartNumberingAfterBreak="0">
    <w:nsid w:val="1EFE3310"/>
    <w:multiLevelType w:val="hybridMultilevel"/>
    <w:tmpl w:val="74CAC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244D80"/>
    <w:multiLevelType w:val="hybridMultilevel"/>
    <w:tmpl w:val="E2022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F8B61EF"/>
    <w:multiLevelType w:val="hybridMultilevel"/>
    <w:tmpl w:val="AD529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F8F7357"/>
    <w:multiLevelType w:val="hybridMultilevel"/>
    <w:tmpl w:val="5844A8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1572E6A"/>
    <w:multiLevelType w:val="hybridMultilevel"/>
    <w:tmpl w:val="9A16B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24D149E"/>
    <w:multiLevelType w:val="hybridMultilevel"/>
    <w:tmpl w:val="4334A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47561ED"/>
    <w:multiLevelType w:val="hybridMultilevel"/>
    <w:tmpl w:val="7E9A4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87B3778"/>
    <w:multiLevelType w:val="hybridMultilevel"/>
    <w:tmpl w:val="7B8C1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91B1A64"/>
    <w:multiLevelType w:val="singleLevel"/>
    <w:tmpl w:val="34A62C1C"/>
    <w:lvl w:ilvl="0">
      <w:start w:val="1"/>
      <w:numFmt w:val="bullet"/>
      <w:pStyle w:val="puce4"/>
      <w:lvlText w:val=""/>
      <w:legacy w:legacy="1" w:legacySpace="0" w:legacyIndent="284"/>
      <w:lvlJc w:val="left"/>
      <w:pPr>
        <w:ind w:left="1135" w:hanging="284"/>
      </w:pPr>
      <w:rPr>
        <w:rFonts w:ascii="Symbol" w:hAnsi="Symbol" w:hint="default"/>
      </w:rPr>
    </w:lvl>
  </w:abstractNum>
  <w:abstractNum w:abstractNumId="26" w15:restartNumberingAfterBreak="0">
    <w:nsid w:val="30D0540A"/>
    <w:multiLevelType w:val="singleLevel"/>
    <w:tmpl w:val="42A088CE"/>
    <w:lvl w:ilvl="0">
      <w:start w:val="1"/>
      <w:numFmt w:val="bullet"/>
      <w:pStyle w:val="Liste0"/>
      <w:lvlText w:val=""/>
      <w:lvlJc w:val="left"/>
      <w:pPr>
        <w:tabs>
          <w:tab w:val="num" w:pos="360"/>
        </w:tabs>
        <w:ind w:left="340" w:hanging="340"/>
      </w:pPr>
      <w:rPr>
        <w:rFonts w:ascii="Symbol" w:hAnsi="Symbol" w:hint="default"/>
      </w:rPr>
    </w:lvl>
  </w:abstractNum>
  <w:abstractNum w:abstractNumId="27" w15:restartNumberingAfterBreak="0">
    <w:nsid w:val="32371EF2"/>
    <w:multiLevelType w:val="hybridMultilevel"/>
    <w:tmpl w:val="ACACE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5268D4"/>
    <w:multiLevelType w:val="singleLevel"/>
    <w:tmpl w:val="B94C2032"/>
    <w:lvl w:ilvl="0">
      <w:start w:val="1"/>
      <w:numFmt w:val="decimal"/>
      <w:pStyle w:val="ListeNumrote4"/>
      <w:lvlText w:val="%1)"/>
      <w:lvlJc w:val="left"/>
      <w:pPr>
        <w:tabs>
          <w:tab w:val="num" w:pos="360"/>
        </w:tabs>
        <w:ind w:left="284" w:hanging="284"/>
      </w:pPr>
      <w:rPr>
        <w:b/>
        <w:i w:val="0"/>
      </w:rPr>
    </w:lvl>
  </w:abstractNum>
  <w:abstractNum w:abstractNumId="29" w15:restartNumberingAfterBreak="0">
    <w:nsid w:val="34A55720"/>
    <w:multiLevelType w:val="hybridMultilevel"/>
    <w:tmpl w:val="5CEA0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4C05F1A"/>
    <w:multiLevelType w:val="singleLevel"/>
    <w:tmpl w:val="0740659C"/>
    <w:lvl w:ilvl="0">
      <w:start w:val="1"/>
      <w:numFmt w:val="bullet"/>
      <w:pStyle w:val="Liste7"/>
      <w:lvlText w:val=""/>
      <w:lvlJc w:val="left"/>
      <w:pPr>
        <w:tabs>
          <w:tab w:val="num" w:pos="360"/>
        </w:tabs>
        <w:ind w:left="284" w:hanging="284"/>
      </w:pPr>
      <w:rPr>
        <w:rFonts w:ascii="Symbol" w:hAnsi="Symbol" w:hint="default"/>
      </w:rPr>
    </w:lvl>
  </w:abstractNum>
  <w:abstractNum w:abstractNumId="31" w15:restartNumberingAfterBreak="0">
    <w:nsid w:val="385143E6"/>
    <w:multiLevelType w:val="singleLevel"/>
    <w:tmpl w:val="16CAAF40"/>
    <w:lvl w:ilvl="0">
      <w:start w:val="1"/>
      <w:numFmt w:val="decimal"/>
      <w:pStyle w:val="ListeNumrote3"/>
      <w:lvlText w:val="%1)"/>
      <w:lvlJc w:val="left"/>
      <w:pPr>
        <w:tabs>
          <w:tab w:val="num" w:pos="360"/>
        </w:tabs>
        <w:ind w:left="284" w:hanging="284"/>
      </w:pPr>
      <w:rPr>
        <w:b/>
        <w:i w:val="0"/>
      </w:rPr>
    </w:lvl>
  </w:abstractNum>
  <w:abstractNum w:abstractNumId="32" w15:restartNumberingAfterBreak="0">
    <w:nsid w:val="38B361F6"/>
    <w:multiLevelType w:val="singleLevel"/>
    <w:tmpl w:val="54688814"/>
    <w:lvl w:ilvl="0">
      <w:start w:val="1"/>
      <w:numFmt w:val="bullet"/>
      <w:pStyle w:val="Liste5"/>
      <w:lvlText w:val=""/>
      <w:lvlJc w:val="left"/>
      <w:pPr>
        <w:tabs>
          <w:tab w:val="num" w:pos="360"/>
        </w:tabs>
        <w:ind w:left="284" w:hanging="284"/>
      </w:pPr>
      <w:rPr>
        <w:rFonts w:ascii="Wingdings" w:hAnsi="Wingdings" w:hint="default"/>
      </w:rPr>
    </w:lvl>
  </w:abstractNum>
  <w:abstractNum w:abstractNumId="33" w15:restartNumberingAfterBreak="0">
    <w:nsid w:val="3E0A4322"/>
    <w:multiLevelType w:val="hybridMultilevel"/>
    <w:tmpl w:val="82D8F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EE8109D"/>
    <w:multiLevelType w:val="hybridMultilevel"/>
    <w:tmpl w:val="24145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FBD691D"/>
    <w:multiLevelType w:val="hybridMultilevel"/>
    <w:tmpl w:val="46A47D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16B77FE"/>
    <w:multiLevelType w:val="singleLevel"/>
    <w:tmpl w:val="06A443FE"/>
    <w:lvl w:ilvl="0">
      <w:start w:val="1"/>
      <w:numFmt w:val="decimal"/>
      <w:pStyle w:val="ListeNumrote0"/>
      <w:lvlText w:val="%1)"/>
      <w:lvlJc w:val="left"/>
      <w:pPr>
        <w:tabs>
          <w:tab w:val="num" w:pos="360"/>
        </w:tabs>
        <w:ind w:left="284" w:hanging="284"/>
      </w:pPr>
      <w:rPr>
        <w:b/>
        <w:i w:val="0"/>
      </w:rPr>
    </w:lvl>
  </w:abstractNum>
  <w:abstractNum w:abstractNumId="37" w15:restartNumberingAfterBreak="0">
    <w:nsid w:val="425F7F65"/>
    <w:multiLevelType w:val="hybridMultilevel"/>
    <w:tmpl w:val="4F06E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2E751FB"/>
    <w:multiLevelType w:val="singleLevel"/>
    <w:tmpl w:val="038A3084"/>
    <w:lvl w:ilvl="0">
      <w:start w:val="1"/>
      <w:numFmt w:val="decimal"/>
      <w:pStyle w:val="ListeNumrote9"/>
      <w:lvlText w:val="%1)"/>
      <w:lvlJc w:val="left"/>
      <w:pPr>
        <w:tabs>
          <w:tab w:val="num" w:pos="360"/>
        </w:tabs>
        <w:ind w:left="284" w:hanging="284"/>
      </w:pPr>
      <w:rPr>
        <w:b/>
        <w:i w:val="0"/>
      </w:rPr>
    </w:lvl>
  </w:abstractNum>
  <w:abstractNum w:abstractNumId="39" w15:restartNumberingAfterBreak="0">
    <w:nsid w:val="430C68C9"/>
    <w:multiLevelType w:val="singleLevel"/>
    <w:tmpl w:val="FC4EF7E6"/>
    <w:lvl w:ilvl="0">
      <w:start w:val="1"/>
      <w:numFmt w:val="bullet"/>
      <w:pStyle w:val="puce3"/>
      <w:lvlText w:val=""/>
      <w:lvlJc w:val="left"/>
      <w:pPr>
        <w:tabs>
          <w:tab w:val="num" w:pos="360"/>
        </w:tabs>
        <w:ind w:left="360" w:hanging="360"/>
      </w:pPr>
      <w:rPr>
        <w:rFonts w:ascii="Symbol" w:hAnsi="Symbol" w:hint="default"/>
      </w:rPr>
    </w:lvl>
  </w:abstractNum>
  <w:abstractNum w:abstractNumId="40" w15:restartNumberingAfterBreak="0">
    <w:nsid w:val="432A5E58"/>
    <w:multiLevelType w:val="singleLevel"/>
    <w:tmpl w:val="D6EA59D8"/>
    <w:lvl w:ilvl="0">
      <w:start w:val="1"/>
      <w:numFmt w:val="bullet"/>
      <w:pStyle w:val="Liste3"/>
      <w:lvlText w:val=""/>
      <w:lvlJc w:val="left"/>
      <w:pPr>
        <w:tabs>
          <w:tab w:val="num" w:pos="360"/>
        </w:tabs>
        <w:ind w:left="357" w:hanging="357"/>
      </w:pPr>
      <w:rPr>
        <w:rFonts w:ascii="Symbol" w:hAnsi="Symbol" w:hint="default"/>
      </w:rPr>
    </w:lvl>
  </w:abstractNum>
  <w:abstractNum w:abstractNumId="41" w15:restartNumberingAfterBreak="0">
    <w:nsid w:val="44FF340A"/>
    <w:multiLevelType w:val="hybridMultilevel"/>
    <w:tmpl w:val="2A0C9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53D751E"/>
    <w:multiLevelType w:val="hybridMultilevel"/>
    <w:tmpl w:val="A4141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A6A13CD"/>
    <w:multiLevelType w:val="hybridMultilevel"/>
    <w:tmpl w:val="9D7AC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B787BF6"/>
    <w:multiLevelType w:val="multilevel"/>
    <w:tmpl w:val="6D04D484"/>
    <w:lvl w:ilvl="0">
      <w:start w:val="1"/>
      <w:numFmt w:val="decimal"/>
      <w:pStyle w:val="Titre1"/>
      <w:lvlText w:val="%1."/>
      <w:lvlJc w:val="left"/>
      <w:pPr>
        <w:tabs>
          <w:tab w:val="num" w:pos="360"/>
        </w:tabs>
        <w:ind w:left="0" w:firstLine="0"/>
      </w:pPr>
      <w:rPr>
        <w:rFonts w:hint="default"/>
        <w:color w:val="0000FF"/>
      </w:rPr>
    </w:lvl>
    <w:lvl w:ilvl="1">
      <w:start w:val="1"/>
      <w:numFmt w:val="decimal"/>
      <w:pStyle w:val="Titre2"/>
      <w:lvlText w:val="%1.%2"/>
      <w:lvlJc w:val="left"/>
      <w:pPr>
        <w:tabs>
          <w:tab w:val="num" w:pos="720"/>
        </w:tabs>
        <w:ind w:left="0" w:firstLine="0"/>
      </w:pPr>
      <w:rPr>
        <w:rFonts w:hint="default"/>
        <w:color w:val="0000FF"/>
      </w:rPr>
    </w:lvl>
    <w:lvl w:ilvl="2">
      <w:start w:val="1"/>
      <w:numFmt w:val="decimal"/>
      <w:pStyle w:val="Titre3"/>
      <w:lvlText w:val="%1.%2.%3"/>
      <w:lvlJc w:val="left"/>
      <w:pPr>
        <w:tabs>
          <w:tab w:val="num" w:pos="0"/>
        </w:tabs>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45" w15:restartNumberingAfterBreak="0">
    <w:nsid w:val="4E456744"/>
    <w:multiLevelType w:val="singleLevel"/>
    <w:tmpl w:val="27EE217C"/>
    <w:lvl w:ilvl="0">
      <w:start w:val="1"/>
      <w:numFmt w:val="decimal"/>
      <w:pStyle w:val="ListeNumrote2"/>
      <w:lvlText w:val="%1)"/>
      <w:lvlJc w:val="left"/>
      <w:pPr>
        <w:tabs>
          <w:tab w:val="num" w:pos="360"/>
        </w:tabs>
        <w:ind w:left="284" w:hanging="284"/>
      </w:pPr>
      <w:rPr>
        <w:b/>
        <w:i w:val="0"/>
      </w:rPr>
    </w:lvl>
  </w:abstractNum>
  <w:abstractNum w:abstractNumId="46" w15:restartNumberingAfterBreak="0">
    <w:nsid w:val="542C6030"/>
    <w:multiLevelType w:val="singleLevel"/>
    <w:tmpl w:val="F9AA8556"/>
    <w:lvl w:ilvl="0">
      <w:start w:val="1"/>
      <w:numFmt w:val="bullet"/>
      <w:pStyle w:val="Liste2"/>
      <w:lvlText w:val=""/>
      <w:lvlJc w:val="left"/>
      <w:pPr>
        <w:tabs>
          <w:tab w:val="num" w:pos="360"/>
        </w:tabs>
        <w:ind w:left="284" w:hanging="284"/>
      </w:pPr>
      <w:rPr>
        <w:rFonts w:ascii="Wingdings" w:hAnsi="Wingdings" w:hint="default"/>
      </w:rPr>
    </w:lvl>
  </w:abstractNum>
  <w:abstractNum w:abstractNumId="47" w15:restartNumberingAfterBreak="0">
    <w:nsid w:val="54A91F5F"/>
    <w:multiLevelType w:val="hybridMultilevel"/>
    <w:tmpl w:val="78E46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6FF4670"/>
    <w:multiLevelType w:val="hybridMultilevel"/>
    <w:tmpl w:val="CE029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CDD4B57"/>
    <w:multiLevelType w:val="singleLevel"/>
    <w:tmpl w:val="B0DEBC8C"/>
    <w:lvl w:ilvl="0">
      <w:start w:val="1"/>
      <w:numFmt w:val="bullet"/>
      <w:pStyle w:val="puces1"/>
      <w:lvlText w:val=""/>
      <w:lvlJc w:val="left"/>
      <w:pPr>
        <w:tabs>
          <w:tab w:val="num" w:pos="360"/>
        </w:tabs>
        <w:ind w:left="360" w:hanging="360"/>
      </w:pPr>
      <w:rPr>
        <w:rFonts w:ascii="Symbol" w:hAnsi="Symbol" w:hint="default"/>
      </w:rPr>
    </w:lvl>
  </w:abstractNum>
  <w:abstractNum w:abstractNumId="50" w15:restartNumberingAfterBreak="0">
    <w:nsid w:val="5DA25134"/>
    <w:multiLevelType w:val="hybridMultilevel"/>
    <w:tmpl w:val="F9B64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E692D46"/>
    <w:multiLevelType w:val="hybridMultilevel"/>
    <w:tmpl w:val="715448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2" w15:restartNumberingAfterBreak="0">
    <w:nsid w:val="64683362"/>
    <w:multiLevelType w:val="singleLevel"/>
    <w:tmpl w:val="E2BE1648"/>
    <w:lvl w:ilvl="0">
      <w:start w:val="1"/>
      <w:numFmt w:val="bullet"/>
      <w:pStyle w:val="Liste9"/>
      <w:lvlText w:val=""/>
      <w:lvlJc w:val="left"/>
      <w:pPr>
        <w:tabs>
          <w:tab w:val="num" w:pos="360"/>
        </w:tabs>
        <w:ind w:left="284" w:hanging="284"/>
      </w:pPr>
      <w:rPr>
        <w:rFonts w:ascii="Wingdings" w:hAnsi="Wingdings" w:hint="default"/>
      </w:rPr>
    </w:lvl>
  </w:abstractNum>
  <w:abstractNum w:abstractNumId="53" w15:restartNumberingAfterBreak="0">
    <w:nsid w:val="655257B6"/>
    <w:multiLevelType w:val="multilevel"/>
    <w:tmpl w:val="2B5E28F8"/>
    <w:lvl w:ilvl="0">
      <w:numFmt w:val="bullet"/>
      <w:pStyle w:val="puce1"/>
      <w:lvlText w:val=""/>
      <w:lvlJc w:val="left"/>
      <w:pPr>
        <w:tabs>
          <w:tab w:val="num" w:pos="927"/>
        </w:tabs>
        <w:ind w:left="927" w:hanging="360"/>
      </w:pPr>
      <w:rPr>
        <w:rFonts w:ascii="Symbol" w:eastAsia="Times New Roman"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4" w15:restartNumberingAfterBreak="0">
    <w:nsid w:val="673A576D"/>
    <w:multiLevelType w:val="hybridMultilevel"/>
    <w:tmpl w:val="6636BB82"/>
    <w:lvl w:ilvl="0" w:tplc="14681B44">
      <w:start w:val="1"/>
      <w:numFmt w:val="bullet"/>
      <w:pStyle w:val="Puce10"/>
      <w:lvlText w:val=""/>
      <w:lvlJc w:val="left"/>
      <w:pPr>
        <w:ind w:left="644" w:hanging="360"/>
      </w:pPr>
      <w:rPr>
        <w:rFonts w:ascii="Wingdings" w:hAnsi="Wingdings" w:hint="default"/>
        <w:color w:val="004D86"/>
        <w:sz w:val="26"/>
        <w:vertAlign w:val="baseline"/>
      </w:rPr>
    </w:lvl>
    <w:lvl w:ilvl="1" w:tplc="040C0003">
      <w:start w:val="1"/>
      <w:numFmt w:val="bullet"/>
      <w:lvlText w:val="o"/>
      <w:lvlJc w:val="left"/>
      <w:pPr>
        <w:ind w:left="-185" w:hanging="360"/>
      </w:pPr>
      <w:rPr>
        <w:rFonts w:ascii="Courier New" w:hAnsi="Courier New" w:cs="Courier New" w:hint="default"/>
      </w:rPr>
    </w:lvl>
    <w:lvl w:ilvl="2" w:tplc="040C0005">
      <w:start w:val="1"/>
      <w:numFmt w:val="bullet"/>
      <w:lvlText w:val=""/>
      <w:lvlJc w:val="left"/>
      <w:pPr>
        <w:ind w:left="535" w:hanging="360"/>
      </w:pPr>
      <w:rPr>
        <w:rFonts w:ascii="Wingdings" w:hAnsi="Wingdings" w:hint="default"/>
      </w:rPr>
    </w:lvl>
    <w:lvl w:ilvl="3" w:tplc="040C0001" w:tentative="1">
      <w:start w:val="1"/>
      <w:numFmt w:val="bullet"/>
      <w:lvlText w:val=""/>
      <w:lvlJc w:val="left"/>
      <w:pPr>
        <w:ind w:left="1255" w:hanging="360"/>
      </w:pPr>
      <w:rPr>
        <w:rFonts w:ascii="Symbol" w:hAnsi="Symbol" w:hint="default"/>
      </w:rPr>
    </w:lvl>
    <w:lvl w:ilvl="4" w:tplc="040C0003" w:tentative="1">
      <w:start w:val="1"/>
      <w:numFmt w:val="bullet"/>
      <w:lvlText w:val="o"/>
      <w:lvlJc w:val="left"/>
      <w:pPr>
        <w:ind w:left="1975" w:hanging="360"/>
      </w:pPr>
      <w:rPr>
        <w:rFonts w:ascii="Courier New" w:hAnsi="Courier New" w:cs="Courier New" w:hint="default"/>
      </w:rPr>
    </w:lvl>
    <w:lvl w:ilvl="5" w:tplc="040C0005" w:tentative="1">
      <w:start w:val="1"/>
      <w:numFmt w:val="bullet"/>
      <w:lvlText w:val=""/>
      <w:lvlJc w:val="left"/>
      <w:pPr>
        <w:ind w:left="2695" w:hanging="360"/>
      </w:pPr>
      <w:rPr>
        <w:rFonts w:ascii="Wingdings" w:hAnsi="Wingdings" w:hint="default"/>
      </w:rPr>
    </w:lvl>
    <w:lvl w:ilvl="6" w:tplc="040C0001" w:tentative="1">
      <w:start w:val="1"/>
      <w:numFmt w:val="bullet"/>
      <w:lvlText w:val=""/>
      <w:lvlJc w:val="left"/>
      <w:pPr>
        <w:ind w:left="3415" w:hanging="360"/>
      </w:pPr>
      <w:rPr>
        <w:rFonts w:ascii="Symbol" w:hAnsi="Symbol" w:hint="default"/>
      </w:rPr>
    </w:lvl>
    <w:lvl w:ilvl="7" w:tplc="040C0003" w:tentative="1">
      <w:start w:val="1"/>
      <w:numFmt w:val="bullet"/>
      <w:lvlText w:val="o"/>
      <w:lvlJc w:val="left"/>
      <w:pPr>
        <w:ind w:left="4135" w:hanging="360"/>
      </w:pPr>
      <w:rPr>
        <w:rFonts w:ascii="Courier New" w:hAnsi="Courier New" w:cs="Courier New" w:hint="default"/>
      </w:rPr>
    </w:lvl>
    <w:lvl w:ilvl="8" w:tplc="040C0005" w:tentative="1">
      <w:start w:val="1"/>
      <w:numFmt w:val="bullet"/>
      <w:lvlText w:val=""/>
      <w:lvlJc w:val="left"/>
      <w:pPr>
        <w:ind w:left="4855" w:hanging="360"/>
      </w:pPr>
      <w:rPr>
        <w:rFonts w:ascii="Wingdings" w:hAnsi="Wingdings" w:hint="default"/>
      </w:rPr>
    </w:lvl>
  </w:abstractNum>
  <w:abstractNum w:abstractNumId="55" w15:restartNumberingAfterBreak="0">
    <w:nsid w:val="6AC71831"/>
    <w:multiLevelType w:val="hybridMultilevel"/>
    <w:tmpl w:val="929C090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6" w15:restartNumberingAfterBreak="0">
    <w:nsid w:val="6BB011FA"/>
    <w:multiLevelType w:val="singleLevel"/>
    <w:tmpl w:val="267004C0"/>
    <w:lvl w:ilvl="0">
      <w:start w:val="1"/>
      <w:numFmt w:val="bullet"/>
      <w:pStyle w:val="Puce2"/>
      <w:lvlText w:val=""/>
      <w:lvlJc w:val="left"/>
      <w:pPr>
        <w:ind w:left="360" w:hanging="360"/>
      </w:pPr>
      <w:rPr>
        <w:rFonts w:ascii="Wingdings" w:hAnsi="Wingdings" w:hint="default"/>
        <w:color w:val="0070C0"/>
        <w:sz w:val="36"/>
        <w:vertAlign w:val="baseline"/>
      </w:rPr>
    </w:lvl>
  </w:abstractNum>
  <w:abstractNum w:abstractNumId="57" w15:restartNumberingAfterBreak="0">
    <w:nsid w:val="6C374092"/>
    <w:multiLevelType w:val="hybridMultilevel"/>
    <w:tmpl w:val="C534E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C827643"/>
    <w:multiLevelType w:val="hybridMultilevel"/>
    <w:tmpl w:val="85C0A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D617619"/>
    <w:multiLevelType w:val="singleLevel"/>
    <w:tmpl w:val="29A27680"/>
    <w:lvl w:ilvl="0">
      <w:start w:val="1"/>
      <w:numFmt w:val="decimal"/>
      <w:pStyle w:val="ListeNumrote7"/>
      <w:lvlText w:val="%1)"/>
      <w:lvlJc w:val="left"/>
      <w:pPr>
        <w:tabs>
          <w:tab w:val="num" w:pos="360"/>
        </w:tabs>
        <w:ind w:left="284" w:hanging="284"/>
      </w:pPr>
      <w:rPr>
        <w:b/>
        <w:i w:val="0"/>
      </w:rPr>
    </w:lvl>
  </w:abstractNum>
  <w:abstractNum w:abstractNumId="60" w15:restartNumberingAfterBreak="0">
    <w:nsid w:val="713A0F66"/>
    <w:multiLevelType w:val="hybridMultilevel"/>
    <w:tmpl w:val="B9BE3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37D5C3E"/>
    <w:multiLevelType w:val="singleLevel"/>
    <w:tmpl w:val="70642C9E"/>
    <w:lvl w:ilvl="0">
      <w:start w:val="1"/>
      <w:numFmt w:val="bullet"/>
      <w:pStyle w:val="puce20"/>
      <w:lvlText w:val=""/>
      <w:lvlJc w:val="left"/>
      <w:pPr>
        <w:tabs>
          <w:tab w:val="num" w:pos="360"/>
        </w:tabs>
        <w:ind w:left="360" w:hanging="360"/>
      </w:pPr>
      <w:rPr>
        <w:rFonts w:ascii="Symbol" w:hAnsi="Symbol" w:hint="default"/>
      </w:rPr>
    </w:lvl>
  </w:abstractNum>
  <w:abstractNum w:abstractNumId="62" w15:restartNumberingAfterBreak="0">
    <w:nsid w:val="74CB6565"/>
    <w:multiLevelType w:val="hybridMultilevel"/>
    <w:tmpl w:val="365600E2"/>
    <w:lvl w:ilvl="0" w:tplc="040C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3" w15:restartNumberingAfterBreak="0">
    <w:nsid w:val="795D459E"/>
    <w:multiLevelType w:val="multilevel"/>
    <w:tmpl w:val="F8546140"/>
    <w:styleLink w:val="Requirement"/>
    <w:lvl w:ilvl="0">
      <w:start w:val="1"/>
      <w:numFmt w:val="decimal"/>
      <w:pStyle w:val="ReqID"/>
      <w:lvlText w:val="[EXI-TI-%1]"/>
      <w:lvlJc w:val="left"/>
      <w:pPr>
        <w:ind w:left="360" w:hanging="360"/>
      </w:pPr>
      <w:rPr>
        <w:rFonts w:ascii="Calibri" w:hAnsi="Calibri"/>
        <w:color w:val="C0504D"/>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79F87F89"/>
    <w:multiLevelType w:val="hybridMultilevel"/>
    <w:tmpl w:val="217874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A47546C"/>
    <w:multiLevelType w:val="hybridMultilevel"/>
    <w:tmpl w:val="EBB65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C407877"/>
    <w:multiLevelType w:val="hybridMultilevel"/>
    <w:tmpl w:val="74D6B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DCE175F"/>
    <w:multiLevelType w:val="hybridMultilevel"/>
    <w:tmpl w:val="B70CE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3"/>
  </w:num>
  <w:num w:numId="2">
    <w:abstractNumId w:val="61"/>
  </w:num>
  <w:num w:numId="3">
    <w:abstractNumId w:val="39"/>
  </w:num>
  <w:num w:numId="4">
    <w:abstractNumId w:val="25"/>
  </w:num>
  <w:num w:numId="5">
    <w:abstractNumId w:val="0"/>
  </w:num>
  <w:num w:numId="6">
    <w:abstractNumId w:val="44"/>
  </w:num>
  <w:num w:numId="7">
    <w:abstractNumId w:val="26"/>
  </w:num>
  <w:num w:numId="8">
    <w:abstractNumId w:val="3"/>
  </w:num>
  <w:num w:numId="9">
    <w:abstractNumId w:val="46"/>
  </w:num>
  <w:num w:numId="10">
    <w:abstractNumId w:val="40"/>
  </w:num>
  <w:num w:numId="11">
    <w:abstractNumId w:val="2"/>
  </w:num>
  <w:num w:numId="12">
    <w:abstractNumId w:val="32"/>
  </w:num>
  <w:num w:numId="13">
    <w:abstractNumId w:val="7"/>
  </w:num>
  <w:num w:numId="14">
    <w:abstractNumId w:val="30"/>
  </w:num>
  <w:num w:numId="15">
    <w:abstractNumId w:val="14"/>
  </w:num>
  <w:num w:numId="16">
    <w:abstractNumId w:val="52"/>
  </w:num>
  <w:num w:numId="17">
    <w:abstractNumId w:val="36"/>
  </w:num>
  <w:num w:numId="18">
    <w:abstractNumId w:val="16"/>
  </w:num>
  <w:num w:numId="19">
    <w:abstractNumId w:val="45"/>
  </w:num>
  <w:num w:numId="20">
    <w:abstractNumId w:val="31"/>
  </w:num>
  <w:num w:numId="21">
    <w:abstractNumId w:val="28"/>
  </w:num>
  <w:num w:numId="22">
    <w:abstractNumId w:val="10"/>
  </w:num>
  <w:num w:numId="23">
    <w:abstractNumId w:val="5"/>
  </w:num>
  <w:num w:numId="24">
    <w:abstractNumId w:val="59"/>
  </w:num>
  <w:num w:numId="25">
    <w:abstractNumId w:val="12"/>
  </w:num>
  <w:num w:numId="26">
    <w:abstractNumId w:val="38"/>
  </w:num>
  <w:num w:numId="27">
    <w:abstractNumId w:val="13"/>
  </w:num>
  <w:num w:numId="28">
    <w:abstractNumId w:val="8"/>
  </w:num>
  <w:num w:numId="29">
    <w:abstractNumId w:val="56"/>
  </w:num>
  <w:num w:numId="30">
    <w:abstractNumId w:val="63"/>
  </w:num>
  <w:num w:numId="31">
    <w:abstractNumId w:val="11"/>
    <w:lvlOverride w:ilvl="0">
      <w:lvl w:ilvl="0">
        <w:start w:val="1"/>
        <w:numFmt w:val="decimal"/>
        <w:pStyle w:val="ReqID"/>
        <w:lvlText w:val="[EXI-TI-%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32">
    <w:abstractNumId w:val="49"/>
  </w:num>
  <w:num w:numId="33">
    <w:abstractNumId w:val="54"/>
  </w:num>
  <w:num w:numId="34">
    <w:abstractNumId w:val="62"/>
  </w:num>
  <w:num w:numId="35">
    <w:abstractNumId w:val="15"/>
  </w:num>
  <w:num w:numId="36">
    <w:abstractNumId w:val="55"/>
  </w:num>
  <w:num w:numId="37">
    <w:abstractNumId w:val="35"/>
  </w:num>
  <w:num w:numId="38">
    <w:abstractNumId w:val="27"/>
  </w:num>
  <w:num w:numId="39">
    <w:abstractNumId w:val="51"/>
  </w:num>
  <w:num w:numId="40">
    <w:abstractNumId w:val="67"/>
  </w:num>
  <w:num w:numId="41">
    <w:abstractNumId w:val="9"/>
  </w:num>
  <w:num w:numId="42">
    <w:abstractNumId w:val="47"/>
  </w:num>
  <w:num w:numId="43">
    <w:abstractNumId w:val="6"/>
  </w:num>
  <w:num w:numId="44">
    <w:abstractNumId w:val="43"/>
  </w:num>
  <w:num w:numId="45">
    <w:abstractNumId w:val="65"/>
  </w:num>
  <w:num w:numId="46">
    <w:abstractNumId w:val="23"/>
  </w:num>
  <w:num w:numId="47">
    <w:abstractNumId w:val="64"/>
  </w:num>
  <w:num w:numId="48">
    <w:abstractNumId w:val="58"/>
  </w:num>
  <w:num w:numId="49">
    <w:abstractNumId w:val="57"/>
  </w:num>
  <w:num w:numId="50">
    <w:abstractNumId w:val="29"/>
  </w:num>
  <w:num w:numId="51">
    <w:abstractNumId w:val="20"/>
  </w:num>
  <w:num w:numId="52">
    <w:abstractNumId w:val="21"/>
  </w:num>
  <w:num w:numId="53">
    <w:abstractNumId w:val="4"/>
  </w:num>
  <w:num w:numId="54">
    <w:abstractNumId w:val="22"/>
  </w:num>
  <w:num w:numId="55">
    <w:abstractNumId w:val="66"/>
  </w:num>
  <w:num w:numId="56">
    <w:abstractNumId w:val="17"/>
  </w:num>
  <w:num w:numId="57">
    <w:abstractNumId w:val="37"/>
  </w:num>
  <w:num w:numId="58">
    <w:abstractNumId w:val="19"/>
  </w:num>
  <w:num w:numId="59">
    <w:abstractNumId w:val="42"/>
  </w:num>
  <w:num w:numId="60">
    <w:abstractNumId w:val="41"/>
  </w:num>
  <w:num w:numId="61">
    <w:abstractNumId w:val="18"/>
  </w:num>
  <w:num w:numId="62">
    <w:abstractNumId w:val="1"/>
  </w:num>
  <w:num w:numId="63">
    <w:abstractNumId w:val="48"/>
  </w:num>
  <w:num w:numId="64">
    <w:abstractNumId w:val="34"/>
  </w:num>
  <w:num w:numId="65">
    <w:abstractNumId w:val="24"/>
  </w:num>
  <w:num w:numId="66">
    <w:abstractNumId w:val="50"/>
  </w:num>
  <w:num w:numId="67">
    <w:abstractNumId w:val="60"/>
  </w:num>
  <w:num w:numId="68">
    <w:abstractNumId w:val="3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get, Régis">
    <w15:presenceInfo w15:providerId="AD" w15:userId="S-1-5-21-1531082355-734649621-3782574898-178736"/>
  </w15:person>
  <w15:person w15:author="Simon, Dominique">
    <w15:presenceInfo w15:providerId="AD" w15:userId="S-1-5-21-1531082355-734649621-3782574898-179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fr-FR" w:vendorID="9" w:dllVersion="512" w:checkStyle="1"/>
  <w:activeWritingStyle w:appName="MSWord" w:lang="en-GB" w:vendorID="8" w:dllVersion="513" w:checkStyle="1"/>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2"/>
  </w:compat>
  <w:rsids>
    <w:rsidRoot w:val="00EA2FBB"/>
    <w:rsid w:val="00000C32"/>
    <w:rsid w:val="00000D0D"/>
    <w:rsid w:val="000013BC"/>
    <w:rsid w:val="00001433"/>
    <w:rsid w:val="00002F95"/>
    <w:rsid w:val="00003BB2"/>
    <w:rsid w:val="00004A85"/>
    <w:rsid w:val="000050F4"/>
    <w:rsid w:val="00005A0F"/>
    <w:rsid w:val="00005E45"/>
    <w:rsid w:val="00005F81"/>
    <w:rsid w:val="00006E76"/>
    <w:rsid w:val="00006F14"/>
    <w:rsid w:val="0000724E"/>
    <w:rsid w:val="00007C62"/>
    <w:rsid w:val="00007F6C"/>
    <w:rsid w:val="00010617"/>
    <w:rsid w:val="00010AC9"/>
    <w:rsid w:val="00010CD9"/>
    <w:rsid w:val="00011D82"/>
    <w:rsid w:val="00011F71"/>
    <w:rsid w:val="000125CC"/>
    <w:rsid w:val="000140E6"/>
    <w:rsid w:val="00014971"/>
    <w:rsid w:val="000164AB"/>
    <w:rsid w:val="000175FE"/>
    <w:rsid w:val="00021347"/>
    <w:rsid w:val="00021923"/>
    <w:rsid w:val="00022A4A"/>
    <w:rsid w:val="00022BAA"/>
    <w:rsid w:val="000234BA"/>
    <w:rsid w:val="0002407A"/>
    <w:rsid w:val="0002407D"/>
    <w:rsid w:val="00024508"/>
    <w:rsid w:val="00024736"/>
    <w:rsid w:val="00024F5E"/>
    <w:rsid w:val="000251E1"/>
    <w:rsid w:val="0002652F"/>
    <w:rsid w:val="00026839"/>
    <w:rsid w:val="000269DF"/>
    <w:rsid w:val="000279C9"/>
    <w:rsid w:val="0003062D"/>
    <w:rsid w:val="00030EFF"/>
    <w:rsid w:val="00031E08"/>
    <w:rsid w:val="0003202A"/>
    <w:rsid w:val="000324C0"/>
    <w:rsid w:val="000328A1"/>
    <w:rsid w:val="00032C60"/>
    <w:rsid w:val="00033137"/>
    <w:rsid w:val="00033291"/>
    <w:rsid w:val="0003356D"/>
    <w:rsid w:val="000336D4"/>
    <w:rsid w:val="00033EA6"/>
    <w:rsid w:val="000342D5"/>
    <w:rsid w:val="00035265"/>
    <w:rsid w:val="0003542F"/>
    <w:rsid w:val="00035D8A"/>
    <w:rsid w:val="0003629A"/>
    <w:rsid w:val="000362BA"/>
    <w:rsid w:val="0003635C"/>
    <w:rsid w:val="0003756D"/>
    <w:rsid w:val="00037D4D"/>
    <w:rsid w:val="000416DF"/>
    <w:rsid w:val="00042E8A"/>
    <w:rsid w:val="000436F6"/>
    <w:rsid w:val="00043854"/>
    <w:rsid w:val="00043CD9"/>
    <w:rsid w:val="000448FA"/>
    <w:rsid w:val="00044D03"/>
    <w:rsid w:val="00044EC6"/>
    <w:rsid w:val="000451EA"/>
    <w:rsid w:val="00045B30"/>
    <w:rsid w:val="00045C92"/>
    <w:rsid w:val="00045D55"/>
    <w:rsid w:val="00045FA3"/>
    <w:rsid w:val="0004605E"/>
    <w:rsid w:val="0004633B"/>
    <w:rsid w:val="000463C7"/>
    <w:rsid w:val="00047E14"/>
    <w:rsid w:val="0005034F"/>
    <w:rsid w:val="00050B9E"/>
    <w:rsid w:val="00050C38"/>
    <w:rsid w:val="00050E11"/>
    <w:rsid w:val="0005138A"/>
    <w:rsid w:val="000527F4"/>
    <w:rsid w:val="00053040"/>
    <w:rsid w:val="000534FC"/>
    <w:rsid w:val="000536A9"/>
    <w:rsid w:val="00053F41"/>
    <w:rsid w:val="0005414A"/>
    <w:rsid w:val="00054223"/>
    <w:rsid w:val="00054731"/>
    <w:rsid w:val="00054961"/>
    <w:rsid w:val="00054E83"/>
    <w:rsid w:val="000557E0"/>
    <w:rsid w:val="00055CC2"/>
    <w:rsid w:val="00056299"/>
    <w:rsid w:val="00056459"/>
    <w:rsid w:val="0005735E"/>
    <w:rsid w:val="000573B0"/>
    <w:rsid w:val="00057658"/>
    <w:rsid w:val="00057C9F"/>
    <w:rsid w:val="00057E79"/>
    <w:rsid w:val="00060172"/>
    <w:rsid w:val="00060D51"/>
    <w:rsid w:val="00061035"/>
    <w:rsid w:val="000611AE"/>
    <w:rsid w:val="0006138D"/>
    <w:rsid w:val="00062721"/>
    <w:rsid w:val="00062FDE"/>
    <w:rsid w:val="000637B9"/>
    <w:rsid w:val="00064B7E"/>
    <w:rsid w:val="00064FC3"/>
    <w:rsid w:val="000659CE"/>
    <w:rsid w:val="00065AF9"/>
    <w:rsid w:val="00065D7D"/>
    <w:rsid w:val="00065F3D"/>
    <w:rsid w:val="00066437"/>
    <w:rsid w:val="00066EB5"/>
    <w:rsid w:val="000678BA"/>
    <w:rsid w:val="00067C8C"/>
    <w:rsid w:val="00067E63"/>
    <w:rsid w:val="000700B5"/>
    <w:rsid w:val="00070F46"/>
    <w:rsid w:val="00070FCA"/>
    <w:rsid w:val="00071230"/>
    <w:rsid w:val="00071260"/>
    <w:rsid w:val="00071361"/>
    <w:rsid w:val="00071809"/>
    <w:rsid w:val="00071D14"/>
    <w:rsid w:val="00072D87"/>
    <w:rsid w:val="00072E46"/>
    <w:rsid w:val="00072F0A"/>
    <w:rsid w:val="0007300F"/>
    <w:rsid w:val="00073A29"/>
    <w:rsid w:val="000745A8"/>
    <w:rsid w:val="00074680"/>
    <w:rsid w:val="00076A9E"/>
    <w:rsid w:val="00077195"/>
    <w:rsid w:val="00077500"/>
    <w:rsid w:val="00077829"/>
    <w:rsid w:val="00077AF4"/>
    <w:rsid w:val="00080AB5"/>
    <w:rsid w:val="00080C66"/>
    <w:rsid w:val="000830F4"/>
    <w:rsid w:val="00083AB5"/>
    <w:rsid w:val="00083F2D"/>
    <w:rsid w:val="00084687"/>
    <w:rsid w:val="00084E77"/>
    <w:rsid w:val="00084FC4"/>
    <w:rsid w:val="00085365"/>
    <w:rsid w:val="00085952"/>
    <w:rsid w:val="00085D9B"/>
    <w:rsid w:val="00086329"/>
    <w:rsid w:val="0008675A"/>
    <w:rsid w:val="00086806"/>
    <w:rsid w:val="00087733"/>
    <w:rsid w:val="000878A1"/>
    <w:rsid w:val="00090D83"/>
    <w:rsid w:val="00090FC6"/>
    <w:rsid w:val="00091AD2"/>
    <w:rsid w:val="000928CB"/>
    <w:rsid w:val="00094CA1"/>
    <w:rsid w:val="000956BC"/>
    <w:rsid w:val="000961F0"/>
    <w:rsid w:val="000962EA"/>
    <w:rsid w:val="00096B71"/>
    <w:rsid w:val="00096F8E"/>
    <w:rsid w:val="0009732A"/>
    <w:rsid w:val="000979F2"/>
    <w:rsid w:val="000A0946"/>
    <w:rsid w:val="000A0D87"/>
    <w:rsid w:val="000A101C"/>
    <w:rsid w:val="000A15A4"/>
    <w:rsid w:val="000A1715"/>
    <w:rsid w:val="000A193F"/>
    <w:rsid w:val="000A20B4"/>
    <w:rsid w:val="000A2714"/>
    <w:rsid w:val="000A2E43"/>
    <w:rsid w:val="000A3FFC"/>
    <w:rsid w:val="000A41BF"/>
    <w:rsid w:val="000A4E8F"/>
    <w:rsid w:val="000A5154"/>
    <w:rsid w:val="000A5378"/>
    <w:rsid w:val="000A59A5"/>
    <w:rsid w:val="000A5C85"/>
    <w:rsid w:val="000A66E1"/>
    <w:rsid w:val="000A7978"/>
    <w:rsid w:val="000A7E55"/>
    <w:rsid w:val="000A7FE9"/>
    <w:rsid w:val="000B1511"/>
    <w:rsid w:val="000B16C9"/>
    <w:rsid w:val="000B19F7"/>
    <w:rsid w:val="000B21BF"/>
    <w:rsid w:val="000B2480"/>
    <w:rsid w:val="000B2E7A"/>
    <w:rsid w:val="000B3657"/>
    <w:rsid w:val="000B3AFD"/>
    <w:rsid w:val="000B3DE6"/>
    <w:rsid w:val="000B4A2A"/>
    <w:rsid w:val="000B4FE4"/>
    <w:rsid w:val="000B5D52"/>
    <w:rsid w:val="000B751F"/>
    <w:rsid w:val="000C0BF3"/>
    <w:rsid w:val="000C132A"/>
    <w:rsid w:val="000C1356"/>
    <w:rsid w:val="000C1639"/>
    <w:rsid w:val="000C226E"/>
    <w:rsid w:val="000C24AC"/>
    <w:rsid w:val="000C313D"/>
    <w:rsid w:val="000C3B95"/>
    <w:rsid w:val="000C4013"/>
    <w:rsid w:val="000C4546"/>
    <w:rsid w:val="000C521B"/>
    <w:rsid w:val="000C5C8A"/>
    <w:rsid w:val="000C6194"/>
    <w:rsid w:val="000C69EE"/>
    <w:rsid w:val="000C6A24"/>
    <w:rsid w:val="000C6B45"/>
    <w:rsid w:val="000C79B6"/>
    <w:rsid w:val="000D0014"/>
    <w:rsid w:val="000D11C1"/>
    <w:rsid w:val="000D191C"/>
    <w:rsid w:val="000D1C0A"/>
    <w:rsid w:val="000D1D39"/>
    <w:rsid w:val="000D2AC7"/>
    <w:rsid w:val="000D325D"/>
    <w:rsid w:val="000D4C16"/>
    <w:rsid w:val="000D5F2D"/>
    <w:rsid w:val="000D7E79"/>
    <w:rsid w:val="000E078F"/>
    <w:rsid w:val="000E2B13"/>
    <w:rsid w:val="000E2D52"/>
    <w:rsid w:val="000E3262"/>
    <w:rsid w:val="000E3312"/>
    <w:rsid w:val="000E3432"/>
    <w:rsid w:val="000E3469"/>
    <w:rsid w:val="000E5DDA"/>
    <w:rsid w:val="000E6541"/>
    <w:rsid w:val="000F08C1"/>
    <w:rsid w:val="000F12C6"/>
    <w:rsid w:val="000F1B1A"/>
    <w:rsid w:val="000F2364"/>
    <w:rsid w:val="000F2481"/>
    <w:rsid w:val="000F4415"/>
    <w:rsid w:val="000F5C81"/>
    <w:rsid w:val="000F6442"/>
    <w:rsid w:val="000F6717"/>
    <w:rsid w:val="000F72B3"/>
    <w:rsid w:val="000F7403"/>
    <w:rsid w:val="000F7A55"/>
    <w:rsid w:val="001002EE"/>
    <w:rsid w:val="00101131"/>
    <w:rsid w:val="00101BB5"/>
    <w:rsid w:val="00102D0E"/>
    <w:rsid w:val="001031BE"/>
    <w:rsid w:val="00104DED"/>
    <w:rsid w:val="00104F7B"/>
    <w:rsid w:val="0010518D"/>
    <w:rsid w:val="00106785"/>
    <w:rsid w:val="001069C1"/>
    <w:rsid w:val="00107128"/>
    <w:rsid w:val="001100E5"/>
    <w:rsid w:val="0011015E"/>
    <w:rsid w:val="001102C7"/>
    <w:rsid w:val="001114D2"/>
    <w:rsid w:val="001117C8"/>
    <w:rsid w:val="00112D42"/>
    <w:rsid w:val="00114461"/>
    <w:rsid w:val="00114CAC"/>
    <w:rsid w:val="00115066"/>
    <w:rsid w:val="00115304"/>
    <w:rsid w:val="00115760"/>
    <w:rsid w:val="0011596C"/>
    <w:rsid w:val="001165F6"/>
    <w:rsid w:val="00120448"/>
    <w:rsid w:val="00120901"/>
    <w:rsid w:val="00120C04"/>
    <w:rsid w:val="001220E1"/>
    <w:rsid w:val="001222B4"/>
    <w:rsid w:val="00122843"/>
    <w:rsid w:val="00122B89"/>
    <w:rsid w:val="00123AF7"/>
    <w:rsid w:val="00124119"/>
    <w:rsid w:val="0012456D"/>
    <w:rsid w:val="0012480C"/>
    <w:rsid w:val="001253CD"/>
    <w:rsid w:val="00125D44"/>
    <w:rsid w:val="0012749F"/>
    <w:rsid w:val="0012765E"/>
    <w:rsid w:val="00127AD4"/>
    <w:rsid w:val="00130EEA"/>
    <w:rsid w:val="0013139C"/>
    <w:rsid w:val="00131480"/>
    <w:rsid w:val="001319A7"/>
    <w:rsid w:val="00131BD8"/>
    <w:rsid w:val="00132EFD"/>
    <w:rsid w:val="00132F3F"/>
    <w:rsid w:val="001331A1"/>
    <w:rsid w:val="0013460F"/>
    <w:rsid w:val="001347A8"/>
    <w:rsid w:val="00134DE1"/>
    <w:rsid w:val="00134FD6"/>
    <w:rsid w:val="001352EC"/>
    <w:rsid w:val="00135316"/>
    <w:rsid w:val="00135BBF"/>
    <w:rsid w:val="00135C49"/>
    <w:rsid w:val="00135D0D"/>
    <w:rsid w:val="00136797"/>
    <w:rsid w:val="001368E9"/>
    <w:rsid w:val="00136AF1"/>
    <w:rsid w:val="00136B50"/>
    <w:rsid w:val="00136BFB"/>
    <w:rsid w:val="00136CF1"/>
    <w:rsid w:val="00137905"/>
    <w:rsid w:val="00137A62"/>
    <w:rsid w:val="00140041"/>
    <w:rsid w:val="001419AB"/>
    <w:rsid w:val="00141A7C"/>
    <w:rsid w:val="0014295C"/>
    <w:rsid w:val="00142DAC"/>
    <w:rsid w:val="00143A01"/>
    <w:rsid w:val="00144084"/>
    <w:rsid w:val="0014461E"/>
    <w:rsid w:val="00145462"/>
    <w:rsid w:val="00146B52"/>
    <w:rsid w:val="00146BCB"/>
    <w:rsid w:val="0014713E"/>
    <w:rsid w:val="00147200"/>
    <w:rsid w:val="00147E74"/>
    <w:rsid w:val="00150FAF"/>
    <w:rsid w:val="00151B91"/>
    <w:rsid w:val="00151BE3"/>
    <w:rsid w:val="001524FA"/>
    <w:rsid w:val="0015268D"/>
    <w:rsid w:val="00153184"/>
    <w:rsid w:val="00154485"/>
    <w:rsid w:val="0015468F"/>
    <w:rsid w:val="001547E7"/>
    <w:rsid w:val="001552DA"/>
    <w:rsid w:val="00155C59"/>
    <w:rsid w:val="00156AF7"/>
    <w:rsid w:val="00156F9D"/>
    <w:rsid w:val="0015735D"/>
    <w:rsid w:val="001575AD"/>
    <w:rsid w:val="001600DD"/>
    <w:rsid w:val="00160B19"/>
    <w:rsid w:val="00160E25"/>
    <w:rsid w:val="00161EED"/>
    <w:rsid w:val="00161F95"/>
    <w:rsid w:val="00162DD3"/>
    <w:rsid w:val="001631A5"/>
    <w:rsid w:val="0016484F"/>
    <w:rsid w:val="00164A8D"/>
    <w:rsid w:val="00164AB6"/>
    <w:rsid w:val="00165159"/>
    <w:rsid w:val="001656F3"/>
    <w:rsid w:val="00165CEE"/>
    <w:rsid w:val="0016660F"/>
    <w:rsid w:val="001666C8"/>
    <w:rsid w:val="00166A89"/>
    <w:rsid w:val="0016721A"/>
    <w:rsid w:val="001676C5"/>
    <w:rsid w:val="0017222E"/>
    <w:rsid w:val="0017306F"/>
    <w:rsid w:val="0017310F"/>
    <w:rsid w:val="001739CC"/>
    <w:rsid w:val="00173A8E"/>
    <w:rsid w:val="00174106"/>
    <w:rsid w:val="00174133"/>
    <w:rsid w:val="00175296"/>
    <w:rsid w:val="0017689A"/>
    <w:rsid w:val="00176D1D"/>
    <w:rsid w:val="0017739D"/>
    <w:rsid w:val="00177931"/>
    <w:rsid w:val="00181105"/>
    <w:rsid w:val="00181553"/>
    <w:rsid w:val="0018169C"/>
    <w:rsid w:val="00181B5B"/>
    <w:rsid w:val="00182B3A"/>
    <w:rsid w:val="001837EE"/>
    <w:rsid w:val="00183C8A"/>
    <w:rsid w:val="00184F71"/>
    <w:rsid w:val="001850D3"/>
    <w:rsid w:val="001852FB"/>
    <w:rsid w:val="00185906"/>
    <w:rsid w:val="001869D5"/>
    <w:rsid w:val="00186BA7"/>
    <w:rsid w:val="00186DD8"/>
    <w:rsid w:val="0018718F"/>
    <w:rsid w:val="00190F58"/>
    <w:rsid w:val="00190FDB"/>
    <w:rsid w:val="0019167C"/>
    <w:rsid w:val="00191CA9"/>
    <w:rsid w:val="001935E2"/>
    <w:rsid w:val="001962A2"/>
    <w:rsid w:val="0019672E"/>
    <w:rsid w:val="0019717D"/>
    <w:rsid w:val="001A02B0"/>
    <w:rsid w:val="001A10D6"/>
    <w:rsid w:val="001A13F1"/>
    <w:rsid w:val="001A2F4C"/>
    <w:rsid w:val="001A3215"/>
    <w:rsid w:val="001A38C9"/>
    <w:rsid w:val="001A46FC"/>
    <w:rsid w:val="001A4896"/>
    <w:rsid w:val="001A4A38"/>
    <w:rsid w:val="001A4B06"/>
    <w:rsid w:val="001A5618"/>
    <w:rsid w:val="001A5A54"/>
    <w:rsid w:val="001A5B3C"/>
    <w:rsid w:val="001A5B4D"/>
    <w:rsid w:val="001A5B52"/>
    <w:rsid w:val="001A60D9"/>
    <w:rsid w:val="001A61C7"/>
    <w:rsid w:val="001A68E1"/>
    <w:rsid w:val="001A6DA9"/>
    <w:rsid w:val="001A7197"/>
    <w:rsid w:val="001A7B34"/>
    <w:rsid w:val="001B0097"/>
    <w:rsid w:val="001B0D05"/>
    <w:rsid w:val="001B1479"/>
    <w:rsid w:val="001B1A7F"/>
    <w:rsid w:val="001B27A3"/>
    <w:rsid w:val="001B3131"/>
    <w:rsid w:val="001B38A3"/>
    <w:rsid w:val="001B3DE0"/>
    <w:rsid w:val="001B4096"/>
    <w:rsid w:val="001B44A0"/>
    <w:rsid w:val="001B48F9"/>
    <w:rsid w:val="001B4A06"/>
    <w:rsid w:val="001B4A26"/>
    <w:rsid w:val="001B4A57"/>
    <w:rsid w:val="001B5446"/>
    <w:rsid w:val="001B54F5"/>
    <w:rsid w:val="001B660A"/>
    <w:rsid w:val="001B665D"/>
    <w:rsid w:val="001B6ADE"/>
    <w:rsid w:val="001C0F0F"/>
    <w:rsid w:val="001C192A"/>
    <w:rsid w:val="001C2054"/>
    <w:rsid w:val="001C275C"/>
    <w:rsid w:val="001C2DB0"/>
    <w:rsid w:val="001C2F92"/>
    <w:rsid w:val="001C3196"/>
    <w:rsid w:val="001C381C"/>
    <w:rsid w:val="001C3CB4"/>
    <w:rsid w:val="001C4034"/>
    <w:rsid w:val="001C4143"/>
    <w:rsid w:val="001C4417"/>
    <w:rsid w:val="001C456E"/>
    <w:rsid w:val="001C4A93"/>
    <w:rsid w:val="001C5676"/>
    <w:rsid w:val="001C5828"/>
    <w:rsid w:val="001C5B70"/>
    <w:rsid w:val="001D054C"/>
    <w:rsid w:val="001D0710"/>
    <w:rsid w:val="001D07DC"/>
    <w:rsid w:val="001D09B0"/>
    <w:rsid w:val="001D0C7E"/>
    <w:rsid w:val="001D0DD7"/>
    <w:rsid w:val="001D13F1"/>
    <w:rsid w:val="001D2585"/>
    <w:rsid w:val="001D318E"/>
    <w:rsid w:val="001D46B1"/>
    <w:rsid w:val="001D4722"/>
    <w:rsid w:val="001D5A33"/>
    <w:rsid w:val="001D5A8B"/>
    <w:rsid w:val="001D5F5B"/>
    <w:rsid w:val="001D6033"/>
    <w:rsid w:val="001D6592"/>
    <w:rsid w:val="001D70EB"/>
    <w:rsid w:val="001D71FA"/>
    <w:rsid w:val="001D77AE"/>
    <w:rsid w:val="001D7B14"/>
    <w:rsid w:val="001D7C67"/>
    <w:rsid w:val="001E0123"/>
    <w:rsid w:val="001E0E0C"/>
    <w:rsid w:val="001E175A"/>
    <w:rsid w:val="001E1B8C"/>
    <w:rsid w:val="001E237C"/>
    <w:rsid w:val="001E2CC5"/>
    <w:rsid w:val="001E36B3"/>
    <w:rsid w:val="001E437D"/>
    <w:rsid w:val="001E44A4"/>
    <w:rsid w:val="001E471E"/>
    <w:rsid w:val="001E4962"/>
    <w:rsid w:val="001E5658"/>
    <w:rsid w:val="001E679C"/>
    <w:rsid w:val="001E685D"/>
    <w:rsid w:val="001F0478"/>
    <w:rsid w:val="001F059A"/>
    <w:rsid w:val="001F0942"/>
    <w:rsid w:val="001F1B1A"/>
    <w:rsid w:val="001F1FDF"/>
    <w:rsid w:val="001F223B"/>
    <w:rsid w:val="001F2464"/>
    <w:rsid w:val="001F2917"/>
    <w:rsid w:val="001F312F"/>
    <w:rsid w:val="001F3263"/>
    <w:rsid w:val="001F3AE8"/>
    <w:rsid w:val="001F4577"/>
    <w:rsid w:val="001F462C"/>
    <w:rsid w:val="001F56CF"/>
    <w:rsid w:val="001F6432"/>
    <w:rsid w:val="001F70B0"/>
    <w:rsid w:val="001F70E1"/>
    <w:rsid w:val="0020060B"/>
    <w:rsid w:val="00201E21"/>
    <w:rsid w:val="00202209"/>
    <w:rsid w:val="00202FBE"/>
    <w:rsid w:val="002031ED"/>
    <w:rsid w:val="0020543E"/>
    <w:rsid w:val="00205442"/>
    <w:rsid w:val="0020563D"/>
    <w:rsid w:val="00205979"/>
    <w:rsid w:val="00205F3F"/>
    <w:rsid w:val="002061DE"/>
    <w:rsid w:val="002071D2"/>
    <w:rsid w:val="00207E71"/>
    <w:rsid w:val="0021009E"/>
    <w:rsid w:val="002116A6"/>
    <w:rsid w:val="002117C1"/>
    <w:rsid w:val="00211F4F"/>
    <w:rsid w:val="0021220C"/>
    <w:rsid w:val="002123B3"/>
    <w:rsid w:val="00212A04"/>
    <w:rsid w:val="00212CC5"/>
    <w:rsid w:val="00214B50"/>
    <w:rsid w:val="00214CB8"/>
    <w:rsid w:val="00215190"/>
    <w:rsid w:val="0021522A"/>
    <w:rsid w:val="002156D4"/>
    <w:rsid w:val="00216446"/>
    <w:rsid w:val="00216EEC"/>
    <w:rsid w:val="0021712B"/>
    <w:rsid w:val="002175F8"/>
    <w:rsid w:val="0021786D"/>
    <w:rsid w:val="002179C2"/>
    <w:rsid w:val="00217BF8"/>
    <w:rsid w:val="00217C95"/>
    <w:rsid w:val="00217ECB"/>
    <w:rsid w:val="002201DC"/>
    <w:rsid w:val="0022075E"/>
    <w:rsid w:val="00220CDE"/>
    <w:rsid w:val="0022172E"/>
    <w:rsid w:val="00221CF5"/>
    <w:rsid w:val="00221FEC"/>
    <w:rsid w:val="0022217F"/>
    <w:rsid w:val="002221D3"/>
    <w:rsid w:val="00222251"/>
    <w:rsid w:val="0022248E"/>
    <w:rsid w:val="002228FE"/>
    <w:rsid w:val="00222A43"/>
    <w:rsid w:val="00222A9A"/>
    <w:rsid w:val="00222D52"/>
    <w:rsid w:val="0022360A"/>
    <w:rsid w:val="002237C1"/>
    <w:rsid w:val="00223958"/>
    <w:rsid w:val="00223C6B"/>
    <w:rsid w:val="00223DFB"/>
    <w:rsid w:val="0022426E"/>
    <w:rsid w:val="0022547C"/>
    <w:rsid w:val="00225557"/>
    <w:rsid w:val="002255AF"/>
    <w:rsid w:val="00225940"/>
    <w:rsid w:val="00225F53"/>
    <w:rsid w:val="00225F56"/>
    <w:rsid w:val="0022642B"/>
    <w:rsid w:val="00226B60"/>
    <w:rsid w:val="00227611"/>
    <w:rsid w:val="002279D8"/>
    <w:rsid w:val="00230319"/>
    <w:rsid w:val="002307BD"/>
    <w:rsid w:val="00230B76"/>
    <w:rsid w:val="00230BEF"/>
    <w:rsid w:val="00230C6D"/>
    <w:rsid w:val="00231721"/>
    <w:rsid w:val="00231824"/>
    <w:rsid w:val="00233ECE"/>
    <w:rsid w:val="00234D42"/>
    <w:rsid w:val="002354EE"/>
    <w:rsid w:val="002359CB"/>
    <w:rsid w:val="00235FC1"/>
    <w:rsid w:val="0023780E"/>
    <w:rsid w:val="002403CC"/>
    <w:rsid w:val="002433C9"/>
    <w:rsid w:val="00243792"/>
    <w:rsid w:val="002437B4"/>
    <w:rsid w:val="00243DEB"/>
    <w:rsid w:val="00244267"/>
    <w:rsid w:val="00244813"/>
    <w:rsid w:val="00244A12"/>
    <w:rsid w:val="002450AB"/>
    <w:rsid w:val="002453B9"/>
    <w:rsid w:val="00245421"/>
    <w:rsid w:val="00245C41"/>
    <w:rsid w:val="00246189"/>
    <w:rsid w:val="00246EA9"/>
    <w:rsid w:val="0024736F"/>
    <w:rsid w:val="00247530"/>
    <w:rsid w:val="00247B8C"/>
    <w:rsid w:val="002505C3"/>
    <w:rsid w:val="00251007"/>
    <w:rsid w:val="002512BB"/>
    <w:rsid w:val="00252B4F"/>
    <w:rsid w:val="00252B84"/>
    <w:rsid w:val="002533C3"/>
    <w:rsid w:val="00254A05"/>
    <w:rsid w:val="00255142"/>
    <w:rsid w:val="0025521A"/>
    <w:rsid w:val="0025558C"/>
    <w:rsid w:val="00256A10"/>
    <w:rsid w:val="00256B2C"/>
    <w:rsid w:val="00256F22"/>
    <w:rsid w:val="002572EA"/>
    <w:rsid w:val="00257A9A"/>
    <w:rsid w:val="00257F5A"/>
    <w:rsid w:val="00260322"/>
    <w:rsid w:val="00260463"/>
    <w:rsid w:val="002622C1"/>
    <w:rsid w:val="002623AB"/>
    <w:rsid w:val="002625F5"/>
    <w:rsid w:val="0026263B"/>
    <w:rsid w:val="00263854"/>
    <w:rsid w:val="00263F85"/>
    <w:rsid w:val="002641AE"/>
    <w:rsid w:val="00264640"/>
    <w:rsid w:val="00264918"/>
    <w:rsid w:val="00265CF9"/>
    <w:rsid w:val="00265D67"/>
    <w:rsid w:val="0026657C"/>
    <w:rsid w:val="00270679"/>
    <w:rsid w:val="002706DD"/>
    <w:rsid w:val="002707D3"/>
    <w:rsid w:val="00270C00"/>
    <w:rsid w:val="00271917"/>
    <w:rsid w:val="002736CD"/>
    <w:rsid w:val="0027371C"/>
    <w:rsid w:val="00273760"/>
    <w:rsid w:val="0027387A"/>
    <w:rsid w:val="002739C7"/>
    <w:rsid w:val="0027417F"/>
    <w:rsid w:val="002745C7"/>
    <w:rsid w:val="00274883"/>
    <w:rsid w:val="00274966"/>
    <w:rsid w:val="00274D90"/>
    <w:rsid w:val="0027505F"/>
    <w:rsid w:val="0027569D"/>
    <w:rsid w:val="00276306"/>
    <w:rsid w:val="002769BA"/>
    <w:rsid w:val="00276C1E"/>
    <w:rsid w:val="0027745F"/>
    <w:rsid w:val="00277495"/>
    <w:rsid w:val="00281061"/>
    <w:rsid w:val="00281069"/>
    <w:rsid w:val="00281AED"/>
    <w:rsid w:val="00281F7F"/>
    <w:rsid w:val="00281F80"/>
    <w:rsid w:val="00282251"/>
    <w:rsid w:val="002827CE"/>
    <w:rsid w:val="00282C6D"/>
    <w:rsid w:val="00283496"/>
    <w:rsid w:val="0028349D"/>
    <w:rsid w:val="00284BBD"/>
    <w:rsid w:val="00285264"/>
    <w:rsid w:val="002855E4"/>
    <w:rsid w:val="00286005"/>
    <w:rsid w:val="002867AD"/>
    <w:rsid w:val="00286840"/>
    <w:rsid w:val="0028705E"/>
    <w:rsid w:val="002870E5"/>
    <w:rsid w:val="002875C1"/>
    <w:rsid w:val="00287A22"/>
    <w:rsid w:val="00287D58"/>
    <w:rsid w:val="00287F6F"/>
    <w:rsid w:val="00290DFB"/>
    <w:rsid w:val="002915E8"/>
    <w:rsid w:val="0029173B"/>
    <w:rsid w:val="00291D02"/>
    <w:rsid w:val="00291D83"/>
    <w:rsid w:val="002921E9"/>
    <w:rsid w:val="00292552"/>
    <w:rsid w:val="00293127"/>
    <w:rsid w:val="0029399E"/>
    <w:rsid w:val="002948A8"/>
    <w:rsid w:val="00294A86"/>
    <w:rsid w:val="002957BA"/>
    <w:rsid w:val="002972AD"/>
    <w:rsid w:val="00297321"/>
    <w:rsid w:val="002A027F"/>
    <w:rsid w:val="002A05B6"/>
    <w:rsid w:val="002A075F"/>
    <w:rsid w:val="002A2481"/>
    <w:rsid w:val="002A25E0"/>
    <w:rsid w:val="002A3350"/>
    <w:rsid w:val="002A4014"/>
    <w:rsid w:val="002A4820"/>
    <w:rsid w:val="002A4910"/>
    <w:rsid w:val="002A4BB8"/>
    <w:rsid w:val="002A4E5B"/>
    <w:rsid w:val="002A5D93"/>
    <w:rsid w:val="002A7295"/>
    <w:rsid w:val="002B0047"/>
    <w:rsid w:val="002B03F5"/>
    <w:rsid w:val="002B043E"/>
    <w:rsid w:val="002B08FF"/>
    <w:rsid w:val="002B0B5C"/>
    <w:rsid w:val="002B0DDC"/>
    <w:rsid w:val="002B10F0"/>
    <w:rsid w:val="002B2B5C"/>
    <w:rsid w:val="002B2C18"/>
    <w:rsid w:val="002B3878"/>
    <w:rsid w:val="002B3E6C"/>
    <w:rsid w:val="002B3FBD"/>
    <w:rsid w:val="002B46CF"/>
    <w:rsid w:val="002B46F3"/>
    <w:rsid w:val="002B5405"/>
    <w:rsid w:val="002B5549"/>
    <w:rsid w:val="002B5C19"/>
    <w:rsid w:val="002B6A4F"/>
    <w:rsid w:val="002B6AF1"/>
    <w:rsid w:val="002B6B63"/>
    <w:rsid w:val="002B7125"/>
    <w:rsid w:val="002B7918"/>
    <w:rsid w:val="002C0298"/>
    <w:rsid w:val="002C1377"/>
    <w:rsid w:val="002C1493"/>
    <w:rsid w:val="002C19B3"/>
    <w:rsid w:val="002C4799"/>
    <w:rsid w:val="002C4AFC"/>
    <w:rsid w:val="002C4CA8"/>
    <w:rsid w:val="002C4FBD"/>
    <w:rsid w:val="002C56C1"/>
    <w:rsid w:val="002C5C83"/>
    <w:rsid w:val="002D0784"/>
    <w:rsid w:val="002D0FFE"/>
    <w:rsid w:val="002D22E1"/>
    <w:rsid w:val="002D238D"/>
    <w:rsid w:val="002D2539"/>
    <w:rsid w:val="002D2968"/>
    <w:rsid w:val="002D30B1"/>
    <w:rsid w:val="002D31F1"/>
    <w:rsid w:val="002D364A"/>
    <w:rsid w:val="002D379A"/>
    <w:rsid w:val="002D38BD"/>
    <w:rsid w:val="002D3AC1"/>
    <w:rsid w:val="002D415E"/>
    <w:rsid w:val="002D42E9"/>
    <w:rsid w:val="002D520F"/>
    <w:rsid w:val="002D529C"/>
    <w:rsid w:val="002D5997"/>
    <w:rsid w:val="002D642A"/>
    <w:rsid w:val="002D6625"/>
    <w:rsid w:val="002D6906"/>
    <w:rsid w:val="002D69BD"/>
    <w:rsid w:val="002D6AFC"/>
    <w:rsid w:val="002D6D79"/>
    <w:rsid w:val="002D7194"/>
    <w:rsid w:val="002D72B7"/>
    <w:rsid w:val="002D733E"/>
    <w:rsid w:val="002D7ACA"/>
    <w:rsid w:val="002E018B"/>
    <w:rsid w:val="002E076B"/>
    <w:rsid w:val="002E144A"/>
    <w:rsid w:val="002E210A"/>
    <w:rsid w:val="002E222A"/>
    <w:rsid w:val="002E285B"/>
    <w:rsid w:val="002E2F54"/>
    <w:rsid w:val="002E33B9"/>
    <w:rsid w:val="002E42F5"/>
    <w:rsid w:val="002E4FBA"/>
    <w:rsid w:val="002E5094"/>
    <w:rsid w:val="002E58E4"/>
    <w:rsid w:val="002E5BC3"/>
    <w:rsid w:val="002E5CF6"/>
    <w:rsid w:val="002E5F6A"/>
    <w:rsid w:val="002E5F99"/>
    <w:rsid w:val="002F062C"/>
    <w:rsid w:val="002F0F9E"/>
    <w:rsid w:val="002F14FF"/>
    <w:rsid w:val="002F2139"/>
    <w:rsid w:val="002F27AF"/>
    <w:rsid w:val="002F2906"/>
    <w:rsid w:val="002F2944"/>
    <w:rsid w:val="002F2AB6"/>
    <w:rsid w:val="002F2F06"/>
    <w:rsid w:val="002F2FEE"/>
    <w:rsid w:val="002F3628"/>
    <w:rsid w:val="002F3737"/>
    <w:rsid w:val="002F4A9C"/>
    <w:rsid w:val="002F50C0"/>
    <w:rsid w:val="002F5348"/>
    <w:rsid w:val="002F5423"/>
    <w:rsid w:val="002F59F6"/>
    <w:rsid w:val="002F68C2"/>
    <w:rsid w:val="002F703C"/>
    <w:rsid w:val="002F75FD"/>
    <w:rsid w:val="002F7824"/>
    <w:rsid w:val="002F794E"/>
    <w:rsid w:val="002F7FAC"/>
    <w:rsid w:val="003016AE"/>
    <w:rsid w:val="003021E6"/>
    <w:rsid w:val="003029BF"/>
    <w:rsid w:val="00302E1F"/>
    <w:rsid w:val="003031E7"/>
    <w:rsid w:val="003035C7"/>
    <w:rsid w:val="00304147"/>
    <w:rsid w:val="00305174"/>
    <w:rsid w:val="00305304"/>
    <w:rsid w:val="00306D3A"/>
    <w:rsid w:val="0030745A"/>
    <w:rsid w:val="003074CA"/>
    <w:rsid w:val="00307F25"/>
    <w:rsid w:val="00310932"/>
    <w:rsid w:val="0031122A"/>
    <w:rsid w:val="00311593"/>
    <w:rsid w:val="00311FCB"/>
    <w:rsid w:val="00312159"/>
    <w:rsid w:val="00313FE4"/>
    <w:rsid w:val="00314408"/>
    <w:rsid w:val="00315334"/>
    <w:rsid w:val="00315AF9"/>
    <w:rsid w:val="00316654"/>
    <w:rsid w:val="003168C2"/>
    <w:rsid w:val="003176CA"/>
    <w:rsid w:val="0031799D"/>
    <w:rsid w:val="003202E4"/>
    <w:rsid w:val="00320D1F"/>
    <w:rsid w:val="00320DFB"/>
    <w:rsid w:val="003210D2"/>
    <w:rsid w:val="003213A4"/>
    <w:rsid w:val="00321916"/>
    <w:rsid w:val="00322816"/>
    <w:rsid w:val="00322A10"/>
    <w:rsid w:val="00323A1A"/>
    <w:rsid w:val="00324080"/>
    <w:rsid w:val="003249E1"/>
    <w:rsid w:val="00325633"/>
    <w:rsid w:val="00326C20"/>
    <w:rsid w:val="00327098"/>
    <w:rsid w:val="003308F9"/>
    <w:rsid w:val="00331436"/>
    <w:rsid w:val="00331BCE"/>
    <w:rsid w:val="00331C8E"/>
    <w:rsid w:val="00332774"/>
    <w:rsid w:val="003338B7"/>
    <w:rsid w:val="00333C1C"/>
    <w:rsid w:val="00333E3E"/>
    <w:rsid w:val="003341C8"/>
    <w:rsid w:val="0033449D"/>
    <w:rsid w:val="00335570"/>
    <w:rsid w:val="0033684E"/>
    <w:rsid w:val="00336FF4"/>
    <w:rsid w:val="00337543"/>
    <w:rsid w:val="00340538"/>
    <w:rsid w:val="00340717"/>
    <w:rsid w:val="0034166F"/>
    <w:rsid w:val="00341CE4"/>
    <w:rsid w:val="00342235"/>
    <w:rsid w:val="003425F8"/>
    <w:rsid w:val="00342A56"/>
    <w:rsid w:val="003431A9"/>
    <w:rsid w:val="00343EF6"/>
    <w:rsid w:val="00343F07"/>
    <w:rsid w:val="00344729"/>
    <w:rsid w:val="0034481E"/>
    <w:rsid w:val="003451B3"/>
    <w:rsid w:val="003452C7"/>
    <w:rsid w:val="0034588F"/>
    <w:rsid w:val="003458F5"/>
    <w:rsid w:val="00345BE1"/>
    <w:rsid w:val="0034643E"/>
    <w:rsid w:val="0034783A"/>
    <w:rsid w:val="00347C18"/>
    <w:rsid w:val="00347EF4"/>
    <w:rsid w:val="0035053D"/>
    <w:rsid w:val="0035063E"/>
    <w:rsid w:val="00350E1F"/>
    <w:rsid w:val="003519F8"/>
    <w:rsid w:val="00351A2D"/>
    <w:rsid w:val="003529AD"/>
    <w:rsid w:val="003534BD"/>
    <w:rsid w:val="00353C6D"/>
    <w:rsid w:val="00354A62"/>
    <w:rsid w:val="00355499"/>
    <w:rsid w:val="0035580B"/>
    <w:rsid w:val="00356C69"/>
    <w:rsid w:val="0035760A"/>
    <w:rsid w:val="00357D92"/>
    <w:rsid w:val="003606EA"/>
    <w:rsid w:val="00361A24"/>
    <w:rsid w:val="00361B77"/>
    <w:rsid w:val="00361C14"/>
    <w:rsid w:val="00362D19"/>
    <w:rsid w:val="0036391D"/>
    <w:rsid w:val="0036399A"/>
    <w:rsid w:val="00363C31"/>
    <w:rsid w:val="00364B60"/>
    <w:rsid w:val="003661C1"/>
    <w:rsid w:val="003664E5"/>
    <w:rsid w:val="00366A92"/>
    <w:rsid w:val="00366AE6"/>
    <w:rsid w:val="00367D49"/>
    <w:rsid w:val="0037039C"/>
    <w:rsid w:val="00370911"/>
    <w:rsid w:val="0037151D"/>
    <w:rsid w:val="00371540"/>
    <w:rsid w:val="00371A22"/>
    <w:rsid w:val="00371EB6"/>
    <w:rsid w:val="00371F71"/>
    <w:rsid w:val="00372027"/>
    <w:rsid w:val="003720D6"/>
    <w:rsid w:val="003724FB"/>
    <w:rsid w:val="0037292E"/>
    <w:rsid w:val="00374D8D"/>
    <w:rsid w:val="00375D74"/>
    <w:rsid w:val="00377762"/>
    <w:rsid w:val="00380C96"/>
    <w:rsid w:val="00380D7A"/>
    <w:rsid w:val="00381B81"/>
    <w:rsid w:val="0038269A"/>
    <w:rsid w:val="0038272C"/>
    <w:rsid w:val="00382ABF"/>
    <w:rsid w:val="00382E79"/>
    <w:rsid w:val="00382F04"/>
    <w:rsid w:val="00383245"/>
    <w:rsid w:val="0038471B"/>
    <w:rsid w:val="00384EAB"/>
    <w:rsid w:val="003853C2"/>
    <w:rsid w:val="0038555B"/>
    <w:rsid w:val="00385A71"/>
    <w:rsid w:val="00386A6E"/>
    <w:rsid w:val="00387760"/>
    <w:rsid w:val="00387EBE"/>
    <w:rsid w:val="00390FC1"/>
    <w:rsid w:val="003917B3"/>
    <w:rsid w:val="00391836"/>
    <w:rsid w:val="003925D9"/>
    <w:rsid w:val="0039279F"/>
    <w:rsid w:val="003929F3"/>
    <w:rsid w:val="00392B21"/>
    <w:rsid w:val="00393BBD"/>
    <w:rsid w:val="00395051"/>
    <w:rsid w:val="003958E8"/>
    <w:rsid w:val="00395E92"/>
    <w:rsid w:val="00396EE3"/>
    <w:rsid w:val="0039735B"/>
    <w:rsid w:val="00397BE6"/>
    <w:rsid w:val="003A048E"/>
    <w:rsid w:val="003A0BFD"/>
    <w:rsid w:val="003A11BE"/>
    <w:rsid w:val="003A1BDE"/>
    <w:rsid w:val="003A1FBF"/>
    <w:rsid w:val="003A2783"/>
    <w:rsid w:val="003A2E3A"/>
    <w:rsid w:val="003A36AF"/>
    <w:rsid w:val="003A4DEA"/>
    <w:rsid w:val="003A561F"/>
    <w:rsid w:val="003A5B92"/>
    <w:rsid w:val="003A5C66"/>
    <w:rsid w:val="003A64AF"/>
    <w:rsid w:val="003A6563"/>
    <w:rsid w:val="003A6C32"/>
    <w:rsid w:val="003A717D"/>
    <w:rsid w:val="003A722C"/>
    <w:rsid w:val="003A73AF"/>
    <w:rsid w:val="003A757F"/>
    <w:rsid w:val="003A7738"/>
    <w:rsid w:val="003A7BEE"/>
    <w:rsid w:val="003A7DC8"/>
    <w:rsid w:val="003B07E6"/>
    <w:rsid w:val="003B12BA"/>
    <w:rsid w:val="003B1F63"/>
    <w:rsid w:val="003B2013"/>
    <w:rsid w:val="003B2033"/>
    <w:rsid w:val="003B2DEB"/>
    <w:rsid w:val="003B399B"/>
    <w:rsid w:val="003B3D6B"/>
    <w:rsid w:val="003B3EC8"/>
    <w:rsid w:val="003B5DE6"/>
    <w:rsid w:val="003B6301"/>
    <w:rsid w:val="003B7135"/>
    <w:rsid w:val="003B7807"/>
    <w:rsid w:val="003C0F8F"/>
    <w:rsid w:val="003C12CE"/>
    <w:rsid w:val="003C172C"/>
    <w:rsid w:val="003C19EC"/>
    <w:rsid w:val="003C23E1"/>
    <w:rsid w:val="003C33CA"/>
    <w:rsid w:val="003C4057"/>
    <w:rsid w:val="003C4A1E"/>
    <w:rsid w:val="003C4F61"/>
    <w:rsid w:val="003C6708"/>
    <w:rsid w:val="003C6768"/>
    <w:rsid w:val="003C7314"/>
    <w:rsid w:val="003C7794"/>
    <w:rsid w:val="003C77D3"/>
    <w:rsid w:val="003C7B65"/>
    <w:rsid w:val="003D084D"/>
    <w:rsid w:val="003D087C"/>
    <w:rsid w:val="003D1CF0"/>
    <w:rsid w:val="003D1D30"/>
    <w:rsid w:val="003D1F5A"/>
    <w:rsid w:val="003D2DD3"/>
    <w:rsid w:val="003D6735"/>
    <w:rsid w:val="003D6D38"/>
    <w:rsid w:val="003D71B9"/>
    <w:rsid w:val="003E07D9"/>
    <w:rsid w:val="003E0BFF"/>
    <w:rsid w:val="003E10B4"/>
    <w:rsid w:val="003E1388"/>
    <w:rsid w:val="003E2930"/>
    <w:rsid w:val="003E2F0C"/>
    <w:rsid w:val="003E37E0"/>
    <w:rsid w:val="003E41BD"/>
    <w:rsid w:val="003E493F"/>
    <w:rsid w:val="003E522C"/>
    <w:rsid w:val="003E5740"/>
    <w:rsid w:val="003E5EF0"/>
    <w:rsid w:val="003E74AD"/>
    <w:rsid w:val="003E7569"/>
    <w:rsid w:val="003F0B30"/>
    <w:rsid w:val="003F1238"/>
    <w:rsid w:val="003F1422"/>
    <w:rsid w:val="003F1638"/>
    <w:rsid w:val="003F181B"/>
    <w:rsid w:val="003F185B"/>
    <w:rsid w:val="003F1F5D"/>
    <w:rsid w:val="003F2493"/>
    <w:rsid w:val="003F2F6C"/>
    <w:rsid w:val="003F377C"/>
    <w:rsid w:val="003F3978"/>
    <w:rsid w:val="003F3CA1"/>
    <w:rsid w:val="003F3CBD"/>
    <w:rsid w:val="003F486C"/>
    <w:rsid w:val="003F50FC"/>
    <w:rsid w:val="003F541B"/>
    <w:rsid w:val="003F6B1C"/>
    <w:rsid w:val="003F6E21"/>
    <w:rsid w:val="003F7C92"/>
    <w:rsid w:val="003F7D16"/>
    <w:rsid w:val="00400CC1"/>
    <w:rsid w:val="00400E46"/>
    <w:rsid w:val="004014BC"/>
    <w:rsid w:val="00401570"/>
    <w:rsid w:val="00402072"/>
    <w:rsid w:val="00402356"/>
    <w:rsid w:val="004024E9"/>
    <w:rsid w:val="00402A25"/>
    <w:rsid w:val="00402E59"/>
    <w:rsid w:val="00402F76"/>
    <w:rsid w:val="00403069"/>
    <w:rsid w:val="00403D04"/>
    <w:rsid w:val="00404352"/>
    <w:rsid w:val="0040481C"/>
    <w:rsid w:val="00405128"/>
    <w:rsid w:val="00405147"/>
    <w:rsid w:val="004054EE"/>
    <w:rsid w:val="00405586"/>
    <w:rsid w:val="00406587"/>
    <w:rsid w:val="00406BCF"/>
    <w:rsid w:val="00407569"/>
    <w:rsid w:val="0040788A"/>
    <w:rsid w:val="0041124D"/>
    <w:rsid w:val="004113A9"/>
    <w:rsid w:val="004120CD"/>
    <w:rsid w:val="0041283E"/>
    <w:rsid w:val="00412906"/>
    <w:rsid w:val="00412C96"/>
    <w:rsid w:val="0041501B"/>
    <w:rsid w:val="00416E27"/>
    <w:rsid w:val="00417146"/>
    <w:rsid w:val="0041719E"/>
    <w:rsid w:val="00417383"/>
    <w:rsid w:val="00417792"/>
    <w:rsid w:val="0042059C"/>
    <w:rsid w:val="00420732"/>
    <w:rsid w:val="00420E93"/>
    <w:rsid w:val="00420FE4"/>
    <w:rsid w:val="00421A46"/>
    <w:rsid w:val="00421C43"/>
    <w:rsid w:val="00421CA9"/>
    <w:rsid w:val="004223EB"/>
    <w:rsid w:val="00422D7A"/>
    <w:rsid w:val="00424B4A"/>
    <w:rsid w:val="00424D46"/>
    <w:rsid w:val="004258EC"/>
    <w:rsid w:val="004259DF"/>
    <w:rsid w:val="00426A94"/>
    <w:rsid w:val="004300ED"/>
    <w:rsid w:val="0043021E"/>
    <w:rsid w:val="004302C0"/>
    <w:rsid w:val="00430FA9"/>
    <w:rsid w:val="00432469"/>
    <w:rsid w:val="00432A38"/>
    <w:rsid w:val="00432BC1"/>
    <w:rsid w:val="004330E1"/>
    <w:rsid w:val="00433379"/>
    <w:rsid w:val="004337A0"/>
    <w:rsid w:val="00433D16"/>
    <w:rsid w:val="0043405D"/>
    <w:rsid w:val="0043422C"/>
    <w:rsid w:val="00434246"/>
    <w:rsid w:val="004343D5"/>
    <w:rsid w:val="0043531F"/>
    <w:rsid w:val="0043595F"/>
    <w:rsid w:val="0043639D"/>
    <w:rsid w:val="004368E6"/>
    <w:rsid w:val="004371A3"/>
    <w:rsid w:val="00437731"/>
    <w:rsid w:val="004377D1"/>
    <w:rsid w:val="00437A11"/>
    <w:rsid w:val="00437C69"/>
    <w:rsid w:val="0044021B"/>
    <w:rsid w:val="004402A6"/>
    <w:rsid w:val="004405A6"/>
    <w:rsid w:val="00440A79"/>
    <w:rsid w:val="00441465"/>
    <w:rsid w:val="00441480"/>
    <w:rsid w:val="00441B5A"/>
    <w:rsid w:val="0044202D"/>
    <w:rsid w:val="00442214"/>
    <w:rsid w:val="00442284"/>
    <w:rsid w:val="00443339"/>
    <w:rsid w:val="00443463"/>
    <w:rsid w:val="00443D8D"/>
    <w:rsid w:val="004444CD"/>
    <w:rsid w:val="00444AE6"/>
    <w:rsid w:val="004450DC"/>
    <w:rsid w:val="0044525E"/>
    <w:rsid w:val="004453B6"/>
    <w:rsid w:val="00445A34"/>
    <w:rsid w:val="00445F21"/>
    <w:rsid w:val="0044660B"/>
    <w:rsid w:val="00446AE7"/>
    <w:rsid w:val="00447414"/>
    <w:rsid w:val="00447859"/>
    <w:rsid w:val="00450323"/>
    <w:rsid w:val="004508D7"/>
    <w:rsid w:val="0045105F"/>
    <w:rsid w:val="00451B47"/>
    <w:rsid w:val="00451C3B"/>
    <w:rsid w:val="0045266C"/>
    <w:rsid w:val="004527DF"/>
    <w:rsid w:val="00452981"/>
    <w:rsid w:val="00453792"/>
    <w:rsid w:val="00453AEB"/>
    <w:rsid w:val="0045421F"/>
    <w:rsid w:val="0045492A"/>
    <w:rsid w:val="004549BC"/>
    <w:rsid w:val="004554B4"/>
    <w:rsid w:val="0045558C"/>
    <w:rsid w:val="00455EC2"/>
    <w:rsid w:val="00456202"/>
    <w:rsid w:val="0045684E"/>
    <w:rsid w:val="00456FBC"/>
    <w:rsid w:val="00457185"/>
    <w:rsid w:val="004577E9"/>
    <w:rsid w:val="004600A5"/>
    <w:rsid w:val="00460200"/>
    <w:rsid w:val="004603C6"/>
    <w:rsid w:val="00460785"/>
    <w:rsid w:val="0046125F"/>
    <w:rsid w:val="004620D1"/>
    <w:rsid w:val="00462EC2"/>
    <w:rsid w:val="00463169"/>
    <w:rsid w:val="0046371A"/>
    <w:rsid w:val="00463E0C"/>
    <w:rsid w:val="00464AB2"/>
    <w:rsid w:val="00466186"/>
    <w:rsid w:val="00467FA7"/>
    <w:rsid w:val="004700D7"/>
    <w:rsid w:val="0047019D"/>
    <w:rsid w:val="004706B7"/>
    <w:rsid w:val="00470A6D"/>
    <w:rsid w:val="00471168"/>
    <w:rsid w:val="004726E7"/>
    <w:rsid w:val="0047284C"/>
    <w:rsid w:val="00472D57"/>
    <w:rsid w:val="00472D71"/>
    <w:rsid w:val="00473158"/>
    <w:rsid w:val="00474392"/>
    <w:rsid w:val="00474573"/>
    <w:rsid w:val="004755ED"/>
    <w:rsid w:val="00475993"/>
    <w:rsid w:val="00476B5F"/>
    <w:rsid w:val="00476F2E"/>
    <w:rsid w:val="004778AD"/>
    <w:rsid w:val="004778BC"/>
    <w:rsid w:val="00480A8E"/>
    <w:rsid w:val="004810E4"/>
    <w:rsid w:val="004812C6"/>
    <w:rsid w:val="00481F10"/>
    <w:rsid w:val="00482830"/>
    <w:rsid w:val="0048287B"/>
    <w:rsid w:val="00483544"/>
    <w:rsid w:val="004837B4"/>
    <w:rsid w:val="00483A21"/>
    <w:rsid w:val="00484414"/>
    <w:rsid w:val="00484899"/>
    <w:rsid w:val="00484B43"/>
    <w:rsid w:val="00485B00"/>
    <w:rsid w:val="00485B20"/>
    <w:rsid w:val="00485DD8"/>
    <w:rsid w:val="00485F2F"/>
    <w:rsid w:val="00486094"/>
    <w:rsid w:val="004860BB"/>
    <w:rsid w:val="00486957"/>
    <w:rsid w:val="00486E2C"/>
    <w:rsid w:val="00487986"/>
    <w:rsid w:val="00487E5C"/>
    <w:rsid w:val="004901EA"/>
    <w:rsid w:val="00491274"/>
    <w:rsid w:val="00493268"/>
    <w:rsid w:val="00493EE1"/>
    <w:rsid w:val="00494B16"/>
    <w:rsid w:val="00494F18"/>
    <w:rsid w:val="0049532C"/>
    <w:rsid w:val="00495742"/>
    <w:rsid w:val="004957F5"/>
    <w:rsid w:val="004959ED"/>
    <w:rsid w:val="004965B9"/>
    <w:rsid w:val="00497BCE"/>
    <w:rsid w:val="004A07BB"/>
    <w:rsid w:val="004A08CE"/>
    <w:rsid w:val="004A0B4B"/>
    <w:rsid w:val="004A13B7"/>
    <w:rsid w:val="004A178F"/>
    <w:rsid w:val="004A253E"/>
    <w:rsid w:val="004A30CA"/>
    <w:rsid w:val="004A352E"/>
    <w:rsid w:val="004A433F"/>
    <w:rsid w:val="004A4646"/>
    <w:rsid w:val="004A56F3"/>
    <w:rsid w:val="004A58B4"/>
    <w:rsid w:val="004A7193"/>
    <w:rsid w:val="004A781A"/>
    <w:rsid w:val="004A7ADE"/>
    <w:rsid w:val="004B0783"/>
    <w:rsid w:val="004B1CBF"/>
    <w:rsid w:val="004B1D63"/>
    <w:rsid w:val="004B21F6"/>
    <w:rsid w:val="004B2317"/>
    <w:rsid w:val="004B2ECD"/>
    <w:rsid w:val="004B37EA"/>
    <w:rsid w:val="004B39FB"/>
    <w:rsid w:val="004B3D0F"/>
    <w:rsid w:val="004B3D30"/>
    <w:rsid w:val="004B46AB"/>
    <w:rsid w:val="004B4CFC"/>
    <w:rsid w:val="004B4F1A"/>
    <w:rsid w:val="004B5F81"/>
    <w:rsid w:val="004B6E44"/>
    <w:rsid w:val="004B6F77"/>
    <w:rsid w:val="004B76CF"/>
    <w:rsid w:val="004B78BB"/>
    <w:rsid w:val="004C068E"/>
    <w:rsid w:val="004C0C0C"/>
    <w:rsid w:val="004C0C4A"/>
    <w:rsid w:val="004C1E3D"/>
    <w:rsid w:val="004C2219"/>
    <w:rsid w:val="004C26D9"/>
    <w:rsid w:val="004C3BA6"/>
    <w:rsid w:val="004C4085"/>
    <w:rsid w:val="004C5253"/>
    <w:rsid w:val="004C53D6"/>
    <w:rsid w:val="004C57C4"/>
    <w:rsid w:val="004C59F9"/>
    <w:rsid w:val="004C6F97"/>
    <w:rsid w:val="004C74DF"/>
    <w:rsid w:val="004C7858"/>
    <w:rsid w:val="004C7A89"/>
    <w:rsid w:val="004D0015"/>
    <w:rsid w:val="004D05B0"/>
    <w:rsid w:val="004D14D5"/>
    <w:rsid w:val="004D1729"/>
    <w:rsid w:val="004D1A4E"/>
    <w:rsid w:val="004D1A88"/>
    <w:rsid w:val="004D1C58"/>
    <w:rsid w:val="004D2437"/>
    <w:rsid w:val="004D2624"/>
    <w:rsid w:val="004D2659"/>
    <w:rsid w:val="004D4403"/>
    <w:rsid w:val="004D450F"/>
    <w:rsid w:val="004D4D3C"/>
    <w:rsid w:val="004D4EE0"/>
    <w:rsid w:val="004D5ADA"/>
    <w:rsid w:val="004D5AE4"/>
    <w:rsid w:val="004D5E13"/>
    <w:rsid w:val="004D5E4B"/>
    <w:rsid w:val="004D5FD9"/>
    <w:rsid w:val="004D6206"/>
    <w:rsid w:val="004D65BD"/>
    <w:rsid w:val="004D68F1"/>
    <w:rsid w:val="004D6EC4"/>
    <w:rsid w:val="004D78E4"/>
    <w:rsid w:val="004D7C51"/>
    <w:rsid w:val="004D7F61"/>
    <w:rsid w:val="004E0C0D"/>
    <w:rsid w:val="004E1FD0"/>
    <w:rsid w:val="004E2623"/>
    <w:rsid w:val="004E27C1"/>
    <w:rsid w:val="004E2E72"/>
    <w:rsid w:val="004E2EB7"/>
    <w:rsid w:val="004E34B3"/>
    <w:rsid w:val="004E3D89"/>
    <w:rsid w:val="004E473A"/>
    <w:rsid w:val="004E4BBF"/>
    <w:rsid w:val="004E4F18"/>
    <w:rsid w:val="004E4F3C"/>
    <w:rsid w:val="004E5041"/>
    <w:rsid w:val="004E5380"/>
    <w:rsid w:val="004E57A8"/>
    <w:rsid w:val="004E6746"/>
    <w:rsid w:val="004F0863"/>
    <w:rsid w:val="004F12A8"/>
    <w:rsid w:val="004F1C8D"/>
    <w:rsid w:val="004F1D82"/>
    <w:rsid w:val="004F20D9"/>
    <w:rsid w:val="004F297F"/>
    <w:rsid w:val="004F2C0C"/>
    <w:rsid w:val="004F2E35"/>
    <w:rsid w:val="004F375C"/>
    <w:rsid w:val="004F53ED"/>
    <w:rsid w:val="004F5968"/>
    <w:rsid w:val="004F5DFA"/>
    <w:rsid w:val="004F5EDA"/>
    <w:rsid w:val="004F69F8"/>
    <w:rsid w:val="004F6FAE"/>
    <w:rsid w:val="004F7C56"/>
    <w:rsid w:val="004F7F9C"/>
    <w:rsid w:val="00500A7A"/>
    <w:rsid w:val="00501977"/>
    <w:rsid w:val="00501CB0"/>
    <w:rsid w:val="0050380B"/>
    <w:rsid w:val="0050401F"/>
    <w:rsid w:val="00505DE6"/>
    <w:rsid w:val="005063C2"/>
    <w:rsid w:val="00507CFD"/>
    <w:rsid w:val="00510BE2"/>
    <w:rsid w:val="00510C03"/>
    <w:rsid w:val="00511024"/>
    <w:rsid w:val="00511326"/>
    <w:rsid w:val="005118B9"/>
    <w:rsid w:val="005118E5"/>
    <w:rsid w:val="00511A29"/>
    <w:rsid w:val="00512120"/>
    <w:rsid w:val="005125EC"/>
    <w:rsid w:val="0051421E"/>
    <w:rsid w:val="00514732"/>
    <w:rsid w:val="005161E2"/>
    <w:rsid w:val="0051660B"/>
    <w:rsid w:val="00516628"/>
    <w:rsid w:val="00516710"/>
    <w:rsid w:val="00516752"/>
    <w:rsid w:val="00516957"/>
    <w:rsid w:val="00516FCA"/>
    <w:rsid w:val="00517308"/>
    <w:rsid w:val="00517CD8"/>
    <w:rsid w:val="00520078"/>
    <w:rsid w:val="00520568"/>
    <w:rsid w:val="00520AB1"/>
    <w:rsid w:val="00520CB1"/>
    <w:rsid w:val="0052150A"/>
    <w:rsid w:val="005219B4"/>
    <w:rsid w:val="00521D20"/>
    <w:rsid w:val="00522317"/>
    <w:rsid w:val="005224D9"/>
    <w:rsid w:val="005230D1"/>
    <w:rsid w:val="00523510"/>
    <w:rsid w:val="00524257"/>
    <w:rsid w:val="00524521"/>
    <w:rsid w:val="00524E15"/>
    <w:rsid w:val="00524FCC"/>
    <w:rsid w:val="005257E3"/>
    <w:rsid w:val="00525955"/>
    <w:rsid w:val="0052597E"/>
    <w:rsid w:val="00526932"/>
    <w:rsid w:val="00527634"/>
    <w:rsid w:val="00527A63"/>
    <w:rsid w:val="00527A7B"/>
    <w:rsid w:val="00530B56"/>
    <w:rsid w:val="00533DCB"/>
    <w:rsid w:val="00533F26"/>
    <w:rsid w:val="0053568B"/>
    <w:rsid w:val="0053629B"/>
    <w:rsid w:val="00537763"/>
    <w:rsid w:val="005377EB"/>
    <w:rsid w:val="0053788F"/>
    <w:rsid w:val="00537951"/>
    <w:rsid w:val="00540882"/>
    <w:rsid w:val="00540969"/>
    <w:rsid w:val="00540B0C"/>
    <w:rsid w:val="00540C4E"/>
    <w:rsid w:val="00540D16"/>
    <w:rsid w:val="00540E0F"/>
    <w:rsid w:val="0054152B"/>
    <w:rsid w:val="00541606"/>
    <w:rsid w:val="0054191B"/>
    <w:rsid w:val="00541D40"/>
    <w:rsid w:val="00543C0C"/>
    <w:rsid w:val="00543E1B"/>
    <w:rsid w:val="00544050"/>
    <w:rsid w:val="00544662"/>
    <w:rsid w:val="0054487C"/>
    <w:rsid w:val="00544AF6"/>
    <w:rsid w:val="00544CCD"/>
    <w:rsid w:val="00545749"/>
    <w:rsid w:val="00546DEF"/>
    <w:rsid w:val="005471D6"/>
    <w:rsid w:val="0054783A"/>
    <w:rsid w:val="00547A20"/>
    <w:rsid w:val="0055005D"/>
    <w:rsid w:val="0055008B"/>
    <w:rsid w:val="00550A7E"/>
    <w:rsid w:val="005513FD"/>
    <w:rsid w:val="00551C68"/>
    <w:rsid w:val="00556732"/>
    <w:rsid w:val="00556E06"/>
    <w:rsid w:val="005574A1"/>
    <w:rsid w:val="00557FCA"/>
    <w:rsid w:val="005601A8"/>
    <w:rsid w:val="00560391"/>
    <w:rsid w:val="005606B4"/>
    <w:rsid w:val="00560ED4"/>
    <w:rsid w:val="0056174A"/>
    <w:rsid w:val="00561D1B"/>
    <w:rsid w:val="005626A0"/>
    <w:rsid w:val="005633C8"/>
    <w:rsid w:val="0056354C"/>
    <w:rsid w:val="00563978"/>
    <w:rsid w:val="00563A2B"/>
    <w:rsid w:val="00564069"/>
    <w:rsid w:val="00564179"/>
    <w:rsid w:val="005642C5"/>
    <w:rsid w:val="005645D1"/>
    <w:rsid w:val="00564F3C"/>
    <w:rsid w:val="00565A30"/>
    <w:rsid w:val="00565EBF"/>
    <w:rsid w:val="005671E4"/>
    <w:rsid w:val="005672A6"/>
    <w:rsid w:val="0056797D"/>
    <w:rsid w:val="005700C9"/>
    <w:rsid w:val="00570AEA"/>
    <w:rsid w:val="00570BB6"/>
    <w:rsid w:val="005714F3"/>
    <w:rsid w:val="00571767"/>
    <w:rsid w:val="00572494"/>
    <w:rsid w:val="00572530"/>
    <w:rsid w:val="0057310A"/>
    <w:rsid w:val="00573133"/>
    <w:rsid w:val="005733B4"/>
    <w:rsid w:val="0057365D"/>
    <w:rsid w:val="00573F04"/>
    <w:rsid w:val="005740E9"/>
    <w:rsid w:val="0057423C"/>
    <w:rsid w:val="00574E27"/>
    <w:rsid w:val="00575344"/>
    <w:rsid w:val="0057622A"/>
    <w:rsid w:val="00576540"/>
    <w:rsid w:val="005774D2"/>
    <w:rsid w:val="005778F8"/>
    <w:rsid w:val="00577A98"/>
    <w:rsid w:val="005800D4"/>
    <w:rsid w:val="00580378"/>
    <w:rsid w:val="00580632"/>
    <w:rsid w:val="005806D9"/>
    <w:rsid w:val="00580920"/>
    <w:rsid w:val="005817D5"/>
    <w:rsid w:val="00581A7A"/>
    <w:rsid w:val="00581AC0"/>
    <w:rsid w:val="00582DCE"/>
    <w:rsid w:val="00583A27"/>
    <w:rsid w:val="00584125"/>
    <w:rsid w:val="005844F1"/>
    <w:rsid w:val="005850C0"/>
    <w:rsid w:val="00585B9B"/>
    <w:rsid w:val="00585F6D"/>
    <w:rsid w:val="00586784"/>
    <w:rsid w:val="00586FE7"/>
    <w:rsid w:val="00587130"/>
    <w:rsid w:val="00587314"/>
    <w:rsid w:val="005903DB"/>
    <w:rsid w:val="005904B5"/>
    <w:rsid w:val="005927CE"/>
    <w:rsid w:val="00593A60"/>
    <w:rsid w:val="005950DA"/>
    <w:rsid w:val="005951B3"/>
    <w:rsid w:val="005952C2"/>
    <w:rsid w:val="005956A2"/>
    <w:rsid w:val="00595A25"/>
    <w:rsid w:val="00595A57"/>
    <w:rsid w:val="00596405"/>
    <w:rsid w:val="00596501"/>
    <w:rsid w:val="00596D86"/>
    <w:rsid w:val="00597181"/>
    <w:rsid w:val="00597800"/>
    <w:rsid w:val="005A044E"/>
    <w:rsid w:val="005A05C3"/>
    <w:rsid w:val="005A0A41"/>
    <w:rsid w:val="005A1498"/>
    <w:rsid w:val="005A3606"/>
    <w:rsid w:val="005A4A58"/>
    <w:rsid w:val="005A55F7"/>
    <w:rsid w:val="005A6101"/>
    <w:rsid w:val="005A6334"/>
    <w:rsid w:val="005A66E4"/>
    <w:rsid w:val="005A66F0"/>
    <w:rsid w:val="005A6D06"/>
    <w:rsid w:val="005A6ED9"/>
    <w:rsid w:val="005A7735"/>
    <w:rsid w:val="005A7788"/>
    <w:rsid w:val="005B0104"/>
    <w:rsid w:val="005B19A4"/>
    <w:rsid w:val="005B27D3"/>
    <w:rsid w:val="005B2A42"/>
    <w:rsid w:val="005B307F"/>
    <w:rsid w:val="005B3771"/>
    <w:rsid w:val="005B37CF"/>
    <w:rsid w:val="005B42F6"/>
    <w:rsid w:val="005B43F9"/>
    <w:rsid w:val="005B48B5"/>
    <w:rsid w:val="005B4D72"/>
    <w:rsid w:val="005B5BB5"/>
    <w:rsid w:val="005B624A"/>
    <w:rsid w:val="005B627B"/>
    <w:rsid w:val="005B6312"/>
    <w:rsid w:val="005B6F79"/>
    <w:rsid w:val="005B792A"/>
    <w:rsid w:val="005B7BAA"/>
    <w:rsid w:val="005C014C"/>
    <w:rsid w:val="005C032A"/>
    <w:rsid w:val="005C03EB"/>
    <w:rsid w:val="005C0867"/>
    <w:rsid w:val="005C0B3C"/>
    <w:rsid w:val="005C0BF5"/>
    <w:rsid w:val="005C0E3B"/>
    <w:rsid w:val="005C0FF9"/>
    <w:rsid w:val="005C16C1"/>
    <w:rsid w:val="005C2022"/>
    <w:rsid w:val="005C20CF"/>
    <w:rsid w:val="005C2429"/>
    <w:rsid w:val="005C2D11"/>
    <w:rsid w:val="005C2DCB"/>
    <w:rsid w:val="005C3772"/>
    <w:rsid w:val="005C540B"/>
    <w:rsid w:val="005C6C83"/>
    <w:rsid w:val="005C6D29"/>
    <w:rsid w:val="005C6D63"/>
    <w:rsid w:val="005C7279"/>
    <w:rsid w:val="005C737F"/>
    <w:rsid w:val="005D083D"/>
    <w:rsid w:val="005D0CCE"/>
    <w:rsid w:val="005D125B"/>
    <w:rsid w:val="005D1A07"/>
    <w:rsid w:val="005D1E65"/>
    <w:rsid w:val="005D23E0"/>
    <w:rsid w:val="005D3AFA"/>
    <w:rsid w:val="005D488D"/>
    <w:rsid w:val="005D56AB"/>
    <w:rsid w:val="005D5EC5"/>
    <w:rsid w:val="005D6418"/>
    <w:rsid w:val="005D6A5F"/>
    <w:rsid w:val="005D6A91"/>
    <w:rsid w:val="005D7033"/>
    <w:rsid w:val="005D7273"/>
    <w:rsid w:val="005D7AC9"/>
    <w:rsid w:val="005D7F70"/>
    <w:rsid w:val="005E0403"/>
    <w:rsid w:val="005E059B"/>
    <w:rsid w:val="005E0913"/>
    <w:rsid w:val="005E091E"/>
    <w:rsid w:val="005E0DBD"/>
    <w:rsid w:val="005E0E81"/>
    <w:rsid w:val="005E1365"/>
    <w:rsid w:val="005E159E"/>
    <w:rsid w:val="005E1AD1"/>
    <w:rsid w:val="005E1BB7"/>
    <w:rsid w:val="005E1C04"/>
    <w:rsid w:val="005E2876"/>
    <w:rsid w:val="005E2B4C"/>
    <w:rsid w:val="005E42B8"/>
    <w:rsid w:val="005E45E6"/>
    <w:rsid w:val="005E48D4"/>
    <w:rsid w:val="005E4922"/>
    <w:rsid w:val="005E5B90"/>
    <w:rsid w:val="005E6A76"/>
    <w:rsid w:val="005E7809"/>
    <w:rsid w:val="005F0151"/>
    <w:rsid w:val="005F0817"/>
    <w:rsid w:val="005F12EE"/>
    <w:rsid w:val="005F22F5"/>
    <w:rsid w:val="005F2B1E"/>
    <w:rsid w:val="005F2BC3"/>
    <w:rsid w:val="005F2CE5"/>
    <w:rsid w:val="005F355A"/>
    <w:rsid w:val="005F37DC"/>
    <w:rsid w:val="005F3D0F"/>
    <w:rsid w:val="005F3E02"/>
    <w:rsid w:val="005F3F99"/>
    <w:rsid w:val="005F4BA4"/>
    <w:rsid w:val="005F5C54"/>
    <w:rsid w:val="005F6A10"/>
    <w:rsid w:val="005F7809"/>
    <w:rsid w:val="00600593"/>
    <w:rsid w:val="00600BD7"/>
    <w:rsid w:val="00601C40"/>
    <w:rsid w:val="00601DA8"/>
    <w:rsid w:val="00602240"/>
    <w:rsid w:val="006030F5"/>
    <w:rsid w:val="0060443F"/>
    <w:rsid w:val="0060540D"/>
    <w:rsid w:val="00605FC0"/>
    <w:rsid w:val="00606F77"/>
    <w:rsid w:val="00606FFE"/>
    <w:rsid w:val="00607C27"/>
    <w:rsid w:val="00610E93"/>
    <w:rsid w:val="00610FB1"/>
    <w:rsid w:val="006121FB"/>
    <w:rsid w:val="00612350"/>
    <w:rsid w:val="006128EC"/>
    <w:rsid w:val="00612A05"/>
    <w:rsid w:val="00614042"/>
    <w:rsid w:val="00614858"/>
    <w:rsid w:val="00614F6D"/>
    <w:rsid w:val="006150B4"/>
    <w:rsid w:val="00615657"/>
    <w:rsid w:val="006156EE"/>
    <w:rsid w:val="00616810"/>
    <w:rsid w:val="0061691C"/>
    <w:rsid w:val="00616C41"/>
    <w:rsid w:val="00616D04"/>
    <w:rsid w:val="0061765E"/>
    <w:rsid w:val="00617944"/>
    <w:rsid w:val="006206ED"/>
    <w:rsid w:val="006209E2"/>
    <w:rsid w:val="00620ABF"/>
    <w:rsid w:val="00620F66"/>
    <w:rsid w:val="00621A11"/>
    <w:rsid w:val="00621EFA"/>
    <w:rsid w:val="0062235F"/>
    <w:rsid w:val="00622E48"/>
    <w:rsid w:val="00622FDA"/>
    <w:rsid w:val="0062331A"/>
    <w:rsid w:val="006243E2"/>
    <w:rsid w:val="0062517B"/>
    <w:rsid w:val="006253C5"/>
    <w:rsid w:val="00625866"/>
    <w:rsid w:val="0062637B"/>
    <w:rsid w:val="006269C1"/>
    <w:rsid w:val="00626F99"/>
    <w:rsid w:val="006271D8"/>
    <w:rsid w:val="0062731A"/>
    <w:rsid w:val="006275B1"/>
    <w:rsid w:val="00627783"/>
    <w:rsid w:val="00627F27"/>
    <w:rsid w:val="006304EF"/>
    <w:rsid w:val="0063095B"/>
    <w:rsid w:val="0063132D"/>
    <w:rsid w:val="006314FC"/>
    <w:rsid w:val="0063154C"/>
    <w:rsid w:val="00631639"/>
    <w:rsid w:val="00632013"/>
    <w:rsid w:val="00632605"/>
    <w:rsid w:val="00632903"/>
    <w:rsid w:val="00632B59"/>
    <w:rsid w:val="00632BA2"/>
    <w:rsid w:val="00632E09"/>
    <w:rsid w:val="00633697"/>
    <w:rsid w:val="00633D26"/>
    <w:rsid w:val="0063410C"/>
    <w:rsid w:val="00634463"/>
    <w:rsid w:val="00634ECD"/>
    <w:rsid w:val="0063550F"/>
    <w:rsid w:val="006356C5"/>
    <w:rsid w:val="00636102"/>
    <w:rsid w:val="0063616A"/>
    <w:rsid w:val="00636503"/>
    <w:rsid w:val="0063726A"/>
    <w:rsid w:val="00640370"/>
    <w:rsid w:val="00641185"/>
    <w:rsid w:val="00642210"/>
    <w:rsid w:val="00643202"/>
    <w:rsid w:val="0064459F"/>
    <w:rsid w:val="0064506C"/>
    <w:rsid w:val="00645D73"/>
    <w:rsid w:val="00645FE0"/>
    <w:rsid w:val="006464AB"/>
    <w:rsid w:val="006465D4"/>
    <w:rsid w:val="00646841"/>
    <w:rsid w:val="00646E11"/>
    <w:rsid w:val="0064799E"/>
    <w:rsid w:val="006502AA"/>
    <w:rsid w:val="0065100C"/>
    <w:rsid w:val="006511A8"/>
    <w:rsid w:val="0065121F"/>
    <w:rsid w:val="006517B1"/>
    <w:rsid w:val="00651FDC"/>
    <w:rsid w:val="006527FC"/>
    <w:rsid w:val="00652C25"/>
    <w:rsid w:val="00652D8D"/>
    <w:rsid w:val="00652EDE"/>
    <w:rsid w:val="00653B45"/>
    <w:rsid w:val="00653FCE"/>
    <w:rsid w:val="00654A42"/>
    <w:rsid w:val="00654F83"/>
    <w:rsid w:val="006554E6"/>
    <w:rsid w:val="0065558E"/>
    <w:rsid w:val="00656FB7"/>
    <w:rsid w:val="00657075"/>
    <w:rsid w:val="0065758B"/>
    <w:rsid w:val="006579B0"/>
    <w:rsid w:val="00657E0A"/>
    <w:rsid w:val="006610A4"/>
    <w:rsid w:val="0066211F"/>
    <w:rsid w:val="006631F2"/>
    <w:rsid w:val="00664075"/>
    <w:rsid w:val="00664583"/>
    <w:rsid w:val="0066491A"/>
    <w:rsid w:val="00665214"/>
    <w:rsid w:val="006652C2"/>
    <w:rsid w:val="0066548D"/>
    <w:rsid w:val="00665F58"/>
    <w:rsid w:val="00666523"/>
    <w:rsid w:val="00667049"/>
    <w:rsid w:val="006673EB"/>
    <w:rsid w:val="00667CA2"/>
    <w:rsid w:val="00667F0A"/>
    <w:rsid w:val="0067056C"/>
    <w:rsid w:val="0067104A"/>
    <w:rsid w:val="006718E4"/>
    <w:rsid w:val="006726F0"/>
    <w:rsid w:val="00673000"/>
    <w:rsid w:val="0067313C"/>
    <w:rsid w:val="006731AF"/>
    <w:rsid w:val="006738C4"/>
    <w:rsid w:val="00673A4F"/>
    <w:rsid w:val="0067420E"/>
    <w:rsid w:val="00674247"/>
    <w:rsid w:val="0067438B"/>
    <w:rsid w:val="00674673"/>
    <w:rsid w:val="0067496E"/>
    <w:rsid w:val="00674F58"/>
    <w:rsid w:val="0067590C"/>
    <w:rsid w:val="00676B63"/>
    <w:rsid w:val="00676D21"/>
    <w:rsid w:val="00677021"/>
    <w:rsid w:val="006773FC"/>
    <w:rsid w:val="006805B3"/>
    <w:rsid w:val="00680B31"/>
    <w:rsid w:val="00680B65"/>
    <w:rsid w:val="00681085"/>
    <w:rsid w:val="00681B8E"/>
    <w:rsid w:val="006824D7"/>
    <w:rsid w:val="00682A38"/>
    <w:rsid w:val="00683652"/>
    <w:rsid w:val="00683E2F"/>
    <w:rsid w:val="00683F3F"/>
    <w:rsid w:val="00684BAC"/>
    <w:rsid w:val="00684EDF"/>
    <w:rsid w:val="00685694"/>
    <w:rsid w:val="0068585F"/>
    <w:rsid w:val="006858F0"/>
    <w:rsid w:val="0068640E"/>
    <w:rsid w:val="00686BE1"/>
    <w:rsid w:val="006873D4"/>
    <w:rsid w:val="0068744F"/>
    <w:rsid w:val="0068746B"/>
    <w:rsid w:val="00690213"/>
    <w:rsid w:val="006902F8"/>
    <w:rsid w:val="00690824"/>
    <w:rsid w:val="00690C08"/>
    <w:rsid w:val="00690C71"/>
    <w:rsid w:val="006911A7"/>
    <w:rsid w:val="0069154C"/>
    <w:rsid w:val="00691883"/>
    <w:rsid w:val="00691A4B"/>
    <w:rsid w:val="0069225C"/>
    <w:rsid w:val="006922CA"/>
    <w:rsid w:val="006929FF"/>
    <w:rsid w:val="00693E1D"/>
    <w:rsid w:val="0069483B"/>
    <w:rsid w:val="00694C01"/>
    <w:rsid w:val="00694F08"/>
    <w:rsid w:val="00695254"/>
    <w:rsid w:val="006962C8"/>
    <w:rsid w:val="00696913"/>
    <w:rsid w:val="00696D58"/>
    <w:rsid w:val="00697021"/>
    <w:rsid w:val="00697628"/>
    <w:rsid w:val="00697849"/>
    <w:rsid w:val="00697964"/>
    <w:rsid w:val="00697B42"/>
    <w:rsid w:val="006A05F3"/>
    <w:rsid w:val="006A07D2"/>
    <w:rsid w:val="006A1061"/>
    <w:rsid w:val="006A1AF5"/>
    <w:rsid w:val="006A240A"/>
    <w:rsid w:val="006A2C70"/>
    <w:rsid w:val="006A3867"/>
    <w:rsid w:val="006A58B6"/>
    <w:rsid w:val="006A6539"/>
    <w:rsid w:val="006A693E"/>
    <w:rsid w:val="006A7670"/>
    <w:rsid w:val="006B021C"/>
    <w:rsid w:val="006B0283"/>
    <w:rsid w:val="006B072A"/>
    <w:rsid w:val="006B1069"/>
    <w:rsid w:val="006B15B4"/>
    <w:rsid w:val="006B18CA"/>
    <w:rsid w:val="006B1922"/>
    <w:rsid w:val="006B1C77"/>
    <w:rsid w:val="006B238C"/>
    <w:rsid w:val="006B2AEC"/>
    <w:rsid w:val="006B3899"/>
    <w:rsid w:val="006B49A2"/>
    <w:rsid w:val="006B54B0"/>
    <w:rsid w:val="006B5DA7"/>
    <w:rsid w:val="006B5E07"/>
    <w:rsid w:val="006B63A3"/>
    <w:rsid w:val="006B7AD6"/>
    <w:rsid w:val="006C18B5"/>
    <w:rsid w:val="006C204E"/>
    <w:rsid w:val="006C266F"/>
    <w:rsid w:val="006C27D5"/>
    <w:rsid w:val="006C29E9"/>
    <w:rsid w:val="006C2BC0"/>
    <w:rsid w:val="006C2FF0"/>
    <w:rsid w:val="006C34BE"/>
    <w:rsid w:val="006C358B"/>
    <w:rsid w:val="006C394B"/>
    <w:rsid w:val="006C4109"/>
    <w:rsid w:val="006C64AB"/>
    <w:rsid w:val="006C7A93"/>
    <w:rsid w:val="006C7F20"/>
    <w:rsid w:val="006D084D"/>
    <w:rsid w:val="006D1D32"/>
    <w:rsid w:val="006D1ECA"/>
    <w:rsid w:val="006D2416"/>
    <w:rsid w:val="006D2955"/>
    <w:rsid w:val="006D3EC8"/>
    <w:rsid w:val="006D3FB2"/>
    <w:rsid w:val="006D4168"/>
    <w:rsid w:val="006D4E1F"/>
    <w:rsid w:val="006D4F39"/>
    <w:rsid w:val="006D57D4"/>
    <w:rsid w:val="006D5D86"/>
    <w:rsid w:val="006D5DCB"/>
    <w:rsid w:val="006D6FCF"/>
    <w:rsid w:val="006D7651"/>
    <w:rsid w:val="006E0633"/>
    <w:rsid w:val="006E0AEB"/>
    <w:rsid w:val="006E1088"/>
    <w:rsid w:val="006E254E"/>
    <w:rsid w:val="006E3431"/>
    <w:rsid w:val="006E363C"/>
    <w:rsid w:val="006E38DB"/>
    <w:rsid w:val="006E38DD"/>
    <w:rsid w:val="006E3A9B"/>
    <w:rsid w:val="006E4840"/>
    <w:rsid w:val="006E4D8F"/>
    <w:rsid w:val="006E5A23"/>
    <w:rsid w:val="006E6C2B"/>
    <w:rsid w:val="006E7D63"/>
    <w:rsid w:val="006F0458"/>
    <w:rsid w:val="006F099F"/>
    <w:rsid w:val="006F2016"/>
    <w:rsid w:val="006F3744"/>
    <w:rsid w:val="006F37D3"/>
    <w:rsid w:val="006F3D96"/>
    <w:rsid w:val="006F458B"/>
    <w:rsid w:val="006F51F0"/>
    <w:rsid w:val="006F5969"/>
    <w:rsid w:val="006F5B0E"/>
    <w:rsid w:val="006F602A"/>
    <w:rsid w:val="006F61F2"/>
    <w:rsid w:val="006F749C"/>
    <w:rsid w:val="006F7566"/>
    <w:rsid w:val="006F7EDC"/>
    <w:rsid w:val="007001C7"/>
    <w:rsid w:val="00701267"/>
    <w:rsid w:val="00701AA3"/>
    <w:rsid w:val="0070237B"/>
    <w:rsid w:val="0070298B"/>
    <w:rsid w:val="00702F8E"/>
    <w:rsid w:val="00704888"/>
    <w:rsid w:val="00705585"/>
    <w:rsid w:val="00705681"/>
    <w:rsid w:val="00705A32"/>
    <w:rsid w:val="00710347"/>
    <w:rsid w:val="00710640"/>
    <w:rsid w:val="00710DBA"/>
    <w:rsid w:val="00710E91"/>
    <w:rsid w:val="00713591"/>
    <w:rsid w:val="007136DC"/>
    <w:rsid w:val="00713FAF"/>
    <w:rsid w:val="007140B5"/>
    <w:rsid w:val="00715B95"/>
    <w:rsid w:val="00716345"/>
    <w:rsid w:val="0071683D"/>
    <w:rsid w:val="0071748F"/>
    <w:rsid w:val="007206E1"/>
    <w:rsid w:val="00720980"/>
    <w:rsid w:val="00720A3D"/>
    <w:rsid w:val="00720D68"/>
    <w:rsid w:val="00720F31"/>
    <w:rsid w:val="007214AD"/>
    <w:rsid w:val="007227F9"/>
    <w:rsid w:val="0072349F"/>
    <w:rsid w:val="007239F2"/>
    <w:rsid w:val="00723C6A"/>
    <w:rsid w:val="00723D70"/>
    <w:rsid w:val="00724000"/>
    <w:rsid w:val="007255E6"/>
    <w:rsid w:val="00725801"/>
    <w:rsid w:val="00726472"/>
    <w:rsid w:val="0072741A"/>
    <w:rsid w:val="0072760E"/>
    <w:rsid w:val="00730A55"/>
    <w:rsid w:val="00731929"/>
    <w:rsid w:val="00732741"/>
    <w:rsid w:val="00732854"/>
    <w:rsid w:val="0073290F"/>
    <w:rsid w:val="00732F7E"/>
    <w:rsid w:val="00733003"/>
    <w:rsid w:val="00733082"/>
    <w:rsid w:val="0073346E"/>
    <w:rsid w:val="007338CD"/>
    <w:rsid w:val="00733C7E"/>
    <w:rsid w:val="00733FAC"/>
    <w:rsid w:val="00734017"/>
    <w:rsid w:val="007343D0"/>
    <w:rsid w:val="00734473"/>
    <w:rsid w:val="00734B4E"/>
    <w:rsid w:val="0073516D"/>
    <w:rsid w:val="007359A8"/>
    <w:rsid w:val="00735ECB"/>
    <w:rsid w:val="007364F9"/>
    <w:rsid w:val="0073671C"/>
    <w:rsid w:val="00736EA7"/>
    <w:rsid w:val="00737294"/>
    <w:rsid w:val="007372EF"/>
    <w:rsid w:val="00737825"/>
    <w:rsid w:val="00737894"/>
    <w:rsid w:val="00740282"/>
    <w:rsid w:val="00740597"/>
    <w:rsid w:val="007407DD"/>
    <w:rsid w:val="00740CCA"/>
    <w:rsid w:val="00740D23"/>
    <w:rsid w:val="00740F07"/>
    <w:rsid w:val="00741560"/>
    <w:rsid w:val="00741814"/>
    <w:rsid w:val="00741EB9"/>
    <w:rsid w:val="0074444D"/>
    <w:rsid w:val="00744F1F"/>
    <w:rsid w:val="00745046"/>
    <w:rsid w:val="00745F9B"/>
    <w:rsid w:val="00746991"/>
    <w:rsid w:val="00746C47"/>
    <w:rsid w:val="007504D0"/>
    <w:rsid w:val="00750D67"/>
    <w:rsid w:val="00750F3C"/>
    <w:rsid w:val="0075202D"/>
    <w:rsid w:val="00752A4A"/>
    <w:rsid w:val="00753159"/>
    <w:rsid w:val="007536A9"/>
    <w:rsid w:val="00753ACC"/>
    <w:rsid w:val="00753DBF"/>
    <w:rsid w:val="00754383"/>
    <w:rsid w:val="00754424"/>
    <w:rsid w:val="00754789"/>
    <w:rsid w:val="00754A7F"/>
    <w:rsid w:val="00755C7E"/>
    <w:rsid w:val="00757196"/>
    <w:rsid w:val="0075744E"/>
    <w:rsid w:val="00757503"/>
    <w:rsid w:val="007578D4"/>
    <w:rsid w:val="00757FEC"/>
    <w:rsid w:val="00760674"/>
    <w:rsid w:val="00760C8A"/>
    <w:rsid w:val="00760E65"/>
    <w:rsid w:val="007614CE"/>
    <w:rsid w:val="00762031"/>
    <w:rsid w:val="00763299"/>
    <w:rsid w:val="00763305"/>
    <w:rsid w:val="00763FCA"/>
    <w:rsid w:val="007642E6"/>
    <w:rsid w:val="00764B95"/>
    <w:rsid w:val="00764BCE"/>
    <w:rsid w:val="0076645C"/>
    <w:rsid w:val="00766676"/>
    <w:rsid w:val="00766CCA"/>
    <w:rsid w:val="00766ECC"/>
    <w:rsid w:val="00767059"/>
    <w:rsid w:val="00767413"/>
    <w:rsid w:val="00767BB7"/>
    <w:rsid w:val="007703EF"/>
    <w:rsid w:val="00770C81"/>
    <w:rsid w:val="00770D25"/>
    <w:rsid w:val="007723C9"/>
    <w:rsid w:val="00772707"/>
    <w:rsid w:val="007731DA"/>
    <w:rsid w:val="00773C5F"/>
    <w:rsid w:val="00774BCA"/>
    <w:rsid w:val="0077535A"/>
    <w:rsid w:val="00775432"/>
    <w:rsid w:val="00775F05"/>
    <w:rsid w:val="007779E1"/>
    <w:rsid w:val="007804C7"/>
    <w:rsid w:val="0078109E"/>
    <w:rsid w:val="0078129B"/>
    <w:rsid w:val="007814F8"/>
    <w:rsid w:val="007820BB"/>
    <w:rsid w:val="00783828"/>
    <w:rsid w:val="00783AF4"/>
    <w:rsid w:val="00783CE7"/>
    <w:rsid w:val="0078471F"/>
    <w:rsid w:val="00784981"/>
    <w:rsid w:val="00784C50"/>
    <w:rsid w:val="00784CB7"/>
    <w:rsid w:val="007857A4"/>
    <w:rsid w:val="007858DF"/>
    <w:rsid w:val="007859DB"/>
    <w:rsid w:val="00785DDA"/>
    <w:rsid w:val="00786A1D"/>
    <w:rsid w:val="007875C9"/>
    <w:rsid w:val="00787B13"/>
    <w:rsid w:val="00787DAA"/>
    <w:rsid w:val="007905AA"/>
    <w:rsid w:val="00790FFD"/>
    <w:rsid w:val="00791367"/>
    <w:rsid w:val="007923E0"/>
    <w:rsid w:val="007928FD"/>
    <w:rsid w:val="007935CA"/>
    <w:rsid w:val="007935F0"/>
    <w:rsid w:val="00793B8A"/>
    <w:rsid w:val="00794509"/>
    <w:rsid w:val="00794D81"/>
    <w:rsid w:val="00795E49"/>
    <w:rsid w:val="00796127"/>
    <w:rsid w:val="007963FB"/>
    <w:rsid w:val="00797BAD"/>
    <w:rsid w:val="007A02FE"/>
    <w:rsid w:val="007A0312"/>
    <w:rsid w:val="007A03A4"/>
    <w:rsid w:val="007A123D"/>
    <w:rsid w:val="007A16BA"/>
    <w:rsid w:val="007A1D11"/>
    <w:rsid w:val="007A21A6"/>
    <w:rsid w:val="007A26BA"/>
    <w:rsid w:val="007A2B96"/>
    <w:rsid w:val="007A3650"/>
    <w:rsid w:val="007A4957"/>
    <w:rsid w:val="007A51B5"/>
    <w:rsid w:val="007A74D6"/>
    <w:rsid w:val="007A75EE"/>
    <w:rsid w:val="007A7CFD"/>
    <w:rsid w:val="007A7F65"/>
    <w:rsid w:val="007B0B78"/>
    <w:rsid w:val="007B0B92"/>
    <w:rsid w:val="007B0F4C"/>
    <w:rsid w:val="007B1668"/>
    <w:rsid w:val="007B1AB2"/>
    <w:rsid w:val="007B2323"/>
    <w:rsid w:val="007B2BCA"/>
    <w:rsid w:val="007B3222"/>
    <w:rsid w:val="007B3951"/>
    <w:rsid w:val="007B3E8E"/>
    <w:rsid w:val="007B3FC9"/>
    <w:rsid w:val="007B531B"/>
    <w:rsid w:val="007B5691"/>
    <w:rsid w:val="007B5871"/>
    <w:rsid w:val="007B59C0"/>
    <w:rsid w:val="007B5D92"/>
    <w:rsid w:val="007B6BD2"/>
    <w:rsid w:val="007B6FBA"/>
    <w:rsid w:val="007B77C6"/>
    <w:rsid w:val="007B7B67"/>
    <w:rsid w:val="007B7C31"/>
    <w:rsid w:val="007C04C8"/>
    <w:rsid w:val="007C0E22"/>
    <w:rsid w:val="007C20D3"/>
    <w:rsid w:val="007C210D"/>
    <w:rsid w:val="007C2A2F"/>
    <w:rsid w:val="007C37CB"/>
    <w:rsid w:val="007C3AE1"/>
    <w:rsid w:val="007C4B58"/>
    <w:rsid w:val="007C5837"/>
    <w:rsid w:val="007C668F"/>
    <w:rsid w:val="007C6F78"/>
    <w:rsid w:val="007D022E"/>
    <w:rsid w:val="007D0402"/>
    <w:rsid w:val="007D0BC6"/>
    <w:rsid w:val="007D2ACD"/>
    <w:rsid w:val="007D2C8E"/>
    <w:rsid w:val="007D32A9"/>
    <w:rsid w:val="007D4416"/>
    <w:rsid w:val="007D5131"/>
    <w:rsid w:val="007D66FC"/>
    <w:rsid w:val="007D7462"/>
    <w:rsid w:val="007E022E"/>
    <w:rsid w:val="007E0D65"/>
    <w:rsid w:val="007E12BC"/>
    <w:rsid w:val="007E1A20"/>
    <w:rsid w:val="007E1B8C"/>
    <w:rsid w:val="007E202D"/>
    <w:rsid w:val="007E2326"/>
    <w:rsid w:val="007E2389"/>
    <w:rsid w:val="007E2B38"/>
    <w:rsid w:val="007E2FA0"/>
    <w:rsid w:val="007E38EB"/>
    <w:rsid w:val="007E4446"/>
    <w:rsid w:val="007E5400"/>
    <w:rsid w:val="007E5ECC"/>
    <w:rsid w:val="007E6C4D"/>
    <w:rsid w:val="007E7887"/>
    <w:rsid w:val="007E7AE9"/>
    <w:rsid w:val="007F08B1"/>
    <w:rsid w:val="007F28A6"/>
    <w:rsid w:val="007F3446"/>
    <w:rsid w:val="007F4064"/>
    <w:rsid w:val="007F4159"/>
    <w:rsid w:val="007F46B0"/>
    <w:rsid w:val="007F4AE3"/>
    <w:rsid w:val="007F529D"/>
    <w:rsid w:val="007F52EE"/>
    <w:rsid w:val="007F564D"/>
    <w:rsid w:val="007F5E6A"/>
    <w:rsid w:val="007F7009"/>
    <w:rsid w:val="007F73E8"/>
    <w:rsid w:val="007F764B"/>
    <w:rsid w:val="007F7DB5"/>
    <w:rsid w:val="00800104"/>
    <w:rsid w:val="008004D3"/>
    <w:rsid w:val="00800746"/>
    <w:rsid w:val="00800814"/>
    <w:rsid w:val="008012B3"/>
    <w:rsid w:val="008013A4"/>
    <w:rsid w:val="008017E5"/>
    <w:rsid w:val="00802073"/>
    <w:rsid w:val="0080256A"/>
    <w:rsid w:val="00802A0C"/>
    <w:rsid w:val="00802F28"/>
    <w:rsid w:val="00803400"/>
    <w:rsid w:val="00803D25"/>
    <w:rsid w:val="00803FEE"/>
    <w:rsid w:val="00804B5C"/>
    <w:rsid w:val="00805804"/>
    <w:rsid w:val="00806C49"/>
    <w:rsid w:val="00806E55"/>
    <w:rsid w:val="008102DA"/>
    <w:rsid w:val="00810956"/>
    <w:rsid w:val="00810AC6"/>
    <w:rsid w:val="00810BC0"/>
    <w:rsid w:val="00810BCA"/>
    <w:rsid w:val="00810C9F"/>
    <w:rsid w:val="008114FA"/>
    <w:rsid w:val="008138CB"/>
    <w:rsid w:val="0081405D"/>
    <w:rsid w:val="0081418D"/>
    <w:rsid w:val="00814696"/>
    <w:rsid w:val="008147C9"/>
    <w:rsid w:val="00814B8B"/>
    <w:rsid w:val="00814D5F"/>
    <w:rsid w:val="00815AA6"/>
    <w:rsid w:val="00815F02"/>
    <w:rsid w:val="0081649D"/>
    <w:rsid w:val="008166CC"/>
    <w:rsid w:val="008176D0"/>
    <w:rsid w:val="008202CC"/>
    <w:rsid w:val="0082030B"/>
    <w:rsid w:val="00820A57"/>
    <w:rsid w:val="00821734"/>
    <w:rsid w:val="00821D70"/>
    <w:rsid w:val="00822A95"/>
    <w:rsid w:val="00822CF9"/>
    <w:rsid w:val="00822EC9"/>
    <w:rsid w:val="00823224"/>
    <w:rsid w:val="0082398E"/>
    <w:rsid w:val="00823C5C"/>
    <w:rsid w:val="00823EA6"/>
    <w:rsid w:val="008243C2"/>
    <w:rsid w:val="00824789"/>
    <w:rsid w:val="0082517A"/>
    <w:rsid w:val="00825B8A"/>
    <w:rsid w:val="00826584"/>
    <w:rsid w:val="008266CB"/>
    <w:rsid w:val="008269EB"/>
    <w:rsid w:val="00826B99"/>
    <w:rsid w:val="00826DCB"/>
    <w:rsid w:val="00826F89"/>
    <w:rsid w:val="008276F4"/>
    <w:rsid w:val="00827754"/>
    <w:rsid w:val="00827814"/>
    <w:rsid w:val="00827910"/>
    <w:rsid w:val="0082792A"/>
    <w:rsid w:val="00827EE4"/>
    <w:rsid w:val="00831A5F"/>
    <w:rsid w:val="00831F59"/>
    <w:rsid w:val="00832C96"/>
    <w:rsid w:val="00833915"/>
    <w:rsid w:val="00835FDB"/>
    <w:rsid w:val="008363CE"/>
    <w:rsid w:val="00836DDC"/>
    <w:rsid w:val="00840ACB"/>
    <w:rsid w:val="008410BE"/>
    <w:rsid w:val="00841749"/>
    <w:rsid w:val="008417CC"/>
    <w:rsid w:val="0084224A"/>
    <w:rsid w:val="008423BD"/>
    <w:rsid w:val="00842F0B"/>
    <w:rsid w:val="0084364E"/>
    <w:rsid w:val="00843BD8"/>
    <w:rsid w:val="008440D8"/>
    <w:rsid w:val="008444FB"/>
    <w:rsid w:val="00844E2E"/>
    <w:rsid w:val="008452B2"/>
    <w:rsid w:val="00846284"/>
    <w:rsid w:val="008464D5"/>
    <w:rsid w:val="00846BF4"/>
    <w:rsid w:val="008471F4"/>
    <w:rsid w:val="008513B0"/>
    <w:rsid w:val="0085191C"/>
    <w:rsid w:val="00852A2A"/>
    <w:rsid w:val="00852B1F"/>
    <w:rsid w:val="00853CA8"/>
    <w:rsid w:val="0085413F"/>
    <w:rsid w:val="00854374"/>
    <w:rsid w:val="0085511A"/>
    <w:rsid w:val="008553B6"/>
    <w:rsid w:val="0085616B"/>
    <w:rsid w:val="00856538"/>
    <w:rsid w:val="00856E4E"/>
    <w:rsid w:val="008574AE"/>
    <w:rsid w:val="00857520"/>
    <w:rsid w:val="00857845"/>
    <w:rsid w:val="00860768"/>
    <w:rsid w:val="008607AC"/>
    <w:rsid w:val="00860DF9"/>
    <w:rsid w:val="00862125"/>
    <w:rsid w:val="00862264"/>
    <w:rsid w:val="008628C4"/>
    <w:rsid w:val="0086303A"/>
    <w:rsid w:val="00863079"/>
    <w:rsid w:val="00865E96"/>
    <w:rsid w:val="00866058"/>
    <w:rsid w:val="00866500"/>
    <w:rsid w:val="0086656D"/>
    <w:rsid w:val="00866E26"/>
    <w:rsid w:val="00866E2C"/>
    <w:rsid w:val="00867303"/>
    <w:rsid w:val="00870D88"/>
    <w:rsid w:val="008711DA"/>
    <w:rsid w:val="00871302"/>
    <w:rsid w:val="00871B2A"/>
    <w:rsid w:val="00871B67"/>
    <w:rsid w:val="0087281A"/>
    <w:rsid w:val="00872D72"/>
    <w:rsid w:val="008733A3"/>
    <w:rsid w:val="008734BD"/>
    <w:rsid w:val="00873717"/>
    <w:rsid w:val="0087394D"/>
    <w:rsid w:val="00874CE3"/>
    <w:rsid w:val="00875708"/>
    <w:rsid w:val="00875B37"/>
    <w:rsid w:val="00875BB2"/>
    <w:rsid w:val="00875CF0"/>
    <w:rsid w:val="00876E5A"/>
    <w:rsid w:val="0088033F"/>
    <w:rsid w:val="008804AF"/>
    <w:rsid w:val="00882166"/>
    <w:rsid w:val="00882460"/>
    <w:rsid w:val="008829BA"/>
    <w:rsid w:val="00882A1D"/>
    <w:rsid w:val="00883BF3"/>
    <w:rsid w:val="0088459D"/>
    <w:rsid w:val="00884A3D"/>
    <w:rsid w:val="008858B4"/>
    <w:rsid w:val="00885C53"/>
    <w:rsid w:val="00886041"/>
    <w:rsid w:val="0088680D"/>
    <w:rsid w:val="00886F36"/>
    <w:rsid w:val="00887CA1"/>
    <w:rsid w:val="0089005E"/>
    <w:rsid w:val="008908FF"/>
    <w:rsid w:val="00890FAC"/>
    <w:rsid w:val="00891850"/>
    <w:rsid w:val="008920D5"/>
    <w:rsid w:val="00892420"/>
    <w:rsid w:val="00892974"/>
    <w:rsid w:val="00893774"/>
    <w:rsid w:val="00894ECD"/>
    <w:rsid w:val="00895042"/>
    <w:rsid w:val="00895588"/>
    <w:rsid w:val="008960C0"/>
    <w:rsid w:val="00897224"/>
    <w:rsid w:val="008972C2"/>
    <w:rsid w:val="00897BB9"/>
    <w:rsid w:val="008A0E84"/>
    <w:rsid w:val="008A162F"/>
    <w:rsid w:val="008A1731"/>
    <w:rsid w:val="008A198C"/>
    <w:rsid w:val="008A2559"/>
    <w:rsid w:val="008A2D5F"/>
    <w:rsid w:val="008A3377"/>
    <w:rsid w:val="008A375A"/>
    <w:rsid w:val="008A477D"/>
    <w:rsid w:val="008A5204"/>
    <w:rsid w:val="008A5307"/>
    <w:rsid w:val="008A5449"/>
    <w:rsid w:val="008A544D"/>
    <w:rsid w:val="008A613D"/>
    <w:rsid w:val="008A621A"/>
    <w:rsid w:val="008A67C4"/>
    <w:rsid w:val="008A6B5A"/>
    <w:rsid w:val="008A7196"/>
    <w:rsid w:val="008B0B97"/>
    <w:rsid w:val="008B126C"/>
    <w:rsid w:val="008B1317"/>
    <w:rsid w:val="008B19C6"/>
    <w:rsid w:val="008B235C"/>
    <w:rsid w:val="008B2383"/>
    <w:rsid w:val="008B2A10"/>
    <w:rsid w:val="008B2C2C"/>
    <w:rsid w:val="008B2E31"/>
    <w:rsid w:val="008B3665"/>
    <w:rsid w:val="008B3991"/>
    <w:rsid w:val="008B3BD2"/>
    <w:rsid w:val="008B3CF7"/>
    <w:rsid w:val="008B489C"/>
    <w:rsid w:val="008B4B4E"/>
    <w:rsid w:val="008B5302"/>
    <w:rsid w:val="008B5695"/>
    <w:rsid w:val="008B5E14"/>
    <w:rsid w:val="008B60E2"/>
    <w:rsid w:val="008B683A"/>
    <w:rsid w:val="008B6908"/>
    <w:rsid w:val="008B6C42"/>
    <w:rsid w:val="008B6E70"/>
    <w:rsid w:val="008B7D3E"/>
    <w:rsid w:val="008B7F5A"/>
    <w:rsid w:val="008B7FCD"/>
    <w:rsid w:val="008C04EC"/>
    <w:rsid w:val="008C04FA"/>
    <w:rsid w:val="008C0719"/>
    <w:rsid w:val="008C0C03"/>
    <w:rsid w:val="008C0C83"/>
    <w:rsid w:val="008C0E98"/>
    <w:rsid w:val="008C0FBA"/>
    <w:rsid w:val="008C2226"/>
    <w:rsid w:val="008C2406"/>
    <w:rsid w:val="008C2A3E"/>
    <w:rsid w:val="008C2C65"/>
    <w:rsid w:val="008C3105"/>
    <w:rsid w:val="008C3848"/>
    <w:rsid w:val="008C38BC"/>
    <w:rsid w:val="008C3B1F"/>
    <w:rsid w:val="008C4443"/>
    <w:rsid w:val="008C4ACC"/>
    <w:rsid w:val="008C509C"/>
    <w:rsid w:val="008C573E"/>
    <w:rsid w:val="008C6528"/>
    <w:rsid w:val="008C66E3"/>
    <w:rsid w:val="008C6712"/>
    <w:rsid w:val="008C6A36"/>
    <w:rsid w:val="008C70EB"/>
    <w:rsid w:val="008C7255"/>
    <w:rsid w:val="008C7E7D"/>
    <w:rsid w:val="008C7FBA"/>
    <w:rsid w:val="008D0C44"/>
    <w:rsid w:val="008D0C85"/>
    <w:rsid w:val="008D1072"/>
    <w:rsid w:val="008D1128"/>
    <w:rsid w:val="008D12A4"/>
    <w:rsid w:val="008D16BE"/>
    <w:rsid w:val="008D26B1"/>
    <w:rsid w:val="008D30E0"/>
    <w:rsid w:val="008D3C85"/>
    <w:rsid w:val="008D4364"/>
    <w:rsid w:val="008D4AEF"/>
    <w:rsid w:val="008D4BB8"/>
    <w:rsid w:val="008D52AA"/>
    <w:rsid w:val="008D55B3"/>
    <w:rsid w:val="008D58B3"/>
    <w:rsid w:val="008D5F25"/>
    <w:rsid w:val="008D60AF"/>
    <w:rsid w:val="008D6137"/>
    <w:rsid w:val="008D633F"/>
    <w:rsid w:val="008D6CFA"/>
    <w:rsid w:val="008D72CF"/>
    <w:rsid w:val="008D7816"/>
    <w:rsid w:val="008D7B12"/>
    <w:rsid w:val="008E011D"/>
    <w:rsid w:val="008E0F58"/>
    <w:rsid w:val="008E1014"/>
    <w:rsid w:val="008E1022"/>
    <w:rsid w:val="008E1701"/>
    <w:rsid w:val="008E1D4B"/>
    <w:rsid w:val="008E21E4"/>
    <w:rsid w:val="008E3494"/>
    <w:rsid w:val="008E34F3"/>
    <w:rsid w:val="008E3D90"/>
    <w:rsid w:val="008E3F7A"/>
    <w:rsid w:val="008E4F97"/>
    <w:rsid w:val="008E535B"/>
    <w:rsid w:val="008E561D"/>
    <w:rsid w:val="008E579D"/>
    <w:rsid w:val="008E57D5"/>
    <w:rsid w:val="008E5F39"/>
    <w:rsid w:val="008E61AD"/>
    <w:rsid w:val="008E61FE"/>
    <w:rsid w:val="008E684D"/>
    <w:rsid w:val="008E6C41"/>
    <w:rsid w:val="008E6E97"/>
    <w:rsid w:val="008F067D"/>
    <w:rsid w:val="008F0776"/>
    <w:rsid w:val="008F0E41"/>
    <w:rsid w:val="008F142D"/>
    <w:rsid w:val="008F168E"/>
    <w:rsid w:val="008F1703"/>
    <w:rsid w:val="008F1BCD"/>
    <w:rsid w:val="008F2952"/>
    <w:rsid w:val="008F2A91"/>
    <w:rsid w:val="008F3819"/>
    <w:rsid w:val="008F41E7"/>
    <w:rsid w:val="008F4264"/>
    <w:rsid w:val="008F42D4"/>
    <w:rsid w:val="008F433E"/>
    <w:rsid w:val="008F46E9"/>
    <w:rsid w:val="008F473F"/>
    <w:rsid w:val="008F5280"/>
    <w:rsid w:val="008F56B6"/>
    <w:rsid w:val="008F5751"/>
    <w:rsid w:val="008F66B3"/>
    <w:rsid w:val="008F6923"/>
    <w:rsid w:val="008F6B05"/>
    <w:rsid w:val="008F6C0C"/>
    <w:rsid w:val="008F6E4F"/>
    <w:rsid w:val="008F7C47"/>
    <w:rsid w:val="008F7D4D"/>
    <w:rsid w:val="0090051F"/>
    <w:rsid w:val="00901866"/>
    <w:rsid w:val="00902BA0"/>
    <w:rsid w:val="00904480"/>
    <w:rsid w:val="009044CE"/>
    <w:rsid w:val="00905233"/>
    <w:rsid w:val="009056A8"/>
    <w:rsid w:val="009067A9"/>
    <w:rsid w:val="00907103"/>
    <w:rsid w:val="009074FA"/>
    <w:rsid w:val="00907930"/>
    <w:rsid w:val="00907B04"/>
    <w:rsid w:val="009105AF"/>
    <w:rsid w:val="00911728"/>
    <w:rsid w:val="00911E2F"/>
    <w:rsid w:val="00912401"/>
    <w:rsid w:val="009124A8"/>
    <w:rsid w:val="00912B8D"/>
    <w:rsid w:val="00912C87"/>
    <w:rsid w:val="00912D25"/>
    <w:rsid w:val="00913E35"/>
    <w:rsid w:val="00914501"/>
    <w:rsid w:val="009151F7"/>
    <w:rsid w:val="00915203"/>
    <w:rsid w:val="00915DC8"/>
    <w:rsid w:val="009161D9"/>
    <w:rsid w:val="0091649C"/>
    <w:rsid w:val="009174F6"/>
    <w:rsid w:val="00917623"/>
    <w:rsid w:val="00917C7D"/>
    <w:rsid w:val="00917DCA"/>
    <w:rsid w:val="009219CB"/>
    <w:rsid w:val="00921C06"/>
    <w:rsid w:val="00922DEF"/>
    <w:rsid w:val="00923B5B"/>
    <w:rsid w:val="009240D3"/>
    <w:rsid w:val="00924D77"/>
    <w:rsid w:val="009257CA"/>
    <w:rsid w:val="00925EB7"/>
    <w:rsid w:val="00926735"/>
    <w:rsid w:val="00926996"/>
    <w:rsid w:val="00926D3B"/>
    <w:rsid w:val="00927A8E"/>
    <w:rsid w:val="009305EE"/>
    <w:rsid w:val="009327BF"/>
    <w:rsid w:val="00932893"/>
    <w:rsid w:val="00933DF5"/>
    <w:rsid w:val="0093428C"/>
    <w:rsid w:val="00934C24"/>
    <w:rsid w:val="00935390"/>
    <w:rsid w:val="00935983"/>
    <w:rsid w:val="00937DC6"/>
    <w:rsid w:val="00941268"/>
    <w:rsid w:val="00942E96"/>
    <w:rsid w:val="00943057"/>
    <w:rsid w:val="00943725"/>
    <w:rsid w:val="0094437B"/>
    <w:rsid w:val="00944416"/>
    <w:rsid w:val="009444A8"/>
    <w:rsid w:val="009449BF"/>
    <w:rsid w:val="0094696D"/>
    <w:rsid w:val="00946A61"/>
    <w:rsid w:val="009473FB"/>
    <w:rsid w:val="00947B73"/>
    <w:rsid w:val="00947BAB"/>
    <w:rsid w:val="00950B49"/>
    <w:rsid w:val="00951217"/>
    <w:rsid w:val="00952535"/>
    <w:rsid w:val="0095352D"/>
    <w:rsid w:val="00953902"/>
    <w:rsid w:val="00953A0F"/>
    <w:rsid w:val="00954986"/>
    <w:rsid w:val="00955C65"/>
    <w:rsid w:val="00956454"/>
    <w:rsid w:val="009569DB"/>
    <w:rsid w:val="00957A6C"/>
    <w:rsid w:val="00960673"/>
    <w:rsid w:val="00960855"/>
    <w:rsid w:val="0096299E"/>
    <w:rsid w:val="009632C7"/>
    <w:rsid w:val="00963439"/>
    <w:rsid w:val="00963767"/>
    <w:rsid w:val="00964177"/>
    <w:rsid w:val="00964870"/>
    <w:rsid w:val="00964977"/>
    <w:rsid w:val="00964D9A"/>
    <w:rsid w:val="009654E3"/>
    <w:rsid w:val="00965E34"/>
    <w:rsid w:val="00966B56"/>
    <w:rsid w:val="00967BDB"/>
    <w:rsid w:val="00970826"/>
    <w:rsid w:val="009709A8"/>
    <w:rsid w:val="00970B4B"/>
    <w:rsid w:val="009722DE"/>
    <w:rsid w:val="00972567"/>
    <w:rsid w:val="00972930"/>
    <w:rsid w:val="00973A88"/>
    <w:rsid w:val="00973C69"/>
    <w:rsid w:val="00973D0F"/>
    <w:rsid w:val="00973E68"/>
    <w:rsid w:val="00974618"/>
    <w:rsid w:val="00974F57"/>
    <w:rsid w:val="009750E4"/>
    <w:rsid w:val="009750F3"/>
    <w:rsid w:val="00975448"/>
    <w:rsid w:val="00975DF3"/>
    <w:rsid w:val="00976F2D"/>
    <w:rsid w:val="009779E4"/>
    <w:rsid w:val="00977A8B"/>
    <w:rsid w:val="00977B02"/>
    <w:rsid w:val="00977CF0"/>
    <w:rsid w:val="00980167"/>
    <w:rsid w:val="0098058F"/>
    <w:rsid w:val="00980620"/>
    <w:rsid w:val="0098088E"/>
    <w:rsid w:val="00980919"/>
    <w:rsid w:val="00980D34"/>
    <w:rsid w:val="0098141C"/>
    <w:rsid w:val="00981870"/>
    <w:rsid w:val="00982049"/>
    <w:rsid w:val="0098217A"/>
    <w:rsid w:val="009829DD"/>
    <w:rsid w:val="009832D9"/>
    <w:rsid w:val="009837D4"/>
    <w:rsid w:val="00983FFF"/>
    <w:rsid w:val="00984E66"/>
    <w:rsid w:val="009852FE"/>
    <w:rsid w:val="0098596E"/>
    <w:rsid w:val="00986B09"/>
    <w:rsid w:val="00987291"/>
    <w:rsid w:val="0098743E"/>
    <w:rsid w:val="00987757"/>
    <w:rsid w:val="00987A4E"/>
    <w:rsid w:val="00987A52"/>
    <w:rsid w:val="0099126D"/>
    <w:rsid w:val="009914AE"/>
    <w:rsid w:val="009922AF"/>
    <w:rsid w:val="009928F8"/>
    <w:rsid w:val="00993344"/>
    <w:rsid w:val="00993D11"/>
    <w:rsid w:val="0099403D"/>
    <w:rsid w:val="009943E1"/>
    <w:rsid w:val="00994C75"/>
    <w:rsid w:val="00994E43"/>
    <w:rsid w:val="00995840"/>
    <w:rsid w:val="00995EC3"/>
    <w:rsid w:val="009962B6"/>
    <w:rsid w:val="009978FC"/>
    <w:rsid w:val="00997B92"/>
    <w:rsid w:val="00997DE0"/>
    <w:rsid w:val="009A1AB1"/>
    <w:rsid w:val="009A1CED"/>
    <w:rsid w:val="009A22BC"/>
    <w:rsid w:val="009A2349"/>
    <w:rsid w:val="009A33D9"/>
    <w:rsid w:val="009A35B5"/>
    <w:rsid w:val="009A49CA"/>
    <w:rsid w:val="009A4B4B"/>
    <w:rsid w:val="009A4DDD"/>
    <w:rsid w:val="009A50C3"/>
    <w:rsid w:val="009A5C49"/>
    <w:rsid w:val="009A6477"/>
    <w:rsid w:val="009A6F7E"/>
    <w:rsid w:val="009A7651"/>
    <w:rsid w:val="009A7741"/>
    <w:rsid w:val="009A7CD3"/>
    <w:rsid w:val="009B15AD"/>
    <w:rsid w:val="009B1F3E"/>
    <w:rsid w:val="009B2034"/>
    <w:rsid w:val="009B2D86"/>
    <w:rsid w:val="009B3666"/>
    <w:rsid w:val="009B43D1"/>
    <w:rsid w:val="009B50B5"/>
    <w:rsid w:val="009B574F"/>
    <w:rsid w:val="009B5E93"/>
    <w:rsid w:val="009B5FFE"/>
    <w:rsid w:val="009B60CE"/>
    <w:rsid w:val="009B64FF"/>
    <w:rsid w:val="009B6C6C"/>
    <w:rsid w:val="009B7E42"/>
    <w:rsid w:val="009B7F0B"/>
    <w:rsid w:val="009C00B3"/>
    <w:rsid w:val="009C0584"/>
    <w:rsid w:val="009C101A"/>
    <w:rsid w:val="009C19DD"/>
    <w:rsid w:val="009C1FB5"/>
    <w:rsid w:val="009C2A93"/>
    <w:rsid w:val="009C2CEA"/>
    <w:rsid w:val="009C3767"/>
    <w:rsid w:val="009C37D8"/>
    <w:rsid w:val="009C395D"/>
    <w:rsid w:val="009C5447"/>
    <w:rsid w:val="009C591D"/>
    <w:rsid w:val="009C5E99"/>
    <w:rsid w:val="009C6220"/>
    <w:rsid w:val="009C7C3E"/>
    <w:rsid w:val="009D014C"/>
    <w:rsid w:val="009D097C"/>
    <w:rsid w:val="009D0EB7"/>
    <w:rsid w:val="009D1350"/>
    <w:rsid w:val="009D145B"/>
    <w:rsid w:val="009D14B4"/>
    <w:rsid w:val="009D18E6"/>
    <w:rsid w:val="009D203F"/>
    <w:rsid w:val="009D28B3"/>
    <w:rsid w:val="009D3512"/>
    <w:rsid w:val="009D3F3E"/>
    <w:rsid w:val="009D443B"/>
    <w:rsid w:val="009D548E"/>
    <w:rsid w:val="009D75E1"/>
    <w:rsid w:val="009D7788"/>
    <w:rsid w:val="009E027B"/>
    <w:rsid w:val="009E0314"/>
    <w:rsid w:val="009E03CD"/>
    <w:rsid w:val="009E08D8"/>
    <w:rsid w:val="009E0998"/>
    <w:rsid w:val="009E0B54"/>
    <w:rsid w:val="009E12D8"/>
    <w:rsid w:val="009E13E5"/>
    <w:rsid w:val="009E16EF"/>
    <w:rsid w:val="009E1743"/>
    <w:rsid w:val="009E1974"/>
    <w:rsid w:val="009E20CB"/>
    <w:rsid w:val="009E2545"/>
    <w:rsid w:val="009E295B"/>
    <w:rsid w:val="009E2F23"/>
    <w:rsid w:val="009E37BF"/>
    <w:rsid w:val="009E387B"/>
    <w:rsid w:val="009E3916"/>
    <w:rsid w:val="009E3A04"/>
    <w:rsid w:val="009E400E"/>
    <w:rsid w:val="009E408E"/>
    <w:rsid w:val="009E539A"/>
    <w:rsid w:val="009E5AD4"/>
    <w:rsid w:val="009E6288"/>
    <w:rsid w:val="009E7BC2"/>
    <w:rsid w:val="009F0009"/>
    <w:rsid w:val="009F030B"/>
    <w:rsid w:val="009F10F4"/>
    <w:rsid w:val="009F152D"/>
    <w:rsid w:val="009F17FD"/>
    <w:rsid w:val="009F1888"/>
    <w:rsid w:val="009F23BF"/>
    <w:rsid w:val="009F2CB0"/>
    <w:rsid w:val="009F2E82"/>
    <w:rsid w:val="009F428E"/>
    <w:rsid w:val="009F4662"/>
    <w:rsid w:val="009F5191"/>
    <w:rsid w:val="009F5CF1"/>
    <w:rsid w:val="009F6FC7"/>
    <w:rsid w:val="009F7F85"/>
    <w:rsid w:val="009F7FFA"/>
    <w:rsid w:val="00A001D3"/>
    <w:rsid w:val="00A00363"/>
    <w:rsid w:val="00A015DC"/>
    <w:rsid w:val="00A03026"/>
    <w:rsid w:val="00A04661"/>
    <w:rsid w:val="00A047F2"/>
    <w:rsid w:val="00A051C5"/>
    <w:rsid w:val="00A052DE"/>
    <w:rsid w:val="00A057DB"/>
    <w:rsid w:val="00A062DC"/>
    <w:rsid w:val="00A0639E"/>
    <w:rsid w:val="00A072AD"/>
    <w:rsid w:val="00A074A3"/>
    <w:rsid w:val="00A074F3"/>
    <w:rsid w:val="00A075B3"/>
    <w:rsid w:val="00A11677"/>
    <w:rsid w:val="00A116DE"/>
    <w:rsid w:val="00A11BA2"/>
    <w:rsid w:val="00A13128"/>
    <w:rsid w:val="00A1316C"/>
    <w:rsid w:val="00A14ECD"/>
    <w:rsid w:val="00A159AA"/>
    <w:rsid w:val="00A15EE4"/>
    <w:rsid w:val="00A16A77"/>
    <w:rsid w:val="00A171EA"/>
    <w:rsid w:val="00A1730E"/>
    <w:rsid w:val="00A17313"/>
    <w:rsid w:val="00A1783A"/>
    <w:rsid w:val="00A1784F"/>
    <w:rsid w:val="00A17AEF"/>
    <w:rsid w:val="00A203BB"/>
    <w:rsid w:val="00A21A7A"/>
    <w:rsid w:val="00A21E9E"/>
    <w:rsid w:val="00A22BDB"/>
    <w:rsid w:val="00A22ED6"/>
    <w:rsid w:val="00A23CF4"/>
    <w:rsid w:val="00A2403C"/>
    <w:rsid w:val="00A2476A"/>
    <w:rsid w:val="00A24C5C"/>
    <w:rsid w:val="00A25FA1"/>
    <w:rsid w:val="00A26B42"/>
    <w:rsid w:val="00A2755F"/>
    <w:rsid w:val="00A27FA9"/>
    <w:rsid w:val="00A30C3E"/>
    <w:rsid w:val="00A3161B"/>
    <w:rsid w:val="00A3163A"/>
    <w:rsid w:val="00A316E8"/>
    <w:rsid w:val="00A31F73"/>
    <w:rsid w:val="00A324DA"/>
    <w:rsid w:val="00A338B2"/>
    <w:rsid w:val="00A33B83"/>
    <w:rsid w:val="00A33CF5"/>
    <w:rsid w:val="00A3461D"/>
    <w:rsid w:val="00A347B8"/>
    <w:rsid w:val="00A35889"/>
    <w:rsid w:val="00A362E7"/>
    <w:rsid w:val="00A36FC9"/>
    <w:rsid w:val="00A378ED"/>
    <w:rsid w:val="00A37CF1"/>
    <w:rsid w:val="00A40630"/>
    <w:rsid w:val="00A40A91"/>
    <w:rsid w:val="00A416A5"/>
    <w:rsid w:val="00A4225F"/>
    <w:rsid w:val="00A42AE4"/>
    <w:rsid w:val="00A4335E"/>
    <w:rsid w:val="00A4337E"/>
    <w:rsid w:val="00A43ADD"/>
    <w:rsid w:val="00A43BD8"/>
    <w:rsid w:val="00A43C27"/>
    <w:rsid w:val="00A43F97"/>
    <w:rsid w:val="00A44EA9"/>
    <w:rsid w:val="00A45557"/>
    <w:rsid w:val="00A455B1"/>
    <w:rsid w:val="00A45AAE"/>
    <w:rsid w:val="00A466D7"/>
    <w:rsid w:val="00A47AC4"/>
    <w:rsid w:val="00A47C60"/>
    <w:rsid w:val="00A47DE0"/>
    <w:rsid w:val="00A47FA0"/>
    <w:rsid w:val="00A5030B"/>
    <w:rsid w:val="00A50447"/>
    <w:rsid w:val="00A50785"/>
    <w:rsid w:val="00A508E8"/>
    <w:rsid w:val="00A50C1E"/>
    <w:rsid w:val="00A512A3"/>
    <w:rsid w:val="00A514C5"/>
    <w:rsid w:val="00A51D40"/>
    <w:rsid w:val="00A52412"/>
    <w:rsid w:val="00A526CD"/>
    <w:rsid w:val="00A52DC6"/>
    <w:rsid w:val="00A545AE"/>
    <w:rsid w:val="00A54DAD"/>
    <w:rsid w:val="00A55AE0"/>
    <w:rsid w:val="00A55C95"/>
    <w:rsid w:val="00A560DC"/>
    <w:rsid w:val="00A56D23"/>
    <w:rsid w:val="00A601E5"/>
    <w:rsid w:val="00A60363"/>
    <w:rsid w:val="00A60A38"/>
    <w:rsid w:val="00A60A71"/>
    <w:rsid w:val="00A615EF"/>
    <w:rsid w:val="00A61C5F"/>
    <w:rsid w:val="00A61C76"/>
    <w:rsid w:val="00A62C7B"/>
    <w:rsid w:val="00A62DA9"/>
    <w:rsid w:val="00A63073"/>
    <w:rsid w:val="00A6320A"/>
    <w:rsid w:val="00A6382E"/>
    <w:rsid w:val="00A6418E"/>
    <w:rsid w:val="00A64406"/>
    <w:rsid w:val="00A6562B"/>
    <w:rsid w:val="00A65C01"/>
    <w:rsid w:val="00A65E6F"/>
    <w:rsid w:val="00A66109"/>
    <w:rsid w:val="00A70AB2"/>
    <w:rsid w:val="00A70CD3"/>
    <w:rsid w:val="00A710E7"/>
    <w:rsid w:val="00A72B06"/>
    <w:rsid w:val="00A74126"/>
    <w:rsid w:val="00A750E6"/>
    <w:rsid w:val="00A75373"/>
    <w:rsid w:val="00A75807"/>
    <w:rsid w:val="00A76033"/>
    <w:rsid w:val="00A7692C"/>
    <w:rsid w:val="00A76B06"/>
    <w:rsid w:val="00A76DED"/>
    <w:rsid w:val="00A77E79"/>
    <w:rsid w:val="00A8079D"/>
    <w:rsid w:val="00A81427"/>
    <w:rsid w:val="00A816F6"/>
    <w:rsid w:val="00A82681"/>
    <w:rsid w:val="00A82AFE"/>
    <w:rsid w:val="00A82E48"/>
    <w:rsid w:val="00A8316C"/>
    <w:rsid w:val="00A8346F"/>
    <w:rsid w:val="00A838C1"/>
    <w:rsid w:val="00A852B1"/>
    <w:rsid w:val="00A852DA"/>
    <w:rsid w:val="00A8539C"/>
    <w:rsid w:val="00A86023"/>
    <w:rsid w:val="00A86699"/>
    <w:rsid w:val="00A868E5"/>
    <w:rsid w:val="00A9091D"/>
    <w:rsid w:val="00A912F3"/>
    <w:rsid w:val="00A916B3"/>
    <w:rsid w:val="00A93481"/>
    <w:rsid w:val="00A935E9"/>
    <w:rsid w:val="00A93684"/>
    <w:rsid w:val="00A938A5"/>
    <w:rsid w:val="00A93980"/>
    <w:rsid w:val="00A93E0E"/>
    <w:rsid w:val="00A93EF3"/>
    <w:rsid w:val="00A94C41"/>
    <w:rsid w:val="00A956EB"/>
    <w:rsid w:val="00A963D4"/>
    <w:rsid w:val="00A96445"/>
    <w:rsid w:val="00A96C04"/>
    <w:rsid w:val="00A9704E"/>
    <w:rsid w:val="00AA0A15"/>
    <w:rsid w:val="00AA1401"/>
    <w:rsid w:val="00AA1899"/>
    <w:rsid w:val="00AA2452"/>
    <w:rsid w:val="00AA2AB9"/>
    <w:rsid w:val="00AA2AFE"/>
    <w:rsid w:val="00AA2C1B"/>
    <w:rsid w:val="00AA2E3C"/>
    <w:rsid w:val="00AA39D6"/>
    <w:rsid w:val="00AA4529"/>
    <w:rsid w:val="00AA4A58"/>
    <w:rsid w:val="00AA54D7"/>
    <w:rsid w:val="00AA63A0"/>
    <w:rsid w:val="00AA6B1A"/>
    <w:rsid w:val="00AA7D52"/>
    <w:rsid w:val="00AB0A9B"/>
    <w:rsid w:val="00AB128B"/>
    <w:rsid w:val="00AB12AE"/>
    <w:rsid w:val="00AB138E"/>
    <w:rsid w:val="00AB18E8"/>
    <w:rsid w:val="00AB20BC"/>
    <w:rsid w:val="00AB25FC"/>
    <w:rsid w:val="00AB3A5F"/>
    <w:rsid w:val="00AB5724"/>
    <w:rsid w:val="00AB61EA"/>
    <w:rsid w:val="00AB6444"/>
    <w:rsid w:val="00AB6C41"/>
    <w:rsid w:val="00AB6E1C"/>
    <w:rsid w:val="00AB7453"/>
    <w:rsid w:val="00AB7552"/>
    <w:rsid w:val="00AB76E2"/>
    <w:rsid w:val="00AB7AB2"/>
    <w:rsid w:val="00AC00F6"/>
    <w:rsid w:val="00AC02CD"/>
    <w:rsid w:val="00AC061E"/>
    <w:rsid w:val="00AC0627"/>
    <w:rsid w:val="00AC13BD"/>
    <w:rsid w:val="00AC1B29"/>
    <w:rsid w:val="00AC1DE6"/>
    <w:rsid w:val="00AC1E6D"/>
    <w:rsid w:val="00AC2757"/>
    <w:rsid w:val="00AC2E55"/>
    <w:rsid w:val="00AC351E"/>
    <w:rsid w:val="00AC37D3"/>
    <w:rsid w:val="00AC3B3B"/>
    <w:rsid w:val="00AC3CE7"/>
    <w:rsid w:val="00AC5E35"/>
    <w:rsid w:val="00AC6834"/>
    <w:rsid w:val="00AC695A"/>
    <w:rsid w:val="00AC6AE0"/>
    <w:rsid w:val="00AC77A3"/>
    <w:rsid w:val="00AC7D1C"/>
    <w:rsid w:val="00AD02EA"/>
    <w:rsid w:val="00AD0B90"/>
    <w:rsid w:val="00AD126B"/>
    <w:rsid w:val="00AD2BE8"/>
    <w:rsid w:val="00AD3687"/>
    <w:rsid w:val="00AD3795"/>
    <w:rsid w:val="00AD4380"/>
    <w:rsid w:val="00AD44A1"/>
    <w:rsid w:val="00AD56AD"/>
    <w:rsid w:val="00AD63EA"/>
    <w:rsid w:val="00AD6EED"/>
    <w:rsid w:val="00AD7737"/>
    <w:rsid w:val="00AE02C8"/>
    <w:rsid w:val="00AE09EB"/>
    <w:rsid w:val="00AE0DB5"/>
    <w:rsid w:val="00AE146A"/>
    <w:rsid w:val="00AE19D9"/>
    <w:rsid w:val="00AE3BAF"/>
    <w:rsid w:val="00AE47D1"/>
    <w:rsid w:val="00AE55B5"/>
    <w:rsid w:val="00AE56E7"/>
    <w:rsid w:val="00AE5E38"/>
    <w:rsid w:val="00AE68C0"/>
    <w:rsid w:val="00AE7C9F"/>
    <w:rsid w:val="00AF0282"/>
    <w:rsid w:val="00AF0AD5"/>
    <w:rsid w:val="00AF0B51"/>
    <w:rsid w:val="00AF1044"/>
    <w:rsid w:val="00AF1D02"/>
    <w:rsid w:val="00AF3EF0"/>
    <w:rsid w:val="00AF40CD"/>
    <w:rsid w:val="00AF480B"/>
    <w:rsid w:val="00AF49E0"/>
    <w:rsid w:val="00AF4AC3"/>
    <w:rsid w:val="00AF4CCA"/>
    <w:rsid w:val="00AF4DD4"/>
    <w:rsid w:val="00AF5449"/>
    <w:rsid w:val="00AF54E3"/>
    <w:rsid w:val="00AF596C"/>
    <w:rsid w:val="00AF64A2"/>
    <w:rsid w:val="00AF685B"/>
    <w:rsid w:val="00AF769E"/>
    <w:rsid w:val="00AF7D5C"/>
    <w:rsid w:val="00B00345"/>
    <w:rsid w:val="00B0080F"/>
    <w:rsid w:val="00B0124F"/>
    <w:rsid w:val="00B013CB"/>
    <w:rsid w:val="00B0157A"/>
    <w:rsid w:val="00B02403"/>
    <w:rsid w:val="00B02EB2"/>
    <w:rsid w:val="00B030CF"/>
    <w:rsid w:val="00B03DEB"/>
    <w:rsid w:val="00B04563"/>
    <w:rsid w:val="00B0477F"/>
    <w:rsid w:val="00B05D49"/>
    <w:rsid w:val="00B05EC8"/>
    <w:rsid w:val="00B05EF0"/>
    <w:rsid w:val="00B060D9"/>
    <w:rsid w:val="00B066B8"/>
    <w:rsid w:val="00B06ADB"/>
    <w:rsid w:val="00B07711"/>
    <w:rsid w:val="00B10512"/>
    <w:rsid w:val="00B10EE1"/>
    <w:rsid w:val="00B11222"/>
    <w:rsid w:val="00B11764"/>
    <w:rsid w:val="00B11AD9"/>
    <w:rsid w:val="00B11FF8"/>
    <w:rsid w:val="00B1205F"/>
    <w:rsid w:val="00B121FC"/>
    <w:rsid w:val="00B132AB"/>
    <w:rsid w:val="00B1350E"/>
    <w:rsid w:val="00B14002"/>
    <w:rsid w:val="00B144EB"/>
    <w:rsid w:val="00B14E95"/>
    <w:rsid w:val="00B1557B"/>
    <w:rsid w:val="00B15774"/>
    <w:rsid w:val="00B162E0"/>
    <w:rsid w:val="00B170C7"/>
    <w:rsid w:val="00B175C3"/>
    <w:rsid w:val="00B17DBD"/>
    <w:rsid w:val="00B20607"/>
    <w:rsid w:val="00B209CC"/>
    <w:rsid w:val="00B20CA1"/>
    <w:rsid w:val="00B211E3"/>
    <w:rsid w:val="00B215A2"/>
    <w:rsid w:val="00B21A43"/>
    <w:rsid w:val="00B22369"/>
    <w:rsid w:val="00B23058"/>
    <w:rsid w:val="00B23184"/>
    <w:rsid w:val="00B23186"/>
    <w:rsid w:val="00B2318E"/>
    <w:rsid w:val="00B232AC"/>
    <w:rsid w:val="00B24422"/>
    <w:rsid w:val="00B24DC1"/>
    <w:rsid w:val="00B25316"/>
    <w:rsid w:val="00B25475"/>
    <w:rsid w:val="00B2556C"/>
    <w:rsid w:val="00B2559C"/>
    <w:rsid w:val="00B256A1"/>
    <w:rsid w:val="00B25E88"/>
    <w:rsid w:val="00B27C66"/>
    <w:rsid w:val="00B31389"/>
    <w:rsid w:val="00B31AC7"/>
    <w:rsid w:val="00B31E08"/>
    <w:rsid w:val="00B33C9C"/>
    <w:rsid w:val="00B34306"/>
    <w:rsid w:val="00B34483"/>
    <w:rsid w:val="00B347DB"/>
    <w:rsid w:val="00B34A08"/>
    <w:rsid w:val="00B356D3"/>
    <w:rsid w:val="00B36C00"/>
    <w:rsid w:val="00B377AD"/>
    <w:rsid w:val="00B37C2C"/>
    <w:rsid w:val="00B40A67"/>
    <w:rsid w:val="00B40F1A"/>
    <w:rsid w:val="00B411EA"/>
    <w:rsid w:val="00B41F42"/>
    <w:rsid w:val="00B42061"/>
    <w:rsid w:val="00B420B9"/>
    <w:rsid w:val="00B42100"/>
    <w:rsid w:val="00B42BB5"/>
    <w:rsid w:val="00B42E1F"/>
    <w:rsid w:val="00B4356A"/>
    <w:rsid w:val="00B43782"/>
    <w:rsid w:val="00B439F0"/>
    <w:rsid w:val="00B450B9"/>
    <w:rsid w:val="00B45564"/>
    <w:rsid w:val="00B457FF"/>
    <w:rsid w:val="00B45D1E"/>
    <w:rsid w:val="00B46296"/>
    <w:rsid w:val="00B47278"/>
    <w:rsid w:val="00B478B6"/>
    <w:rsid w:val="00B47CC7"/>
    <w:rsid w:val="00B50FC3"/>
    <w:rsid w:val="00B51AF5"/>
    <w:rsid w:val="00B51C72"/>
    <w:rsid w:val="00B51DCB"/>
    <w:rsid w:val="00B52670"/>
    <w:rsid w:val="00B53056"/>
    <w:rsid w:val="00B551BA"/>
    <w:rsid w:val="00B5539B"/>
    <w:rsid w:val="00B567D4"/>
    <w:rsid w:val="00B56920"/>
    <w:rsid w:val="00B57490"/>
    <w:rsid w:val="00B57E90"/>
    <w:rsid w:val="00B60613"/>
    <w:rsid w:val="00B610BA"/>
    <w:rsid w:val="00B61D6E"/>
    <w:rsid w:val="00B62085"/>
    <w:rsid w:val="00B62DAB"/>
    <w:rsid w:val="00B62E14"/>
    <w:rsid w:val="00B638F5"/>
    <w:rsid w:val="00B64392"/>
    <w:rsid w:val="00B649D2"/>
    <w:rsid w:val="00B64B59"/>
    <w:rsid w:val="00B66DAA"/>
    <w:rsid w:val="00B66EFD"/>
    <w:rsid w:val="00B67AE4"/>
    <w:rsid w:val="00B7085D"/>
    <w:rsid w:val="00B7097E"/>
    <w:rsid w:val="00B710E0"/>
    <w:rsid w:val="00B7120E"/>
    <w:rsid w:val="00B71318"/>
    <w:rsid w:val="00B7162E"/>
    <w:rsid w:val="00B72442"/>
    <w:rsid w:val="00B7266B"/>
    <w:rsid w:val="00B72F62"/>
    <w:rsid w:val="00B7326E"/>
    <w:rsid w:val="00B734E9"/>
    <w:rsid w:val="00B738ED"/>
    <w:rsid w:val="00B73AF7"/>
    <w:rsid w:val="00B744EA"/>
    <w:rsid w:val="00B745D1"/>
    <w:rsid w:val="00B74BDC"/>
    <w:rsid w:val="00B74DD1"/>
    <w:rsid w:val="00B7513D"/>
    <w:rsid w:val="00B7569E"/>
    <w:rsid w:val="00B75FB7"/>
    <w:rsid w:val="00B760D5"/>
    <w:rsid w:val="00B7611C"/>
    <w:rsid w:val="00B76A8F"/>
    <w:rsid w:val="00B77A6D"/>
    <w:rsid w:val="00B77B93"/>
    <w:rsid w:val="00B80BE4"/>
    <w:rsid w:val="00B81118"/>
    <w:rsid w:val="00B8132A"/>
    <w:rsid w:val="00B81C5C"/>
    <w:rsid w:val="00B81E01"/>
    <w:rsid w:val="00B8417C"/>
    <w:rsid w:val="00B858BD"/>
    <w:rsid w:val="00B85F91"/>
    <w:rsid w:val="00B861CE"/>
    <w:rsid w:val="00B8687C"/>
    <w:rsid w:val="00B8696C"/>
    <w:rsid w:val="00B8776A"/>
    <w:rsid w:val="00B877B2"/>
    <w:rsid w:val="00B87C1F"/>
    <w:rsid w:val="00B901F0"/>
    <w:rsid w:val="00B9088C"/>
    <w:rsid w:val="00B9222B"/>
    <w:rsid w:val="00B9275D"/>
    <w:rsid w:val="00B93045"/>
    <w:rsid w:val="00B9317B"/>
    <w:rsid w:val="00B9442E"/>
    <w:rsid w:val="00B94B78"/>
    <w:rsid w:val="00B953D5"/>
    <w:rsid w:val="00BA04F2"/>
    <w:rsid w:val="00BA1014"/>
    <w:rsid w:val="00BA1B84"/>
    <w:rsid w:val="00BA1DD0"/>
    <w:rsid w:val="00BA1DDD"/>
    <w:rsid w:val="00BA25B3"/>
    <w:rsid w:val="00BA27E0"/>
    <w:rsid w:val="00BA29BE"/>
    <w:rsid w:val="00BA2ACB"/>
    <w:rsid w:val="00BA3035"/>
    <w:rsid w:val="00BA334C"/>
    <w:rsid w:val="00BA39BB"/>
    <w:rsid w:val="00BA47FF"/>
    <w:rsid w:val="00BA4E19"/>
    <w:rsid w:val="00BA4E82"/>
    <w:rsid w:val="00BA671E"/>
    <w:rsid w:val="00BA6F0C"/>
    <w:rsid w:val="00BA7010"/>
    <w:rsid w:val="00BA7180"/>
    <w:rsid w:val="00BB0991"/>
    <w:rsid w:val="00BB2053"/>
    <w:rsid w:val="00BB212B"/>
    <w:rsid w:val="00BB2E1A"/>
    <w:rsid w:val="00BB32F4"/>
    <w:rsid w:val="00BB4279"/>
    <w:rsid w:val="00BB430E"/>
    <w:rsid w:val="00BB4A85"/>
    <w:rsid w:val="00BB539C"/>
    <w:rsid w:val="00BB5618"/>
    <w:rsid w:val="00BB5643"/>
    <w:rsid w:val="00BB5E63"/>
    <w:rsid w:val="00BB6032"/>
    <w:rsid w:val="00BB717E"/>
    <w:rsid w:val="00BB72E6"/>
    <w:rsid w:val="00BB7961"/>
    <w:rsid w:val="00BB79D2"/>
    <w:rsid w:val="00BC16A6"/>
    <w:rsid w:val="00BC1765"/>
    <w:rsid w:val="00BC185B"/>
    <w:rsid w:val="00BC1A8E"/>
    <w:rsid w:val="00BC2FC8"/>
    <w:rsid w:val="00BC370E"/>
    <w:rsid w:val="00BC3C95"/>
    <w:rsid w:val="00BC3E8C"/>
    <w:rsid w:val="00BC4DB8"/>
    <w:rsid w:val="00BC4FE3"/>
    <w:rsid w:val="00BC5930"/>
    <w:rsid w:val="00BC61B1"/>
    <w:rsid w:val="00BC650D"/>
    <w:rsid w:val="00BC71E6"/>
    <w:rsid w:val="00BC74A7"/>
    <w:rsid w:val="00BD0106"/>
    <w:rsid w:val="00BD0E40"/>
    <w:rsid w:val="00BD1D11"/>
    <w:rsid w:val="00BD26B5"/>
    <w:rsid w:val="00BD2BBE"/>
    <w:rsid w:val="00BD3159"/>
    <w:rsid w:val="00BD3348"/>
    <w:rsid w:val="00BD3E13"/>
    <w:rsid w:val="00BD3F76"/>
    <w:rsid w:val="00BD5286"/>
    <w:rsid w:val="00BD5B70"/>
    <w:rsid w:val="00BD62BF"/>
    <w:rsid w:val="00BD63C5"/>
    <w:rsid w:val="00BD67F2"/>
    <w:rsid w:val="00BD7088"/>
    <w:rsid w:val="00BD742D"/>
    <w:rsid w:val="00BD7757"/>
    <w:rsid w:val="00BD7D8A"/>
    <w:rsid w:val="00BD7DF5"/>
    <w:rsid w:val="00BD7E08"/>
    <w:rsid w:val="00BD7F92"/>
    <w:rsid w:val="00BE08B0"/>
    <w:rsid w:val="00BE0EC9"/>
    <w:rsid w:val="00BE1F2E"/>
    <w:rsid w:val="00BE269F"/>
    <w:rsid w:val="00BE2768"/>
    <w:rsid w:val="00BE2E88"/>
    <w:rsid w:val="00BE2FBC"/>
    <w:rsid w:val="00BE311E"/>
    <w:rsid w:val="00BE34C9"/>
    <w:rsid w:val="00BE3774"/>
    <w:rsid w:val="00BE378B"/>
    <w:rsid w:val="00BE59D5"/>
    <w:rsid w:val="00BE5DCE"/>
    <w:rsid w:val="00BE6160"/>
    <w:rsid w:val="00BE733D"/>
    <w:rsid w:val="00BE751A"/>
    <w:rsid w:val="00BF01FE"/>
    <w:rsid w:val="00BF0511"/>
    <w:rsid w:val="00BF068C"/>
    <w:rsid w:val="00BF0A84"/>
    <w:rsid w:val="00BF1B64"/>
    <w:rsid w:val="00BF1DEA"/>
    <w:rsid w:val="00BF215A"/>
    <w:rsid w:val="00BF2992"/>
    <w:rsid w:val="00BF29B1"/>
    <w:rsid w:val="00BF2B0F"/>
    <w:rsid w:val="00BF33A5"/>
    <w:rsid w:val="00BF3E61"/>
    <w:rsid w:val="00BF493B"/>
    <w:rsid w:val="00BF4AAE"/>
    <w:rsid w:val="00BF5842"/>
    <w:rsid w:val="00BF58EF"/>
    <w:rsid w:val="00BF59ED"/>
    <w:rsid w:val="00BF5A1C"/>
    <w:rsid w:val="00BF5EE7"/>
    <w:rsid w:val="00BF6059"/>
    <w:rsid w:val="00BF61DE"/>
    <w:rsid w:val="00BF620E"/>
    <w:rsid w:val="00BF63E6"/>
    <w:rsid w:val="00BF687D"/>
    <w:rsid w:val="00BF6C51"/>
    <w:rsid w:val="00BF70AE"/>
    <w:rsid w:val="00BF7D39"/>
    <w:rsid w:val="00C000C7"/>
    <w:rsid w:val="00C0016A"/>
    <w:rsid w:val="00C00A34"/>
    <w:rsid w:val="00C0171D"/>
    <w:rsid w:val="00C01B0E"/>
    <w:rsid w:val="00C01B97"/>
    <w:rsid w:val="00C04060"/>
    <w:rsid w:val="00C05421"/>
    <w:rsid w:val="00C05821"/>
    <w:rsid w:val="00C05C59"/>
    <w:rsid w:val="00C076CF"/>
    <w:rsid w:val="00C07870"/>
    <w:rsid w:val="00C07996"/>
    <w:rsid w:val="00C07C18"/>
    <w:rsid w:val="00C1099A"/>
    <w:rsid w:val="00C11787"/>
    <w:rsid w:val="00C11847"/>
    <w:rsid w:val="00C11B7C"/>
    <w:rsid w:val="00C12FEA"/>
    <w:rsid w:val="00C14485"/>
    <w:rsid w:val="00C14BA9"/>
    <w:rsid w:val="00C15BF6"/>
    <w:rsid w:val="00C160D6"/>
    <w:rsid w:val="00C16EB9"/>
    <w:rsid w:val="00C17060"/>
    <w:rsid w:val="00C17671"/>
    <w:rsid w:val="00C20114"/>
    <w:rsid w:val="00C20DE0"/>
    <w:rsid w:val="00C211C6"/>
    <w:rsid w:val="00C22961"/>
    <w:rsid w:val="00C23DBC"/>
    <w:rsid w:val="00C24070"/>
    <w:rsid w:val="00C24CA9"/>
    <w:rsid w:val="00C25181"/>
    <w:rsid w:val="00C25914"/>
    <w:rsid w:val="00C25FD6"/>
    <w:rsid w:val="00C264F4"/>
    <w:rsid w:val="00C26B24"/>
    <w:rsid w:val="00C26E30"/>
    <w:rsid w:val="00C26FF9"/>
    <w:rsid w:val="00C27577"/>
    <w:rsid w:val="00C30B1A"/>
    <w:rsid w:val="00C31218"/>
    <w:rsid w:val="00C31573"/>
    <w:rsid w:val="00C31E9D"/>
    <w:rsid w:val="00C32305"/>
    <w:rsid w:val="00C32F3D"/>
    <w:rsid w:val="00C33C32"/>
    <w:rsid w:val="00C33C71"/>
    <w:rsid w:val="00C34129"/>
    <w:rsid w:val="00C341A5"/>
    <w:rsid w:val="00C34247"/>
    <w:rsid w:val="00C3497A"/>
    <w:rsid w:val="00C34DA2"/>
    <w:rsid w:val="00C35313"/>
    <w:rsid w:val="00C35E69"/>
    <w:rsid w:val="00C35F53"/>
    <w:rsid w:val="00C36C0D"/>
    <w:rsid w:val="00C36E26"/>
    <w:rsid w:val="00C4033C"/>
    <w:rsid w:val="00C40881"/>
    <w:rsid w:val="00C40F44"/>
    <w:rsid w:val="00C41D40"/>
    <w:rsid w:val="00C4283B"/>
    <w:rsid w:val="00C4339E"/>
    <w:rsid w:val="00C43686"/>
    <w:rsid w:val="00C436DB"/>
    <w:rsid w:val="00C437F0"/>
    <w:rsid w:val="00C442B6"/>
    <w:rsid w:val="00C4621C"/>
    <w:rsid w:val="00C46A45"/>
    <w:rsid w:val="00C46A9C"/>
    <w:rsid w:val="00C46B82"/>
    <w:rsid w:val="00C46CA6"/>
    <w:rsid w:val="00C46EB6"/>
    <w:rsid w:val="00C47806"/>
    <w:rsid w:val="00C500FE"/>
    <w:rsid w:val="00C5018F"/>
    <w:rsid w:val="00C502F8"/>
    <w:rsid w:val="00C5042E"/>
    <w:rsid w:val="00C50B0E"/>
    <w:rsid w:val="00C50E2C"/>
    <w:rsid w:val="00C515F3"/>
    <w:rsid w:val="00C52ACD"/>
    <w:rsid w:val="00C53103"/>
    <w:rsid w:val="00C53796"/>
    <w:rsid w:val="00C5394F"/>
    <w:rsid w:val="00C53FCF"/>
    <w:rsid w:val="00C54303"/>
    <w:rsid w:val="00C548C8"/>
    <w:rsid w:val="00C5502C"/>
    <w:rsid w:val="00C55087"/>
    <w:rsid w:val="00C5523A"/>
    <w:rsid w:val="00C552DD"/>
    <w:rsid w:val="00C6269C"/>
    <w:rsid w:val="00C6329F"/>
    <w:rsid w:val="00C633D1"/>
    <w:rsid w:val="00C638CC"/>
    <w:rsid w:val="00C6395A"/>
    <w:rsid w:val="00C643AB"/>
    <w:rsid w:val="00C64513"/>
    <w:rsid w:val="00C64994"/>
    <w:rsid w:val="00C64BF2"/>
    <w:rsid w:val="00C655AB"/>
    <w:rsid w:val="00C65964"/>
    <w:rsid w:val="00C65BA3"/>
    <w:rsid w:val="00C65F99"/>
    <w:rsid w:val="00C66AE6"/>
    <w:rsid w:val="00C70B3A"/>
    <w:rsid w:val="00C71165"/>
    <w:rsid w:val="00C7288E"/>
    <w:rsid w:val="00C72C40"/>
    <w:rsid w:val="00C74ABF"/>
    <w:rsid w:val="00C74C70"/>
    <w:rsid w:val="00C74F8D"/>
    <w:rsid w:val="00C75AAA"/>
    <w:rsid w:val="00C773D7"/>
    <w:rsid w:val="00C80004"/>
    <w:rsid w:val="00C81913"/>
    <w:rsid w:val="00C81B01"/>
    <w:rsid w:val="00C81DB1"/>
    <w:rsid w:val="00C822B6"/>
    <w:rsid w:val="00C825C3"/>
    <w:rsid w:val="00C82DE2"/>
    <w:rsid w:val="00C82E48"/>
    <w:rsid w:val="00C82F2B"/>
    <w:rsid w:val="00C83465"/>
    <w:rsid w:val="00C836AF"/>
    <w:rsid w:val="00C8387B"/>
    <w:rsid w:val="00C8397A"/>
    <w:rsid w:val="00C83A6F"/>
    <w:rsid w:val="00C8465F"/>
    <w:rsid w:val="00C84D80"/>
    <w:rsid w:val="00C855F3"/>
    <w:rsid w:val="00C86537"/>
    <w:rsid w:val="00C869CB"/>
    <w:rsid w:val="00C86E7D"/>
    <w:rsid w:val="00C87D0C"/>
    <w:rsid w:val="00C90141"/>
    <w:rsid w:val="00C907A3"/>
    <w:rsid w:val="00C91011"/>
    <w:rsid w:val="00C9104A"/>
    <w:rsid w:val="00C912E7"/>
    <w:rsid w:val="00C9186E"/>
    <w:rsid w:val="00C91C38"/>
    <w:rsid w:val="00C924ED"/>
    <w:rsid w:val="00C93D20"/>
    <w:rsid w:val="00C9445A"/>
    <w:rsid w:val="00C94C01"/>
    <w:rsid w:val="00C94CFF"/>
    <w:rsid w:val="00C9563A"/>
    <w:rsid w:val="00C96BC4"/>
    <w:rsid w:val="00C96DCF"/>
    <w:rsid w:val="00C97D0A"/>
    <w:rsid w:val="00CA05F0"/>
    <w:rsid w:val="00CA0895"/>
    <w:rsid w:val="00CA147A"/>
    <w:rsid w:val="00CA2247"/>
    <w:rsid w:val="00CA2653"/>
    <w:rsid w:val="00CA488E"/>
    <w:rsid w:val="00CA5E8F"/>
    <w:rsid w:val="00CA6315"/>
    <w:rsid w:val="00CA6642"/>
    <w:rsid w:val="00CA7805"/>
    <w:rsid w:val="00CA7C0B"/>
    <w:rsid w:val="00CB020D"/>
    <w:rsid w:val="00CB03DA"/>
    <w:rsid w:val="00CB06FD"/>
    <w:rsid w:val="00CB0F82"/>
    <w:rsid w:val="00CB17CC"/>
    <w:rsid w:val="00CB2133"/>
    <w:rsid w:val="00CB2142"/>
    <w:rsid w:val="00CB313E"/>
    <w:rsid w:val="00CB38B5"/>
    <w:rsid w:val="00CB39AC"/>
    <w:rsid w:val="00CB3DC2"/>
    <w:rsid w:val="00CB56A3"/>
    <w:rsid w:val="00CB597D"/>
    <w:rsid w:val="00CB59D9"/>
    <w:rsid w:val="00CB5B65"/>
    <w:rsid w:val="00CB6919"/>
    <w:rsid w:val="00CB6EBF"/>
    <w:rsid w:val="00CB7015"/>
    <w:rsid w:val="00CC01D3"/>
    <w:rsid w:val="00CC08B6"/>
    <w:rsid w:val="00CC1200"/>
    <w:rsid w:val="00CC1280"/>
    <w:rsid w:val="00CC171F"/>
    <w:rsid w:val="00CC1991"/>
    <w:rsid w:val="00CC1994"/>
    <w:rsid w:val="00CC1BC1"/>
    <w:rsid w:val="00CC26CD"/>
    <w:rsid w:val="00CC291B"/>
    <w:rsid w:val="00CC3D0D"/>
    <w:rsid w:val="00CC4022"/>
    <w:rsid w:val="00CC52DC"/>
    <w:rsid w:val="00CC54FF"/>
    <w:rsid w:val="00CC5A5D"/>
    <w:rsid w:val="00CC5B27"/>
    <w:rsid w:val="00CC5C98"/>
    <w:rsid w:val="00CC6CB6"/>
    <w:rsid w:val="00CC6DBD"/>
    <w:rsid w:val="00CC71C4"/>
    <w:rsid w:val="00CC7C83"/>
    <w:rsid w:val="00CD09B5"/>
    <w:rsid w:val="00CD1AAF"/>
    <w:rsid w:val="00CD1D70"/>
    <w:rsid w:val="00CD22D1"/>
    <w:rsid w:val="00CD24D8"/>
    <w:rsid w:val="00CD2A9D"/>
    <w:rsid w:val="00CD2D4A"/>
    <w:rsid w:val="00CD30D0"/>
    <w:rsid w:val="00CD3330"/>
    <w:rsid w:val="00CD43A9"/>
    <w:rsid w:val="00CD4A68"/>
    <w:rsid w:val="00CD5619"/>
    <w:rsid w:val="00CD5641"/>
    <w:rsid w:val="00CD5804"/>
    <w:rsid w:val="00CD5DC2"/>
    <w:rsid w:val="00CD729E"/>
    <w:rsid w:val="00CE03A3"/>
    <w:rsid w:val="00CE06A9"/>
    <w:rsid w:val="00CE17CA"/>
    <w:rsid w:val="00CE1D4C"/>
    <w:rsid w:val="00CE1F84"/>
    <w:rsid w:val="00CE27FC"/>
    <w:rsid w:val="00CE2DE1"/>
    <w:rsid w:val="00CE3001"/>
    <w:rsid w:val="00CE58A0"/>
    <w:rsid w:val="00CE5C0F"/>
    <w:rsid w:val="00CE77C4"/>
    <w:rsid w:val="00CF0717"/>
    <w:rsid w:val="00CF144A"/>
    <w:rsid w:val="00CF262A"/>
    <w:rsid w:val="00CF2889"/>
    <w:rsid w:val="00CF29B2"/>
    <w:rsid w:val="00CF3359"/>
    <w:rsid w:val="00CF37A5"/>
    <w:rsid w:val="00CF3CBB"/>
    <w:rsid w:val="00CF3F04"/>
    <w:rsid w:val="00CF4BE0"/>
    <w:rsid w:val="00CF513B"/>
    <w:rsid w:val="00CF562B"/>
    <w:rsid w:val="00CF568F"/>
    <w:rsid w:val="00CF5DBB"/>
    <w:rsid w:val="00CF5E84"/>
    <w:rsid w:val="00CF6926"/>
    <w:rsid w:val="00CF701C"/>
    <w:rsid w:val="00CF73B8"/>
    <w:rsid w:val="00CF77AA"/>
    <w:rsid w:val="00D00542"/>
    <w:rsid w:val="00D01211"/>
    <w:rsid w:val="00D01D3D"/>
    <w:rsid w:val="00D01E41"/>
    <w:rsid w:val="00D0272F"/>
    <w:rsid w:val="00D02B78"/>
    <w:rsid w:val="00D02F69"/>
    <w:rsid w:val="00D0300E"/>
    <w:rsid w:val="00D03A86"/>
    <w:rsid w:val="00D03BEB"/>
    <w:rsid w:val="00D05E37"/>
    <w:rsid w:val="00D06518"/>
    <w:rsid w:val="00D07216"/>
    <w:rsid w:val="00D0729D"/>
    <w:rsid w:val="00D1053E"/>
    <w:rsid w:val="00D12261"/>
    <w:rsid w:val="00D129FD"/>
    <w:rsid w:val="00D146FC"/>
    <w:rsid w:val="00D14FC0"/>
    <w:rsid w:val="00D170BE"/>
    <w:rsid w:val="00D17481"/>
    <w:rsid w:val="00D17AF5"/>
    <w:rsid w:val="00D17F61"/>
    <w:rsid w:val="00D20390"/>
    <w:rsid w:val="00D205EB"/>
    <w:rsid w:val="00D20B7A"/>
    <w:rsid w:val="00D21DDD"/>
    <w:rsid w:val="00D24011"/>
    <w:rsid w:val="00D24B29"/>
    <w:rsid w:val="00D2584A"/>
    <w:rsid w:val="00D25B24"/>
    <w:rsid w:val="00D25F4F"/>
    <w:rsid w:val="00D2619F"/>
    <w:rsid w:val="00D2638C"/>
    <w:rsid w:val="00D263CF"/>
    <w:rsid w:val="00D26E17"/>
    <w:rsid w:val="00D26E8A"/>
    <w:rsid w:val="00D3004C"/>
    <w:rsid w:val="00D3020A"/>
    <w:rsid w:val="00D30302"/>
    <w:rsid w:val="00D31FB8"/>
    <w:rsid w:val="00D33196"/>
    <w:rsid w:val="00D338C9"/>
    <w:rsid w:val="00D339D8"/>
    <w:rsid w:val="00D33CA0"/>
    <w:rsid w:val="00D33F56"/>
    <w:rsid w:val="00D34165"/>
    <w:rsid w:val="00D3426A"/>
    <w:rsid w:val="00D36082"/>
    <w:rsid w:val="00D37C4C"/>
    <w:rsid w:val="00D40877"/>
    <w:rsid w:val="00D408F1"/>
    <w:rsid w:val="00D40C24"/>
    <w:rsid w:val="00D412AA"/>
    <w:rsid w:val="00D413BB"/>
    <w:rsid w:val="00D41EA9"/>
    <w:rsid w:val="00D420B7"/>
    <w:rsid w:val="00D4272E"/>
    <w:rsid w:val="00D427BA"/>
    <w:rsid w:val="00D42E01"/>
    <w:rsid w:val="00D43057"/>
    <w:rsid w:val="00D432D5"/>
    <w:rsid w:val="00D43B44"/>
    <w:rsid w:val="00D46B1D"/>
    <w:rsid w:val="00D476C5"/>
    <w:rsid w:val="00D47B9B"/>
    <w:rsid w:val="00D5036E"/>
    <w:rsid w:val="00D513D8"/>
    <w:rsid w:val="00D51D56"/>
    <w:rsid w:val="00D52180"/>
    <w:rsid w:val="00D525E0"/>
    <w:rsid w:val="00D52BD0"/>
    <w:rsid w:val="00D52E69"/>
    <w:rsid w:val="00D5372E"/>
    <w:rsid w:val="00D53A23"/>
    <w:rsid w:val="00D542F6"/>
    <w:rsid w:val="00D54ACF"/>
    <w:rsid w:val="00D54D42"/>
    <w:rsid w:val="00D5532C"/>
    <w:rsid w:val="00D55C69"/>
    <w:rsid w:val="00D56124"/>
    <w:rsid w:val="00D56C9E"/>
    <w:rsid w:val="00D56E14"/>
    <w:rsid w:val="00D60995"/>
    <w:rsid w:val="00D61720"/>
    <w:rsid w:val="00D61F98"/>
    <w:rsid w:val="00D6296A"/>
    <w:rsid w:val="00D629D3"/>
    <w:rsid w:val="00D6304C"/>
    <w:rsid w:val="00D63072"/>
    <w:rsid w:val="00D63EA2"/>
    <w:rsid w:val="00D65260"/>
    <w:rsid w:val="00D65514"/>
    <w:rsid w:val="00D656DF"/>
    <w:rsid w:val="00D661DB"/>
    <w:rsid w:val="00D6692E"/>
    <w:rsid w:val="00D66C74"/>
    <w:rsid w:val="00D66D4D"/>
    <w:rsid w:val="00D673E9"/>
    <w:rsid w:val="00D67D08"/>
    <w:rsid w:val="00D703B7"/>
    <w:rsid w:val="00D704AA"/>
    <w:rsid w:val="00D70711"/>
    <w:rsid w:val="00D70D2B"/>
    <w:rsid w:val="00D711C5"/>
    <w:rsid w:val="00D71B84"/>
    <w:rsid w:val="00D71BA3"/>
    <w:rsid w:val="00D72074"/>
    <w:rsid w:val="00D724EB"/>
    <w:rsid w:val="00D72501"/>
    <w:rsid w:val="00D72852"/>
    <w:rsid w:val="00D72A7D"/>
    <w:rsid w:val="00D72C27"/>
    <w:rsid w:val="00D72D97"/>
    <w:rsid w:val="00D733EE"/>
    <w:rsid w:val="00D73446"/>
    <w:rsid w:val="00D7347A"/>
    <w:rsid w:val="00D740F1"/>
    <w:rsid w:val="00D7654B"/>
    <w:rsid w:val="00D77081"/>
    <w:rsid w:val="00D77399"/>
    <w:rsid w:val="00D77EF4"/>
    <w:rsid w:val="00D803EA"/>
    <w:rsid w:val="00D80CAD"/>
    <w:rsid w:val="00D811E9"/>
    <w:rsid w:val="00D81487"/>
    <w:rsid w:val="00D8170F"/>
    <w:rsid w:val="00D843D3"/>
    <w:rsid w:val="00D8490F"/>
    <w:rsid w:val="00D85200"/>
    <w:rsid w:val="00D86138"/>
    <w:rsid w:val="00D861B6"/>
    <w:rsid w:val="00D86AC3"/>
    <w:rsid w:val="00D86ACE"/>
    <w:rsid w:val="00D905EE"/>
    <w:rsid w:val="00D9077F"/>
    <w:rsid w:val="00D90EA3"/>
    <w:rsid w:val="00D91303"/>
    <w:rsid w:val="00D91754"/>
    <w:rsid w:val="00D91A8F"/>
    <w:rsid w:val="00D927BE"/>
    <w:rsid w:val="00D928C0"/>
    <w:rsid w:val="00D93630"/>
    <w:rsid w:val="00D9366F"/>
    <w:rsid w:val="00D93A2B"/>
    <w:rsid w:val="00D94122"/>
    <w:rsid w:val="00D952F1"/>
    <w:rsid w:val="00D954F7"/>
    <w:rsid w:val="00D9598F"/>
    <w:rsid w:val="00D95BCA"/>
    <w:rsid w:val="00D968F8"/>
    <w:rsid w:val="00D96E97"/>
    <w:rsid w:val="00D973E0"/>
    <w:rsid w:val="00D97533"/>
    <w:rsid w:val="00D97942"/>
    <w:rsid w:val="00DA0465"/>
    <w:rsid w:val="00DA0701"/>
    <w:rsid w:val="00DA0E35"/>
    <w:rsid w:val="00DA0F88"/>
    <w:rsid w:val="00DA1CD7"/>
    <w:rsid w:val="00DA1EC8"/>
    <w:rsid w:val="00DA3750"/>
    <w:rsid w:val="00DA4733"/>
    <w:rsid w:val="00DA4CD5"/>
    <w:rsid w:val="00DA5434"/>
    <w:rsid w:val="00DA78D1"/>
    <w:rsid w:val="00DA7E3C"/>
    <w:rsid w:val="00DB0845"/>
    <w:rsid w:val="00DB0AF4"/>
    <w:rsid w:val="00DB0E16"/>
    <w:rsid w:val="00DB2424"/>
    <w:rsid w:val="00DB2514"/>
    <w:rsid w:val="00DB28C8"/>
    <w:rsid w:val="00DB2A13"/>
    <w:rsid w:val="00DB2E5D"/>
    <w:rsid w:val="00DB3102"/>
    <w:rsid w:val="00DB3B7E"/>
    <w:rsid w:val="00DB4712"/>
    <w:rsid w:val="00DB4774"/>
    <w:rsid w:val="00DB5049"/>
    <w:rsid w:val="00DB58E0"/>
    <w:rsid w:val="00DB5CFC"/>
    <w:rsid w:val="00DB5ECE"/>
    <w:rsid w:val="00DB67F2"/>
    <w:rsid w:val="00DB69D2"/>
    <w:rsid w:val="00DB7C9C"/>
    <w:rsid w:val="00DC1761"/>
    <w:rsid w:val="00DC1BC4"/>
    <w:rsid w:val="00DC1D8E"/>
    <w:rsid w:val="00DC2316"/>
    <w:rsid w:val="00DC2B8F"/>
    <w:rsid w:val="00DC34C7"/>
    <w:rsid w:val="00DC38B3"/>
    <w:rsid w:val="00DC3D0F"/>
    <w:rsid w:val="00DC404B"/>
    <w:rsid w:val="00DC504B"/>
    <w:rsid w:val="00DC5501"/>
    <w:rsid w:val="00DC55D2"/>
    <w:rsid w:val="00DC5942"/>
    <w:rsid w:val="00DC5D22"/>
    <w:rsid w:val="00DC5F76"/>
    <w:rsid w:val="00DC6089"/>
    <w:rsid w:val="00DC710C"/>
    <w:rsid w:val="00DC7578"/>
    <w:rsid w:val="00DC7938"/>
    <w:rsid w:val="00DD0253"/>
    <w:rsid w:val="00DD0573"/>
    <w:rsid w:val="00DD08FC"/>
    <w:rsid w:val="00DD0F65"/>
    <w:rsid w:val="00DD1401"/>
    <w:rsid w:val="00DD1E65"/>
    <w:rsid w:val="00DD1F6D"/>
    <w:rsid w:val="00DD21BC"/>
    <w:rsid w:val="00DD2496"/>
    <w:rsid w:val="00DD2619"/>
    <w:rsid w:val="00DD2A2E"/>
    <w:rsid w:val="00DD32D4"/>
    <w:rsid w:val="00DD3964"/>
    <w:rsid w:val="00DD4A48"/>
    <w:rsid w:val="00DD58FE"/>
    <w:rsid w:val="00DD5BCF"/>
    <w:rsid w:val="00DD6042"/>
    <w:rsid w:val="00DD6CDC"/>
    <w:rsid w:val="00DD6E23"/>
    <w:rsid w:val="00DD6F37"/>
    <w:rsid w:val="00DD6FA4"/>
    <w:rsid w:val="00DD7A4C"/>
    <w:rsid w:val="00DE0AFA"/>
    <w:rsid w:val="00DE0B6E"/>
    <w:rsid w:val="00DE0C70"/>
    <w:rsid w:val="00DE1F18"/>
    <w:rsid w:val="00DE1F24"/>
    <w:rsid w:val="00DE285B"/>
    <w:rsid w:val="00DE2927"/>
    <w:rsid w:val="00DE336A"/>
    <w:rsid w:val="00DE364B"/>
    <w:rsid w:val="00DE4547"/>
    <w:rsid w:val="00DE4984"/>
    <w:rsid w:val="00DE54FB"/>
    <w:rsid w:val="00DE5B6D"/>
    <w:rsid w:val="00DE6051"/>
    <w:rsid w:val="00DE63CB"/>
    <w:rsid w:val="00DE679D"/>
    <w:rsid w:val="00DE79DB"/>
    <w:rsid w:val="00DF110E"/>
    <w:rsid w:val="00DF12CA"/>
    <w:rsid w:val="00DF15BC"/>
    <w:rsid w:val="00DF2432"/>
    <w:rsid w:val="00DF2BFB"/>
    <w:rsid w:val="00DF3ACE"/>
    <w:rsid w:val="00DF496C"/>
    <w:rsid w:val="00DF5BF0"/>
    <w:rsid w:val="00DF6508"/>
    <w:rsid w:val="00DF7122"/>
    <w:rsid w:val="00DF79B9"/>
    <w:rsid w:val="00E005CE"/>
    <w:rsid w:val="00E0069F"/>
    <w:rsid w:val="00E014C9"/>
    <w:rsid w:val="00E01DF6"/>
    <w:rsid w:val="00E01EAA"/>
    <w:rsid w:val="00E02E82"/>
    <w:rsid w:val="00E02EAA"/>
    <w:rsid w:val="00E02F77"/>
    <w:rsid w:val="00E03D3E"/>
    <w:rsid w:val="00E04E6A"/>
    <w:rsid w:val="00E054AC"/>
    <w:rsid w:val="00E05570"/>
    <w:rsid w:val="00E05BE1"/>
    <w:rsid w:val="00E05DA6"/>
    <w:rsid w:val="00E061A7"/>
    <w:rsid w:val="00E0629D"/>
    <w:rsid w:val="00E06821"/>
    <w:rsid w:val="00E07467"/>
    <w:rsid w:val="00E10EC8"/>
    <w:rsid w:val="00E10EDF"/>
    <w:rsid w:val="00E11C25"/>
    <w:rsid w:val="00E11D61"/>
    <w:rsid w:val="00E12135"/>
    <w:rsid w:val="00E12931"/>
    <w:rsid w:val="00E13431"/>
    <w:rsid w:val="00E13676"/>
    <w:rsid w:val="00E13778"/>
    <w:rsid w:val="00E14398"/>
    <w:rsid w:val="00E153F6"/>
    <w:rsid w:val="00E15830"/>
    <w:rsid w:val="00E16694"/>
    <w:rsid w:val="00E175CA"/>
    <w:rsid w:val="00E177BF"/>
    <w:rsid w:val="00E17C25"/>
    <w:rsid w:val="00E210EF"/>
    <w:rsid w:val="00E21305"/>
    <w:rsid w:val="00E21D10"/>
    <w:rsid w:val="00E21EA9"/>
    <w:rsid w:val="00E2206E"/>
    <w:rsid w:val="00E23557"/>
    <w:rsid w:val="00E2411A"/>
    <w:rsid w:val="00E24753"/>
    <w:rsid w:val="00E24E16"/>
    <w:rsid w:val="00E25248"/>
    <w:rsid w:val="00E25F35"/>
    <w:rsid w:val="00E26F95"/>
    <w:rsid w:val="00E270BF"/>
    <w:rsid w:val="00E2791A"/>
    <w:rsid w:val="00E305BA"/>
    <w:rsid w:val="00E30A6B"/>
    <w:rsid w:val="00E31A78"/>
    <w:rsid w:val="00E31DB2"/>
    <w:rsid w:val="00E32DB3"/>
    <w:rsid w:val="00E32F00"/>
    <w:rsid w:val="00E339FC"/>
    <w:rsid w:val="00E33AA2"/>
    <w:rsid w:val="00E34AB6"/>
    <w:rsid w:val="00E358BF"/>
    <w:rsid w:val="00E35FD0"/>
    <w:rsid w:val="00E3613A"/>
    <w:rsid w:val="00E36313"/>
    <w:rsid w:val="00E36961"/>
    <w:rsid w:val="00E36AF6"/>
    <w:rsid w:val="00E36F58"/>
    <w:rsid w:val="00E37DC7"/>
    <w:rsid w:val="00E412A0"/>
    <w:rsid w:val="00E414C2"/>
    <w:rsid w:val="00E417CC"/>
    <w:rsid w:val="00E41951"/>
    <w:rsid w:val="00E4275A"/>
    <w:rsid w:val="00E42862"/>
    <w:rsid w:val="00E428F7"/>
    <w:rsid w:val="00E42B08"/>
    <w:rsid w:val="00E42B5F"/>
    <w:rsid w:val="00E42BC1"/>
    <w:rsid w:val="00E43089"/>
    <w:rsid w:val="00E43321"/>
    <w:rsid w:val="00E438FF"/>
    <w:rsid w:val="00E43C85"/>
    <w:rsid w:val="00E44D25"/>
    <w:rsid w:val="00E45249"/>
    <w:rsid w:val="00E452F5"/>
    <w:rsid w:val="00E455F7"/>
    <w:rsid w:val="00E45ABF"/>
    <w:rsid w:val="00E46B41"/>
    <w:rsid w:val="00E47913"/>
    <w:rsid w:val="00E47CAE"/>
    <w:rsid w:val="00E5015B"/>
    <w:rsid w:val="00E50430"/>
    <w:rsid w:val="00E50FB4"/>
    <w:rsid w:val="00E51022"/>
    <w:rsid w:val="00E51124"/>
    <w:rsid w:val="00E519D7"/>
    <w:rsid w:val="00E51B36"/>
    <w:rsid w:val="00E51EF7"/>
    <w:rsid w:val="00E529EA"/>
    <w:rsid w:val="00E5338F"/>
    <w:rsid w:val="00E53BF9"/>
    <w:rsid w:val="00E54121"/>
    <w:rsid w:val="00E54878"/>
    <w:rsid w:val="00E54942"/>
    <w:rsid w:val="00E55017"/>
    <w:rsid w:val="00E5528D"/>
    <w:rsid w:val="00E55AAF"/>
    <w:rsid w:val="00E55AB3"/>
    <w:rsid w:val="00E560DC"/>
    <w:rsid w:val="00E56437"/>
    <w:rsid w:val="00E56DE0"/>
    <w:rsid w:val="00E600EA"/>
    <w:rsid w:val="00E60857"/>
    <w:rsid w:val="00E60975"/>
    <w:rsid w:val="00E60A6C"/>
    <w:rsid w:val="00E60F45"/>
    <w:rsid w:val="00E623EA"/>
    <w:rsid w:val="00E62C5E"/>
    <w:rsid w:val="00E63A09"/>
    <w:rsid w:val="00E6453A"/>
    <w:rsid w:val="00E64DF2"/>
    <w:rsid w:val="00E6510A"/>
    <w:rsid w:val="00E65C34"/>
    <w:rsid w:val="00E65C62"/>
    <w:rsid w:val="00E66994"/>
    <w:rsid w:val="00E66D6E"/>
    <w:rsid w:val="00E66EAB"/>
    <w:rsid w:val="00E67028"/>
    <w:rsid w:val="00E6711F"/>
    <w:rsid w:val="00E70349"/>
    <w:rsid w:val="00E70616"/>
    <w:rsid w:val="00E70B14"/>
    <w:rsid w:val="00E71239"/>
    <w:rsid w:val="00E71485"/>
    <w:rsid w:val="00E72738"/>
    <w:rsid w:val="00E73CE8"/>
    <w:rsid w:val="00E7518E"/>
    <w:rsid w:val="00E75C67"/>
    <w:rsid w:val="00E75E54"/>
    <w:rsid w:val="00E75FC9"/>
    <w:rsid w:val="00E76BC7"/>
    <w:rsid w:val="00E777F2"/>
    <w:rsid w:val="00E77984"/>
    <w:rsid w:val="00E77B76"/>
    <w:rsid w:val="00E80CCE"/>
    <w:rsid w:val="00E8146F"/>
    <w:rsid w:val="00E815BD"/>
    <w:rsid w:val="00E82012"/>
    <w:rsid w:val="00E82149"/>
    <w:rsid w:val="00E822B5"/>
    <w:rsid w:val="00E82E37"/>
    <w:rsid w:val="00E84A9B"/>
    <w:rsid w:val="00E84F79"/>
    <w:rsid w:val="00E859C6"/>
    <w:rsid w:val="00E85CD3"/>
    <w:rsid w:val="00E86AAB"/>
    <w:rsid w:val="00E86B0C"/>
    <w:rsid w:val="00E87DDE"/>
    <w:rsid w:val="00E90A9F"/>
    <w:rsid w:val="00E90DBC"/>
    <w:rsid w:val="00E920C8"/>
    <w:rsid w:val="00E92A59"/>
    <w:rsid w:val="00E93D7C"/>
    <w:rsid w:val="00E94E16"/>
    <w:rsid w:val="00E95330"/>
    <w:rsid w:val="00E960A1"/>
    <w:rsid w:val="00E9610C"/>
    <w:rsid w:val="00E967EC"/>
    <w:rsid w:val="00E969D6"/>
    <w:rsid w:val="00EA022C"/>
    <w:rsid w:val="00EA0A9E"/>
    <w:rsid w:val="00EA1E87"/>
    <w:rsid w:val="00EA2B00"/>
    <w:rsid w:val="00EA2FBB"/>
    <w:rsid w:val="00EA35E4"/>
    <w:rsid w:val="00EA3C3F"/>
    <w:rsid w:val="00EA569C"/>
    <w:rsid w:val="00EA5834"/>
    <w:rsid w:val="00EA60F2"/>
    <w:rsid w:val="00EA70DE"/>
    <w:rsid w:val="00EA74AB"/>
    <w:rsid w:val="00EA7711"/>
    <w:rsid w:val="00EA7860"/>
    <w:rsid w:val="00EB0EAC"/>
    <w:rsid w:val="00EB105D"/>
    <w:rsid w:val="00EB18F6"/>
    <w:rsid w:val="00EB1D13"/>
    <w:rsid w:val="00EB2276"/>
    <w:rsid w:val="00EB2531"/>
    <w:rsid w:val="00EB2970"/>
    <w:rsid w:val="00EB2FE3"/>
    <w:rsid w:val="00EB3516"/>
    <w:rsid w:val="00EB371F"/>
    <w:rsid w:val="00EB3A35"/>
    <w:rsid w:val="00EB4DAA"/>
    <w:rsid w:val="00EB5514"/>
    <w:rsid w:val="00EB57CB"/>
    <w:rsid w:val="00EB62E2"/>
    <w:rsid w:val="00EB7000"/>
    <w:rsid w:val="00EB74BD"/>
    <w:rsid w:val="00EB78C4"/>
    <w:rsid w:val="00EB7A08"/>
    <w:rsid w:val="00EB7AEF"/>
    <w:rsid w:val="00EB7DEC"/>
    <w:rsid w:val="00EC0594"/>
    <w:rsid w:val="00EC0CE1"/>
    <w:rsid w:val="00EC1BA5"/>
    <w:rsid w:val="00EC2A46"/>
    <w:rsid w:val="00EC31CC"/>
    <w:rsid w:val="00EC3569"/>
    <w:rsid w:val="00EC4123"/>
    <w:rsid w:val="00EC49A4"/>
    <w:rsid w:val="00EC540B"/>
    <w:rsid w:val="00EC5410"/>
    <w:rsid w:val="00ED0BA6"/>
    <w:rsid w:val="00ED11A4"/>
    <w:rsid w:val="00ED1449"/>
    <w:rsid w:val="00ED16F9"/>
    <w:rsid w:val="00ED1B59"/>
    <w:rsid w:val="00ED22AE"/>
    <w:rsid w:val="00ED351F"/>
    <w:rsid w:val="00ED3FA2"/>
    <w:rsid w:val="00ED4735"/>
    <w:rsid w:val="00ED5159"/>
    <w:rsid w:val="00ED51A0"/>
    <w:rsid w:val="00ED5379"/>
    <w:rsid w:val="00ED6137"/>
    <w:rsid w:val="00ED6241"/>
    <w:rsid w:val="00ED6F8D"/>
    <w:rsid w:val="00ED7B33"/>
    <w:rsid w:val="00ED7C26"/>
    <w:rsid w:val="00ED7C4C"/>
    <w:rsid w:val="00EE0225"/>
    <w:rsid w:val="00EE03C0"/>
    <w:rsid w:val="00EE08AA"/>
    <w:rsid w:val="00EE0CA6"/>
    <w:rsid w:val="00EE102B"/>
    <w:rsid w:val="00EE1888"/>
    <w:rsid w:val="00EE1B5A"/>
    <w:rsid w:val="00EE25CD"/>
    <w:rsid w:val="00EE2641"/>
    <w:rsid w:val="00EE2DA5"/>
    <w:rsid w:val="00EE37FB"/>
    <w:rsid w:val="00EE3D87"/>
    <w:rsid w:val="00EE4446"/>
    <w:rsid w:val="00EE5367"/>
    <w:rsid w:val="00EE6402"/>
    <w:rsid w:val="00EE665D"/>
    <w:rsid w:val="00EE667B"/>
    <w:rsid w:val="00EE6B02"/>
    <w:rsid w:val="00EE6D49"/>
    <w:rsid w:val="00EE7F5C"/>
    <w:rsid w:val="00EF07B3"/>
    <w:rsid w:val="00EF0E5F"/>
    <w:rsid w:val="00EF296C"/>
    <w:rsid w:val="00EF33DA"/>
    <w:rsid w:val="00EF3F00"/>
    <w:rsid w:val="00EF4017"/>
    <w:rsid w:val="00EF4144"/>
    <w:rsid w:val="00EF42FF"/>
    <w:rsid w:val="00EF4BA1"/>
    <w:rsid w:val="00EF5653"/>
    <w:rsid w:val="00EF58B4"/>
    <w:rsid w:val="00EF5D4B"/>
    <w:rsid w:val="00EF748E"/>
    <w:rsid w:val="00F00930"/>
    <w:rsid w:val="00F00CA3"/>
    <w:rsid w:val="00F01769"/>
    <w:rsid w:val="00F024C7"/>
    <w:rsid w:val="00F026F6"/>
    <w:rsid w:val="00F02829"/>
    <w:rsid w:val="00F036E6"/>
    <w:rsid w:val="00F03894"/>
    <w:rsid w:val="00F03F5C"/>
    <w:rsid w:val="00F043D1"/>
    <w:rsid w:val="00F04E6E"/>
    <w:rsid w:val="00F05A1C"/>
    <w:rsid w:val="00F05B85"/>
    <w:rsid w:val="00F05E22"/>
    <w:rsid w:val="00F06075"/>
    <w:rsid w:val="00F06C8A"/>
    <w:rsid w:val="00F07C91"/>
    <w:rsid w:val="00F10267"/>
    <w:rsid w:val="00F10608"/>
    <w:rsid w:val="00F10F26"/>
    <w:rsid w:val="00F11142"/>
    <w:rsid w:val="00F111EA"/>
    <w:rsid w:val="00F12F33"/>
    <w:rsid w:val="00F132CD"/>
    <w:rsid w:val="00F1422C"/>
    <w:rsid w:val="00F146C9"/>
    <w:rsid w:val="00F14ED8"/>
    <w:rsid w:val="00F14EFD"/>
    <w:rsid w:val="00F155B9"/>
    <w:rsid w:val="00F15DBE"/>
    <w:rsid w:val="00F1619A"/>
    <w:rsid w:val="00F169C4"/>
    <w:rsid w:val="00F17635"/>
    <w:rsid w:val="00F200EE"/>
    <w:rsid w:val="00F20BB6"/>
    <w:rsid w:val="00F21313"/>
    <w:rsid w:val="00F21A2C"/>
    <w:rsid w:val="00F22A44"/>
    <w:rsid w:val="00F22C9E"/>
    <w:rsid w:val="00F22DE0"/>
    <w:rsid w:val="00F23045"/>
    <w:rsid w:val="00F2387D"/>
    <w:rsid w:val="00F2448B"/>
    <w:rsid w:val="00F2632F"/>
    <w:rsid w:val="00F265F5"/>
    <w:rsid w:val="00F27208"/>
    <w:rsid w:val="00F30107"/>
    <w:rsid w:val="00F305C5"/>
    <w:rsid w:val="00F306A3"/>
    <w:rsid w:val="00F3077E"/>
    <w:rsid w:val="00F307F0"/>
    <w:rsid w:val="00F312C9"/>
    <w:rsid w:val="00F316E4"/>
    <w:rsid w:val="00F32313"/>
    <w:rsid w:val="00F34ACA"/>
    <w:rsid w:val="00F35A3C"/>
    <w:rsid w:val="00F35D92"/>
    <w:rsid w:val="00F36FB6"/>
    <w:rsid w:val="00F37B1F"/>
    <w:rsid w:val="00F40015"/>
    <w:rsid w:val="00F40370"/>
    <w:rsid w:val="00F404F0"/>
    <w:rsid w:val="00F41721"/>
    <w:rsid w:val="00F417D4"/>
    <w:rsid w:val="00F4279C"/>
    <w:rsid w:val="00F4287B"/>
    <w:rsid w:val="00F42923"/>
    <w:rsid w:val="00F42E4A"/>
    <w:rsid w:val="00F439B8"/>
    <w:rsid w:val="00F43B63"/>
    <w:rsid w:val="00F442A3"/>
    <w:rsid w:val="00F4449F"/>
    <w:rsid w:val="00F448CF"/>
    <w:rsid w:val="00F45172"/>
    <w:rsid w:val="00F46C04"/>
    <w:rsid w:val="00F46F94"/>
    <w:rsid w:val="00F472CC"/>
    <w:rsid w:val="00F47EFA"/>
    <w:rsid w:val="00F516DF"/>
    <w:rsid w:val="00F51D59"/>
    <w:rsid w:val="00F51FD0"/>
    <w:rsid w:val="00F5230B"/>
    <w:rsid w:val="00F52631"/>
    <w:rsid w:val="00F528EA"/>
    <w:rsid w:val="00F5296F"/>
    <w:rsid w:val="00F52F8B"/>
    <w:rsid w:val="00F5351C"/>
    <w:rsid w:val="00F54931"/>
    <w:rsid w:val="00F54F14"/>
    <w:rsid w:val="00F564D1"/>
    <w:rsid w:val="00F566EE"/>
    <w:rsid w:val="00F56F0E"/>
    <w:rsid w:val="00F57131"/>
    <w:rsid w:val="00F5755F"/>
    <w:rsid w:val="00F60CE5"/>
    <w:rsid w:val="00F629DB"/>
    <w:rsid w:val="00F62E75"/>
    <w:rsid w:val="00F634A7"/>
    <w:rsid w:val="00F6493D"/>
    <w:rsid w:val="00F653C8"/>
    <w:rsid w:val="00F65A5E"/>
    <w:rsid w:val="00F65D03"/>
    <w:rsid w:val="00F66440"/>
    <w:rsid w:val="00F6686E"/>
    <w:rsid w:val="00F66AF3"/>
    <w:rsid w:val="00F66F76"/>
    <w:rsid w:val="00F670F0"/>
    <w:rsid w:val="00F67136"/>
    <w:rsid w:val="00F67328"/>
    <w:rsid w:val="00F67D7C"/>
    <w:rsid w:val="00F7005C"/>
    <w:rsid w:val="00F70730"/>
    <w:rsid w:val="00F721B7"/>
    <w:rsid w:val="00F734B1"/>
    <w:rsid w:val="00F73A34"/>
    <w:rsid w:val="00F740FB"/>
    <w:rsid w:val="00F74219"/>
    <w:rsid w:val="00F74D4B"/>
    <w:rsid w:val="00F75919"/>
    <w:rsid w:val="00F75944"/>
    <w:rsid w:val="00F7610B"/>
    <w:rsid w:val="00F768F8"/>
    <w:rsid w:val="00F76C99"/>
    <w:rsid w:val="00F76E09"/>
    <w:rsid w:val="00F779B4"/>
    <w:rsid w:val="00F800F5"/>
    <w:rsid w:val="00F80365"/>
    <w:rsid w:val="00F80B7B"/>
    <w:rsid w:val="00F80DE0"/>
    <w:rsid w:val="00F81F1E"/>
    <w:rsid w:val="00F82D27"/>
    <w:rsid w:val="00F83C7C"/>
    <w:rsid w:val="00F841CE"/>
    <w:rsid w:val="00F84ACB"/>
    <w:rsid w:val="00F84C1A"/>
    <w:rsid w:val="00F85425"/>
    <w:rsid w:val="00F85C25"/>
    <w:rsid w:val="00F86D53"/>
    <w:rsid w:val="00F874D3"/>
    <w:rsid w:val="00F87876"/>
    <w:rsid w:val="00F903DD"/>
    <w:rsid w:val="00F911BF"/>
    <w:rsid w:val="00F9122F"/>
    <w:rsid w:val="00F91AD1"/>
    <w:rsid w:val="00F936F0"/>
    <w:rsid w:val="00F93822"/>
    <w:rsid w:val="00F9382E"/>
    <w:rsid w:val="00F9459F"/>
    <w:rsid w:val="00F945EB"/>
    <w:rsid w:val="00F94A16"/>
    <w:rsid w:val="00F94E24"/>
    <w:rsid w:val="00F95901"/>
    <w:rsid w:val="00F96239"/>
    <w:rsid w:val="00F96FA2"/>
    <w:rsid w:val="00F9716B"/>
    <w:rsid w:val="00F976FC"/>
    <w:rsid w:val="00F97C31"/>
    <w:rsid w:val="00F97E9F"/>
    <w:rsid w:val="00FA0B43"/>
    <w:rsid w:val="00FA0C75"/>
    <w:rsid w:val="00FA126B"/>
    <w:rsid w:val="00FA12BF"/>
    <w:rsid w:val="00FA2267"/>
    <w:rsid w:val="00FA3A57"/>
    <w:rsid w:val="00FA4330"/>
    <w:rsid w:val="00FA4575"/>
    <w:rsid w:val="00FA4900"/>
    <w:rsid w:val="00FA5985"/>
    <w:rsid w:val="00FA59FE"/>
    <w:rsid w:val="00FA5F62"/>
    <w:rsid w:val="00FA67D5"/>
    <w:rsid w:val="00FA6850"/>
    <w:rsid w:val="00FA6FD8"/>
    <w:rsid w:val="00FA726C"/>
    <w:rsid w:val="00FB01E1"/>
    <w:rsid w:val="00FB0D65"/>
    <w:rsid w:val="00FB1378"/>
    <w:rsid w:val="00FB1D80"/>
    <w:rsid w:val="00FB296C"/>
    <w:rsid w:val="00FB30A7"/>
    <w:rsid w:val="00FB3E08"/>
    <w:rsid w:val="00FB4245"/>
    <w:rsid w:val="00FB45F5"/>
    <w:rsid w:val="00FB46C0"/>
    <w:rsid w:val="00FB4DCC"/>
    <w:rsid w:val="00FB4F95"/>
    <w:rsid w:val="00FB5312"/>
    <w:rsid w:val="00FB63C1"/>
    <w:rsid w:val="00FB6F8C"/>
    <w:rsid w:val="00FB70BC"/>
    <w:rsid w:val="00FB773E"/>
    <w:rsid w:val="00FB7F23"/>
    <w:rsid w:val="00FC00A1"/>
    <w:rsid w:val="00FC01A6"/>
    <w:rsid w:val="00FC0823"/>
    <w:rsid w:val="00FC17B1"/>
    <w:rsid w:val="00FC1A30"/>
    <w:rsid w:val="00FC1AF0"/>
    <w:rsid w:val="00FC1BE2"/>
    <w:rsid w:val="00FC212D"/>
    <w:rsid w:val="00FC22BE"/>
    <w:rsid w:val="00FC238E"/>
    <w:rsid w:val="00FC268E"/>
    <w:rsid w:val="00FC2AB6"/>
    <w:rsid w:val="00FC37C4"/>
    <w:rsid w:val="00FC4E51"/>
    <w:rsid w:val="00FC5D62"/>
    <w:rsid w:val="00FC608D"/>
    <w:rsid w:val="00FC6155"/>
    <w:rsid w:val="00FC65ED"/>
    <w:rsid w:val="00FC7CD4"/>
    <w:rsid w:val="00FD035E"/>
    <w:rsid w:val="00FD0426"/>
    <w:rsid w:val="00FD064D"/>
    <w:rsid w:val="00FD09CA"/>
    <w:rsid w:val="00FD0AA9"/>
    <w:rsid w:val="00FD173C"/>
    <w:rsid w:val="00FD2780"/>
    <w:rsid w:val="00FD370B"/>
    <w:rsid w:val="00FD4863"/>
    <w:rsid w:val="00FD5AD8"/>
    <w:rsid w:val="00FD5CC3"/>
    <w:rsid w:val="00FD5EC7"/>
    <w:rsid w:val="00FD6011"/>
    <w:rsid w:val="00FE0A62"/>
    <w:rsid w:val="00FE0C0F"/>
    <w:rsid w:val="00FE0FF7"/>
    <w:rsid w:val="00FE10DC"/>
    <w:rsid w:val="00FE1715"/>
    <w:rsid w:val="00FE1742"/>
    <w:rsid w:val="00FE19A4"/>
    <w:rsid w:val="00FE259A"/>
    <w:rsid w:val="00FE2AE1"/>
    <w:rsid w:val="00FE2FCE"/>
    <w:rsid w:val="00FE3D66"/>
    <w:rsid w:val="00FE4D3D"/>
    <w:rsid w:val="00FE528C"/>
    <w:rsid w:val="00FE5317"/>
    <w:rsid w:val="00FE55F5"/>
    <w:rsid w:val="00FE690D"/>
    <w:rsid w:val="00FE6D1E"/>
    <w:rsid w:val="00FE6E48"/>
    <w:rsid w:val="00FE7AD0"/>
    <w:rsid w:val="00FF07B1"/>
    <w:rsid w:val="00FF0B56"/>
    <w:rsid w:val="00FF0D83"/>
    <w:rsid w:val="00FF0F0D"/>
    <w:rsid w:val="00FF1F26"/>
    <w:rsid w:val="00FF24E0"/>
    <w:rsid w:val="00FF37ED"/>
    <w:rsid w:val="00FF427C"/>
    <w:rsid w:val="00FF5F7C"/>
    <w:rsid w:val="00FF60E8"/>
    <w:rsid w:val="00FF6517"/>
    <w:rsid w:val="00FF65D6"/>
    <w:rsid w:val="00FF693C"/>
    <w:rsid w:val="00FF69C2"/>
    <w:rsid w:val="00FF738B"/>
    <w:rsid w:val="00FF7DDF"/>
    <w:rsid w:val="00FF7E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oNotEmbedSmartTags/>
  <w:decimalSymbol w:val=","/>
  <w:listSeparator w:val=";"/>
  <w15:docId w15:val="{936EEF3B-0A54-4EEE-9147-08D77E64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0B65"/>
    <w:pPr>
      <w:spacing w:before="60" w:after="60"/>
      <w:jc w:val="both"/>
    </w:pPr>
    <w:rPr>
      <w:rFonts w:ascii="Arial" w:hAnsi="Arial"/>
      <w:lang w:val="fr-FR" w:eastAsia="fr-FR"/>
    </w:rPr>
  </w:style>
  <w:style w:type="paragraph" w:styleId="Titre1">
    <w:name w:val="heading 1"/>
    <w:aliases w:val="H1,t,Prophead level 1,Prophead 1,Section Heading,h1,Nolist,Nolist1,Nolist2,Nolist11,1,Header 1,II+,I,l1,level 1,level1,Level 1 Head,heading 1,H11,H12,H13,H14,H15,H16,H17,H18,H111,H121,H131,H141,H151,H161,H171,H19,H112,H122,H132,H142,H152,t1,(1,a"/>
    <w:basedOn w:val="Normal"/>
    <w:next w:val="Normal"/>
    <w:qFormat/>
    <w:rsid w:val="00AD3795"/>
    <w:pPr>
      <w:keepNext/>
      <w:keepLines/>
      <w:numPr>
        <w:numId w:val="6"/>
      </w:numPr>
      <w:pBdr>
        <w:bottom w:val="single" w:sz="18" w:space="1" w:color="C0C0C0"/>
      </w:pBdr>
      <w:tabs>
        <w:tab w:val="left" w:pos="567"/>
      </w:tabs>
      <w:spacing w:after="240"/>
      <w:jc w:val="left"/>
      <w:outlineLvl w:val="0"/>
    </w:pPr>
    <w:rPr>
      <w:b/>
      <w:caps/>
      <w:color w:val="0000FF"/>
      <w:sz w:val="24"/>
      <w:u w:color="C0C0C0"/>
    </w:rPr>
  </w:style>
  <w:style w:type="paragraph" w:styleId="Titre2">
    <w:name w:val="heading 2"/>
    <w:aliases w:val="H2,T2,Heading 2,Fonctionnalité,Titre 21,t2.T2,FonctionnalitÈ,Fonctionnalité1,Fonctionnalité2,Fonctionnalité3,FonctionnalitÈ1,Fonctionnalité4,Fonctionnalité5,Heading 21,FonctionnalitÈ2,Fonctionnalité6,Fonctionnalité7,Fonctionnalité8,(1.1,1.2,2,h2"/>
    <w:basedOn w:val="Normal"/>
    <w:next w:val="Normal"/>
    <w:link w:val="Titre2Car"/>
    <w:qFormat/>
    <w:rsid w:val="00AD3795"/>
    <w:pPr>
      <w:keepNext/>
      <w:keepLines/>
      <w:numPr>
        <w:ilvl w:val="1"/>
        <w:numId w:val="6"/>
      </w:numPr>
      <w:spacing w:before="240" w:after="240"/>
      <w:jc w:val="left"/>
      <w:outlineLvl w:val="1"/>
    </w:pPr>
    <w:rPr>
      <w:b/>
      <w:i/>
      <w:caps/>
      <w:color w:val="0000FF"/>
      <w:sz w:val="22"/>
    </w:rPr>
  </w:style>
  <w:style w:type="paragraph" w:styleId="Titre3">
    <w:name w:val="heading 3"/>
    <w:aliases w:val="H3,T3,Heading 3,ttt,Prophead 3,Level 1 - 1,Project 3,Proposa,H31,H32,H33,H34,H35,H36,Heading 31,Heading 32,Heading 33,Heading 34,Heading 35,Heading 36,h3,HHHeading,Minor,3,sub-sub,RFP Heading 3,Task,Tsk,H37,H38,H39,H310,H311,H312,H313,H314,H315"/>
    <w:basedOn w:val="Normal"/>
    <w:next w:val="Normal"/>
    <w:link w:val="Titre3Car"/>
    <w:qFormat/>
    <w:rsid w:val="00AD3795"/>
    <w:pPr>
      <w:keepNext/>
      <w:keepLines/>
      <w:numPr>
        <w:ilvl w:val="2"/>
        <w:numId w:val="6"/>
      </w:numPr>
      <w:tabs>
        <w:tab w:val="left" w:pos="709"/>
      </w:tabs>
      <w:spacing w:before="120" w:after="120"/>
      <w:outlineLvl w:val="2"/>
    </w:pPr>
    <w:rPr>
      <w:b/>
      <w:color w:val="0000FF"/>
      <w:sz w:val="18"/>
      <w:u w:val="single"/>
    </w:rPr>
  </w:style>
  <w:style w:type="paragraph" w:styleId="Titre4">
    <w:name w:val="heading 4"/>
    <w:aliases w:val="H4,H41,Heading 4,h4,Level 2 - a,Sub-Minor,Project table,Propos,Bullet 11,Bullet 12,Bullet 13,Bullet 14,Bullet 15,Bullet 16,Bullet 1,Appendix subheader,Sub sub heading,4heading,4,a.,Map Title,PIM 4,(Shift Ctrl 4),Titre 41,t4.T4,Avsnitt,Heading 4."/>
    <w:basedOn w:val="Normal"/>
    <w:next w:val="Normal"/>
    <w:qFormat/>
    <w:rsid w:val="00AD3795"/>
    <w:pPr>
      <w:keepNext/>
      <w:keepLines/>
      <w:numPr>
        <w:ilvl w:val="3"/>
        <w:numId w:val="6"/>
      </w:numPr>
      <w:spacing w:before="120" w:after="120"/>
      <w:outlineLvl w:val="3"/>
    </w:pPr>
    <w:rPr>
      <w:b/>
      <w:color w:val="0000FF"/>
      <w:sz w:val="18"/>
    </w:rPr>
  </w:style>
  <w:style w:type="paragraph" w:styleId="Titre5">
    <w:name w:val="heading 5"/>
    <w:aliases w:val="H5,Heading 5,T5,Titre5"/>
    <w:basedOn w:val="Normal"/>
    <w:next w:val="Normal"/>
    <w:qFormat/>
    <w:rsid w:val="00AD3795"/>
    <w:pPr>
      <w:keepNext/>
      <w:keepLines/>
      <w:numPr>
        <w:ilvl w:val="4"/>
        <w:numId w:val="6"/>
      </w:numPr>
      <w:tabs>
        <w:tab w:val="left" w:pos="1021"/>
      </w:tabs>
      <w:spacing w:before="240" w:after="120"/>
      <w:outlineLvl w:val="4"/>
    </w:pPr>
    <w:rPr>
      <w:i/>
      <w:color w:val="0000FF"/>
      <w:sz w:val="18"/>
    </w:rPr>
  </w:style>
  <w:style w:type="paragraph" w:styleId="Titre6">
    <w:name w:val="heading 6"/>
    <w:basedOn w:val="Normal"/>
    <w:next w:val="Normal"/>
    <w:link w:val="Titre6Car"/>
    <w:qFormat/>
    <w:rsid w:val="00AD3795"/>
    <w:pPr>
      <w:numPr>
        <w:ilvl w:val="5"/>
        <w:numId w:val="6"/>
      </w:numPr>
      <w:tabs>
        <w:tab w:val="left" w:pos="1009"/>
      </w:tabs>
      <w:spacing w:before="120" w:after="120"/>
      <w:outlineLvl w:val="5"/>
    </w:pPr>
    <w:rPr>
      <w:color w:val="0000FF"/>
      <w:sz w:val="18"/>
      <w:lang w:val="en-GB"/>
    </w:rPr>
  </w:style>
  <w:style w:type="paragraph" w:styleId="Titre7">
    <w:name w:val="heading 7"/>
    <w:aliases w:val="RFP Deliverable,L7"/>
    <w:basedOn w:val="Normal"/>
    <w:next w:val="Normal"/>
    <w:qFormat/>
    <w:rsid w:val="00AD3795"/>
    <w:pPr>
      <w:keepNext/>
      <w:keepLines/>
      <w:widowControl w:val="0"/>
      <w:numPr>
        <w:ilvl w:val="6"/>
        <w:numId w:val="6"/>
      </w:numPr>
      <w:tabs>
        <w:tab w:val="left" w:pos="1134"/>
      </w:tabs>
      <w:spacing w:before="120" w:after="120"/>
      <w:outlineLvl w:val="6"/>
    </w:pPr>
    <w:rPr>
      <w:i/>
      <w:color w:val="0000FF"/>
      <w:sz w:val="18"/>
    </w:rPr>
  </w:style>
  <w:style w:type="paragraph" w:styleId="Titre8">
    <w:name w:val="heading 8"/>
    <w:basedOn w:val="Normal"/>
    <w:next w:val="Normal"/>
    <w:qFormat/>
    <w:rsid w:val="00AD3795"/>
    <w:pPr>
      <w:keepLines/>
      <w:widowControl w:val="0"/>
      <w:numPr>
        <w:ilvl w:val="7"/>
        <w:numId w:val="6"/>
      </w:numPr>
      <w:outlineLvl w:val="7"/>
    </w:pPr>
    <w:rPr>
      <w:rFonts w:ascii="LinePrinter" w:hAnsi="LinePrinter"/>
      <w:i/>
    </w:rPr>
  </w:style>
  <w:style w:type="paragraph" w:styleId="Titre9">
    <w:name w:val="heading 9"/>
    <w:basedOn w:val="Normal"/>
    <w:next w:val="Normal"/>
    <w:qFormat/>
    <w:rsid w:val="00AD3795"/>
    <w:pPr>
      <w:keepLines/>
      <w:widowControl w:val="0"/>
      <w:numPr>
        <w:ilvl w:val="8"/>
        <w:numId w:val="6"/>
      </w:numPr>
      <w:outlineLvl w:val="8"/>
    </w:pPr>
    <w:rPr>
      <w:b/>
      <w:color w:val="0000FF"/>
      <w:sz w:val="1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emple">
    <w:name w:val="Exemple"/>
    <w:basedOn w:val="Normal"/>
    <w:rsid w:val="00872D72"/>
    <w:pPr>
      <w:ind w:left="284"/>
    </w:pPr>
    <w:rPr>
      <w:i/>
    </w:rPr>
  </w:style>
  <w:style w:type="paragraph" w:customStyle="1" w:styleId="puce1">
    <w:name w:val="puce 1"/>
    <w:basedOn w:val="Normal"/>
    <w:link w:val="puce1Car"/>
    <w:rsid w:val="00AD3795"/>
    <w:pPr>
      <w:numPr>
        <w:numId w:val="1"/>
      </w:numPr>
    </w:pPr>
  </w:style>
  <w:style w:type="paragraph" w:customStyle="1" w:styleId="puce20">
    <w:name w:val="puce 2"/>
    <w:basedOn w:val="Normal"/>
    <w:link w:val="puce2Car"/>
    <w:rsid w:val="00AD3795"/>
    <w:pPr>
      <w:numPr>
        <w:numId w:val="2"/>
      </w:numPr>
      <w:spacing w:before="20"/>
      <w:ind w:left="1349" w:hanging="357"/>
    </w:pPr>
  </w:style>
  <w:style w:type="paragraph" w:customStyle="1" w:styleId="puce3">
    <w:name w:val="puce 3"/>
    <w:basedOn w:val="Normal"/>
    <w:rsid w:val="00AD3795"/>
    <w:pPr>
      <w:numPr>
        <w:numId w:val="3"/>
      </w:numPr>
      <w:spacing w:before="20" w:after="40"/>
      <w:ind w:left="2058" w:hanging="357"/>
    </w:pPr>
  </w:style>
  <w:style w:type="paragraph" w:customStyle="1" w:styleId="TableHeading">
    <w:name w:val="Table Heading"/>
    <w:basedOn w:val="Normal"/>
    <w:rsid w:val="00AD3795"/>
    <w:pPr>
      <w:spacing w:before="40" w:after="40"/>
      <w:jc w:val="center"/>
    </w:pPr>
    <w:rPr>
      <w:b/>
    </w:rPr>
  </w:style>
  <w:style w:type="paragraph" w:customStyle="1" w:styleId="TableText">
    <w:name w:val="Table Text"/>
    <w:basedOn w:val="Normal"/>
    <w:rsid w:val="00AD3795"/>
    <w:pPr>
      <w:spacing w:before="40" w:after="20"/>
    </w:pPr>
  </w:style>
  <w:style w:type="paragraph" w:styleId="TM1">
    <w:name w:val="toc 1"/>
    <w:basedOn w:val="Normal"/>
    <w:next w:val="Normal"/>
    <w:autoRedefine/>
    <w:uiPriority w:val="39"/>
    <w:rsid w:val="00AD3795"/>
    <w:pPr>
      <w:tabs>
        <w:tab w:val="left" w:pos="442"/>
        <w:tab w:val="right" w:leader="dot" w:pos="9639"/>
      </w:tabs>
    </w:pPr>
    <w:rPr>
      <w:b/>
      <w:caps/>
      <w:noProof/>
    </w:rPr>
  </w:style>
  <w:style w:type="paragraph" w:styleId="TM2">
    <w:name w:val="toc 2"/>
    <w:basedOn w:val="Normal"/>
    <w:next w:val="Normal"/>
    <w:autoRedefine/>
    <w:uiPriority w:val="39"/>
    <w:rsid w:val="00AD3795"/>
    <w:pPr>
      <w:tabs>
        <w:tab w:val="left" w:pos="660"/>
        <w:tab w:val="right" w:leader="dot" w:pos="9639"/>
      </w:tabs>
      <w:ind w:left="221"/>
    </w:pPr>
    <w:rPr>
      <w:smallCaps/>
      <w:noProof/>
    </w:rPr>
  </w:style>
  <w:style w:type="paragraph" w:styleId="TM3">
    <w:name w:val="toc 3"/>
    <w:basedOn w:val="Normal"/>
    <w:next w:val="Normal"/>
    <w:autoRedefine/>
    <w:uiPriority w:val="39"/>
    <w:rsid w:val="00AD3795"/>
    <w:pPr>
      <w:tabs>
        <w:tab w:val="left" w:pos="1100"/>
        <w:tab w:val="right" w:leader="dot" w:pos="9639"/>
      </w:tabs>
      <w:spacing w:after="40"/>
      <w:ind w:left="442"/>
    </w:pPr>
    <w:rPr>
      <w:i/>
      <w:noProof/>
    </w:rPr>
  </w:style>
  <w:style w:type="paragraph" w:styleId="TM4">
    <w:name w:val="toc 4"/>
    <w:basedOn w:val="Normal"/>
    <w:next w:val="Normal"/>
    <w:autoRedefine/>
    <w:uiPriority w:val="39"/>
    <w:rsid w:val="00AD3795"/>
    <w:pPr>
      <w:tabs>
        <w:tab w:val="left" w:pos="1320"/>
        <w:tab w:val="right" w:leader="dot" w:pos="9629"/>
      </w:tabs>
      <w:spacing w:before="40" w:after="40"/>
      <w:ind w:left="658"/>
    </w:pPr>
    <w:rPr>
      <w:noProof/>
      <w:sz w:val="16"/>
    </w:rPr>
  </w:style>
  <w:style w:type="paragraph" w:styleId="TM5">
    <w:name w:val="toc 5"/>
    <w:basedOn w:val="Normal"/>
    <w:next w:val="Normal"/>
    <w:autoRedefine/>
    <w:uiPriority w:val="39"/>
    <w:rsid w:val="00AD3795"/>
    <w:pPr>
      <w:spacing w:before="120"/>
      <w:ind w:left="880"/>
    </w:pPr>
    <w:rPr>
      <w:sz w:val="16"/>
    </w:rPr>
  </w:style>
  <w:style w:type="paragraph" w:styleId="TM6">
    <w:name w:val="toc 6"/>
    <w:basedOn w:val="Normal"/>
    <w:next w:val="Normal"/>
    <w:autoRedefine/>
    <w:semiHidden/>
    <w:rsid w:val="00AD3795"/>
    <w:pPr>
      <w:spacing w:before="120"/>
      <w:ind w:left="1100"/>
    </w:pPr>
    <w:rPr>
      <w:sz w:val="16"/>
    </w:rPr>
  </w:style>
  <w:style w:type="paragraph" w:styleId="En-tte">
    <w:name w:val="header"/>
    <w:basedOn w:val="Normal"/>
    <w:rsid w:val="00AD3795"/>
    <w:pPr>
      <w:tabs>
        <w:tab w:val="left" w:pos="284"/>
        <w:tab w:val="left" w:pos="567"/>
        <w:tab w:val="center" w:pos="4703"/>
        <w:tab w:val="right" w:pos="9406"/>
      </w:tabs>
      <w:spacing w:before="0" w:after="0"/>
      <w:jc w:val="center"/>
    </w:pPr>
    <w:rPr>
      <w:sz w:val="18"/>
    </w:rPr>
  </w:style>
  <w:style w:type="paragraph" w:customStyle="1" w:styleId="Normalaprstbl">
    <w:name w:val="Normal après tbl"/>
    <w:basedOn w:val="Normal"/>
    <w:rsid w:val="00AD3795"/>
    <w:pPr>
      <w:spacing w:before="180"/>
    </w:pPr>
  </w:style>
  <w:style w:type="paragraph" w:customStyle="1" w:styleId="Normalavttbl">
    <w:name w:val="Normal avt tbl"/>
    <w:basedOn w:val="Normal"/>
    <w:rsid w:val="00AD3795"/>
    <w:pPr>
      <w:spacing w:after="180"/>
    </w:pPr>
  </w:style>
  <w:style w:type="paragraph" w:customStyle="1" w:styleId="puce4">
    <w:name w:val="puce 4"/>
    <w:basedOn w:val="Normal"/>
    <w:rsid w:val="00AD3795"/>
    <w:pPr>
      <w:numPr>
        <w:numId w:val="4"/>
      </w:numPr>
      <w:spacing w:before="20" w:after="20"/>
      <w:ind w:left="2552"/>
    </w:pPr>
  </w:style>
  <w:style w:type="paragraph" w:styleId="Pieddepage">
    <w:name w:val="footer"/>
    <w:basedOn w:val="Normal"/>
    <w:rsid w:val="00AD3795"/>
    <w:pPr>
      <w:tabs>
        <w:tab w:val="left" w:pos="284"/>
        <w:tab w:val="left" w:pos="567"/>
        <w:tab w:val="center" w:pos="4703"/>
        <w:tab w:val="right" w:pos="9406"/>
      </w:tabs>
      <w:spacing w:before="0" w:after="0"/>
    </w:pPr>
    <w:rPr>
      <w:sz w:val="16"/>
    </w:rPr>
  </w:style>
  <w:style w:type="paragraph" w:customStyle="1" w:styleId="Retrait1">
    <w:name w:val="Retrait 1"/>
    <w:basedOn w:val="Normal"/>
    <w:rsid w:val="00AD3795"/>
    <w:pPr>
      <w:ind w:left="567"/>
    </w:pPr>
  </w:style>
  <w:style w:type="paragraph" w:customStyle="1" w:styleId="Retrait2">
    <w:name w:val="Retrait 2"/>
    <w:basedOn w:val="Normal"/>
    <w:rsid w:val="00AD3795"/>
    <w:pPr>
      <w:ind w:left="1134"/>
    </w:pPr>
  </w:style>
  <w:style w:type="paragraph" w:customStyle="1" w:styleId="Retrait3">
    <w:name w:val="Retrait 3"/>
    <w:basedOn w:val="Normal"/>
    <w:rsid w:val="00AD3795"/>
    <w:pPr>
      <w:ind w:left="1701"/>
    </w:pPr>
  </w:style>
  <w:style w:type="paragraph" w:customStyle="1" w:styleId="Titre2MM">
    <w:name w:val="Titre 2 MM"/>
    <w:basedOn w:val="Titre2"/>
    <w:rsid w:val="00872D72"/>
    <w:pPr>
      <w:numPr>
        <w:ilvl w:val="0"/>
        <w:numId w:val="0"/>
      </w:numPr>
      <w:spacing w:before="360"/>
    </w:pPr>
  </w:style>
  <w:style w:type="paragraph" w:customStyle="1" w:styleId="Retrait4">
    <w:name w:val="Retrait 4"/>
    <w:basedOn w:val="Normal"/>
    <w:rsid w:val="00AD3795"/>
    <w:pPr>
      <w:ind w:left="2268"/>
    </w:pPr>
  </w:style>
  <w:style w:type="paragraph" w:styleId="Textedebulles">
    <w:name w:val="Balloon Text"/>
    <w:basedOn w:val="Normal"/>
    <w:semiHidden/>
    <w:rsid w:val="00872D72"/>
    <w:rPr>
      <w:rFonts w:ascii="Tahoma" w:hAnsi="Tahoma" w:cs="Tahoma"/>
      <w:sz w:val="16"/>
      <w:szCs w:val="16"/>
    </w:rPr>
  </w:style>
  <w:style w:type="paragraph" w:customStyle="1" w:styleId="En-tteLeft">
    <w:name w:val="En-tête_Left"/>
    <w:basedOn w:val="En-tte"/>
    <w:rsid w:val="00AD3795"/>
    <w:pPr>
      <w:jc w:val="left"/>
    </w:pPr>
  </w:style>
  <w:style w:type="paragraph" w:customStyle="1" w:styleId="En-tteRight">
    <w:name w:val="En-tête_Right"/>
    <w:basedOn w:val="En-tte"/>
    <w:rsid w:val="00AD3795"/>
    <w:pPr>
      <w:jc w:val="right"/>
    </w:pPr>
  </w:style>
  <w:style w:type="table" w:styleId="Grilledutableau">
    <w:name w:val="Table Grid"/>
    <w:basedOn w:val="TableauNormal"/>
    <w:rsid w:val="00872D72"/>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sid w:val="00AD3795"/>
    <w:rPr>
      <w:color w:val="0000FF"/>
      <w:u w:val="single"/>
    </w:rPr>
  </w:style>
  <w:style w:type="paragraph" w:styleId="Listepuces">
    <w:name w:val="List Bullet"/>
    <w:basedOn w:val="Normal"/>
    <w:rsid w:val="00AD3795"/>
    <w:pPr>
      <w:numPr>
        <w:numId w:val="5"/>
      </w:numPr>
    </w:pPr>
  </w:style>
  <w:style w:type="paragraph" w:styleId="Titre">
    <w:name w:val="Title"/>
    <w:basedOn w:val="Normal"/>
    <w:next w:val="Normal"/>
    <w:qFormat/>
    <w:rsid w:val="00AD3795"/>
    <w:pPr>
      <w:keepNext/>
      <w:keepLines/>
      <w:pageBreakBefore/>
      <w:tabs>
        <w:tab w:val="left" w:pos="284"/>
        <w:tab w:val="left" w:pos="567"/>
      </w:tabs>
      <w:spacing w:before="5000" w:after="120"/>
      <w:jc w:val="right"/>
    </w:pPr>
    <w:rPr>
      <w:rFonts w:cs="Arial"/>
      <w:b/>
      <w:bCs/>
      <w:i/>
      <w:caps/>
      <w:kern w:val="28"/>
      <w:sz w:val="40"/>
      <w:szCs w:val="32"/>
    </w:rPr>
  </w:style>
  <w:style w:type="paragraph" w:styleId="Titredenote">
    <w:name w:val="Note Heading"/>
    <w:basedOn w:val="Normal"/>
    <w:next w:val="Normal"/>
    <w:rsid w:val="00872D72"/>
  </w:style>
  <w:style w:type="character" w:customStyle="1" w:styleId="puce1Car">
    <w:name w:val="puce 1 Car"/>
    <w:link w:val="puce1"/>
    <w:rsid w:val="00AD3795"/>
    <w:rPr>
      <w:rFonts w:ascii="Arial" w:hAnsi="Arial"/>
      <w:lang w:val="fr-FR" w:eastAsia="fr-FR"/>
    </w:rPr>
  </w:style>
  <w:style w:type="paragraph" w:customStyle="1" w:styleId="Paragraphe1">
    <w:name w:val="Paragraphe 1"/>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284"/>
    </w:pPr>
    <w:rPr>
      <w:rFonts w:ascii="Times New Roman" w:hAnsi="Times New Roman"/>
    </w:rPr>
  </w:style>
  <w:style w:type="paragraph" w:customStyle="1" w:styleId="Paragraphe2">
    <w:name w:val="Paragraphe 2"/>
    <w:basedOn w:val="Normal"/>
    <w:link w:val="Paragraphe2Car"/>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567"/>
    </w:pPr>
    <w:rPr>
      <w:rFonts w:ascii="Times New Roman" w:hAnsi="Times New Roman"/>
    </w:rPr>
  </w:style>
  <w:style w:type="paragraph" w:customStyle="1" w:styleId="Paragraphe3">
    <w:name w:val="Paragraphe 3"/>
    <w:basedOn w:val="Normal"/>
    <w:link w:val="Paragraphe3Car"/>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851"/>
    </w:pPr>
    <w:rPr>
      <w:rFonts w:ascii="Times New Roman" w:hAnsi="Times New Roman"/>
    </w:rPr>
  </w:style>
  <w:style w:type="paragraph" w:customStyle="1" w:styleId="Paragraphe4">
    <w:name w:val="Paragraphe 4"/>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ind w:left="1134"/>
    </w:pPr>
    <w:rPr>
      <w:rFonts w:ascii="Times New Roman" w:hAnsi="Times New Roman"/>
    </w:rPr>
  </w:style>
  <w:style w:type="paragraph" w:customStyle="1" w:styleId="Paragraphe5">
    <w:name w:val="Paragraphe 5"/>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1418"/>
    </w:pPr>
    <w:rPr>
      <w:rFonts w:ascii="Times New Roman" w:hAnsi="Times New Roman"/>
    </w:rPr>
  </w:style>
  <w:style w:type="paragraph" w:customStyle="1" w:styleId="Paragraphe6">
    <w:name w:val="Paragraphe 6"/>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1701"/>
    </w:pPr>
    <w:rPr>
      <w:rFonts w:ascii="Times New Roman" w:hAnsi="Times New Roman"/>
    </w:rPr>
  </w:style>
  <w:style w:type="paragraph" w:customStyle="1" w:styleId="Paragraphe7">
    <w:name w:val="Paragraphe 7"/>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1985"/>
    </w:pPr>
    <w:rPr>
      <w:rFonts w:ascii="Times New Roman" w:hAnsi="Times New Roman"/>
    </w:rPr>
  </w:style>
  <w:style w:type="paragraph" w:customStyle="1" w:styleId="Paragraphe8">
    <w:name w:val="Paragraphe 8"/>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2268"/>
    </w:pPr>
    <w:rPr>
      <w:rFonts w:ascii="Times New Roman" w:hAnsi="Times New Roman"/>
    </w:rPr>
  </w:style>
  <w:style w:type="paragraph" w:customStyle="1" w:styleId="Paragraphe9">
    <w:name w:val="Paragraphe 9"/>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before="0" w:after="0"/>
      <w:ind w:left="2552"/>
    </w:pPr>
    <w:rPr>
      <w:rFonts w:ascii="Times New Roman" w:hAnsi="Times New Roman"/>
    </w:rPr>
  </w:style>
  <w:style w:type="paragraph" w:customStyle="1" w:styleId="Paragraphe0">
    <w:name w:val="Paragraphe 0"/>
    <w:basedOn w:val="Normal"/>
    <w:rsid w:val="00EA2FBB"/>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Times New Roman" w:hAnsi="Times New Roman"/>
    </w:rPr>
  </w:style>
  <w:style w:type="paragraph" w:customStyle="1" w:styleId="EntteDocument">
    <w:name w:val="EntêteDocument"/>
    <w:basedOn w:val="Normal"/>
    <w:rsid w:val="00EA2FBB"/>
    <w:pPr>
      <w:tabs>
        <w:tab w:val="left" w:pos="340"/>
        <w:tab w:val="left" w:pos="680"/>
        <w:tab w:val="left" w:pos="1021"/>
        <w:tab w:val="left" w:pos="1361"/>
      </w:tabs>
      <w:spacing w:before="120" w:after="0"/>
      <w:jc w:val="center"/>
    </w:pPr>
    <w:rPr>
      <w:rFonts w:ascii="Times New Roman" w:hAnsi="Times New Roman"/>
      <w:b/>
      <w:sz w:val="28"/>
    </w:rPr>
  </w:style>
  <w:style w:type="paragraph" w:customStyle="1" w:styleId="EntteTableau">
    <w:name w:val="EntêteTableau"/>
    <w:basedOn w:val="Normal"/>
    <w:rsid w:val="00EA2FBB"/>
    <w:pPr>
      <w:tabs>
        <w:tab w:val="left" w:pos="340"/>
        <w:tab w:val="left" w:pos="680"/>
        <w:tab w:val="left" w:pos="1021"/>
        <w:tab w:val="left" w:pos="1361"/>
      </w:tabs>
      <w:jc w:val="center"/>
    </w:pPr>
    <w:rPr>
      <w:rFonts w:ascii="Times New Roman" w:hAnsi="Times New Roman"/>
      <w:b/>
    </w:rPr>
  </w:style>
  <w:style w:type="paragraph" w:customStyle="1" w:styleId="EnTte">
    <w:name w:val="EnTête"/>
    <w:basedOn w:val="Normal"/>
    <w:rsid w:val="00EA2FBB"/>
    <w:pPr>
      <w:spacing w:before="0" w:after="0"/>
      <w:jc w:val="center"/>
    </w:pPr>
    <w:rPr>
      <w:rFonts w:ascii="Times New Roman" w:hAnsi="Times New Roman"/>
      <w:b/>
      <w:caps/>
      <w:sz w:val="28"/>
    </w:rPr>
  </w:style>
  <w:style w:type="paragraph" w:customStyle="1" w:styleId="CelluleTableau">
    <w:name w:val="CelluleTableau"/>
    <w:basedOn w:val="Normal"/>
    <w:rsid w:val="00EA2FBB"/>
    <w:pPr>
      <w:tabs>
        <w:tab w:val="left" w:pos="340"/>
        <w:tab w:val="left" w:pos="680"/>
        <w:tab w:val="left" w:pos="1021"/>
        <w:tab w:val="left" w:pos="1361"/>
      </w:tabs>
      <w:spacing w:after="0"/>
      <w:jc w:val="left"/>
    </w:pPr>
    <w:rPr>
      <w:rFonts w:ascii="Times New Roman" w:hAnsi="Times New Roman"/>
    </w:rPr>
  </w:style>
  <w:style w:type="character" w:styleId="Appeldenotedefin">
    <w:name w:val="endnote reference"/>
    <w:rsid w:val="00EA2FBB"/>
    <w:rPr>
      <w:vertAlign w:val="superscript"/>
    </w:rPr>
  </w:style>
  <w:style w:type="paragraph" w:customStyle="1" w:styleId="Liste0">
    <w:name w:val="Liste0"/>
    <w:basedOn w:val="Paragraphe0"/>
    <w:rsid w:val="00EA2FBB"/>
    <w:pPr>
      <w:numPr>
        <w:numId w:val="7"/>
      </w:numPr>
      <w:tabs>
        <w:tab w:val="clear" w:pos="360"/>
      </w:tabs>
      <w:ind w:left="284" w:hanging="284"/>
    </w:pPr>
  </w:style>
  <w:style w:type="paragraph" w:customStyle="1" w:styleId="Liste1">
    <w:name w:val="Liste1"/>
    <w:basedOn w:val="Paragraphe1"/>
    <w:rsid w:val="00EA2FBB"/>
    <w:pPr>
      <w:numPr>
        <w:numId w:val="8"/>
      </w:numPr>
      <w:ind w:left="568"/>
    </w:pPr>
  </w:style>
  <w:style w:type="paragraph" w:customStyle="1" w:styleId="Liste2">
    <w:name w:val="Liste2"/>
    <w:basedOn w:val="Paragraphe2"/>
    <w:link w:val="Liste2Car"/>
    <w:rsid w:val="00EA2FBB"/>
    <w:pPr>
      <w:numPr>
        <w:numId w:val="9"/>
      </w:numPr>
    </w:pPr>
  </w:style>
  <w:style w:type="paragraph" w:customStyle="1" w:styleId="Liste3">
    <w:name w:val="Liste3"/>
    <w:basedOn w:val="Paragraphe3"/>
    <w:link w:val="Liste3Car"/>
    <w:rsid w:val="00EA2FBB"/>
    <w:pPr>
      <w:numPr>
        <w:numId w:val="10"/>
      </w:numPr>
      <w:ind w:left="1135" w:hanging="284"/>
    </w:pPr>
  </w:style>
  <w:style w:type="paragraph" w:customStyle="1" w:styleId="Liste4">
    <w:name w:val="Liste4"/>
    <w:basedOn w:val="Paragraphe4"/>
    <w:rsid w:val="00EA2FBB"/>
    <w:pPr>
      <w:numPr>
        <w:numId w:val="11"/>
      </w:numPr>
      <w:ind w:left="1418"/>
    </w:pPr>
  </w:style>
  <w:style w:type="paragraph" w:customStyle="1" w:styleId="Liste5">
    <w:name w:val="Liste5"/>
    <w:basedOn w:val="Paragraphe5"/>
    <w:rsid w:val="00EA2FBB"/>
    <w:pPr>
      <w:numPr>
        <w:numId w:val="12"/>
      </w:numPr>
      <w:ind w:left="1702"/>
    </w:pPr>
  </w:style>
  <w:style w:type="paragraph" w:styleId="Textebrut">
    <w:name w:val="Plain Text"/>
    <w:basedOn w:val="Normal"/>
    <w:link w:val="TextebrutCar"/>
    <w:rsid w:val="00EA2FBB"/>
    <w:pPr>
      <w:spacing w:before="0" w:after="0"/>
      <w:jc w:val="left"/>
    </w:pPr>
    <w:rPr>
      <w:rFonts w:ascii="Courier New" w:hAnsi="Courier New"/>
    </w:rPr>
  </w:style>
  <w:style w:type="character" w:customStyle="1" w:styleId="TextebrutCar">
    <w:name w:val="Texte brut Car"/>
    <w:link w:val="Textebrut"/>
    <w:rsid w:val="00EA2FBB"/>
    <w:rPr>
      <w:rFonts w:ascii="Courier New" w:hAnsi="Courier New"/>
    </w:rPr>
  </w:style>
  <w:style w:type="paragraph" w:customStyle="1" w:styleId="Liste6">
    <w:name w:val="Liste6"/>
    <w:basedOn w:val="Paragraphe6"/>
    <w:rsid w:val="00EA2FBB"/>
    <w:pPr>
      <w:numPr>
        <w:numId w:val="13"/>
      </w:numPr>
      <w:ind w:left="1985"/>
    </w:pPr>
  </w:style>
  <w:style w:type="paragraph" w:customStyle="1" w:styleId="Liste7">
    <w:name w:val="Liste7"/>
    <w:basedOn w:val="Paragraphe7"/>
    <w:rsid w:val="00EA2FBB"/>
    <w:pPr>
      <w:numPr>
        <w:numId w:val="14"/>
      </w:numPr>
      <w:ind w:left="2269"/>
    </w:pPr>
  </w:style>
  <w:style w:type="paragraph" w:styleId="TM7">
    <w:name w:val="toc 7"/>
    <w:basedOn w:val="Normal"/>
    <w:next w:val="Normal"/>
    <w:autoRedefine/>
    <w:rsid w:val="00EA2FBB"/>
    <w:pPr>
      <w:spacing w:before="0" w:after="0"/>
      <w:ind w:left="1200"/>
      <w:jc w:val="left"/>
    </w:pPr>
    <w:rPr>
      <w:rFonts w:ascii="Times New Roman" w:hAnsi="Times New Roman"/>
    </w:rPr>
  </w:style>
  <w:style w:type="paragraph" w:styleId="TM8">
    <w:name w:val="toc 8"/>
    <w:basedOn w:val="Normal"/>
    <w:next w:val="Normal"/>
    <w:autoRedefine/>
    <w:rsid w:val="00EA2FBB"/>
    <w:pPr>
      <w:spacing w:before="0" w:after="0"/>
      <w:ind w:left="1400"/>
      <w:jc w:val="left"/>
    </w:pPr>
    <w:rPr>
      <w:rFonts w:ascii="Times New Roman" w:hAnsi="Times New Roman"/>
    </w:rPr>
  </w:style>
  <w:style w:type="paragraph" w:styleId="TM9">
    <w:name w:val="toc 9"/>
    <w:basedOn w:val="Normal"/>
    <w:next w:val="Normal"/>
    <w:autoRedefine/>
    <w:rsid w:val="00EA2FBB"/>
    <w:pPr>
      <w:spacing w:before="0" w:after="0"/>
      <w:ind w:left="1600"/>
      <w:jc w:val="left"/>
    </w:pPr>
    <w:rPr>
      <w:rFonts w:ascii="Times New Roman" w:hAnsi="Times New Roman"/>
    </w:rPr>
  </w:style>
  <w:style w:type="paragraph" w:styleId="Commentaire">
    <w:name w:val="annotation text"/>
    <w:basedOn w:val="Normal"/>
    <w:link w:val="CommentaireCar"/>
    <w:rsid w:val="00EA2FBB"/>
    <w:pPr>
      <w:spacing w:before="0" w:after="0"/>
      <w:jc w:val="left"/>
    </w:pPr>
    <w:rPr>
      <w:rFonts w:ascii="Times New Roman" w:hAnsi="Times New Roman"/>
    </w:rPr>
  </w:style>
  <w:style w:type="character" w:customStyle="1" w:styleId="CommentaireCar">
    <w:name w:val="Commentaire Car"/>
    <w:basedOn w:val="Policepardfaut"/>
    <w:link w:val="Commentaire"/>
    <w:rsid w:val="00EA2FBB"/>
  </w:style>
  <w:style w:type="paragraph" w:customStyle="1" w:styleId="Liste8">
    <w:name w:val="Liste8"/>
    <w:basedOn w:val="Paragraphe8"/>
    <w:rsid w:val="00EA2FBB"/>
    <w:pPr>
      <w:numPr>
        <w:numId w:val="15"/>
      </w:numPr>
      <w:ind w:left="2552"/>
    </w:pPr>
  </w:style>
  <w:style w:type="paragraph" w:customStyle="1" w:styleId="Participants">
    <w:name w:val="Participants"/>
    <w:basedOn w:val="Normal"/>
    <w:rsid w:val="00EA2FBB"/>
    <w:pPr>
      <w:tabs>
        <w:tab w:val="left" w:pos="2268"/>
        <w:tab w:val="left" w:pos="4253"/>
        <w:tab w:val="left" w:pos="6237"/>
        <w:tab w:val="left" w:pos="8222"/>
      </w:tabs>
      <w:spacing w:before="0" w:after="0"/>
      <w:ind w:left="227"/>
      <w:jc w:val="left"/>
    </w:pPr>
    <w:rPr>
      <w:rFonts w:ascii="Times New Roman" w:hAnsi="Times New Roman"/>
    </w:rPr>
  </w:style>
  <w:style w:type="paragraph" w:customStyle="1" w:styleId="Alina0">
    <w:name w:val="Alinéa0"/>
    <w:basedOn w:val="Paragraphe1"/>
    <w:rsid w:val="00EA2FBB"/>
  </w:style>
  <w:style w:type="paragraph" w:customStyle="1" w:styleId="Alina1">
    <w:name w:val="Alinéa1"/>
    <w:basedOn w:val="Paragraphe2"/>
    <w:rsid w:val="00EA2FBB"/>
  </w:style>
  <w:style w:type="paragraph" w:customStyle="1" w:styleId="Alina2">
    <w:name w:val="Alinéa2"/>
    <w:basedOn w:val="Paragraphe3"/>
    <w:rsid w:val="00EA2FBB"/>
  </w:style>
  <w:style w:type="paragraph" w:customStyle="1" w:styleId="Alina4">
    <w:name w:val="Alinéa4"/>
    <w:basedOn w:val="Paragraphe5"/>
    <w:rsid w:val="00EA2FBB"/>
  </w:style>
  <w:style w:type="paragraph" w:customStyle="1" w:styleId="Alina3">
    <w:name w:val="Alinéa3"/>
    <w:basedOn w:val="Paragraphe4"/>
    <w:rsid w:val="00EA2FBB"/>
  </w:style>
  <w:style w:type="paragraph" w:customStyle="1" w:styleId="Alina5">
    <w:name w:val="Alinéa5"/>
    <w:basedOn w:val="Paragraphe6"/>
    <w:rsid w:val="00EA2FBB"/>
  </w:style>
  <w:style w:type="paragraph" w:customStyle="1" w:styleId="Alina6">
    <w:name w:val="Alinéa6"/>
    <w:basedOn w:val="Paragraphe7"/>
    <w:rsid w:val="00EA2FBB"/>
  </w:style>
  <w:style w:type="paragraph" w:customStyle="1" w:styleId="Alina7">
    <w:name w:val="Alinéa7"/>
    <w:basedOn w:val="Paragraphe8"/>
    <w:rsid w:val="00EA2FBB"/>
  </w:style>
  <w:style w:type="paragraph" w:customStyle="1" w:styleId="Alina8">
    <w:name w:val="Alinéa8"/>
    <w:basedOn w:val="Paragraphe9"/>
    <w:rsid w:val="00EA2FBB"/>
  </w:style>
  <w:style w:type="paragraph" w:customStyle="1" w:styleId="Liste9">
    <w:name w:val="Liste9"/>
    <w:basedOn w:val="Paragraphe9"/>
    <w:rsid w:val="00EA2FBB"/>
    <w:pPr>
      <w:numPr>
        <w:numId w:val="16"/>
      </w:numPr>
      <w:ind w:left="2836"/>
    </w:pPr>
  </w:style>
  <w:style w:type="paragraph" w:customStyle="1" w:styleId="Alina9">
    <w:name w:val="Alinéa9"/>
    <w:basedOn w:val="Paragraphe9"/>
    <w:rsid w:val="00EA2FBB"/>
    <w:pPr>
      <w:ind w:left="2835"/>
    </w:pPr>
  </w:style>
  <w:style w:type="paragraph" w:customStyle="1" w:styleId="ListeTableau1">
    <w:name w:val="ListeTableau1"/>
    <w:basedOn w:val="CelluleTableau"/>
    <w:rsid w:val="00EA2FBB"/>
    <w:pPr>
      <w:numPr>
        <w:numId w:val="27"/>
      </w:numPr>
      <w:tabs>
        <w:tab w:val="clear" w:pos="680"/>
        <w:tab w:val="clear" w:pos="1021"/>
        <w:tab w:val="clear" w:pos="1361"/>
        <w:tab w:val="left" w:pos="170"/>
        <w:tab w:val="left" w:pos="227"/>
      </w:tabs>
    </w:pPr>
  </w:style>
  <w:style w:type="paragraph" w:customStyle="1" w:styleId="ListeTableau2">
    <w:name w:val="ListeTableau2"/>
    <w:basedOn w:val="CelluleTableau"/>
    <w:rsid w:val="00EA2FBB"/>
    <w:pPr>
      <w:numPr>
        <w:numId w:val="28"/>
      </w:numPr>
      <w:ind w:left="340"/>
    </w:pPr>
  </w:style>
  <w:style w:type="paragraph" w:customStyle="1" w:styleId="Champ1">
    <w:name w:val="Champ1"/>
    <w:basedOn w:val="Paragraphe0"/>
    <w:rsid w:val="00EA2FBB"/>
    <w:pPr>
      <w:spacing w:after="60"/>
      <w:jc w:val="left"/>
    </w:pPr>
    <w:rPr>
      <w:b/>
      <w:sz w:val="24"/>
    </w:rPr>
  </w:style>
  <w:style w:type="paragraph" w:customStyle="1" w:styleId="Champ2">
    <w:name w:val="Champ2"/>
    <w:basedOn w:val="Champ1"/>
    <w:rsid w:val="00EA2FBB"/>
    <w:rPr>
      <w:sz w:val="20"/>
    </w:rPr>
  </w:style>
  <w:style w:type="paragraph" w:customStyle="1" w:styleId="Glossaire0">
    <w:name w:val="Glossaire0"/>
    <w:basedOn w:val="Paragraphe0"/>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3119" w:hanging="3119"/>
      <w:jc w:val="left"/>
    </w:pPr>
  </w:style>
  <w:style w:type="paragraph" w:customStyle="1" w:styleId="Glossaire1">
    <w:name w:val="Glossaire1"/>
    <w:basedOn w:val="Paragraphe1"/>
    <w:rsid w:val="00EA2FBB"/>
    <w:pPr>
      <w:ind w:left="1815" w:hanging="1531"/>
    </w:pPr>
  </w:style>
  <w:style w:type="paragraph" w:customStyle="1" w:styleId="Glossaire2">
    <w:name w:val="Glossaire2"/>
    <w:basedOn w:val="Paragraphe2"/>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2098" w:hanging="1531"/>
    </w:pPr>
  </w:style>
  <w:style w:type="paragraph" w:customStyle="1" w:styleId="Glossaire3">
    <w:name w:val="Glossaire3"/>
    <w:basedOn w:val="Paragraphe3"/>
    <w:rsid w:val="00EA2FBB"/>
    <w:pPr>
      <w:ind w:left="2382" w:hanging="1531"/>
    </w:pPr>
  </w:style>
  <w:style w:type="paragraph" w:customStyle="1" w:styleId="Glossaire4">
    <w:name w:val="Glossaire4"/>
    <w:basedOn w:val="Paragraphe4"/>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2665" w:hanging="1531"/>
    </w:pPr>
  </w:style>
  <w:style w:type="paragraph" w:customStyle="1" w:styleId="Glossaire5">
    <w:name w:val="Glossaire5"/>
    <w:basedOn w:val="Paragraphe5"/>
    <w:rsid w:val="00EA2FBB"/>
    <w:pPr>
      <w:ind w:left="2949" w:hanging="1531"/>
    </w:pPr>
  </w:style>
  <w:style w:type="paragraph" w:customStyle="1" w:styleId="Glossaire6">
    <w:name w:val="Glossaire6"/>
    <w:basedOn w:val="Paragraphe6"/>
    <w:rsid w:val="00EA2FBB"/>
    <w:pPr>
      <w:tabs>
        <w:tab w:val="clear" w:pos="284"/>
        <w:tab w:val="clear" w:pos="567"/>
        <w:tab w:val="clear" w:pos="851"/>
        <w:tab w:val="clear" w:pos="1134"/>
        <w:tab w:val="clear" w:pos="1418"/>
        <w:tab w:val="clear" w:pos="1701"/>
        <w:tab w:val="clear" w:pos="1985"/>
        <w:tab w:val="clear" w:pos="2268"/>
        <w:tab w:val="clear" w:pos="2552"/>
        <w:tab w:val="clear" w:pos="2835"/>
      </w:tabs>
      <w:ind w:left="3232" w:hanging="1531"/>
    </w:pPr>
  </w:style>
  <w:style w:type="paragraph" w:customStyle="1" w:styleId="Glossaire7">
    <w:name w:val="Glossaire7"/>
    <w:basedOn w:val="Glossaire6"/>
    <w:rsid w:val="00EA2FBB"/>
    <w:pPr>
      <w:ind w:left="3516"/>
    </w:pPr>
  </w:style>
  <w:style w:type="paragraph" w:styleId="Notedebasdepage">
    <w:name w:val="footnote text"/>
    <w:basedOn w:val="Normal"/>
    <w:link w:val="NotedebasdepageCar"/>
    <w:rsid w:val="00EA2FBB"/>
    <w:pPr>
      <w:tabs>
        <w:tab w:val="left" w:pos="284"/>
      </w:tabs>
      <w:spacing w:before="0" w:after="0"/>
      <w:ind w:left="284" w:hanging="284"/>
      <w:jc w:val="left"/>
    </w:pPr>
    <w:rPr>
      <w:rFonts w:ascii="Times New Roman" w:hAnsi="Times New Roman"/>
      <w:sz w:val="16"/>
    </w:rPr>
  </w:style>
  <w:style w:type="character" w:customStyle="1" w:styleId="NotedebasdepageCar">
    <w:name w:val="Note de bas de page Car"/>
    <w:link w:val="Notedebasdepage"/>
    <w:rsid w:val="00EA2FBB"/>
    <w:rPr>
      <w:sz w:val="16"/>
    </w:rPr>
  </w:style>
  <w:style w:type="paragraph" w:styleId="Liste30">
    <w:name w:val="List 3"/>
    <w:basedOn w:val="Liste20"/>
    <w:rsid w:val="00EA2FBB"/>
    <w:pPr>
      <w:ind w:left="1021" w:firstLine="0"/>
      <w:jc w:val="both"/>
    </w:pPr>
  </w:style>
  <w:style w:type="paragraph" w:styleId="Liste20">
    <w:name w:val="List 2"/>
    <w:basedOn w:val="Normal"/>
    <w:rsid w:val="00EA2FBB"/>
    <w:pPr>
      <w:spacing w:before="0" w:after="0"/>
      <w:ind w:left="566" w:hanging="283"/>
      <w:jc w:val="left"/>
    </w:pPr>
    <w:rPr>
      <w:rFonts w:ascii="Times New Roman" w:hAnsi="Times New Roman"/>
    </w:rPr>
  </w:style>
  <w:style w:type="paragraph" w:customStyle="1" w:styleId="ListeNumrote1">
    <w:name w:val="ListeNumérotée1"/>
    <w:basedOn w:val="Paragraphe1"/>
    <w:rsid w:val="00EA2FBB"/>
    <w:pPr>
      <w:numPr>
        <w:numId w:val="18"/>
      </w:numPr>
      <w:ind w:left="568"/>
    </w:pPr>
  </w:style>
  <w:style w:type="paragraph" w:customStyle="1" w:styleId="ListeNumrote2">
    <w:name w:val="ListeNumérotée2"/>
    <w:basedOn w:val="Paragraphe2"/>
    <w:rsid w:val="00EA2FBB"/>
    <w:pPr>
      <w:numPr>
        <w:numId w:val="19"/>
      </w:numPr>
      <w:ind w:left="851"/>
    </w:pPr>
  </w:style>
  <w:style w:type="paragraph" w:customStyle="1" w:styleId="TitreDocument">
    <w:name w:val="TitreDocument"/>
    <w:basedOn w:val="Normal"/>
    <w:rsid w:val="00EA2FBB"/>
    <w:pPr>
      <w:jc w:val="center"/>
    </w:pPr>
    <w:rPr>
      <w:rFonts w:ascii="Times New Roman" w:hAnsi="Times New Roman"/>
      <w:b/>
      <w:caps/>
      <w:sz w:val="48"/>
    </w:rPr>
  </w:style>
  <w:style w:type="paragraph" w:customStyle="1" w:styleId="ListeNumrote3">
    <w:name w:val="ListeNumérotée3"/>
    <w:basedOn w:val="Paragraphe3"/>
    <w:rsid w:val="00EA2FBB"/>
    <w:pPr>
      <w:numPr>
        <w:numId w:val="20"/>
      </w:numPr>
      <w:ind w:left="1135"/>
    </w:pPr>
  </w:style>
  <w:style w:type="paragraph" w:customStyle="1" w:styleId="ListeNumrote4">
    <w:name w:val="ListeNumérotée4"/>
    <w:basedOn w:val="Paragraphe4"/>
    <w:rsid w:val="00EA2FBB"/>
    <w:pPr>
      <w:numPr>
        <w:numId w:val="21"/>
      </w:numPr>
      <w:ind w:left="1418"/>
    </w:pPr>
  </w:style>
  <w:style w:type="paragraph" w:styleId="Index1">
    <w:name w:val="index 1"/>
    <w:basedOn w:val="Normal"/>
    <w:next w:val="Normal"/>
    <w:autoRedefine/>
    <w:rsid w:val="00EA2FBB"/>
    <w:pPr>
      <w:spacing w:before="0" w:after="0"/>
      <w:ind w:left="200" w:hanging="200"/>
      <w:jc w:val="left"/>
    </w:pPr>
    <w:rPr>
      <w:rFonts w:ascii="Times New Roman" w:hAnsi="Times New Roman"/>
    </w:rPr>
  </w:style>
  <w:style w:type="paragraph" w:styleId="Titreindex">
    <w:name w:val="index heading"/>
    <w:basedOn w:val="Normal"/>
    <w:next w:val="Index1"/>
    <w:rsid w:val="00EA2FBB"/>
    <w:pPr>
      <w:spacing w:before="0" w:after="0"/>
      <w:jc w:val="left"/>
    </w:pPr>
    <w:rPr>
      <w:b/>
    </w:rPr>
  </w:style>
  <w:style w:type="paragraph" w:styleId="Listepuces5">
    <w:name w:val="List Bullet 5"/>
    <w:basedOn w:val="Normal"/>
    <w:autoRedefine/>
    <w:rsid w:val="00EA2FBB"/>
    <w:pPr>
      <w:tabs>
        <w:tab w:val="num" w:pos="1492"/>
      </w:tabs>
      <w:spacing w:before="0" w:after="0"/>
      <w:ind w:left="1492" w:hanging="360"/>
      <w:jc w:val="left"/>
    </w:pPr>
    <w:rPr>
      <w:rFonts w:ascii="Times New Roman" w:hAnsi="Times New Roman"/>
    </w:rPr>
  </w:style>
  <w:style w:type="paragraph" w:styleId="Listenumros5">
    <w:name w:val="List Number 5"/>
    <w:basedOn w:val="Normal"/>
    <w:rsid w:val="00EA2FBB"/>
    <w:pPr>
      <w:tabs>
        <w:tab w:val="num" w:pos="1492"/>
      </w:tabs>
      <w:spacing w:before="0" w:after="0"/>
      <w:ind w:left="1492" w:hanging="360"/>
      <w:jc w:val="left"/>
    </w:pPr>
    <w:rPr>
      <w:rFonts w:ascii="Times New Roman" w:hAnsi="Times New Roman"/>
    </w:rPr>
  </w:style>
  <w:style w:type="paragraph" w:customStyle="1" w:styleId="ListeNumrote5">
    <w:name w:val="ListeNumérotée5"/>
    <w:basedOn w:val="Paragraphe5"/>
    <w:rsid w:val="00EA2FBB"/>
    <w:pPr>
      <w:numPr>
        <w:numId w:val="22"/>
      </w:numPr>
      <w:ind w:left="1702"/>
    </w:pPr>
  </w:style>
  <w:style w:type="paragraph" w:customStyle="1" w:styleId="Listing">
    <w:name w:val="Listing"/>
    <w:basedOn w:val="Paragraphe2"/>
    <w:rsid w:val="00EA2FBB"/>
    <w:pPr>
      <w:tabs>
        <w:tab w:val="clear" w:pos="284"/>
        <w:tab w:val="clear" w:pos="567"/>
        <w:tab w:val="clear" w:pos="851"/>
        <w:tab w:val="clear" w:pos="1134"/>
        <w:tab w:val="clear" w:pos="1418"/>
        <w:tab w:val="clear" w:pos="1701"/>
        <w:tab w:val="clear" w:pos="1985"/>
        <w:tab w:val="clear" w:pos="2268"/>
        <w:tab w:val="clear" w:pos="2552"/>
        <w:tab w:val="clear" w:pos="2835"/>
      </w:tabs>
      <w:spacing w:before="0"/>
      <w:ind w:left="0"/>
    </w:pPr>
    <w:rPr>
      <w:rFonts w:ascii="Courier New" w:hAnsi="Courier New"/>
      <w:sz w:val="16"/>
    </w:rPr>
  </w:style>
  <w:style w:type="paragraph" w:customStyle="1" w:styleId="ListeNumrote6">
    <w:name w:val="ListeNumérotée6"/>
    <w:basedOn w:val="Paragraphe6"/>
    <w:rsid w:val="00EA2FBB"/>
    <w:pPr>
      <w:numPr>
        <w:numId w:val="23"/>
      </w:numPr>
      <w:ind w:left="1985"/>
    </w:pPr>
  </w:style>
  <w:style w:type="paragraph" w:customStyle="1" w:styleId="ListeNumrote7">
    <w:name w:val="ListeNumérotée7"/>
    <w:basedOn w:val="Paragraphe7"/>
    <w:rsid w:val="00EA2FBB"/>
    <w:pPr>
      <w:numPr>
        <w:numId w:val="24"/>
      </w:numPr>
      <w:ind w:left="2269"/>
    </w:pPr>
  </w:style>
  <w:style w:type="paragraph" w:customStyle="1" w:styleId="ListeNumrote8">
    <w:name w:val="ListeNumérotée8"/>
    <w:basedOn w:val="Paragraphe8"/>
    <w:rsid w:val="00EA2FBB"/>
    <w:pPr>
      <w:numPr>
        <w:numId w:val="25"/>
      </w:numPr>
      <w:ind w:left="2552"/>
    </w:pPr>
  </w:style>
  <w:style w:type="paragraph" w:customStyle="1" w:styleId="ListeNumrote9">
    <w:name w:val="ListeNumérotée9"/>
    <w:basedOn w:val="Paragraphe9"/>
    <w:rsid w:val="00EA2FBB"/>
    <w:pPr>
      <w:numPr>
        <w:numId w:val="26"/>
      </w:numPr>
      <w:ind w:left="2836"/>
    </w:pPr>
  </w:style>
  <w:style w:type="paragraph" w:customStyle="1" w:styleId="ListeNumrote0">
    <w:name w:val="ListeNumérotée0"/>
    <w:basedOn w:val="Paragraphe0"/>
    <w:rsid w:val="00EA2FBB"/>
    <w:pPr>
      <w:numPr>
        <w:numId w:val="17"/>
      </w:numPr>
    </w:pPr>
  </w:style>
  <w:style w:type="character" w:styleId="Appelnotedebasdep">
    <w:name w:val="footnote reference"/>
    <w:rsid w:val="00EA2FBB"/>
    <w:rPr>
      <w:vertAlign w:val="superscript"/>
    </w:rPr>
  </w:style>
  <w:style w:type="paragraph" w:styleId="Listenumros2">
    <w:name w:val="List Number 2"/>
    <w:basedOn w:val="Normal"/>
    <w:rsid w:val="00EA2FBB"/>
    <w:pPr>
      <w:tabs>
        <w:tab w:val="num" w:pos="643"/>
      </w:tabs>
      <w:spacing w:before="0" w:after="0"/>
      <w:ind w:left="643" w:hanging="360"/>
      <w:jc w:val="left"/>
    </w:pPr>
    <w:rPr>
      <w:rFonts w:ascii="Times New Roman" w:hAnsi="Times New Roman"/>
    </w:rPr>
  </w:style>
  <w:style w:type="paragraph" w:styleId="Corpsdetexte">
    <w:name w:val="Body Text"/>
    <w:basedOn w:val="Normal"/>
    <w:link w:val="CorpsdetexteCar"/>
    <w:rsid w:val="00EA2FBB"/>
    <w:pPr>
      <w:spacing w:before="0" w:after="0"/>
      <w:jc w:val="left"/>
    </w:pPr>
    <w:rPr>
      <w:rFonts w:ascii="Times New Roman" w:hAnsi="Times New Roman"/>
      <w:i/>
    </w:rPr>
  </w:style>
  <w:style w:type="character" w:customStyle="1" w:styleId="CorpsdetexteCar">
    <w:name w:val="Corps de texte Car"/>
    <w:link w:val="Corpsdetexte"/>
    <w:rsid w:val="00EA2FBB"/>
    <w:rPr>
      <w:i/>
    </w:rPr>
  </w:style>
  <w:style w:type="paragraph" w:customStyle="1" w:styleId="ValeurChamp">
    <w:name w:val="ValeurChamp"/>
    <w:basedOn w:val="Normal"/>
    <w:rsid w:val="00EA2FBB"/>
    <w:pPr>
      <w:tabs>
        <w:tab w:val="left" w:pos="4586"/>
      </w:tabs>
      <w:spacing w:after="0"/>
      <w:jc w:val="left"/>
    </w:pPr>
    <w:rPr>
      <w:rFonts w:ascii="Times New Roman" w:hAnsi="Times New Roman"/>
      <w:b/>
      <w:sz w:val="22"/>
    </w:rPr>
  </w:style>
  <w:style w:type="paragraph" w:customStyle="1" w:styleId="TitreChamp">
    <w:name w:val="TitreChamp"/>
    <w:basedOn w:val="Normal"/>
    <w:rsid w:val="00EA2FBB"/>
    <w:pPr>
      <w:tabs>
        <w:tab w:val="left" w:pos="4586"/>
      </w:tabs>
      <w:spacing w:after="0"/>
      <w:jc w:val="right"/>
    </w:pPr>
    <w:rPr>
      <w:rFonts w:ascii="Times New Roman" w:hAnsi="Times New Roman"/>
      <w:i/>
      <w:sz w:val="22"/>
    </w:rPr>
  </w:style>
  <w:style w:type="paragraph" w:styleId="Listecontinue4">
    <w:name w:val="List Continue 4"/>
    <w:basedOn w:val="Normal"/>
    <w:rsid w:val="00EA2FBB"/>
    <w:pPr>
      <w:spacing w:before="0" w:after="120"/>
      <w:ind w:left="1132"/>
      <w:jc w:val="left"/>
    </w:pPr>
    <w:rPr>
      <w:rFonts w:ascii="Times New Roman" w:hAnsi="Times New Roman"/>
      <w:sz w:val="22"/>
    </w:rPr>
  </w:style>
  <w:style w:type="character" w:customStyle="1" w:styleId="nomcsslien">
    <w:name w:val="&lt;%=nomcss%&gt;_lien"/>
    <w:basedOn w:val="Policepardfaut"/>
    <w:rsid w:val="00EA2FBB"/>
  </w:style>
  <w:style w:type="character" w:styleId="Lienhypertextesuivivisit">
    <w:name w:val="FollowedHyperlink"/>
    <w:rsid w:val="00EA2FBB"/>
    <w:rPr>
      <w:color w:val="800080"/>
      <w:u w:val="single"/>
    </w:rPr>
  </w:style>
  <w:style w:type="paragraph" w:customStyle="1" w:styleId="Liste1Car">
    <w:name w:val="Liste1 Car"/>
    <w:basedOn w:val="Normal"/>
    <w:link w:val="Liste1CarCar"/>
    <w:rsid w:val="00EA2FBB"/>
    <w:pPr>
      <w:ind w:left="1135" w:hanging="284"/>
    </w:pPr>
    <w:rPr>
      <w:szCs w:val="24"/>
    </w:rPr>
  </w:style>
  <w:style w:type="character" w:customStyle="1" w:styleId="Liste1CarCar">
    <w:name w:val="Liste1 Car Car"/>
    <w:link w:val="Liste1Car"/>
    <w:rsid w:val="00EA2FBB"/>
    <w:rPr>
      <w:rFonts w:ascii="Arial" w:hAnsi="Arial" w:cs="Arial"/>
      <w:szCs w:val="24"/>
    </w:rPr>
  </w:style>
  <w:style w:type="paragraph" w:customStyle="1" w:styleId="BodyPuce1">
    <w:name w:val="Body Puce1"/>
    <w:basedOn w:val="Corpsdetexte"/>
    <w:rsid w:val="00EA2FBB"/>
    <w:pPr>
      <w:spacing w:before="80" w:after="80"/>
      <w:jc w:val="both"/>
    </w:pPr>
    <w:rPr>
      <w:rFonts w:ascii="Arial" w:hAnsi="Arial" w:cs="Arial"/>
      <w:i w:val="0"/>
    </w:rPr>
  </w:style>
  <w:style w:type="character" w:customStyle="1" w:styleId="Paragraphe2Car">
    <w:name w:val="Paragraphe 2 Car"/>
    <w:basedOn w:val="Policepardfaut"/>
    <w:link w:val="Paragraphe2"/>
    <w:rsid w:val="00EA2FBB"/>
  </w:style>
  <w:style w:type="character" w:customStyle="1" w:styleId="Liste2Car">
    <w:name w:val="Liste2 Car"/>
    <w:basedOn w:val="Paragraphe2Car"/>
    <w:link w:val="Liste2"/>
    <w:rsid w:val="00EA2FBB"/>
    <w:rPr>
      <w:lang w:val="fr-FR" w:eastAsia="fr-FR"/>
    </w:rPr>
  </w:style>
  <w:style w:type="character" w:customStyle="1" w:styleId="Paragraphe3Car">
    <w:name w:val="Paragraphe 3 Car"/>
    <w:basedOn w:val="Policepardfaut"/>
    <w:link w:val="Paragraphe3"/>
    <w:rsid w:val="00EA2FBB"/>
  </w:style>
  <w:style w:type="character" w:customStyle="1" w:styleId="Liste3Car">
    <w:name w:val="Liste3 Car"/>
    <w:basedOn w:val="Paragraphe3Car"/>
    <w:link w:val="Liste3"/>
    <w:rsid w:val="00EA2FBB"/>
    <w:rPr>
      <w:lang w:val="fr-FR" w:eastAsia="fr-FR"/>
    </w:rPr>
  </w:style>
  <w:style w:type="table" w:styleId="Grilledetableau1">
    <w:name w:val="Table Grid 1"/>
    <w:basedOn w:val="TableauNormal"/>
    <w:rsid w:val="00EA2FB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EmailStyle1381">
    <w:name w:val="EmailStyle1381"/>
    <w:basedOn w:val="Policepardfaut"/>
    <w:semiHidden/>
    <w:rsid w:val="00EA2FBB"/>
  </w:style>
  <w:style w:type="character" w:customStyle="1" w:styleId="mainnavheader">
    <w:name w:val="mainnavheader"/>
    <w:basedOn w:val="Policepardfaut"/>
    <w:rsid w:val="00EA2FBB"/>
  </w:style>
  <w:style w:type="character" w:styleId="lev">
    <w:name w:val="Strong"/>
    <w:qFormat/>
    <w:rsid w:val="00EA2FBB"/>
    <w:rPr>
      <w:b/>
      <w:bCs/>
    </w:rPr>
  </w:style>
  <w:style w:type="character" w:styleId="Marquedecommentaire">
    <w:name w:val="annotation reference"/>
    <w:rsid w:val="00EA2FBB"/>
    <w:rPr>
      <w:sz w:val="16"/>
      <w:szCs w:val="16"/>
    </w:rPr>
  </w:style>
  <w:style w:type="paragraph" w:styleId="Objetducommentaire">
    <w:name w:val="annotation subject"/>
    <w:basedOn w:val="Commentaire"/>
    <w:next w:val="Commentaire"/>
    <w:link w:val="ObjetducommentaireCar"/>
    <w:rsid w:val="00EA2FBB"/>
    <w:rPr>
      <w:b/>
      <w:bCs/>
    </w:rPr>
  </w:style>
  <w:style w:type="character" w:customStyle="1" w:styleId="ObjetducommentaireCar">
    <w:name w:val="Objet du commentaire Car"/>
    <w:link w:val="Objetducommentaire"/>
    <w:rsid w:val="00EA2FBB"/>
    <w:rPr>
      <w:b/>
      <w:bCs/>
    </w:rPr>
  </w:style>
  <w:style w:type="character" w:customStyle="1" w:styleId="apple-style-span">
    <w:name w:val="apple-style-span"/>
    <w:basedOn w:val="Policepardfaut"/>
    <w:rsid w:val="00EA2FBB"/>
  </w:style>
  <w:style w:type="paragraph" w:styleId="Paragraphedeliste">
    <w:name w:val="List Paragraph"/>
    <w:basedOn w:val="Normal"/>
    <w:uiPriority w:val="34"/>
    <w:qFormat/>
    <w:rsid w:val="00396EE3"/>
    <w:pPr>
      <w:ind w:left="720"/>
      <w:contextualSpacing/>
    </w:pPr>
  </w:style>
  <w:style w:type="paragraph" w:customStyle="1" w:styleId="Essai">
    <w:name w:val="Essai"/>
    <w:basedOn w:val="Normal"/>
    <w:rsid w:val="00A55C95"/>
  </w:style>
  <w:style w:type="character" w:customStyle="1" w:styleId="puce2Car">
    <w:name w:val="puce 2 Car"/>
    <w:link w:val="puce20"/>
    <w:rsid w:val="00E46B41"/>
    <w:rPr>
      <w:rFonts w:ascii="Arial" w:hAnsi="Arial"/>
      <w:lang w:val="fr-FR" w:eastAsia="fr-FR"/>
    </w:rPr>
  </w:style>
  <w:style w:type="paragraph" w:styleId="Explorateurdedocuments">
    <w:name w:val="Document Map"/>
    <w:basedOn w:val="Normal"/>
    <w:link w:val="ExplorateurdedocumentsCar"/>
    <w:rsid w:val="009444A8"/>
    <w:pPr>
      <w:spacing w:before="0" w:after="0"/>
    </w:pPr>
    <w:rPr>
      <w:rFonts w:ascii="Tahoma" w:hAnsi="Tahoma"/>
      <w:sz w:val="16"/>
      <w:szCs w:val="16"/>
    </w:rPr>
  </w:style>
  <w:style w:type="character" w:customStyle="1" w:styleId="ExplorateurdedocumentsCar">
    <w:name w:val="Explorateur de documents Car"/>
    <w:link w:val="Explorateurdedocuments"/>
    <w:rsid w:val="009444A8"/>
    <w:rPr>
      <w:rFonts w:ascii="Tahoma" w:hAnsi="Tahoma" w:cs="Tahoma"/>
      <w:sz w:val="16"/>
      <w:szCs w:val="16"/>
    </w:rPr>
  </w:style>
  <w:style w:type="character" w:customStyle="1" w:styleId="b1">
    <w:name w:val="b1"/>
    <w:rsid w:val="00980620"/>
    <w:rPr>
      <w:rFonts w:ascii="Courier New" w:hAnsi="Courier New" w:cs="Courier New" w:hint="default"/>
      <w:b/>
      <w:bCs/>
      <w:strike w:val="0"/>
      <w:dstrike w:val="0"/>
      <w:color w:val="FF0000"/>
      <w:u w:val="none"/>
      <w:effect w:val="none"/>
    </w:rPr>
  </w:style>
  <w:style w:type="character" w:customStyle="1" w:styleId="m1">
    <w:name w:val="m1"/>
    <w:rsid w:val="00980620"/>
    <w:rPr>
      <w:color w:val="0000FF"/>
    </w:rPr>
  </w:style>
  <w:style w:type="character" w:customStyle="1" w:styleId="tx1">
    <w:name w:val="tx1"/>
    <w:rsid w:val="00980620"/>
    <w:rPr>
      <w:b/>
      <w:bCs/>
    </w:rPr>
  </w:style>
  <w:style w:type="paragraph" w:customStyle="1" w:styleId="P2">
    <w:name w:val="P2"/>
    <w:basedOn w:val="Normal"/>
    <w:rsid w:val="0057423C"/>
    <w:pPr>
      <w:keepLines/>
      <w:widowControl w:val="0"/>
      <w:spacing w:before="80" w:after="80"/>
      <w:ind w:right="284"/>
    </w:pPr>
    <w:rPr>
      <w:rFonts w:ascii="Times New Roman" w:hAnsi="Times New Roman"/>
      <w:sz w:val="22"/>
    </w:rPr>
  </w:style>
  <w:style w:type="character" w:customStyle="1" w:styleId="goohl3">
    <w:name w:val="goohl3"/>
    <w:basedOn w:val="Policepardfaut"/>
    <w:rsid w:val="0057423C"/>
  </w:style>
  <w:style w:type="paragraph" w:customStyle="1" w:styleId="Puce2">
    <w:name w:val="Puce 2"/>
    <w:basedOn w:val="Normal"/>
    <w:qFormat/>
    <w:rsid w:val="00DD4A48"/>
    <w:pPr>
      <w:numPr>
        <w:numId w:val="29"/>
      </w:numPr>
      <w:spacing w:before="0" w:after="0"/>
      <w:jc w:val="left"/>
    </w:pPr>
    <w:rPr>
      <w:rFonts w:cs="Arial"/>
    </w:rPr>
  </w:style>
  <w:style w:type="character" w:customStyle="1" w:styleId="apple-converted-space">
    <w:name w:val="apple-converted-space"/>
    <w:basedOn w:val="Policepardfaut"/>
    <w:rsid w:val="00CF6926"/>
  </w:style>
  <w:style w:type="character" w:customStyle="1" w:styleId="fieldlabel">
    <w:name w:val="fieldlabel"/>
    <w:basedOn w:val="Policepardfaut"/>
    <w:rsid w:val="00B21A43"/>
  </w:style>
  <w:style w:type="numbering" w:customStyle="1" w:styleId="Requirement">
    <w:name w:val="Requirement"/>
    <w:basedOn w:val="Aucuneliste"/>
    <w:uiPriority w:val="99"/>
    <w:rsid w:val="0036399A"/>
    <w:pPr>
      <w:numPr>
        <w:numId w:val="30"/>
      </w:numPr>
    </w:pPr>
  </w:style>
  <w:style w:type="paragraph" w:styleId="Lgende">
    <w:name w:val="caption"/>
    <w:basedOn w:val="Normal"/>
    <w:next w:val="Normal"/>
    <w:unhideWhenUsed/>
    <w:qFormat/>
    <w:rsid w:val="008A375A"/>
    <w:pPr>
      <w:spacing w:before="0" w:after="200"/>
      <w:jc w:val="center"/>
    </w:pPr>
    <w:rPr>
      <w:b/>
      <w:bCs/>
      <w:color w:val="4F81BD"/>
      <w:sz w:val="18"/>
      <w:szCs w:val="18"/>
    </w:rPr>
  </w:style>
  <w:style w:type="paragraph" w:styleId="Rvision">
    <w:name w:val="Revision"/>
    <w:hidden/>
    <w:uiPriority w:val="99"/>
    <w:semiHidden/>
    <w:rsid w:val="00B40F1A"/>
    <w:rPr>
      <w:rFonts w:ascii="Arial" w:hAnsi="Arial"/>
      <w:lang w:val="fr-FR" w:eastAsia="fr-FR"/>
    </w:rPr>
  </w:style>
  <w:style w:type="paragraph" w:customStyle="1" w:styleId="ReqCovering">
    <w:name w:val="Req_Covering"/>
    <w:basedOn w:val="Normal"/>
    <w:next w:val="ReqConformity"/>
    <w:link w:val="ReqCoveringCar"/>
    <w:qFormat/>
    <w:rsid w:val="00A82AFE"/>
    <w:pPr>
      <w:widowControl w:val="0"/>
      <w:spacing w:before="0" w:after="0"/>
    </w:pPr>
    <w:rPr>
      <w:rFonts w:ascii="Calibri" w:hAnsi="Calibri"/>
      <w:b/>
      <w:i/>
      <w:iCs/>
      <w:color w:val="800080"/>
      <w:lang w:eastAsia="en-US"/>
    </w:rPr>
  </w:style>
  <w:style w:type="paragraph" w:customStyle="1" w:styleId="ReqConformity">
    <w:name w:val="Req_Conformity"/>
    <w:basedOn w:val="ReqCovering"/>
    <w:next w:val="Normal"/>
    <w:link w:val="ReqConformityCar"/>
    <w:qFormat/>
    <w:rsid w:val="00A82AFE"/>
    <w:rPr>
      <w:b w:val="0"/>
    </w:rPr>
  </w:style>
  <w:style w:type="character" w:customStyle="1" w:styleId="ReqCoveringCar">
    <w:name w:val="Req_Covering Car"/>
    <w:link w:val="ReqCovering"/>
    <w:rsid w:val="00A82AFE"/>
    <w:rPr>
      <w:rFonts w:ascii="Calibri" w:hAnsi="Calibri" w:cs="Arial"/>
      <w:b/>
      <w:i/>
      <w:iCs/>
      <w:color w:val="800080"/>
      <w:lang w:eastAsia="en-US"/>
    </w:rPr>
  </w:style>
  <w:style w:type="character" w:customStyle="1" w:styleId="ReqConformityCar">
    <w:name w:val="Req_Conformity Car"/>
    <w:link w:val="ReqConformity"/>
    <w:rsid w:val="00A82AFE"/>
    <w:rPr>
      <w:rFonts w:ascii="Calibri" w:hAnsi="Calibri" w:cs="Arial"/>
      <w:i/>
      <w:iCs/>
      <w:color w:val="800080"/>
      <w:lang w:eastAsia="en-US"/>
    </w:rPr>
  </w:style>
  <w:style w:type="paragraph" w:customStyle="1" w:styleId="puces1">
    <w:name w:val="puces1"/>
    <w:basedOn w:val="Normal"/>
    <w:rsid w:val="00BD7088"/>
    <w:pPr>
      <w:numPr>
        <w:numId w:val="32"/>
      </w:numPr>
      <w:suppressAutoHyphens/>
      <w:spacing w:before="40" w:after="20"/>
      <w:ind w:left="357" w:hanging="357"/>
    </w:pPr>
    <w:rPr>
      <w:rFonts w:ascii="Calibri" w:hAnsi="Calibri"/>
      <w:spacing w:val="-3"/>
      <w:sz w:val="22"/>
    </w:rPr>
  </w:style>
  <w:style w:type="paragraph" w:customStyle="1" w:styleId="ReqText">
    <w:name w:val="Req_Text"/>
    <w:basedOn w:val="Normal"/>
    <w:link w:val="ReqTextCar"/>
    <w:qFormat/>
    <w:rsid w:val="00E061A7"/>
    <w:pPr>
      <w:spacing w:before="120" w:after="120"/>
    </w:pPr>
    <w:rPr>
      <w:szCs w:val="22"/>
      <w:lang w:eastAsia="en-US"/>
    </w:rPr>
  </w:style>
  <w:style w:type="character" w:customStyle="1" w:styleId="ReqTextCar">
    <w:name w:val="Req_Text Car"/>
    <w:link w:val="ReqText"/>
    <w:rsid w:val="00E061A7"/>
    <w:rPr>
      <w:rFonts w:ascii="Arial" w:hAnsi="Arial"/>
      <w:szCs w:val="22"/>
      <w:lang w:val="fr-FR" w:eastAsia="en-US"/>
    </w:rPr>
  </w:style>
  <w:style w:type="paragraph" w:customStyle="1" w:styleId="ReqID">
    <w:name w:val="Req_ID"/>
    <w:basedOn w:val="Paragraphedeliste"/>
    <w:link w:val="ReqIDCar"/>
    <w:qFormat/>
    <w:rsid w:val="00BD7088"/>
    <w:pPr>
      <w:numPr>
        <w:numId w:val="31"/>
      </w:numPr>
    </w:pPr>
    <w:rPr>
      <w:rFonts w:ascii="Calibri" w:hAnsi="Calibri"/>
      <w:color w:val="C0504D"/>
    </w:rPr>
  </w:style>
  <w:style w:type="character" w:customStyle="1" w:styleId="ReqIDCar">
    <w:name w:val="Req_ID Car"/>
    <w:link w:val="ReqID"/>
    <w:rsid w:val="00BD7088"/>
    <w:rPr>
      <w:rFonts w:ascii="Calibri" w:hAnsi="Calibri"/>
      <w:color w:val="C0504D"/>
      <w:lang w:val="fr-FR" w:eastAsia="fr-FR"/>
    </w:rPr>
  </w:style>
  <w:style w:type="paragraph" w:customStyle="1" w:styleId="Puce10">
    <w:name w:val="Puce 1"/>
    <w:basedOn w:val="Normal"/>
    <w:qFormat/>
    <w:rsid w:val="00441465"/>
    <w:pPr>
      <w:numPr>
        <w:numId w:val="33"/>
      </w:numPr>
      <w:spacing w:before="120" w:after="0"/>
    </w:pPr>
    <w:rPr>
      <w:rFonts w:cs="Arial"/>
    </w:rPr>
  </w:style>
  <w:style w:type="paragraph" w:styleId="Tabledesillustrations">
    <w:name w:val="table of figures"/>
    <w:basedOn w:val="Normal"/>
    <w:next w:val="Normal"/>
    <w:uiPriority w:val="99"/>
    <w:rsid w:val="003A0BFD"/>
    <w:pPr>
      <w:spacing w:after="0"/>
    </w:pPr>
  </w:style>
  <w:style w:type="character" w:customStyle="1" w:styleId="Titre6Car">
    <w:name w:val="Titre 6 Car"/>
    <w:basedOn w:val="Policepardfaut"/>
    <w:link w:val="Titre6"/>
    <w:rsid w:val="005A55F7"/>
    <w:rPr>
      <w:rFonts w:ascii="Arial" w:hAnsi="Arial"/>
      <w:color w:val="0000FF"/>
      <w:sz w:val="18"/>
      <w:lang w:eastAsia="fr-FR"/>
    </w:rPr>
  </w:style>
  <w:style w:type="character" w:customStyle="1" w:styleId="Titre2Car">
    <w:name w:val="Titre 2 Car"/>
    <w:aliases w:val="H2 Car,T2 Car,Heading 2 Car,Fonctionnalité Car,Titre 21 Car,t2.T2 Car,FonctionnalitÈ Car,Fonctionnalité1 Car,Fonctionnalité2 Car,Fonctionnalité3 Car,FonctionnalitÈ1 Car,Fonctionnalité4 Car,Fonctionnalité5 Car,Heading 21 Car,(1.1 Car,1.2 Car"/>
    <w:basedOn w:val="Policepardfaut"/>
    <w:link w:val="Titre2"/>
    <w:rsid w:val="002C0298"/>
    <w:rPr>
      <w:rFonts w:ascii="Arial" w:hAnsi="Arial"/>
      <w:b/>
      <w:i/>
      <w:caps/>
      <w:color w:val="0000FF"/>
      <w:sz w:val="22"/>
      <w:lang w:val="fr-FR" w:eastAsia="fr-FR"/>
    </w:rPr>
  </w:style>
  <w:style w:type="character" w:customStyle="1" w:styleId="Titre3Car">
    <w:name w:val="Titre 3 Car"/>
    <w:aliases w:val="H3 Car,T3 Car,Heading 3 Car,ttt Car,Prophead 3 Car,Level 1 - 1 Car,Project 3 Car,Proposa Car,H31 Car,H32 Car,H33 Car,H34 Car,H35 Car,H36 Car,Heading 31 Car,Heading 32 Car,Heading 33 Car,Heading 34 Car,Heading 35 Car,Heading 36 Car,h3 Car"/>
    <w:basedOn w:val="Policepardfaut"/>
    <w:link w:val="Titre3"/>
    <w:rsid w:val="002C0298"/>
    <w:rPr>
      <w:rFonts w:ascii="Arial" w:hAnsi="Arial"/>
      <w:b/>
      <w:color w:val="0000FF"/>
      <w:sz w:val="18"/>
      <w:u w:val="single"/>
      <w:lang w:val="fr-FR" w:eastAsia="fr-FR"/>
    </w:rPr>
  </w:style>
  <w:style w:type="paragraph" w:styleId="z-Hautduformulaire">
    <w:name w:val="HTML Top of Form"/>
    <w:basedOn w:val="Normal"/>
    <w:next w:val="Normal"/>
    <w:link w:val="z-HautduformulaireCar"/>
    <w:hidden/>
    <w:uiPriority w:val="99"/>
    <w:semiHidden/>
    <w:unhideWhenUsed/>
    <w:rsid w:val="009240D3"/>
    <w:pPr>
      <w:pBdr>
        <w:bottom w:val="single" w:sz="6" w:space="1" w:color="auto"/>
      </w:pBdr>
      <w:spacing w:before="0" w:after="0"/>
      <w:jc w:val="center"/>
    </w:pPr>
    <w:rPr>
      <w:rFonts w:cs="Arial"/>
      <w:vanish/>
      <w:sz w:val="16"/>
      <w:szCs w:val="16"/>
    </w:rPr>
  </w:style>
  <w:style w:type="character" w:customStyle="1" w:styleId="z-HautduformulaireCar">
    <w:name w:val="z-Haut du formulaire Car"/>
    <w:basedOn w:val="Policepardfaut"/>
    <w:link w:val="z-Hautduformulaire"/>
    <w:uiPriority w:val="99"/>
    <w:semiHidden/>
    <w:rsid w:val="009240D3"/>
    <w:rPr>
      <w:rFonts w:ascii="Arial" w:hAnsi="Arial" w:cs="Arial"/>
      <w:vanish/>
      <w:sz w:val="16"/>
      <w:szCs w:val="16"/>
      <w:lang w:val="fr-FR" w:eastAsia="fr-FR"/>
    </w:rPr>
  </w:style>
  <w:style w:type="character" w:customStyle="1" w:styleId="gt-ft-text">
    <w:name w:val="gt-ft-text"/>
    <w:basedOn w:val="Policepardfaut"/>
    <w:rsid w:val="009240D3"/>
  </w:style>
  <w:style w:type="paragraph" w:styleId="z-Basduformulaire">
    <w:name w:val="HTML Bottom of Form"/>
    <w:basedOn w:val="Normal"/>
    <w:next w:val="Normal"/>
    <w:link w:val="z-BasduformulaireCar"/>
    <w:hidden/>
    <w:uiPriority w:val="99"/>
    <w:semiHidden/>
    <w:unhideWhenUsed/>
    <w:rsid w:val="009240D3"/>
    <w:pPr>
      <w:pBdr>
        <w:top w:val="single" w:sz="6" w:space="1" w:color="auto"/>
      </w:pBdr>
      <w:spacing w:before="0" w:after="0"/>
      <w:jc w:val="center"/>
    </w:pPr>
    <w:rPr>
      <w:rFonts w:cs="Arial"/>
      <w:vanish/>
      <w:sz w:val="16"/>
      <w:szCs w:val="16"/>
    </w:rPr>
  </w:style>
  <w:style w:type="character" w:customStyle="1" w:styleId="z-BasduformulaireCar">
    <w:name w:val="z-Bas du formulaire Car"/>
    <w:basedOn w:val="Policepardfaut"/>
    <w:link w:val="z-Basduformulaire"/>
    <w:uiPriority w:val="99"/>
    <w:semiHidden/>
    <w:rsid w:val="009240D3"/>
    <w:rPr>
      <w:rFonts w:ascii="Arial"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398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41">
          <w:marLeft w:val="0"/>
          <w:marRight w:val="0"/>
          <w:marTop w:val="0"/>
          <w:marBottom w:val="0"/>
          <w:divBdr>
            <w:top w:val="none" w:sz="0" w:space="0" w:color="auto"/>
            <w:left w:val="none" w:sz="0" w:space="0" w:color="auto"/>
            <w:bottom w:val="none" w:sz="0" w:space="0" w:color="auto"/>
            <w:right w:val="none" w:sz="0" w:space="0" w:color="auto"/>
          </w:divBdr>
          <w:divsChild>
            <w:div w:id="1668744905">
              <w:marLeft w:val="0"/>
              <w:marRight w:val="0"/>
              <w:marTop w:val="0"/>
              <w:marBottom w:val="0"/>
              <w:divBdr>
                <w:top w:val="none" w:sz="0" w:space="0" w:color="auto"/>
                <w:left w:val="none" w:sz="0" w:space="0" w:color="auto"/>
                <w:bottom w:val="none" w:sz="0" w:space="0" w:color="auto"/>
                <w:right w:val="none" w:sz="0" w:space="0" w:color="auto"/>
              </w:divBdr>
              <w:divsChild>
                <w:div w:id="1561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8005">
      <w:bodyDiv w:val="1"/>
      <w:marLeft w:val="0"/>
      <w:marRight w:val="0"/>
      <w:marTop w:val="0"/>
      <w:marBottom w:val="0"/>
      <w:divBdr>
        <w:top w:val="none" w:sz="0" w:space="0" w:color="auto"/>
        <w:left w:val="none" w:sz="0" w:space="0" w:color="auto"/>
        <w:bottom w:val="none" w:sz="0" w:space="0" w:color="auto"/>
        <w:right w:val="none" w:sz="0" w:space="0" w:color="auto"/>
      </w:divBdr>
    </w:div>
    <w:div w:id="153492357">
      <w:bodyDiv w:val="1"/>
      <w:marLeft w:val="0"/>
      <w:marRight w:val="0"/>
      <w:marTop w:val="0"/>
      <w:marBottom w:val="0"/>
      <w:divBdr>
        <w:top w:val="none" w:sz="0" w:space="0" w:color="auto"/>
        <w:left w:val="none" w:sz="0" w:space="0" w:color="auto"/>
        <w:bottom w:val="none" w:sz="0" w:space="0" w:color="auto"/>
        <w:right w:val="none" w:sz="0" w:space="0" w:color="auto"/>
      </w:divBdr>
    </w:div>
    <w:div w:id="204879211">
      <w:bodyDiv w:val="1"/>
      <w:marLeft w:val="0"/>
      <w:marRight w:val="0"/>
      <w:marTop w:val="0"/>
      <w:marBottom w:val="0"/>
      <w:divBdr>
        <w:top w:val="none" w:sz="0" w:space="0" w:color="auto"/>
        <w:left w:val="none" w:sz="0" w:space="0" w:color="auto"/>
        <w:bottom w:val="none" w:sz="0" w:space="0" w:color="auto"/>
        <w:right w:val="none" w:sz="0" w:space="0" w:color="auto"/>
      </w:divBdr>
    </w:div>
    <w:div w:id="221257457">
      <w:bodyDiv w:val="1"/>
      <w:marLeft w:val="0"/>
      <w:marRight w:val="0"/>
      <w:marTop w:val="0"/>
      <w:marBottom w:val="0"/>
      <w:divBdr>
        <w:top w:val="none" w:sz="0" w:space="0" w:color="auto"/>
        <w:left w:val="none" w:sz="0" w:space="0" w:color="auto"/>
        <w:bottom w:val="none" w:sz="0" w:space="0" w:color="auto"/>
        <w:right w:val="none" w:sz="0" w:space="0" w:color="auto"/>
      </w:divBdr>
    </w:div>
    <w:div w:id="236408300">
      <w:bodyDiv w:val="1"/>
      <w:marLeft w:val="0"/>
      <w:marRight w:val="0"/>
      <w:marTop w:val="0"/>
      <w:marBottom w:val="0"/>
      <w:divBdr>
        <w:top w:val="none" w:sz="0" w:space="0" w:color="auto"/>
        <w:left w:val="none" w:sz="0" w:space="0" w:color="auto"/>
        <w:bottom w:val="none" w:sz="0" w:space="0" w:color="auto"/>
        <w:right w:val="none" w:sz="0" w:space="0" w:color="auto"/>
      </w:divBdr>
    </w:div>
    <w:div w:id="336466035">
      <w:bodyDiv w:val="1"/>
      <w:marLeft w:val="0"/>
      <w:marRight w:val="0"/>
      <w:marTop w:val="0"/>
      <w:marBottom w:val="0"/>
      <w:divBdr>
        <w:top w:val="none" w:sz="0" w:space="0" w:color="auto"/>
        <w:left w:val="none" w:sz="0" w:space="0" w:color="auto"/>
        <w:bottom w:val="none" w:sz="0" w:space="0" w:color="auto"/>
        <w:right w:val="none" w:sz="0" w:space="0" w:color="auto"/>
      </w:divBdr>
    </w:div>
    <w:div w:id="373506226">
      <w:bodyDiv w:val="1"/>
      <w:marLeft w:val="0"/>
      <w:marRight w:val="0"/>
      <w:marTop w:val="0"/>
      <w:marBottom w:val="0"/>
      <w:divBdr>
        <w:top w:val="none" w:sz="0" w:space="0" w:color="auto"/>
        <w:left w:val="none" w:sz="0" w:space="0" w:color="auto"/>
        <w:bottom w:val="none" w:sz="0" w:space="0" w:color="auto"/>
        <w:right w:val="none" w:sz="0" w:space="0" w:color="auto"/>
      </w:divBdr>
    </w:div>
    <w:div w:id="405151202">
      <w:bodyDiv w:val="1"/>
      <w:marLeft w:val="0"/>
      <w:marRight w:val="0"/>
      <w:marTop w:val="0"/>
      <w:marBottom w:val="0"/>
      <w:divBdr>
        <w:top w:val="none" w:sz="0" w:space="0" w:color="auto"/>
        <w:left w:val="none" w:sz="0" w:space="0" w:color="auto"/>
        <w:bottom w:val="none" w:sz="0" w:space="0" w:color="auto"/>
        <w:right w:val="none" w:sz="0" w:space="0" w:color="auto"/>
      </w:divBdr>
    </w:div>
    <w:div w:id="492142391">
      <w:bodyDiv w:val="1"/>
      <w:marLeft w:val="0"/>
      <w:marRight w:val="0"/>
      <w:marTop w:val="0"/>
      <w:marBottom w:val="0"/>
      <w:divBdr>
        <w:top w:val="none" w:sz="0" w:space="0" w:color="auto"/>
        <w:left w:val="none" w:sz="0" w:space="0" w:color="auto"/>
        <w:bottom w:val="none" w:sz="0" w:space="0" w:color="auto"/>
        <w:right w:val="none" w:sz="0" w:space="0" w:color="auto"/>
      </w:divBdr>
    </w:div>
    <w:div w:id="518009999">
      <w:bodyDiv w:val="1"/>
      <w:marLeft w:val="0"/>
      <w:marRight w:val="360"/>
      <w:marTop w:val="0"/>
      <w:marBottom w:val="0"/>
      <w:divBdr>
        <w:top w:val="none" w:sz="0" w:space="0" w:color="auto"/>
        <w:left w:val="none" w:sz="0" w:space="0" w:color="auto"/>
        <w:bottom w:val="none" w:sz="0" w:space="0" w:color="auto"/>
        <w:right w:val="none" w:sz="0" w:space="0" w:color="auto"/>
      </w:divBdr>
      <w:divsChild>
        <w:div w:id="1525168743">
          <w:marLeft w:val="240"/>
          <w:marRight w:val="240"/>
          <w:marTop w:val="0"/>
          <w:marBottom w:val="0"/>
          <w:divBdr>
            <w:top w:val="none" w:sz="0" w:space="0" w:color="auto"/>
            <w:left w:val="none" w:sz="0" w:space="0" w:color="auto"/>
            <w:bottom w:val="none" w:sz="0" w:space="0" w:color="auto"/>
            <w:right w:val="none" w:sz="0" w:space="0" w:color="auto"/>
          </w:divBdr>
          <w:divsChild>
            <w:div w:id="1231384556">
              <w:marLeft w:val="0"/>
              <w:marRight w:val="0"/>
              <w:marTop w:val="0"/>
              <w:marBottom w:val="0"/>
              <w:divBdr>
                <w:top w:val="none" w:sz="0" w:space="0" w:color="auto"/>
                <w:left w:val="none" w:sz="0" w:space="0" w:color="auto"/>
                <w:bottom w:val="none" w:sz="0" w:space="0" w:color="auto"/>
                <w:right w:val="none" w:sz="0" w:space="0" w:color="auto"/>
              </w:divBdr>
              <w:divsChild>
                <w:div w:id="1729649656">
                  <w:marLeft w:val="240"/>
                  <w:marRight w:val="240"/>
                  <w:marTop w:val="0"/>
                  <w:marBottom w:val="0"/>
                  <w:divBdr>
                    <w:top w:val="none" w:sz="0" w:space="0" w:color="auto"/>
                    <w:left w:val="none" w:sz="0" w:space="0" w:color="auto"/>
                    <w:bottom w:val="none" w:sz="0" w:space="0" w:color="auto"/>
                    <w:right w:val="none" w:sz="0" w:space="0" w:color="auto"/>
                  </w:divBdr>
                  <w:divsChild>
                    <w:div w:id="7764072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1785">
      <w:bodyDiv w:val="1"/>
      <w:marLeft w:val="0"/>
      <w:marRight w:val="0"/>
      <w:marTop w:val="0"/>
      <w:marBottom w:val="0"/>
      <w:divBdr>
        <w:top w:val="none" w:sz="0" w:space="0" w:color="auto"/>
        <w:left w:val="none" w:sz="0" w:space="0" w:color="auto"/>
        <w:bottom w:val="none" w:sz="0" w:space="0" w:color="auto"/>
        <w:right w:val="none" w:sz="0" w:space="0" w:color="auto"/>
      </w:divBdr>
    </w:div>
    <w:div w:id="555315303">
      <w:bodyDiv w:val="1"/>
      <w:marLeft w:val="0"/>
      <w:marRight w:val="0"/>
      <w:marTop w:val="0"/>
      <w:marBottom w:val="0"/>
      <w:divBdr>
        <w:top w:val="none" w:sz="0" w:space="0" w:color="auto"/>
        <w:left w:val="none" w:sz="0" w:space="0" w:color="auto"/>
        <w:bottom w:val="none" w:sz="0" w:space="0" w:color="auto"/>
        <w:right w:val="none" w:sz="0" w:space="0" w:color="auto"/>
      </w:divBdr>
    </w:div>
    <w:div w:id="602538480">
      <w:bodyDiv w:val="1"/>
      <w:marLeft w:val="0"/>
      <w:marRight w:val="0"/>
      <w:marTop w:val="0"/>
      <w:marBottom w:val="0"/>
      <w:divBdr>
        <w:top w:val="none" w:sz="0" w:space="0" w:color="auto"/>
        <w:left w:val="none" w:sz="0" w:space="0" w:color="auto"/>
        <w:bottom w:val="none" w:sz="0" w:space="0" w:color="auto"/>
        <w:right w:val="none" w:sz="0" w:space="0" w:color="auto"/>
      </w:divBdr>
    </w:div>
    <w:div w:id="745805533">
      <w:bodyDiv w:val="1"/>
      <w:marLeft w:val="0"/>
      <w:marRight w:val="0"/>
      <w:marTop w:val="0"/>
      <w:marBottom w:val="0"/>
      <w:divBdr>
        <w:top w:val="none" w:sz="0" w:space="0" w:color="auto"/>
        <w:left w:val="none" w:sz="0" w:space="0" w:color="auto"/>
        <w:bottom w:val="none" w:sz="0" w:space="0" w:color="auto"/>
        <w:right w:val="none" w:sz="0" w:space="0" w:color="auto"/>
      </w:divBdr>
    </w:div>
    <w:div w:id="969896831">
      <w:bodyDiv w:val="1"/>
      <w:marLeft w:val="0"/>
      <w:marRight w:val="0"/>
      <w:marTop w:val="0"/>
      <w:marBottom w:val="0"/>
      <w:divBdr>
        <w:top w:val="none" w:sz="0" w:space="0" w:color="auto"/>
        <w:left w:val="none" w:sz="0" w:space="0" w:color="auto"/>
        <w:bottom w:val="none" w:sz="0" w:space="0" w:color="auto"/>
        <w:right w:val="none" w:sz="0" w:space="0" w:color="auto"/>
      </w:divBdr>
    </w:div>
    <w:div w:id="1245601491">
      <w:bodyDiv w:val="1"/>
      <w:marLeft w:val="0"/>
      <w:marRight w:val="0"/>
      <w:marTop w:val="0"/>
      <w:marBottom w:val="0"/>
      <w:divBdr>
        <w:top w:val="none" w:sz="0" w:space="0" w:color="auto"/>
        <w:left w:val="none" w:sz="0" w:space="0" w:color="auto"/>
        <w:bottom w:val="none" w:sz="0" w:space="0" w:color="auto"/>
        <w:right w:val="none" w:sz="0" w:space="0" w:color="auto"/>
      </w:divBdr>
    </w:div>
    <w:div w:id="1249847436">
      <w:bodyDiv w:val="1"/>
      <w:marLeft w:val="0"/>
      <w:marRight w:val="0"/>
      <w:marTop w:val="0"/>
      <w:marBottom w:val="0"/>
      <w:divBdr>
        <w:top w:val="none" w:sz="0" w:space="0" w:color="auto"/>
        <w:left w:val="none" w:sz="0" w:space="0" w:color="auto"/>
        <w:bottom w:val="none" w:sz="0" w:space="0" w:color="auto"/>
        <w:right w:val="none" w:sz="0" w:space="0" w:color="auto"/>
      </w:divBdr>
      <w:divsChild>
        <w:div w:id="202520222">
          <w:marLeft w:val="0"/>
          <w:marRight w:val="0"/>
          <w:marTop w:val="0"/>
          <w:marBottom w:val="0"/>
          <w:divBdr>
            <w:top w:val="none" w:sz="0" w:space="0" w:color="auto"/>
            <w:left w:val="none" w:sz="0" w:space="0" w:color="auto"/>
            <w:bottom w:val="none" w:sz="0" w:space="0" w:color="auto"/>
            <w:right w:val="none" w:sz="0" w:space="0" w:color="auto"/>
          </w:divBdr>
        </w:div>
        <w:div w:id="516430882">
          <w:marLeft w:val="0"/>
          <w:marRight w:val="0"/>
          <w:marTop w:val="0"/>
          <w:marBottom w:val="0"/>
          <w:divBdr>
            <w:top w:val="none" w:sz="0" w:space="0" w:color="auto"/>
            <w:left w:val="none" w:sz="0" w:space="0" w:color="auto"/>
            <w:bottom w:val="none" w:sz="0" w:space="0" w:color="auto"/>
            <w:right w:val="none" w:sz="0" w:space="0" w:color="auto"/>
          </w:divBdr>
        </w:div>
        <w:div w:id="595215623">
          <w:marLeft w:val="0"/>
          <w:marRight w:val="0"/>
          <w:marTop w:val="0"/>
          <w:marBottom w:val="0"/>
          <w:divBdr>
            <w:top w:val="none" w:sz="0" w:space="0" w:color="auto"/>
            <w:left w:val="none" w:sz="0" w:space="0" w:color="auto"/>
            <w:bottom w:val="none" w:sz="0" w:space="0" w:color="auto"/>
            <w:right w:val="none" w:sz="0" w:space="0" w:color="auto"/>
          </w:divBdr>
        </w:div>
        <w:div w:id="764805508">
          <w:marLeft w:val="0"/>
          <w:marRight w:val="0"/>
          <w:marTop w:val="0"/>
          <w:marBottom w:val="0"/>
          <w:divBdr>
            <w:top w:val="none" w:sz="0" w:space="0" w:color="auto"/>
            <w:left w:val="none" w:sz="0" w:space="0" w:color="auto"/>
            <w:bottom w:val="none" w:sz="0" w:space="0" w:color="auto"/>
            <w:right w:val="none" w:sz="0" w:space="0" w:color="auto"/>
          </w:divBdr>
        </w:div>
        <w:div w:id="1037968040">
          <w:marLeft w:val="0"/>
          <w:marRight w:val="0"/>
          <w:marTop w:val="0"/>
          <w:marBottom w:val="0"/>
          <w:divBdr>
            <w:top w:val="none" w:sz="0" w:space="0" w:color="auto"/>
            <w:left w:val="none" w:sz="0" w:space="0" w:color="auto"/>
            <w:bottom w:val="none" w:sz="0" w:space="0" w:color="auto"/>
            <w:right w:val="none" w:sz="0" w:space="0" w:color="auto"/>
          </w:divBdr>
        </w:div>
        <w:div w:id="1619875176">
          <w:marLeft w:val="0"/>
          <w:marRight w:val="0"/>
          <w:marTop w:val="0"/>
          <w:marBottom w:val="0"/>
          <w:divBdr>
            <w:top w:val="none" w:sz="0" w:space="0" w:color="auto"/>
            <w:left w:val="none" w:sz="0" w:space="0" w:color="auto"/>
            <w:bottom w:val="none" w:sz="0" w:space="0" w:color="auto"/>
            <w:right w:val="none" w:sz="0" w:space="0" w:color="auto"/>
          </w:divBdr>
        </w:div>
        <w:div w:id="1635019478">
          <w:marLeft w:val="0"/>
          <w:marRight w:val="0"/>
          <w:marTop w:val="0"/>
          <w:marBottom w:val="0"/>
          <w:divBdr>
            <w:top w:val="none" w:sz="0" w:space="0" w:color="auto"/>
            <w:left w:val="none" w:sz="0" w:space="0" w:color="auto"/>
            <w:bottom w:val="none" w:sz="0" w:space="0" w:color="auto"/>
            <w:right w:val="none" w:sz="0" w:space="0" w:color="auto"/>
          </w:divBdr>
        </w:div>
        <w:div w:id="1899978673">
          <w:marLeft w:val="0"/>
          <w:marRight w:val="0"/>
          <w:marTop w:val="0"/>
          <w:marBottom w:val="0"/>
          <w:divBdr>
            <w:top w:val="none" w:sz="0" w:space="0" w:color="auto"/>
            <w:left w:val="none" w:sz="0" w:space="0" w:color="auto"/>
            <w:bottom w:val="none" w:sz="0" w:space="0" w:color="auto"/>
            <w:right w:val="none" w:sz="0" w:space="0" w:color="auto"/>
          </w:divBdr>
        </w:div>
      </w:divsChild>
    </w:div>
    <w:div w:id="1328750047">
      <w:bodyDiv w:val="1"/>
      <w:marLeft w:val="0"/>
      <w:marRight w:val="0"/>
      <w:marTop w:val="0"/>
      <w:marBottom w:val="0"/>
      <w:divBdr>
        <w:top w:val="none" w:sz="0" w:space="0" w:color="auto"/>
        <w:left w:val="none" w:sz="0" w:space="0" w:color="auto"/>
        <w:bottom w:val="none" w:sz="0" w:space="0" w:color="auto"/>
        <w:right w:val="none" w:sz="0" w:space="0" w:color="auto"/>
      </w:divBdr>
    </w:div>
    <w:div w:id="1351026416">
      <w:bodyDiv w:val="1"/>
      <w:marLeft w:val="0"/>
      <w:marRight w:val="0"/>
      <w:marTop w:val="0"/>
      <w:marBottom w:val="0"/>
      <w:divBdr>
        <w:top w:val="none" w:sz="0" w:space="0" w:color="auto"/>
        <w:left w:val="none" w:sz="0" w:space="0" w:color="auto"/>
        <w:bottom w:val="none" w:sz="0" w:space="0" w:color="auto"/>
        <w:right w:val="none" w:sz="0" w:space="0" w:color="auto"/>
      </w:divBdr>
    </w:div>
    <w:div w:id="1540242634">
      <w:bodyDiv w:val="1"/>
      <w:marLeft w:val="0"/>
      <w:marRight w:val="0"/>
      <w:marTop w:val="0"/>
      <w:marBottom w:val="0"/>
      <w:divBdr>
        <w:top w:val="none" w:sz="0" w:space="0" w:color="auto"/>
        <w:left w:val="none" w:sz="0" w:space="0" w:color="auto"/>
        <w:bottom w:val="none" w:sz="0" w:space="0" w:color="auto"/>
        <w:right w:val="none" w:sz="0" w:space="0" w:color="auto"/>
      </w:divBdr>
    </w:div>
    <w:div w:id="1654261184">
      <w:bodyDiv w:val="1"/>
      <w:marLeft w:val="0"/>
      <w:marRight w:val="0"/>
      <w:marTop w:val="0"/>
      <w:marBottom w:val="0"/>
      <w:divBdr>
        <w:top w:val="none" w:sz="0" w:space="0" w:color="auto"/>
        <w:left w:val="none" w:sz="0" w:space="0" w:color="auto"/>
        <w:bottom w:val="none" w:sz="0" w:space="0" w:color="auto"/>
        <w:right w:val="none" w:sz="0" w:space="0" w:color="auto"/>
      </w:divBdr>
    </w:div>
    <w:div w:id="1794638372">
      <w:bodyDiv w:val="1"/>
      <w:marLeft w:val="0"/>
      <w:marRight w:val="0"/>
      <w:marTop w:val="0"/>
      <w:marBottom w:val="0"/>
      <w:divBdr>
        <w:top w:val="none" w:sz="0" w:space="0" w:color="auto"/>
        <w:left w:val="none" w:sz="0" w:space="0" w:color="auto"/>
        <w:bottom w:val="none" w:sz="0" w:space="0" w:color="auto"/>
        <w:right w:val="none" w:sz="0" w:space="0" w:color="auto"/>
      </w:divBdr>
    </w:div>
    <w:div w:id="1810634609">
      <w:bodyDiv w:val="1"/>
      <w:marLeft w:val="0"/>
      <w:marRight w:val="0"/>
      <w:marTop w:val="0"/>
      <w:marBottom w:val="0"/>
      <w:divBdr>
        <w:top w:val="none" w:sz="0" w:space="0" w:color="auto"/>
        <w:left w:val="none" w:sz="0" w:space="0" w:color="auto"/>
        <w:bottom w:val="none" w:sz="0" w:space="0" w:color="auto"/>
        <w:right w:val="none" w:sz="0" w:space="0" w:color="auto"/>
      </w:divBdr>
    </w:div>
    <w:div w:id="1814906953">
      <w:bodyDiv w:val="1"/>
      <w:marLeft w:val="0"/>
      <w:marRight w:val="0"/>
      <w:marTop w:val="0"/>
      <w:marBottom w:val="0"/>
      <w:divBdr>
        <w:top w:val="none" w:sz="0" w:space="0" w:color="auto"/>
        <w:left w:val="none" w:sz="0" w:space="0" w:color="auto"/>
        <w:bottom w:val="none" w:sz="0" w:space="0" w:color="auto"/>
        <w:right w:val="none" w:sz="0" w:space="0" w:color="auto"/>
      </w:divBdr>
      <w:divsChild>
        <w:div w:id="1718581583">
          <w:marLeft w:val="0"/>
          <w:marRight w:val="0"/>
          <w:marTop w:val="0"/>
          <w:marBottom w:val="0"/>
          <w:divBdr>
            <w:top w:val="none" w:sz="0" w:space="0" w:color="auto"/>
            <w:left w:val="none" w:sz="0" w:space="0" w:color="auto"/>
            <w:bottom w:val="none" w:sz="0" w:space="0" w:color="auto"/>
            <w:right w:val="none" w:sz="0" w:space="0" w:color="auto"/>
          </w:divBdr>
          <w:divsChild>
            <w:div w:id="624582015">
              <w:marLeft w:val="0"/>
              <w:marRight w:val="0"/>
              <w:marTop w:val="0"/>
              <w:marBottom w:val="0"/>
              <w:divBdr>
                <w:top w:val="none" w:sz="0" w:space="0" w:color="auto"/>
                <w:left w:val="none" w:sz="0" w:space="0" w:color="auto"/>
                <w:bottom w:val="none" w:sz="0" w:space="0" w:color="auto"/>
                <w:right w:val="none" w:sz="0" w:space="0" w:color="auto"/>
              </w:divBdr>
            </w:div>
          </w:divsChild>
        </w:div>
        <w:div w:id="1992169366">
          <w:marLeft w:val="0"/>
          <w:marRight w:val="0"/>
          <w:marTop w:val="0"/>
          <w:marBottom w:val="0"/>
          <w:divBdr>
            <w:top w:val="none" w:sz="0" w:space="0" w:color="auto"/>
            <w:left w:val="none" w:sz="0" w:space="0" w:color="auto"/>
            <w:bottom w:val="none" w:sz="0" w:space="0" w:color="auto"/>
            <w:right w:val="none" w:sz="0" w:space="0" w:color="auto"/>
          </w:divBdr>
          <w:divsChild>
            <w:div w:id="1515460229">
              <w:marLeft w:val="0"/>
              <w:marRight w:val="0"/>
              <w:marTop w:val="0"/>
              <w:marBottom w:val="0"/>
              <w:divBdr>
                <w:top w:val="none" w:sz="0" w:space="0" w:color="auto"/>
                <w:left w:val="none" w:sz="0" w:space="0" w:color="auto"/>
                <w:bottom w:val="none" w:sz="0" w:space="0" w:color="auto"/>
                <w:right w:val="none" w:sz="0" w:space="0" w:color="auto"/>
              </w:divBdr>
              <w:divsChild>
                <w:div w:id="791441778">
                  <w:marLeft w:val="0"/>
                  <w:marRight w:val="0"/>
                  <w:marTop w:val="0"/>
                  <w:marBottom w:val="0"/>
                  <w:divBdr>
                    <w:top w:val="none" w:sz="0" w:space="0" w:color="auto"/>
                    <w:left w:val="none" w:sz="0" w:space="0" w:color="auto"/>
                    <w:bottom w:val="none" w:sz="0" w:space="0" w:color="auto"/>
                    <w:right w:val="none" w:sz="0" w:space="0" w:color="auto"/>
                  </w:divBdr>
                  <w:divsChild>
                    <w:div w:id="1090279411">
                      <w:marLeft w:val="0"/>
                      <w:marRight w:val="0"/>
                      <w:marTop w:val="0"/>
                      <w:marBottom w:val="0"/>
                      <w:divBdr>
                        <w:top w:val="none" w:sz="0" w:space="0" w:color="auto"/>
                        <w:left w:val="none" w:sz="0" w:space="0" w:color="auto"/>
                        <w:bottom w:val="none" w:sz="0" w:space="0" w:color="auto"/>
                        <w:right w:val="none" w:sz="0" w:space="0" w:color="auto"/>
                      </w:divBdr>
                      <w:divsChild>
                        <w:div w:id="750395159">
                          <w:marLeft w:val="0"/>
                          <w:marRight w:val="0"/>
                          <w:marTop w:val="0"/>
                          <w:marBottom w:val="0"/>
                          <w:divBdr>
                            <w:top w:val="none" w:sz="0" w:space="0" w:color="auto"/>
                            <w:left w:val="none" w:sz="0" w:space="0" w:color="auto"/>
                            <w:bottom w:val="none" w:sz="0" w:space="0" w:color="auto"/>
                            <w:right w:val="none" w:sz="0" w:space="0" w:color="auto"/>
                          </w:divBdr>
                          <w:divsChild>
                            <w:div w:id="2053336420">
                              <w:marLeft w:val="0"/>
                              <w:marRight w:val="0"/>
                              <w:marTop w:val="0"/>
                              <w:marBottom w:val="0"/>
                              <w:divBdr>
                                <w:top w:val="none" w:sz="0" w:space="0" w:color="auto"/>
                                <w:left w:val="none" w:sz="0" w:space="0" w:color="auto"/>
                                <w:bottom w:val="none" w:sz="0" w:space="0" w:color="auto"/>
                                <w:right w:val="none" w:sz="0" w:space="0" w:color="auto"/>
                              </w:divBdr>
                              <w:divsChild>
                                <w:div w:id="20052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74275">
      <w:bodyDiv w:val="1"/>
      <w:marLeft w:val="0"/>
      <w:marRight w:val="0"/>
      <w:marTop w:val="0"/>
      <w:marBottom w:val="0"/>
      <w:divBdr>
        <w:top w:val="none" w:sz="0" w:space="0" w:color="auto"/>
        <w:left w:val="none" w:sz="0" w:space="0" w:color="auto"/>
        <w:bottom w:val="none" w:sz="0" w:space="0" w:color="auto"/>
        <w:right w:val="none" w:sz="0" w:space="0" w:color="auto"/>
      </w:divBdr>
    </w:div>
    <w:div w:id="204224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smart-wiki.smart-lab.se/display/msg134/Progres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MSG134/IVCT_Framework/wiki/Executable-Test-Case-Development-Ru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yrobin\Application%20Data\Microsoft\Mod&#232;les\QIPS_xxxx_TMP_Modele_de_style_Deliver_V01.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A92DE-0AE8-475B-9A72-F9609BB3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QIPS_xxxx_TMP_Modele_de_style_Deliver_V01.0.dot</Template>
  <TotalTime>26</TotalTime>
  <Pages>57</Pages>
  <Words>14115</Words>
  <Characters>116313</Characters>
  <Application>Microsoft Office Word</Application>
  <DocSecurity>0</DocSecurity>
  <Lines>3143</Lines>
  <Paragraphs>2557</Paragraphs>
  <ScaleCrop>false</ScaleCrop>
  <HeadingPairs>
    <vt:vector size="2" baseType="variant">
      <vt:variant>
        <vt:lpstr>Titre</vt:lpstr>
      </vt:variant>
      <vt:variant>
        <vt:i4>1</vt:i4>
      </vt:variant>
    </vt:vector>
  </HeadingPairs>
  <TitlesOfParts>
    <vt:vector size="1" baseType="lpstr">
      <vt:lpstr>ETC FRA Technical Specifications</vt:lpstr>
    </vt:vector>
  </TitlesOfParts>
  <Company/>
  <LinksUpToDate>false</LinksUpToDate>
  <CharactersWithSpaces>127871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ETC FRA Technical Specifications</dc:title>
  <dc:creator>FRANCE</dc:creator>
  <cp:lastModifiedBy>Simon, Dominique</cp:lastModifiedBy>
  <cp:revision>8</cp:revision>
  <cp:lastPrinted>2012-11-30T14:13:00Z</cp:lastPrinted>
  <dcterms:created xsi:type="dcterms:W3CDTF">2017-11-20T15:37:00Z</dcterms:created>
  <dcterms:modified xsi:type="dcterms:W3CDTF">2017-11-21T11:38:00Z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ID_LINKBASE">
    <vt:lpwstr/>
  </property>
  <property fmtid="{D5CDD505-2E9C-101B-9397-08002B2CF9AE}" pid="3" name="DocGroupName">
    <vt:lpwstr> </vt:lpwstr>
  </property>
  <property fmtid="{D5CDD505-2E9C-101B-9397-08002B2CF9AE}" pid="4" name="DocCopyright">
    <vt:lpwstr> </vt:lpwstr>
  </property>
  <property fmtid="{D5CDD505-2E9C-101B-9397-08002B2CF9AE}" pid="5" name="DocMethodName">
    <vt:lpwstr> </vt:lpwstr>
  </property>
  <property fmtid="{D5CDD505-2E9C-101B-9397-08002B2CF9AE}" pid="6" name="DocRegionName">
    <vt:lpwstr> </vt:lpwstr>
  </property>
  <property fmtid="{D5CDD505-2E9C-101B-9397-08002B2CF9AE}" pid="7" name="DocEntityName">
    <vt:lpwstr> </vt:lpwstr>
  </property>
  <property fmtid="{D5CDD505-2E9C-101B-9397-08002B2CF9AE}" pid="8" name="DocUnitName">
    <vt:lpwstr> </vt:lpwstr>
  </property>
  <property fmtid="{D5CDD505-2E9C-101B-9397-08002B2CF9AE}" pid="9" name="DocUnitAdr1">
    <vt:lpwstr> </vt:lpwstr>
  </property>
  <property fmtid="{D5CDD505-2E9C-101B-9397-08002B2CF9AE}" pid="10" name="DocUnitAdr2">
    <vt:lpwstr> </vt:lpwstr>
  </property>
  <property fmtid="{D5CDD505-2E9C-101B-9397-08002B2CF9AE}" pid="11" name="DocUnitAdr3">
    <vt:lpwstr> </vt:lpwstr>
  </property>
  <property fmtid="{D5CDD505-2E9C-101B-9397-08002B2CF9AE}" pid="12" name="DocUnitAdr4">
    <vt:lpwstr> </vt:lpwstr>
  </property>
  <property fmtid="{D5CDD505-2E9C-101B-9397-08002B2CF9AE}" pid="13" name="DocUnitAdr5">
    <vt:lpwstr> </vt:lpwstr>
  </property>
  <property fmtid="{D5CDD505-2E9C-101B-9397-08002B2CF9AE}" pid="14" name="DocUnitPhone">
    <vt:lpwstr> </vt:lpwstr>
  </property>
  <property fmtid="{D5CDD505-2E9C-101B-9397-08002B2CF9AE}" pid="15" name="DocUnitFax">
    <vt:lpwstr> </vt:lpwstr>
  </property>
  <property fmtid="{D5CDD505-2E9C-101B-9397-08002B2CF9AE}" pid="16" name="DocUnitEmail">
    <vt:lpwstr/>
  </property>
  <property fmtid="{D5CDD505-2E9C-101B-9397-08002B2CF9AE}" pid="17" name="DocProjectName">
    <vt:lpwstr> </vt:lpwstr>
  </property>
  <property fmtid="{D5CDD505-2E9C-101B-9397-08002B2CF9AE}" pid="18" name="DocProjectStreamName">
    <vt:lpwstr/>
  </property>
  <property fmtid="{D5CDD505-2E9C-101B-9397-08002B2CF9AE}" pid="19" name="DocTitle">
    <vt:lpwstr>ETC FRA Technical Specifications</vt:lpwstr>
  </property>
  <property fmtid="{D5CDD505-2E9C-101B-9397-08002B2CF9AE}" pid="20" name="DocType">
    <vt:lpwstr>DCT: Dossier de Conception Technique</vt:lpwstr>
  </property>
  <property fmtid="{D5CDD505-2E9C-101B-9397-08002B2CF9AE}" pid="21" name="DocUsage">
    <vt:lpwstr>Livrable</vt:lpwstr>
  </property>
  <property fmtid="{D5CDD505-2E9C-101B-9397-08002B2CF9AE}" pid="22" name="DocVersion">
    <vt:lpwstr>V1.3</vt:lpwstr>
  </property>
  <property fmtid="{D5CDD505-2E9C-101B-9397-08002B2CF9AE}" pid="23" name="DocUpdate">
    <vt:lpwstr>21/11/2017</vt:lpwstr>
  </property>
  <property fmtid="{D5CDD505-2E9C-101B-9397-08002B2CF9AE}" pid="24" name="DocCreation">
    <vt:lpwstr> </vt:lpwstr>
  </property>
  <property fmtid="{D5CDD505-2E9C-101B-9397-08002B2CF9AE}" pid="25" name="DocStatus">
    <vt:lpwstr>Validé</vt:lpwstr>
  </property>
  <property fmtid="{D5CDD505-2E9C-101B-9397-08002B2CF9AE}" pid="26" name="DocAuthor">
    <vt:lpwstr>FRANCE</vt:lpwstr>
  </property>
  <property fmtid="{D5CDD505-2E9C-101B-9397-08002B2CF9AE}" pid="27" name="DocRef">
    <vt:lpwstr> </vt:lpwstr>
  </property>
  <property fmtid="{D5CDD505-2E9C-101B-9397-08002B2CF9AE}" pid="28" name="DocValidationName">
    <vt:lpwstr> </vt:lpwstr>
  </property>
  <property fmtid="{D5CDD505-2E9C-101B-9397-08002B2CF9AE}" pid="29" name="DocCustomerName">
    <vt:lpwstr> </vt:lpwstr>
  </property>
  <property fmtid="{D5CDD505-2E9C-101B-9397-08002B2CF9AE}" pid="30" name="DocLanguage">
    <vt:lpwstr>EN</vt:lpwstr>
  </property>
  <property fmtid="{D5CDD505-2E9C-101B-9397-08002B2CF9AE}" pid="31" name="DocModelName">
    <vt:lpwstr> </vt:lpwstr>
  </property>
  <property fmtid="{D5CDD505-2E9C-101B-9397-08002B2CF9AE}" pid="32" name="DocModelRef">
    <vt:lpwstr> </vt:lpwstr>
  </property>
  <property fmtid="{D5CDD505-2E9C-101B-9397-08002B2CF9AE}" pid="33" name="DocModelVersion">
    <vt:lpwstr> </vt:lpwstr>
  </property>
  <property fmtid="{D5CDD505-2E9C-101B-9397-08002B2CF9AE}" pid="34" name="DocProjectId">
    <vt:lpwstr> </vt:lpwstr>
  </property>
  <property fmtid="{D5CDD505-2E9C-101B-9397-08002B2CF9AE}" pid="35" name="DocProjectStreamId">
    <vt:lpwstr/>
  </property>
  <property fmtid="{D5CDD505-2E9C-101B-9397-08002B2CF9AE}" pid="36" name="DocProjectSerialNumber">
    <vt:lpwstr> </vt:lpwstr>
  </property>
  <property fmtid="{D5CDD505-2E9C-101B-9397-08002B2CF9AE}" pid="37" name="DocURL">
    <vt:lpwstr> </vt:lpwstr>
  </property>
  <property fmtid="{D5CDD505-2E9C-101B-9397-08002B2CF9AE}" pid="38" name="DocLibreDoc">
    <vt:lpwstr/>
  </property>
  <property fmtid="{D5CDD505-2E9C-101B-9397-08002B2CF9AE}" pid="39" name="DocModelAdmin">
    <vt:lpwstr> </vt:lpwstr>
  </property>
  <property fmtid="{D5CDD505-2E9C-101B-9397-08002B2CF9AE}" pid="40" name="DocSite">
    <vt:lpwstr> </vt:lpwstr>
  </property>
</Properties>
</file>