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978"/>
        <w:gridCol w:w="2268"/>
        <w:gridCol w:w="2268"/>
      </w:tblGrid>
      <w:tr w:rsidR="00820A57" w:rsidRPr="004A5660" w14:paraId="0C974560" w14:textId="77777777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C907AD1" w14:textId="77777777"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14:paraId="6DC45BE5" w14:textId="77777777"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65FD5" w14:textId="77777777"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14:paraId="2D04D465" w14:textId="77777777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24D22E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1E100" w14:textId="77777777" w:rsidR="00820A57" w:rsidRPr="004A5660" w:rsidRDefault="00820A57" w:rsidP="008B3CF7">
            <w:pPr>
              <w:rPr>
                <w:lang w:val="en-US"/>
              </w:rPr>
            </w:pPr>
          </w:p>
          <w:p w14:paraId="6E617CFC" w14:textId="77777777"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14:paraId="6F9520C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5027B" w14:textId="77777777"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CEFB8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14:paraId="0049DE39" w14:textId="77777777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8A387" w14:textId="77777777"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46557A" w14:textId="77777777"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14:paraId="56EBEDD2" w14:textId="77777777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EED53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360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06782BEE" w14:textId="77777777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F8880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46F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7052D1E1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9EAB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ED44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9DCBC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A8B04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3F00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10D00DDD" w14:textId="77777777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3C00A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B28F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071EED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0813F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B1CF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7826E6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57FA9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F350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EDB90D0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2B1A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6F32B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196637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F4D63" w14:textId="2319B230" w:rsidR="00820A57" w:rsidRPr="004A5660" w:rsidRDefault="00DB351F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88FE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1C9B25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1D8E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B744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2F955D6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BEC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FB115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BF4A371" w14:textId="77777777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EB919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FE36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E5F73AD" w14:textId="77777777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EED8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B5F3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AE44328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5995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9D66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CBD30A5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11F7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1BC99" w14:textId="77777777"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14:paraId="739795A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FF58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BB9E7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1B366CAE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607F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D0506" w14:textId="77777777"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14:paraId="0315065C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41D37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17DD4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4F444DD3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1B0D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92103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5815E19A" w14:textId="77777777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A7A69" w14:textId="77777777" w:rsidR="00820A57" w:rsidRPr="004A5660" w:rsidRDefault="00820A57" w:rsidP="0087394D">
            <w:pPr>
              <w:rPr>
                <w:lang w:val="en-US"/>
              </w:rPr>
            </w:pPr>
          </w:p>
          <w:p w14:paraId="31E6D10F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EEEE7CA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E3F2B31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4868C58D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66F886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FD039D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624710DE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5B5EFDD9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D4891" w14:textId="3F9B41D9" w:rsidR="00820A57" w:rsidRPr="004A5660" w:rsidRDefault="00DB351F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1B3CC9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14:paraId="7B3C1E8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CC59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5C464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7B1A875A" w14:textId="77777777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CC23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2A9D8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1E601A9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77743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73103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28BB2400" w14:textId="77777777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6FF7" w14:textId="77777777"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14:paraId="017957C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14:paraId="27287F1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FCE53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1DFBC969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0EE11" w14:textId="77777777"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14:paraId="5799C263" w14:textId="77777777"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3435B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4A7A32B4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A8255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6D1C5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44BA8415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80FD0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37208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7913896B" w14:textId="77777777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9F80A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6C60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38BC201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8BD97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26CFD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1BF4FBD7" w14:textId="77777777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902A1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6AB43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2A4A289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E1A0F" w14:textId="77777777"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14:paraId="3AEA78B5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587A0" w14:textId="77777777"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AD0F71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A411C2" w14:textId="77777777"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14:paraId="545E9B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46FB6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E9C2B" w14:textId="77777777"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F9EB9F" w14:textId="77777777"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D10FF9" w14:textId="4242AC25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DocVersion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V1.4</w:t>
            </w:r>
            <w:r>
              <w:fldChar w:fldCharType="end"/>
            </w:r>
          </w:p>
        </w:tc>
      </w:tr>
      <w:tr w:rsidR="002237C1" w:rsidRPr="004A5660" w14:paraId="02222A3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BC0DE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2E3BC" w14:textId="77777777"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976A07" w14:textId="77777777"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CB7A5D" w14:textId="3D6FEBF8" w:rsidR="002237C1" w:rsidRPr="00415982" w:rsidRDefault="00503258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DOCPROPERTY  DocUpdate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10/01/2018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2237C1" w:rsidRPr="004A5660" w14:paraId="29D9F3D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B21BA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9C5EB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FAC820" w14:textId="77777777"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DC41EC" w14:textId="1A858400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DocStatus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Validé</w:t>
            </w:r>
            <w:r>
              <w:fldChar w:fldCharType="end"/>
            </w:r>
          </w:p>
        </w:tc>
      </w:tr>
      <w:tr w:rsidR="002237C1" w:rsidRPr="004A5660" w14:paraId="519EB114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B872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C77B3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F8DF06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90D094" w14:textId="33D8B682" w:rsidR="002237C1" w:rsidRPr="004A5660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DocUsage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Livrable</w:t>
            </w:r>
            <w:r>
              <w:fldChar w:fldCharType="end"/>
            </w:r>
          </w:p>
        </w:tc>
      </w:tr>
      <w:tr w:rsidR="002237C1" w:rsidRPr="004A5660" w14:paraId="72AEFFC3" w14:textId="77777777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C3B02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0A76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D2CE91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84B7AB3" w14:textId="3FB1E7B1" w:rsidR="002237C1" w:rsidRPr="004A5660" w:rsidRDefault="00503258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DOCPROPERTY  DocAuthor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FRANCE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2237C1" w:rsidRPr="004A5660" w14:paraId="7094A026" w14:textId="77777777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6DAC5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38604" w14:textId="77777777"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49281C" w14:textId="05DEDE7A" w:rsidR="002237C1" w:rsidRPr="004A5660" w:rsidRDefault="00DB351F" w:rsidP="008829BA">
            <w:pPr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DocType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MUT: Manuel d'utilisation</w:t>
            </w:r>
            <w:r>
              <w:fldChar w:fldCharType="end"/>
            </w:r>
          </w:p>
        </w:tc>
      </w:tr>
    </w:tbl>
    <w:p w14:paraId="10D0B3E4" w14:textId="77777777"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3191DC77" w14:textId="77777777"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14:paraId="43C38245" w14:textId="77777777"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14:paraId="3E695E05" w14:textId="77777777" w:rsidR="00995840" w:rsidRPr="004A5660" w:rsidRDefault="00995840">
      <w:pPr>
        <w:spacing w:before="0" w:after="0"/>
        <w:rPr>
          <w:lang w:val="en-US"/>
        </w:rPr>
      </w:pPr>
    </w:p>
    <w:p w14:paraId="0006ABFB" w14:textId="13FD0CA5" w:rsidR="00A256E5" w:rsidRDefault="00DB351F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A5660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4A5660">
        <w:rPr>
          <w:b w:val="0"/>
          <w:caps w:val="0"/>
          <w:lang w:val="en-US"/>
        </w:rPr>
        <w:fldChar w:fldCharType="separate"/>
      </w:r>
      <w:r w:rsidR="00A256E5" w:rsidRPr="00B663A9">
        <w:rPr>
          <w:lang w:val="en-US"/>
        </w:rPr>
        <w:t>1.</w:t>
      </w:r>
      <w:r w:rsidR="00A256E5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A256E5" w:rsidRPr="00B663A9">
        <w:rPr>
          <w:lang w:val="en-US"/>
        </w:rPr>
        <w:t>Introduction</w:t>
      </w:r>
      <w:r w:rsidR="00A256E5">
        <w:tab/>
      </w:r>
      <w:r w:rsidR="00A256E5">
        <w:fldChar w:fldCharType="begin"/>
      </w:r>
      <w:r w:rsidR="00A256E5">
        <w:instrText xml:space="preserve"> PAGEREF _Toc503519102 \h </w:instrText>
      </w:r>
      <w:r w:rsidR="00A256E5">
        <w:fldChar w:fldCharType="separate"/>
      </w:r>
      <w:r w:rsidR="00A256E5">
        <w:t>5</w:t>
      </w:r>
      <w:r w:rsidR="00A256E5">
        <w:fldChar w:fldCharType="end"/>
      </w:r>
    </w:p>
    <w:p w14:paraId="1B007C2D" w14:textId="5D28F6CB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Purpose</w:t>
      </w:r>
      <w:r>
        <w:tab/>
      </w:r>
      <w:r>
        <w:fldChar w:fldCharType="begin"/>
      </w:r>
      <w:r>
        <w:instrText xml:space="preserve"> PAGEREF _Toc503519103 \h </w:instrText>
      </w:r>
      <w:r>
        <w:fldChar w:fldCharType="separate"/>
      </w:r>
      <w:r>
        <w:t>5</w:t>
      </w:r>
      <w:r>
        <w:fldChar w:fldCharType="end"/>
      </w:r>
    </w:p>
    <w:p w14:paraId="7CA88278" w14:textId="372C422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Reference Documents</w:t>
      </w:r>
      <w:r>
        <w:tab/>
      </w:r>
      <w:r>
        <w:fldChar w:fldCharType="begin"/>
      </w:r>
      <w:r>
        <w:instrText xml:space="preserve"> PAGEREF _Toc503519104 \h </w:instrText>
      </w:r>
      <w:r>
        <w:fldChar w:fldCharType="separate"/>
      </w:r>
      <w:r>
        <w:t>5</w:t>
      </w:r>
      <w:r>
        <w:fldChar w:fldCharType="end"/>
      </w:r>
    </w:p>
    <w:p w14:paraId="67A21EF1" w14:textId="5FAB2F5A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Terminology</w:t>
      </w:r>
      <w:r>
        <w:tab/>
      </w:r>
      <w:r>
        <w:fldChar w:fldCharType="begin"/>
      </w:r>
      <w:r>
        <w:instrText xml:space="preserve"> PAGEREF _Toc503519105 \h </w:instrText>
      </w:r>
      <w:r>
        <w:fldChar w:fldCharType="separate"/>
      </w:r>
      <w:r>
        <w:t>5</w:t>
      </w:r>
      <w:r>
        <w:fldChar w:fldCharType="end"/>
      </w:r>
    </w:p>
    <w:p w14:paraId="5189EC60" w14:textId="420DB72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1.3.1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Acronyms</w:t>
      </w:r>
      <w:r>
        <w:tab/>
      </w:r>
      <w:r>
        <w:fldChar w:fldCharType="begin"/>
      </w:r>
      <w:r>
        <w:instrText xml:space="preserve"> PAGEREF _Toc503519106 \h </w:instrText>
      </w:r>
      <w:r>
        <w:fldChar w:fldCharType="separate"/>
      </w:r>
      <w:r>
        <w:t>5</w:t>
      </w:r>
      <w:r>
        <w:fldChar w:fldCharType="end"/>
      </w:r>
    </w:p>
    <w:p w14:paraId="333DFD23" w14:textId="25D14FAB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1.3.2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Definitions</w:t>
      </w:r>
      <w:r>
        <w:tab/>
      </w:r>
      <w:r>
        <w:fldChar w:fldCharType="begin"/>
      </w:r>
      <w:r>
        <w:instrText xml:space="preserve"> PAGEREF _Toc503519107 \h </w:instrText>
      </w:r>
      <w:r>
        <w:fldChar w:fldCharType="separate"/>
      </w:r>
      <w:r>
        <w:t>7</w:t>
      </w:r>
      <w:r>
        <w:fldChar w:fldCharType="end"/>
      </w:r>
    </w:p>
    <w:p w14:paraId="6C24EE85" w14:textId="26628E37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B663A9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B663A9">
        <w:rPr>
          <w:lang w:val="en-US"/>
        </w:rPr>
        <w:t>Prerequisites</w:t>
      </w:r>
      <w:r>
        <w:tab/>
      </w:r>
      <w:r>
        <w:fldChar w:fldCharType="begin"/>
      </w:r>
      <w:r>
        <w:instrText xml:space="preserve"> PAGEREF _Toc503519108 \h </w:instrText>
      </w:r>
      <w:r>
        <w:fldChar w:fldCharType="separate"/>
      </w:r>
      <w:r>
        <w:t>8</w:t>
      </w:r>
      <w:r>
        <w:fldChar w:fldCharType="end"/>
      </w:r>
    </w:p>
    <w:p w14:paraId="5FDF571B" w14:textId="4D27BAB7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Hardware prerequisites</w:t>
      </w:r>
      <w:r>
        <w:tab/>
      </w:r>
      <w:r>
        <w:fldChar w:fldCharType="begin"/>
      </w:r>
      <w:r>
        <w:instrText xml:space="preserve"> PAGEREF _Toc503519109 \h </w:instrText>
      </w:r>
      <w:r>
        <w:fldChar w:fldCharType="separate"/>
      </w:r>
      <w:r>
        <w:t>8</w:t>
      </w:r>
      <w:r>
        <w:fldChar w:fldCharType="end"/>
      </w:r>
    </w:p>
    <w:p w14:paraId="161D8B24" w14:textId="0BA97C0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Software prerequisites</w:t>
      </w:r>
      <w:r>
        <w:tab/>
      </w:r>
      <w:r>
        <w:fldChar w:fldCharType="begin"/>
      </w:r>
      <w:r>
        <w:instrText xml:space="preserve"> PAGEREF _Toc503519110 \h </w:instrText>
      </w:r>
      <w:r>
        <w:fldChar w:fldCharType="separate"/>
      </w:r>
      <w:r>
        <w:t>8</w:t>
      </w:r>
      <w:r>
        <w:fldChar w:fldCharType="end"/>
      </w:r>
    </w:p>
    <w:p w14:paraId="066F9FE0" w14:textId="416B50E4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MÄK RTI versions compatibility</w:t>
      </w:r>
      <w:r>
        <w:tab/>
      </w:r>
      <w:r>
        <w:fldChar w:fldCharType="begin"/>
      </w:r>
      <w:r>
        <w:instrText xml:space="preserve"> PAGEREF _Toc503519111 \h </w:instrText>
      </w:r>
      <w:r>
        <w:fldChar w:fldCharType="separate"/>
      </w:r>
      <w:r>
        <w:t>8</w:t>
      </w:r>
      <w:r>
        <w:fldChar w:fldCharType="end"/>
      </w:r>
    </w:p>
    <w:p w14:paraId="035505E8" w14:textId="7F5F91C2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Pitch RTI versions compatibility</w:t>
      </w:r>
      <w:r>
        <w:tab/>
      </w:r>
      <w:r>
        <w:fldChar w:fldCharType="begin"/>
      </w:r>
      <w:r>
        <w:instrText xml:space="preserve"> PAGEREF _Toc503519112 \h </w:instrText>
      </w:r>
      <w:r>
        <w:fldChar w:fldCharType="separate"/>
      </w:r>
      <w:r>
        <w:t>8</w:t>
      </w:r>
      <w:r>
        <w:fldChar w:fldCharType="end"/>
      </w:r>
    </w:p>
    <w:p w14:paraId="6FD04B3A" w14:textId="1B001F93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B663A9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B663A9">
        <w:rPr>
          <w:lang w:val="en-US"/>
        </w:rPr>
        <w:t>Tool structure</w:t>
      </w:r>
      <w:r>
        <w:tab/>
      </w:r>
      <w:r>
        <w:fldChar w:fldCharType="begin"/>
      </w:r>
      <w:r>
        <w:instrText xml:space="preserve"> PAGEREF _Toc503519113 \h </w:instrText>
      </w:r>
      <w:r>
        <w:fldChar w:fldCharType="separate"/>
      </w:r>
      <w:r>
        <w:t>9</w:t>
      </w:r>
      <w:r>
        <w:fldChar w:fldCharType="end"/>
      </w:r>
    </w:p>
    <w:p w14:paraId="24E2E7E3" w14:textId="4AF6C7D0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Configuration directory</w:t>
      </w:r>
      <w:r>
        <w:tab/>
      </w:r>
      <w:r>
        <w:fldChar w:fldCharType="begin"/>
      </w:r>
      <w:r>
        <w:instrText xml:space="preserve"> PAGEREF _Toc503519114 \h </w:instrText>
      </w:r>
      <w:r>
        <w:fldChar w:fldCharType="separate"/>
      </w:r>
      <w:r>
        <w:t>9</w:t>
      </w:r>
      <w:r>
        <w:fldChar w:fldCharType="end"/>
      </w:r>
    </w:p>
    <w:p w14:paraId="2FE6A497" w14:textId="5E3CAC0C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CS Verification ETC</w:t>
      </w:r>
      <w:r>
        <w:tab/>
      </w:r>
      <w:r>
        <w:fldChar w:fldCharType="begin"/>
      </w:r>
      <w:r>
        <w:instrText xml:space="preserve"> PAGEREF _Toc503519115 \h </w:instrText>
      </w:r>
      <w:r>
        <w:fldChar w:fldCharType="separate"/>
      </w:r>
      <w:r>
        <w:t>9</w:t>
      </w:r>
      <w:r>
        <w:fldChar w:fldCharType="end"/>
      </w:r>
    </w:p>
    <w:p w14:paraId="3E450661" w14:textId="2DD6B8E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Declaration Management ETC</w:t>
      </w:r>
      <w:r>
        <w:tab/>
      </w:r>
      <w:r>
        <w:fldChar w:fldCharType="begin"/>
      </w:r>
      <w:r>
        <w:instrText xml:space="preserve"> PAGEREF _Toc503519116 \h </w:instrText>
      </w:r>
      <w:r>
        <w:fldChar w:fldCharType="separate"/>
      </w:r>
      <w:r>
        <w:t>10</w:t>
      </w:r>
      <w:r>
        <w:fldChar w:fldCharType="end"/>
      </w:r>
    </w:p>
    <w:p w14:paraId="791282B0" w14:textId="67EB5FD1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Object Management ETC</w:t>
      </w:r>
      <w:r>
        <w:tab/>
      </w:r>
      <w:r>
        <w:fldChar w:fldCharType="begin"/>
      </w:r>
      <w:r>
        <w:instrText xml:space="preserve"> PAGEREF _Toc503519117 \h </w:instrText>
      </w:r>
      <w:r>
        <w:fldChar w:fldCharType="separate"/>
      </w:r>
      <w:r>
        <w:t>10</w:t>
      </w:r>
      <w:r>
        <w:fldChar w:fldCharType="end"/>
      </w:r>
    </w:p>
    <w:p w14:paraId="562C96C4" w14:textId="2A83C45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Services Verification ETC</w:t>
      </w:r>
      <w:r>
        <w:tab/>
      </w:r>
      <w:r>
        <w:fldChar w:fldCharType="begin"/>
      </w:r>
      <w:r>
        <w:instrText xml:space="preserve"> PAGEREF _Toc503519118 \h </w:instrText>
      </w:r>
      <w:r>
        <w:fldChar w:fldCharType="separate"/>
      </w:r>
      <w:r>
        <w:t>11</w:t>
      </w:r>
      <w:r>
        <w:fldChar w:fldCharType="end"/>
      </w:r>
    </w:p>
    <w:p w14:paraId="07A0CEB9" w14:textId="4C9D03F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Gradle projects</w:t>
      </w:r>
      <w:r>
        <w:tab/>
      </w:r>
      <w:r>
        <w:fldChar w:fldCharType="begin"/>
      </w:r>
      <w:r>
        <w:instrText xml:space="preserve"> PAGEREF _Toc503519119 \h </w:instrText>
      </w:r>
      <w:r>
        <w:fldChar w:fldCharType="separate"/>
      </w:r>
      <w:r>
        <w:t>12</w:t>
      </w:r>
      <w:r>
        <w:fldChar w:fldCharType="end"/>
      </w:r>
    </w:p>
    <w:p w14:paraId="3F2749CD" w14:textId="0A87D002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t>3.2.1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Common component ETC_FRA_Common</w:t>
      </w:r>
      <w:r>
        <w:tab/>
      </w:r>
      <w:r>
        <w:fldChar w:fldCharType="begin"/>
      </w:r>
      <w:r>
        <w:instrText xml:space="preserve"> PAGEREF _Toc503519120 \h </w:instrText>
      </w:r>
      <w:r>
        <w:fldChar w:fldCharType="separate"/>
      </w:r>
      <w:r>
        <w:t>12</w:t>
      </w:r>
      <w:r>
        <w:fldChar w:fldCharType="end"/>
      </w:r>
    </w:p>
    <w:p w14:paraId="614718F5" w14:textId="2B4D309F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CS Verification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_Toc503519121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7F9566E3" w14:textId="76682A4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Declaration Management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_Toc503519122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21990448" w14:textId="4FD1FB38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Object Management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_Toc503519123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064614B4" w14:textId="27F11CA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3.2.5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Services Verification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_Toc503519124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4994E900" w14:textId="16F4AA00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4.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Installation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_Toc503519125 \h </w:instrText>
      </w:r>
      <w:r>
        <w:fldChar w:fldCharType="separate"/>
      </w:r>
      <w:r w:rsidRPr="00503258">
        <w:rPr>
          <w:lang w:val="en-US"/>
        </w:rPr>
        <w:t>13</w:t>
      </w:r>
      <w:r>
        <w:fldChar w:fldCharType="end"/>
      </w:r>
    </w:p>
    <w:p w14:paraId="70BB73E6" w14:textId="453B8C7C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5.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Configuration / Setup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_Toc503519126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625A22A8" w14:textId="018BB71F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5.1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RTI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_Toc503519127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36F07AA5" w14:textId="4935EEC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5.1.1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MÄK RTI parameters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_Toc503519128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429DF032" w14:textId="5EEA8244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5.1.2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Pitch RTI parameters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_Toc503519129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4014895A" w14:textId="0F719A0A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5.2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IVCT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_Toc503519130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6EE61DB4" w14:textId="1D4ABFE6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Environment variables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_Toc503519131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0D0E84B2" w14:textId="39E27229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CLASSPATH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_Toc503519132 \h </w:instrText>
      </w:r>
      <w:r>
        <w:fldChar w:fldCharType="separate"/>
      </w:r>
      <w:r w:rsidRPr="00503258">
        <w:rPr>
          <w:lang w:val="en-US"/>
        </w:rPr>
        <w:t>17</w:t>
      </w:r>
      <w:r>
        <w:fldChar w:fldCharType="end"/>
      </w:r>
    </w:p>
    <w:p w14:paraId="01054F59" w14:textId="5F1E0C6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Log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_Toc503519133 \h </w:instrText>
      </w:r>
      <w:r>
        <w:fldChar w:fldCharType="separate"/>
      </w:r>
      <w:r w:rsidRPr="00503258">
        <w:rPr>
          <w:lang w:val="en-US"/>
        </w:rPr>
        <w:t>17</w:t>
      </w:r>
      <w:r>
        <w:fldChar w:fldCharType="end"/>
      </w:r>
    </w:p>
    <w:p w14:paraId="43C1C307" w14:textId="58791E4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Language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_Toc503519134 \h </w:instrText>
      </w:r>
      <w:r>
        <w:fldChar w:fldCharType="separate"/>
      </w:r>
      <w:r w:rsidRPr="00503258">
        <w:rPr>
          <w:lang w:val="en-US"/>
        </w:rPr>
        <w:t>18</w:t>
      </w:r>
      <w:r>
        <w:fldChar w:fldCharType="end"/>
      </w:r>
    </w:p>
    <w:p w14:paraId="7B63B823" w14:textId="776A4C9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5.3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ETC configuration</w:t>
      </w:r>
      <w:r>
        <w:tab/>
      </w:r>
      <w:r>
        <w:fldChar w:fldCharType="begin"/>
      </w:r>
      <w:r>
        <w:instrText xml:space="preserve"> PAGEREF _Toc503519135 \h </w:instrText>
      </w:r>
      <w:r>
        <w:fldChar w:fldCharType="separate"/>
      </w:r>
      <w:r>
        <w:t>18</w:t>
      </w:r>
      <w:r>
        <w:fldChar w:fldCharType="end"/>
      </w:r>
    </w:p>
    <w:p w14:paraId="3B9BFECA" w14:textId="766EDCE5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CS Verification ETC</w:t>
      </w:r>
      <w:r>
        <w:tab/>
      </w:r>
      <w:r>
        <w:fldChar w:fldCharType="begin"/>
      </w:r>
      <w:r>
        <w:instrText xml:space="preserve"> PAGEREF _Toc503519136 \h </w:instrText>
      </w:r>
      <w:r>
        <w:fldChar w:fldCharType="separate"/>
      </w:r>
      <w:r>
        <w:t>18</w:t>
      </w:r>
      <w:r>
        <w:fldChar w:fldCharType="end"/>
      </w:r>
    </w:p>
    <w:p w14:paraId="6A8A70C2" w14:textId="4BF83219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Declaration Management ETC</w:t>
      </w:r>
      <w:r>
        <w:tab/>
      </w:r>
      <w:r>
        <w:fldChar w:fldCharType="begin"/>
      </w:r>
      <w:r>
        <w:instrText xml:space="preserve"> PAGEREF _Toc503519137 \h </w:instrText>
      </w:r>
      <w:r>
        <w:fldChar w:fldCharType="separate"/>
      </w:r>
      <w:r>
        <w:t>19</w:t>
      </w:r>
      <w:r>
        <w:fldChar w:fldCharType="end"/>
      </w:r>
    </w:p>
    <w:p w14:paraId="5C14B976" w14:textId="5A76233E" w:rsidR="00A256E5" w:rsidRDefault="00A256E5">
      <w:pPr>
        <w:pStyle w:val="TM4"/>
        <w:rPr>
          <w:rFonts w:asciiTheme="minorHAnsi" w:eastAsiaTheme="minorEastAsia" w:hAnsiTheme="minorHAnsi" w:cstheme="minorBidi"/>
          <w:sz w:val="22"/>
          <w:szCs w:val="22"/>
        </w:rPr>
      </w:pPr>
      <w:r w:rsidRPr="00503258">
        <w:t>5.3.2.1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503258">
        <w:t>MÄK RTI specific configuration</w:t>
      </w:r>
      <w:r>
        <w:tab/>
      </w:r>
      <w:r>
        <w:fldChar w:fldCharType="begin"/>
      </w:r>
      <w:r>
        <w:instrText xml:space="preserve"> PAGEREF _Toc503519138 \h </w:instrText>
      </w:r>
      <w:r>
        <w:fldChar w:fldCharType="separate"/>
      </w:r>
      <w:r>
        <w:t>19</w:t>
      </w:r>
      <w:r>
        <w:fldChar w:fldCharType="end"/>
      </w:r>
    </w:p>
    <w:p w14:paraId="221BCECB" w14:textId="015F502A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Object Management ETC</w:t>
      </w:r>
      <w:r>
        <w:tab/>
      </w:r>
      <w:r>
        <w:fldChar w:fldCharType="begin"/>
      </w:r>
      <w:r>
        <w:instrText xml:space="preserve"> PAGEREF _Toc503519139 \h </w:instrText>
      </w:r>
      <w:r>
        <w:fldChar w:fldCharType="separate"/>
      </w:r>
      <w:r>
        <w:t>19</w:t>
      </w:r>
      <w:r>
        <w:fldChar w:fldCharType="end"/>
      </w:r>
    </w:p>
    <w:p w14:paraId="1FD8FCF1" w14:textId="2063AE79" w:rsidR="00A256E5" w:rsidRDefault="00A256E5">
      <w:pPr>
        <w:pStyle w:val="TM4"/>
        <w:rPr>
          <w:rFonts w:asciiTheme="minorHAnsi" w:eastAsiaTheme="minorEastAsia" w:hAnsiTheme="minorHAnsi" w:cstheme="minorBidi"/>
          <w:sz w:val="22"/>
          <w:szCs w:val="22"/>
        </w:rPr>
      </w:pPr>
      <w:r w:rsidRPr="00503258">
        <w:t>5.3.3.1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503258">
        <w:t>MÄK RTI specific configuration</w:t>
      </w:r>
      <w:r>
        <w:tab/>
      </w:r>
      <w:r>
        <w:fldChar w:fldCharType="begin"/>
      </w:r>
      <w:r>
        <w:instrText xml:space="preserve"> PAGEREF _Toc503519140 \h </w:instrText>
      </w:r>
      <w:r>
        <w:fldChar w:fldCharType="separate"/>
      </w:r>
      <w:r>
        <w:t>19</w:t>
      </w:r>
      <w:r>
        <w:fldChar w:fldCharType="end"/>
      </w:r>
    </w:p>
    <w:p w14:paraId="626C700E" w14:textId="0BDE6510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Services Verification ETC</w:t>
      </w:r>
      <w:r>
        <w:tab/>
      </w:r>
      <w:r>
        <w:fldChar w:fldCharType="begin"/>
      </w:r>
      <w:r>
        <w:instrText xml:space="preserve"> PAGEREF _Toc503519141 \h </w:instrText>
      </w:r>
      <w:r>
        <w:fldChar w:fldCharType="separate"/>
      </w:r>
      <w:r>
        <w:t>19</w:t>
      </w:r>
      <w:r>
        <w:fldChar w:fldCharType="end"/>
      </w:r>
    </w:p>
    <w:p w14:paraId="7513C65D" w14:textId="1BF47D2C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503258"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503258">
        <w:t>Usage</w:t>
      </w:r>
      <w:r>
        <w:tab/>
      </w:r>
      <w:r>
        <w:fldChar w:fldCharType="begin"/>
      </w:r>
      <w:r>
        <w:instrText xml:space="preserve"> PAGEREF _Toc503519142 \h </w:instrText>
      </w:r>
      <w:r>
        <w:fldChar w:fldCharType="separate"/>
      </w:r>
      <w:r>
        <w:t>20</w:t>
      </w:r>
      <w:r>
        <w:fldChar w:fldCharType="end"/>
      </w:r>
    </w:p>
    <w:p w14:paraId="12ADD29A" w14:textId="702588DB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6.1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General instructions to launch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_Toc503519143 \h </w:instrText>
      </w:r>
      <w:r>
        <w:fldChar w:fldCharType="separate"/>
      </w:r>
      <w:r w:rsidRPr="00503258">
        <w:rPr>
          <w:lang w:val="en-US"/>
        </w:rPr>
        <w:t>20</w:t>
      </w:r>
      <w:r>
        <w:fldChar w:fldCharType="end"/>
      </w:r>
    </w:p>
    <w:p w14:paraId="31751851" w14:textId="1EC9F383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CS Verification ETC</w:t>
      </w:r>
      <w:r>
        <w:tab/>
      </w:r>
      <w:r>
        <w:fldChar w:fldCharType="begin"/>
      </w:r>
      <w:r>
        <w:instrText xml:space="preserve"> PAGEREF _Toc503519144 \h </w:instrText>
      </w:r>
      <w:r>
        <w:fldChar w:fldCharType="separate"/>
      </w:r>
      <w:r>
        <w:t>20</w:t>
      </w:r>
      <w:r>
        <w:fldChar w:fldCharType="end"/>
      </w:r>
    </w:p>
    <w:p w14:paraId="7432A201" w14:textId="3B05CA7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_Toc503519145 \h </w:instrText>
      </w:r>
      <w:r>
        <w:fldChar w:fldCharType="separate"/>
      </w:r>
      <w:r>
        <w:t>20</w:t>
      </w:r>
      <w:r>
        <w:fldChar w:fldCharType="end"/>
      </w:r>
    </w:p>
    <w:p w14:paraId="557E049C" w14:textId="534A1D9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_Toc503519146 \h </w:instrText>
      </w:r>
      <w:r>
        <w:fldChar w:fldCharType="separate"/>
      </w:r>
      <w:r w:rsidRPr="00503258">
        <w:rPr>
          <w:lang w:val="en-US"/>
        </w:rPr>
        <w:t>20</w:t>
      </w:r>
      <w:r>
        <w:fldChar w:fldCharType="end"/>
      </w:r>
    </w:p>
    <w:p w14:paraId="5E83C570" w14:textId="1873B6C8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lastRenderedPageBreak/>
        <w:t>6.2.3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_Toc503519147 \h </w:instrText>
      </w:r>
      <w:r>
        <w:fldChar w:fldCharType="separate"/>
      </w:r>
      <w:r w:rsidRPr="00503258">
        <w:rPr>
          <w:lang w:val="en-US"/>
        </w:rPr>
        <w:t>21</w:t>
      </w:r>
      <w:r>
        <w:fldChar w:fldCharType="end"/>
      </w:r>
    </w:p>
    <w:p w14:paraId="003A41B1" w14:textId="12E633E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_Toc503519148 \h </w:instrText>
      </w:r>
      <w:r>
        <w:fldChar w:fldCharType="separate"/>
      </w:r>
      <w:r w:rsidRPr="00503258">
        <w:rPr>
          <w:lang w:val="en-US"/>
        </w:rPr>
        <w:t>21</w:t>
      </w:r>
      <w:r>
        <w:fldChar w:fldCharType="end"/>
      </w:r>
    </w:p>
    <w:p w14:paraId="55F6DB45" w14:textId="22C841F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Declaration Management ETC</w:t>
      </w:r>
      <w:r>
        <w:tab/>
      </w:r>
      <w:r>
        <w:fldChar w:fldCharType="begin"/>
      </w:r>
      <w:r>
        <w:instrText xml:space="preserve"> PAGEREF _Toc503519149 \h </w:instrText>
      </w:r>
      <w:r>
        <w:fldChar w:fldCharType="separate"/>
      </w:r>
      <w:r>
        <w:t>23</w:t>
      </w:r>
      <w:r>
        <w:fldChar w:fldCharType="end"/>
      </w:r>
    </w:p>
    <w:p w14:paraId="7A46DA34" w14:textId="79F41D37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_Toc503519150 \h </w:instrText>
      </w:r>
      <w:r>
        <w:fldChar w:fldCharType="separate"/>
      </w:r>
      <w:r>
        <w:t>23</w:t>
      </w:r>
      <w:r>
        <w:fldChar w:fldCharType="end"/>
      </w:r>
    </w:p>
    <w:p w14:paraId="0B2DF9F3" w14:textId="19F464B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_Toc503519151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7DDA98E5" w14:textId="67B5F9F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_Toc503519152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46287D2E" w14:textId="023902B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_Toc503519153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1A572E72" w14:textId="125D7CF6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Object Management ETC</w:t>
      </w:r>
      <w:r>
        <w:tab/>
      </w:r>
      <w:r>
        <w:fldChar w:fldCharType="begin"/>
      </w:r>
      <w:r>
        <w:instrText xml:space="preserve"> PAGEREF _Toc503519154 \h </w:instrText>
      </w:r>
      <w:r>
        <w:fldChar w:fldCharType="separate"/>
      </w:r>
      <w:r>
        <w:t>26</w:t>
      </w:r>
      <w:r>
        <w:fldChar w:fldCharType="end"/>
      </w:r>
    </w:p>
    <w:p w14:paraId="1D9D9200" w14:textId="3125BAB9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_Toc503519155 \h </w:instrText>
      </w:r>
      <w:r>
        <w:fldChar w:fldCharType="separate"/>
      </w:r>
      <w:r>
        <w:t>26</w:t>
      </w:r>
      <w:r>
        <w:fldChar w:fldCharType="end"/>
      </w:r>
    </w:p>
    <w:p w14:paraId="40F6C186" w14:textId="20D46B8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_Toc503519156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556AFC02" w14:textId="5F0BEB2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_Toc503519157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0452B9C3" w14:textId="40E4C44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_Toc503519158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74AD29EE" w14:textId="6BA367E6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Services Verification ETC</w:t>
      </w:r>
      <w:r>
        <w:tab/>
      </w:r>
      <w:r>
        <w:fldChar w:fldCharType="begin"/>
      </w:r>
      <w:r>
        <w:instrText xml:space="preserve"> PAGEREF _Toc503519159 \h </w:instrText>
      </w:r>
      <w:r>
        <w:fldChar w:fldCharType="separate"/>
      </w:r>
      <w:r>
        <w:t>29</w:t>
      </w:r>
      <w:r>
        <w:fldChar w:fldCharType="end"/>
      </w:r>
    </w:p>
    <w:p w14:paraId="322E833A" w14:textId="4860B8E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_Toc503519160 \h </w:instrText>
      </w:r>
      <w:r>
        <w:fldChar w:fldCharType="separate"/>
      </w:r>
      <w:r>
        <w:t>29</w:t>
      </w:r>
      <w:r>
        <w:fldChar w:fldCharType="end"/>
      </w:r>
    </w:p>
    <w:p w14:paraId="3D6D13F9" w14:textId="34CCD72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_Toc503519161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1CA41160" w14:textId="26118D60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_Toc503519162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5D3B4227" w14:textId="7A3FD6E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_Toc503519163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4565A770" w14:textId="13A26AA7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7.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Troubleshooting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_Toc503519164 \h </w:instrText>
      </w:r>
      <w:r>
        <w:fldChar w:fldCharType="separate"/>
      </w:r>
      <w:r w:rsidRPr="00503258">
        <w:rPr>
          <w:lang w:val="en-US"/>
        </w:rPr>
        <w:t>32</w:t>
      </w:r>
      <w:r>
        <w:fldChar w:fldCharType="end"/>
      </w:r>
    </w:p>
    <w:p w14:paraId="67D54249" w14:textId="4C25AAB1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8.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Annex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_Toc503519165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7B5CD91C" w14:textId="0C7088B6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CS Verification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_Toc503519166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34020B46" w14:textId="186A7FF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_Toc503519167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4D7738E5" w14:textId="6CAB1A60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_Toc503519168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71CE996E" w14:textId="7BCCDC3F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_Toc503519169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1DE114E9" w14:textId="4A1F7BDB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8.2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Declaration Management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_Toc503519170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5EEC0389" w14:textId="252A095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_Toc503519171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1F509742" w14:textId="6BD7790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_Toc503519172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71C77572" w14:textId="57B0258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_Toc503519173 \h </w:instrText>
      </w:r>
      <w:r>
        <w:fldChar w:fldCharType="separate"/>
      </w:r>
      <w:r w:rsidRPr="00503258">
        <w:rPr>
          <w:lang w:val="en-US"/>
        </w:rPr>
        <w:t>35</w:t>
      </w:r>
      <w:r>
        <w:fldChar w:fldCharType="end"/>
      </w:r>
    </w:p>
    <w:p w14:paraId="0BF198A5" w14:textId="31B999DA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8.3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Object Management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_Toc503519174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4E7999BA" w14:textId="3DC2D62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_Toc503519175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2A0B5FB8" w14:textId="2D9A951D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_Toc503519176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1163E5F2" w14:textId="0AE17E19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_Toc503519177 \h </w:instrText>
      </w:r>
      <w:r>
        <w:fldChar w:fldCharType="separate"/>
      </w:r>
      <w:r w:rsidRPr="00503258">
        <w:rPr>
          <w:lang w:val="en-US"/>
        </w:rPr>
        <w:t>37</w:t>
      </w:r>
      <w:r>
        <w:fldChar w:fldCharType="end"/>
      </w:r>
    </w:p>
    <w:p w14:paraId="40792F0F" w14:textId="52109169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8.4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Services Verification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_Toc503519178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040F2A7E" w14:textId="3B64B1E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_Toc503519179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54DDE7A8" w14:textId="6127B44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_Toc503519180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600D0799" w14:textId="6AEBBF0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_Toc503519181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6EE9642D" w14:textId="7C5D6E9D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8.5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Synthetic presentation of IVCT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_Toc503519182 \h </w:instrText>
      </w:r>
      <w:r>
        <w:fldChar w:fldCharType="separate"/>
      </w:r>
      <w:r w:rsidRPr="00503258">
        <w:rPr>
          <w:lang w:val="en-US"/>
        </w:rPr>
        <w:t>42</w:t>
      </w:r>
      <w:r>
        <w:fldChar w:fldCharType="end"/>
      </w:r>
    </w:p>
    <w:p w14:paraId="0AB50C42" w14:textId="4494A6FF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Composition</w:t>
      </w:r>
      <w:r>
        <w:tab/>
      </w:r>
      <w:r>
        <w:fldChar w:fldCharType="begin"/>
      </w:r>
      <w:r>
        <w:instrText xml:space="preserve"> PAGEREF _Toc503519183 \h </w:instrText>
      </w:r>
      <w:r>
        <w:fldChar w:fldCharType="separate"/>
      </w:r>
      <w:r>
        <w:t>42</w:t>
      </w:r>
      <w:r>
        <w:fldChar w:fldCharType="end"/>
      </w:r>
    </w:p>
    <w:p w14:paraId="5EA407D5" w14:textId="16761E14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_Toc503519184 \h </w:instrText>
      </w:r>
      <w:r>
        <w:fldChar w:fldCharType="separate"/>
      </w:r>
      <w:r>
        <w:t>42</w:t>
      </w:r>
      <w:r>
        <w:fldChar w:fldCharType="end"/>
      </w:r>
    </w:p>
    <w:p w14:paraId="55CD57A3" w14:textId="03F4720D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Compilation</w:t>
      </w:r>
      <w:r>
        <w:tab/>
      </w:r>
      <w:r>
        <w:fldChar w:fldCharType="begin"/>
      </w:r>
      <w:r>
        <w:instrText xml:space="preserve"> PAGEREF _Toc503519185 \h </w:instrText>
      </w:r>
      <w:r>
        <w:fldChar w:fldCharType="separate"/>
      </w:r>
      <w:r>
        <w:t>42</w:t>
      </w:r>
      <w:r>
        <w:fldChar w:fldCharType="end"/>
      </w:r>
    </w:p>
    <w:p w14:paraId="41A7D936" w14:textId="2E4EB8C8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Execution</w:t>
      </w:r>
      <w:r>
        <w:tab/>
      </w:r>
      <w:r>
        <w:fldChar w:fldCharType="begin"/>
      </w:r>
      <w:r>
        <w:instrText xml:space="preserve"> PAGEREF _Toc503519186 \h </w:instrText>
      </w:r>
      <w:r>
        <w:fldChar w:fldCharType="separate"/>
      </w:r>
      <w:r>
        <w:t>43</w:t>
      </w:r>
      <w:r>
        <w:fldChar w:fldCharType="end"/>
      </w:r>
    </w:p>
    <w:p w14:paraId="5F44D404" w14:textId="25AD68E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8.6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rFonts w:ascii="Courier New" w:hAnsi="Courier New" w:cs="Courier New"/>
          <w:lang w:val="en-US"/>
        </w:rPr>
        <w:t>rtiSimple4etcFra</w:t>
      </w:r>
      <w:r w:rsidRPr="00B663A9">
        <w:rPr>
          <w:lang w:val="en-US"/>
        </w:rPr>
        <w:t xml:space="preserve"> test federate</w:t>
      </w:r>
      <w:r>
        <w:tab/>
      </w:r>
      <w:r>
        <w:fldChar w:fldCharType="begin"/>
      </w:r>
      <w:r>
        <w:instrText xml:space="preserve"> PAGEREF _Toc503519187 \h </w:instrText>
      </w:r>
      <w:r>
        <w:fldChar w:fldCharType="separate"/>
      </w:r>
      <w:r>
        <w:t>44</w:t>
      </w:r>
      <w:r>
        <w:fldChar w:fldCharType="end"/>
      </w:r>
    </w:p>
    <w:p w14:paraId="6E8690C4" w14:textId="1B7601E0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Structure</w:t>
      </w:r>
      <w:r>
        <w:tab/>
      </w:r>
      <w:r>
        <w:fldChar w:fldCharType="begin"/>
      </w:r>
      <w:r>
        <w:instrText xml:space="preserve"> PAGEREF _Toc503519188 \h </w:instrText>
      </w:r>
      <w:r>
        <w:fldChar w:fldCharType="separate"/>
      </w:r>
      <w:r>
        <w:t>44</w:t>
      </w:r>
      <w:r>
        <w:fldChar w:fldCharType="end"/>
      </w:r>
    </w:p>
    <w:p w14:paraId="3B6C9DF3" w14:textId="448DE7F7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_Toc503519189 \h </w:instrText>
      </w:r>
      <w:r>
        <w:fldChar w:fldCharType="separate"/>
      </w:r>
      <w:r>
        <w:t>44</w:t>
      </w:r>
      <w:r>
        <w:fldChar w:fldCharType="end"/>
      </w:r>
    </w:p>
    <w:p w14:paraId="50F438BC" w14:textId="356B950F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Configuration</w:t>
      </w:r>
      <w:r>
        <w:tab/>
      </w:r>
      <w:r>
        <w:fldChar w:fldCharType="begin"/>
      </w:r>
      <w:r>
        <w:instrText xml:space="preserve"> PAGEREF _Toc503519190 \h </w:instrText>
      </w:r>
      <w:r>
        <w:fldChar w:fldCharType="separate"/>
      </w:r>
      <w:r>
        <w:t>44</w:t>
      </w:r>
      <w:r>
        <w:fldChar w:fldCharType="end"/>
      </w:r>
    </w:p>
    <w:p w14:paraId="44316CBF" w14:textId="105AFFD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Usage</w:t>
      </w:r>
      <w:r>
        <w:tab/>
      </w:r>
      <w:r>
        <w:fldChar w:fldCharType="begin"/>
      </w:r>
      <w:r>
        <w:instrText xml:space="preserve"> PAGEREF _Toc503519191 \h </w:instrText>
      </w:r>
      <w:r>
        <w:fldChar w:fldCharType="separate"/>
      </w:r>
      <w:r>
        <w:t>44</w:t>
      </w:r>
      <w:r>
        <w:fldChar w:fldCharType="end"/>
      </w:r>
    </w:p>
    <w:p w14:paraId="2FD94885" w14:textId="40791425" w:rsidR="009E6288" w:rsidRPr="004A5660" w:rsidRDefault="00DB351F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14:paraId="3DBFE285" w14:textId="77777777"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14:paraId="0561D7BF" w14:textId="77777777"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lastRenderedPageBreak/>
        <w:t>Figures</w:t>
      </w:r>
    </w:p>
    <w:p w14:paraId="159E5C2F" w14:textId="77777777" w:rsidR="003A0BFD" w:rsidRPr="004A5660" w:rsidRDefault="003A0BFD" w:rsidP="003A0BFD">
      <w:pPr>
        <w:rPr>
          <w:lang w:val="en-US"/>
        </w:rPr>
      </w:pPr>
    </w:p>
    <w:p w14:paraId="5A47C761" w14:textId="227FA4D4" w:rsidR="001B3CC9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503518967" w:history="1">
        <w:r w:rsidR="001B3CC9" w:rsidRPr="00027FAE">
          <w:rPr>
            <w:rStyle w:val="Lienhypertexte"/>
            <w:noProof/>
            <w:lang w:val="en-US"/>
          </w:rPr>
          <w:t>Figure 1: ETC FRA configuration overview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_Toc503518967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15</w:t>
        </w:r>
        <w:r w:rsidR="001B3CC9">
          <w:rPr>
            <w:noProof/>
            <w:webHidden/>
          </w:rPr>
          <w:fldChar w:fldCharType="end"/>
        </w:r>
      </w:hyperlink>
    </w:p>
    <w:p w14:paraId="0EB8A996" w14:textId="300549BB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68" w:history="1">
        <w:r w:rsidRPr="00027FAE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4E8EB2" w14:textId="473215F6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69" w:history="1">
        <w:r w:rsidRPr="00027FAE">
          <w:rPr>
            <w:rStyle w:val="Lienhypertexte"/>
            <w:noProof/>
            <w:lang w:val="en-US"/>
          </w:rPr>
          <w:t>Figure 3: Log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BC3FE9" w14:textId="21C694D1" w:rsidR="00995840" w:rsidRPr="004A5660" w:rsidRDefault="00DB351F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page</w:t>
      </w:r>
      <w:bookmarkEnd w:id="0"/>
    </w:p>
    <w:p w14:paraId="32ECB293" w14:textId="77777777" w:rsidR="003A0BFD" w:rsidRPr="004A5660" w:rsidRDefault="003A0BFD" w:rsidP="0054191B">
      <w:pPr>
        <w:rPr>
          <w:lang w:val="en-US"/>
        </w:rPr>
      </w:pPr>
    </w:p>
    <w:p w14:paraId="3D8B7E94" w14:textId="77777777"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14:paraId="1617B471" w14:textId="421055F8" w:rsidR="001B3CC9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503518970" w:history="1">
        <w:r w:rsidR="001B3CC9" w:rsidRPr="002E5589">
          <w:rPr>
            <w:rStyle w:val="Lienhypertexte"/>
            <w:noProof/>
            <w:lang w:val="en-US"/>
          </w:rPr>
          <w:t>Table 1: Minimal hardware configuration for ETC FRA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_Toc503518970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8</w:t>
        </w:r>
        <w:r w:rsidR="001B3CC9">
          <w:rPr>
            <w:noProof/>
            <w:webHidden/>
          </w:rPr>
          <w:fldChar w:fldCharType="end"/>
        </w:r>
      </w:hyperlink>
    </w:p>
    <w:p w14:paraId="26721836" w14:textId="616CCC40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1" w:history="1">
        <w:r w:rsidRPr="002E5589">
          <w:rPr>
            <w:rStyle w:val="Lienhypertexte"/>
            <w:noProof/>
          </w:rPr>
          <w:t>Table 2: MÄK RTI versions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79C33" w14:textId="78F58324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2" w:history="1">
        <w:r w:rsidRPr="002E5589">
          <w:rPr>
            <w:rStyle w:val="Lienhypertexte"/>
            <w:noProof/>
          </w:rPr>
          <w:t xml:space="preserve">Table 3: </w:t>
        </w:r>
        <w:r w:rsidRPr="002E5589">
          <w:rPr>
            <w:rStyle w:val="Lienhypertexte"/>
            <w:noProof/>
            <w:lang w:val="en-US"/>
          </w:rPr>
          <w:t xml:space="preserve">Pitch </w:t>
        </w:r>
        <w:r w:rsidRPr="002E5589">
          <w:rPr>
            <w:rStyle w:val="Lienhypertexte"/>
            <w:noProof/>
          </w:rPr>
          <w:t>RTI versions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CFF611" w14:textId="19D09A98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3" w:history="1">
        <w:r w:rsidRPr="002E5589">
          <w:rPr>
            <w:rStyle w:val="Lienhypertexte"/>
            <w:noProof/>
            <w:lang w:val="en-US"/>
          </w:rPr>
          <w:t xml:space="preserve">Table 4: </w:t>
        </w:r>
        <w:r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2E5589">
          <w:rPr>
            <w:rStyle w:val="Lienhypertexte"/>
            <w:noProof/>
            <w:lang w:val="en-US"/>
          </w:rPr>
          <w:t xml:space="preserve"> parameters for CS Verification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1FC417" w14:textId="77B9F3B3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4" w:history="1">
        <w:r w:rsidRPr="002E5589">
          <w:rPr>
            <w:rStyle w:val="Lienhypertexte"/>
            <w:noProof/>
            <w:lang w:val="en-US"/>
          </w:rPr>
          <w:t xml:space="preserve">Table 5: </w:t>
        </w:r>
        <w:r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2E5589">
          <w:rPr>
            <w:rStyle w:val="Lienhypertexte"/>
            <w:noProof/>
            <w:lang w:val="en-US"/>
          </w:rPr>
          <w:t xml:space="preserve"> parameters for HLA Declaration Management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B29600" w14:textId="490FF8DC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5" w:history="1">
        <w:r w:rsidRPr="002E5589">
          <w:rPr>
            <w:rStyle w:val="Lienhypertexte"/>
            <w:noProof/>
            <w:lang w:val="en-US"/>
          </w:rPr>
          <w:t xml:space="preserve">Table 6: </w:t>
        </w:r>
        <w:r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2E5589">
          <w:rPr>
            <w:rStyle w:val="Lienhypertexte"/>
            <w:noProof/>
            <w:lang w:val="en-US"/>
          </w:rPr>
          <w:t xml:space="preserve"> parameters for HLA Object Management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314A5B" w14:textId="7B974A63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6" w:history="1">
        <w:r w:rsidRPr="002E5589">
          <w:rPr>
            <w:rStyle w:val="Lienhypertexte"/>
            <w:noProof/>
            <w:lang w:val="en-US"/>
          </w:rPr>
          <w:t xml:space="preserve">Table 7: </w:t>
        </w:r>
        <w:r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2E5589">
          <w:rPr>
            <w:rStyle w:val="Lienhypertexte"/>
            <w:noProof/>
            <w:lang w:val="en-US"/>
          </w:rPr>
          <w:t xml:space="preserve"> parameters for HLA Services Verification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FE3C0E" w14:textId="3C13F0DF" w:rsidR="001B3CC9" w:rsidRDefault="001B3CC9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7" w:history="1">
        <w:r w:rsidRPr="002E5589">
          <w:rPr>
            <w:rStyle w:val="Lienhypertexte"/>
            <w:noProof/>
            <w:lang w:val="en-US"/>
          </w:rPr>
          <w:t>Table 8: Problems and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102C8BB" w14:textId="78C4199E" w:rsidR="003A0BFD" w:rsidRPr="004A5660" w:rsidRDefault="00DB351F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14:paraId="12DBA1C7" w14:textId="77777777"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503519102"/>
      <w:r w:rsidRPr="004A5660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</w:p>
    <w:p w14:paraId="0ED9FBE1" w14:textId="77777777" w:rsidR="001A2F4C" w:rsidRPr="004A5660" w:rsidRDefault="00DD0404" w:rsidP="00DD0404">
      <w:pPr>
        <w:pStyle w:val="Titre2"/>
        <w:rPr>
          <w:lang w:val="en-US"/>
        </w:rPr>
      </w:pPr>
      <w:bookmarkStart w:id="5" w:name="_Toc503519103"/>
      <w:r w:rsidRPr="004A5660">
        <w:rPr>
          <w:lang w:val="en-US"/>
        </w:rPr>
        <w:t>Purpose</w:t>
      </w:r>
      <w:bookmarkEnd w:id="5"/>
    </w:p>
    <w:p w14:paraId="5BA09D23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14:paraId="3BB91C9C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14:paraId="478B5ECB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14:paraId="48C06E95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14:paraId="195F25FE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14:paraId="72414F45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14:paraId="4E8B0DA4" w14:textId="77777777" w:rsidR="001209CA" w:rsidRPr="004A5660" w:rsidRDefault="001209CA" w:rsidP="00E64684">
      <w:pPr>
        <w:rPr>
          <w:lang w:val="en-US"/>
        </w:rPr>
      </w:pPr>
    </w:p>
    <w:p w14:paraId="479724EB" w14:textId="77777777"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14:paraId="0C702B22" w14:textId="77777777" w:rsidR="00B5609A" w:rsidRPr="004A5660" w:rsidRDefault="00B5609A" w:rsidP="00E64684">
      <w:pPr>
        <w:rPr>
          <w:lang w:val="en-US"/>
        </w:rPr>
      </w:pPr>
    </w:p>
    <w:p w14:paraId="46337012" w14:textId="77777777"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3118"/>
      </w:tblGrid>
      <w:tr w:rsidR="001A2F4C" w:rsidRPr="004A5660" w14:paraId="443DDFEF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3E5F4FA3" w14:textId="77777777"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14:paraId="697EE5AC" w14:textId="77777777"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14:paraId="657541C2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C4B59C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18968AC" wp14:editId="1F817EA6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977D6B8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14:paraId="34DD4779" w14:textId="77777777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E68A56A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5E469D1" wp14:editId="66BC43A6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14:paraId="6F9EA999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14:paraId="280BAE39" w14:textId="77777777" w:rsidR="001A2F4C" w:rsidRPr="004A5660" w:rsidRDefault="001A2F4C" w:rsidP="001A2F4C">
      <w:pPr>
        <w:rPr>
          <w:lang w:val="en-US"/>
        </w:rPr>
      </w:pPr>
    </w:p>
    <w:p w14:paraId="63277C33" w14:textId="77777777"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503519104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3814"/>
        <w:gridCol w:w="5210"/>
      </w:tblGrid>
      <w:tr w:rsidR="001A2F4C" w:rsidRPr="004A5660" w14:paraId="3DE3168E" w14:textId="77777777" w:rsidTr="0035580B">
        <w:tc>
          <w:tcPr>
            <w:tcW w:w="830" w:type="dxa"/>
            <w:shd w:val="clear" w:color="auto" w:fill="D9D9D9"/>
          </w:tcPr>
          <w:p w14:paraId="7CD492E8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14:paraId="0214BB15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14:paraId="7059BE36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1B3CC9" w14:paraId="4FDE08CD" w14:textId="77777777" w:rsidTr="0035580B">
        <w:tc>
          <w:tcPr>
            <w:tcW w:w="830" w:type="dxa"/>
          </w:tcPr>
          <w:p w14:paraId="4BE51695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14:paraId="2EA03988" w14:textId="77777777"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14:paraId="53CBE35B" w14:textId="77777777"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1B3CC9" w14:paraId="5AB4AF6B" w14:textId="77777777" w:rsidTr="0035580B">
        <w:tc>
          <w:tcPr>
            <w:tcW w:w="830" w:type="dxa"/>
          </w:tcPr>
          <w:p w14:paraId="14048C26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14:paraId="0D8141F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14:paraId="32CC17AA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1B3CC9" w14:paraId="209FA9BE" w14:textId="77777777" w:rsidTr="0035580B">
        <w:tc>
          <w:tcPr>
            <w:tcW w:w="830" w:type="dxa"/>
            <w:shd w:val="clear" w:color="auto" w:fill="auto"/>
          </w:tcPr>
          <w:p w14:paraId="60BA93D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14:paraId="70C624CC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14:paraId="7C7E9ED1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1B3CC9" w14:paraId="3D19B1FF" w14:textId="77777777" w:rsidTr="0035580B">
        <w:tc>
          <w:tcPr>
            <w:tcW w:w="830" w:type="dxa"/>
          </w:tcPr>
          <w:p w14:paraId="283FB491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14:paraId="2EFEF0A6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14:paraId="0562DF3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1B3CC9" w14:paraId="3DB5BCEB" w14:textId="77777777" w:rsidTr="0035580B">
        <w:tc>
          <w:tcPr>
            <w:tcW w:w="830" w:type="dxa"/>
          </w:tcPr>
          <w:p w14:paraId="1DCE50E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14:paraId="0F01F8B9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14:paraId="59AF8608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14:paraId="001D5F50" w14:textId="77777777" w:rsidR="001A2F4C" w:rsidRPr="00AA5D10" w:rsidRDefault="001A2F4C" w:rsidP="001A2F4C">
      <w:pPr>
        <w:rPr>
          <w:lang w:val="en-GB"/>
        </w:rPr>
      </w:pPr>
    </w:p>
    <w:p w14:paraId="01DE2EAC" w14:textId="77777777"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503519105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14:paraId="43B12F36" w14:textId="77777777"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503519106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7655"/>
      </w:tblGrid>
      <w:tr w:rsidR="001A2F4C" w:rsidRPr="004A5660" w14:paraId="28754AE7" w14:textId="77777777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F6D11B4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D2446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14:paraId="715DE45A" w14:textId="77777777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3F9C" w14:textId="77777777"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0649" w14:textId="77777777"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14:paraId="0A4A2F2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5A0" w14:textId="77777777"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0860" w14:textId="77777777"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14:paraId="1793775D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E02D" w14:textId="77777777"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FA5B" w14:textId="77777777"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14:paraId="14830D7B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D97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lastRenderedPageBreak/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8A4B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14:paraId="56FA3305" w14:textId="77777777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DDF0" w14:textId="77777777"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E0C9" w14:textId="77777777"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14:paraId="68B79DEE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9E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320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1B3CC9" w14:paraId="1377A40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336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1335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1B3CC9" w14:paraId="38639006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CB4" w14:textId="77777777"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646" w14:textId="77777777"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14:paraId="19BE1FC2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12CA" w14:textId="77777777"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BCB4" w14:textId="77777777"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1B3CC9" w14:paraId="7801212B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0B34" w14:textId="77777777"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866E" w14:textId="77777777"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14:paraId="440205D4" w14:textId="77777777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6E72" w14:textId="77777777"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0720" w14:textId="77777777"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14:paraId="1343AEC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807E" w14:textId="77777777"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24FC" w14:textId="77777777"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1B3CC9" w14:paraId="7E3F136F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592A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706F" w14:textId="77777777"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Modelling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14:paraId="4628858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839B" w14:textId="77777777"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BEF" w14:textId="77777777"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14:paraId="14F2C561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A339" w14:textId="77777777"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70C2" w14:textId="77777777"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 xml:space="preserve">ime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14:paraId="696EAA30" w14:textId="77777777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4D" w14:textId="77777777"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A16D" w14:textId="77777777"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14:paraId="596CB3B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A3D" w14:textId="77777777"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818" w14:textId="77777777"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14:paraId="4D7E5A8D" w14:textId="77777777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E911" w14:textId="77777777"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017F" w14:textId="77777777"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14:paraId="5899111A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EE7" w14:textId="77777777"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C8ED" w14:textId="77777777"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 Markup Language</w:t>
            </w:r>
          </w:p>
        </w:tc>
      </w:tr>
    </w:tbl>
    <w:p w14:paraId="0331E698" w14:textId="77777777" w:rsidR="001A2F4C" w:rsidRPr="004A5660" w:rsidRDefault="001A2F4C" w:rsidP="001A2F4C">
      <w:pPr>
        <w:rPr>
          <w:lang w:val="en-US"/>
        </w:rPr>
      </w:pPr>
    </w:p>
    <w:p w14:paraId="2C680806" w14:textId="77777777"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</w:p>
    <w:p w14:paraId="2E088781" w14:textId="77777777"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0" w:name="_Toc503519107"/>
      <w:r w:rsidRPr="004A5660">
        <w:rPr>
          <w:lang w:val="en-US"/>
        </w:rPr>
        <w:lastRenderedPageBreak/>
        <w:t>Definitions</w:t>
      </w:r>
      <w:bookmarkEnd w:id="20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655"/>
      </w:tblGrid>
      <w:tr w:rsidR="001A2F4C" w:rsidRPr="004A5660" w14:paraId="5ECC7021" w14:textId="77777777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14:paraId="1843289F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1" w:name="OLE_LINK1"/>
            <w:bookmarkStart w:id="22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14:paraId="637A1D8C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1B3CC9" w14:paraId="233CF9FB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8DE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0686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1B3CC9" w14:paraId="11D944B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C79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72B4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1B3CC9" w14:paraId="6CB1DA07" w14:textId="77777777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452C" w14:textId="77777777"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C44" w14:textId="77777777"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1B3CC9" w14:paraId="538EE266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9C3" w14:textId="77777777"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1B58" w14:textId="77777777"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A named set of federate applications and a common federation object model (FOM) that are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1B3CC9" w14:paraId="1E1E4999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E5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C68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Software framework to support integration and verification task for simulation federates and to perform the certification tests for a SuT.</w:t>
            </w:r>
          </w:p>
        </w:tc>
      </w:tr>
      <w:tr w:rsidR="001A2F4C" w:rsidRPr="001B3CC9" w14:paraId="06D9783C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47EE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24AB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1B3CC9" w14:paraId="3CA4569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D8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ACBB" w14:textId="77777777"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14:paraId="079B3587" w14:textId="77777777" w:rsidR="00F64B82" w:rsidRPr="004A5660" w:rsidRDefault="00F64B82" w:rsidP="001A2F4C">
      <w:pPr>
        <w:rPr>
          <w:lang w:val="en-US"/>
        </w:rPr>
      </w:pPr>
    </w:p>
    <w:p w14:paraId="68613EE0" w14:textId="77777777"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75B61879" w14:textId="77777777" w:rsidR="00632013" w:rsidRPr="004A5660" w:rsidRDefault="008C69EE" w:rsidP="00632013">
      <w:pPr>
        <w:pStyle w:val="Titre1"/>
        <w:rPr>
          <w:lang w:val="en-US"/>
        </w:rPr>
      </w:pPr>
      <w:bookmarkStart w:id="23" w:name="_Toc503519108"/>
      <w:bookmarkEnd w:id="21"/>
      <w:bookmarkEnd w:id="22"/>
      <w:r w:rsidRPr="004A5660">
        <w:rPr>
          <w:lang w:val="en-US"/>
        </w:rPr>
        <w:lastRenderedPageBreak/>
        <w:t>Prerequisites</w:t>
      </w:r>
      <w:bookmarkEnd w:id="23"/>
    </w:p>
    <w:p w14:paraId="65D5D8E2" w14:textId="77777777" w:rsidR="0031513F" w:rsidRPr="004A5660" w:rsidRDefault="0031513F" w:rsidP="0031513F">
      <w:pPr>
        <w:pStyle w:val="Titre2"/>
        <w:rPr>
          <w:lang w:val="en-US"/>
        </w:rPr>
      </w:pPr>
      <w:bookmarkStart w:id="24" w:name="_Toc503519109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4"/>
    </w:p>
    <w:p w14:paraId="57EE4AEA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956"/>
        <w:gridCol w:w="1956"/>
      </w:tblGrid>
      <w:tr w:rsidR="0031513F" w:rsidRPr="004A5660" w14:paraId="34F5D354" w14:textId="77777777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14:paraId="6BBCD3AA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14:paraId="461106BC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14:paraId="163C3C62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14:paraId="1FE5262A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14:paraId="2E338ED2" w14:textId="77777777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0E96" w14:textId="77777777"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7EDD" w14:textId="77777777"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1E" w14:textId="77777777"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0A8" w14:textId="77777777"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14:paraId="0AFAD433" w14:textId="611818BE" w:rsidR="00E67CE8" w:rsidRPr="004A5660" w:rsidRDefault="00E67CE8" w:rsidP="00E67CE8">
      <w:pPr>
        <w:pStyle w:val="Lgende"/>
        <w:rPr>
          <w:lang w:val="en-US"/>
        </w:rPr>
      </w:pPr>
      <w:bookmarkStart w:id="25" w:name="_Toc503518970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5"/>
    </w:p>
    <w:p w14:paraId="53AB6E0F" w14:textId="77777777"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31513F" w:rsidRPr="001B3CC9" w14:paraId="541150A3" w14:textId="77777777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2AA24DD" w14:textId="77777777"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F7C3781" wp14:editId="3B6A47E6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04553650" w14:textId="77777777"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14:paraId="374F522F" w14:textId="77777777" w:rsidR="0031513F" w:rsidRPr="004A5660" w:rsidRDefault="0031513F" w:rsidP="0031513F">
      <w:pPr>
        <w:rPr>
          <w:lang w:val="en-US"/>
        </w:rPr>
      </w:pPr>
    </w:p>
    <w:p w14:paraId="7910AE29" w14:textId="77777777" w:rsidR="0031513F" w:rsidRPr="004A5660" w:rsidRDefault="0031513F" w:rsidP="0031513F">
      <w:pPr>
        <w:pStyle w:val="Titre2"/>
        <w:rPr>
          <w:lang w:val="en-US"/>
        </w:rPr>
      </w:pPr>
      <w:bookmarkStart w:id="26" w:name="_Toc503519110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6"/>
    </w:p>
    <w:p w14:paraId="0FF659FA" w14:textId="77777777"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14:paraId="78E681B1" w14:textId="77777777"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Pitch or MÄK RTI</w:t>
      </w:r>
    </w:p>
    <w:p w14:paraId="3E0A5425" w14:textId="5ACAF552"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</w:t>
      </w:r>
      <w:r w:rsidR="00244095">
        <w:rPr>
          <w:lang w:val="en-US"/>
        </w:rPr>
        <w:t>3.1</w:t>
      </w:r>
    </w:p>
    <w:p w14:paraId="2D4AD833" w14:textId="77777777"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14:paraId="2B54DE51" w14:textId="77777777" w:rsidR="006961FF" w:rsidRPr="004A5660" w:rsidRDefault="006961FF" w:rsidP="006961FF">
      <w:pPr>
        <w:rPr>
          <w:lang w:val="en-US"/>
        </w:rPr>
      </w:pPr>
    </w:p>
    <w:p w14:paraId="71E18F55" w14:textId="77777777" w:rsidR="0000184A" w:rsidRPr="004A5660" w:rsidRDefault="0025746E" w:rsidP="00315A7D">
      <w:pPr>
        <w:pStyle w:val="Titre3"/>
        <w:rPr>
          <w:lang w:val="en-US"/>
        </w:rPr>
      </w:pPr>
      <w:bookmarkStart w:id="27" w:name="_Toc450052104"/>
      <w:bookmarkStart w:id="28" w:name="_Toc503519111"/>
      <w:r w:rsidRPr="004A5660">
        <w:rPr>
          <w:lang w:val="en-US"/>
        </w:rPr>
        <w:t>MÄK RTI</w:t>
      </w:r>
      <w:bookmarkEnd w:id="27"/>
      <w:r w:rsidRPr="004A5660">
        <w:rPr>
          <w:lang w:val="en-US"/>
        </w:rPr>
        <w:t xml:space="preserve"> versions compatibility</w:t>
      </w:r>
      <w:bookmarkEnd w:id="28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00184A" w:rsidRPr="004A5660" w14:paraId="699E0CEE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none" w:sz="0" w:space="0" w:color="auto"/>
            </w:tcBorders>
            <w:noWrap/>
            <w:hideMark/>
          </w:tcPr>
          <w:p w14:paraId="75449BC6" w14:textId="77777777"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14:paraId="6418EA59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AE33612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65374ED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F62EFBC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4193E101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14:paraId="612BB7CE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14:paraId="62617CE1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15D9B694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5C3DFF04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1843" w:type="dxa"/>
            <w:hideMark/>
          </w:tcPr>
          <w:p w14:paraId="516D1F9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3416FF" w:rsidRPr="004A5660" w14:paraId="2627D361" w14:textId="77777777" w:rsidTr="00960EE3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0D2F57D" w14:textId="77777777" w:rsidR="003416FF" w:rsidRPr="004A5660" w:rsidRDefault="003416FF" w:rsidP="00960EE3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14:paraId="1820ADD1" w14:textId="77777777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hideMark/>
          </w:tcPr>
          <w:p w14:paraId="38B8D749" w14:textId="0D40486F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814F8D" w:rsidRPr="004A5660" w14:paraId="1F3B14D7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5100B734" w14:textId="77777777"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14:paraId="23811C36" w14:textId="628BAE44" w:rsidR="00814F8D" w:rsidRPr="004A5660" w:rsidRDefault="003416FF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h</w:t>
            </w:r>
          </w:p>
        </w:tc>
        <w:tc>
          <w:tcPr>
            <w:tcW w:w="1843" w:type="dxa"/>
            <w:hideMark/>
          </w:tcPr>
          <w:p w14:paraId="2B2400AF" w14:textId="77777777" w:rsidR="00814F8D" w:rsidRPr="004A5660" w:rsidRDefault="00CA6B78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389B38B9" w14:textId="71567C3C" w:rsidR="00E67CE8" w:rsidRPr="00E67CE8" w:rsidRDefault="00E67CE8" w:rsidP="00E67CE8">
      <w:pPr>
        <w:pStyle w:val="Lgende"/>
      </w:pPr>
      <w:bookmarkStart w:id="29" w:name="_Toc426704047"/>
      <w:bookmarkStart w:id="30" w:name="_Toc480289280"/>
      <w:bookmarkStart w:id="31" w:name="_Toc450052105"/>
      <w:bookmarkStart w:id="32" w:name="_Toc503518971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</w:rPr>
        <w:t>2</w:t>
      </w:r>
      <w:r w:rsidR="00DB351F" w:rsidRPr="004A5660">
        <w:rPr>
          <w:lang w:val="en-US"/>
        </w:rPr>
        <w:fldChar w:fldCharType="end"/>
      </w:r>
      <w:r w:rsidRPr="00E67CE8">
        <w:t>: MÄK RTI versions compatibility</w:t>
      </w:r>
      <w:bookmarkEnd w:id="32"/>
    </w:p>
    <w:bookmarkEnd w:id="29"/>
    <w:bookmarkEnd w:id="30"/>
    <w:p w14:paraId="35DBE906" w14:textId="77777777" w:rsidR="008416DF" w:rsidRDefault="008416DF" w:rsidP="008416D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11104" w:rsidRPr="001B3CC9" w14:paraId="65F33082" w14:textId="77777777" w:rsidTr="00902F45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0876086" w14:textId="77777777" w:rsidR="00E11104" w:rsidRPr="004A5660" w:rsidRDefault="008E418C" w:rsidP="00902F45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AF77C43" wp14:editId="03670CCE">
                  <wp:extent cx="223520" cy="223520"/>
                  <wp:effectExtent l="19050" t="0" r="5080" b="0"/>
                  <wp:docPr id="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8FA509B" w14:textId="2BCC1705" w:rsidR="008E418C" w:rsidRPr="00FA6B96" w:rsidRDefault="00E11104" w:rsidP="00E075F4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r w:rsidR="00E075F4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still </w:t>
            </w:r>
            <w:r w:rsidR="003416FF">
              <w:rPr>
                <w:lang w:val="en-US"/>
              </w:rPr>
              <w:t>a</w:t>
            </w:r>
            <w:r>
              <w:rPr>
                <w:lang w:val="en-US"/>
              </w:rPr>
              <w:t xml:space="preserve"> dysfunction detected with M</w:t>
            </w:r>
            <w:r w:rsidRPr="00E11104">
              <w:rPr>
                <w:lang w:val="en-US"/>
              </w:rPr>
              <w:t>ÄK RTI</w:t>
            </w:r>
            <w:r w:rsidR="00902F4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E11104">
              <w:rPr>
                <w:lang w:val="en-US"/>
              </w:rPr>
              <w:t>HLARTIversion</w:t>
            </w:r>
            <w:r>
              <w:rPr>
                <w:lang w:val="en-US"/>
              </w:rPr>
              <w:t xml:space="preserve"> attribute of MOM is not correctly received from RTI, so there is still a need to recompile ETC FRA in </w:t>
            </w:r>
            <w:r w:rsidR="004E22E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to work with MAK RTI</w:t>
            </w:r>
            <w:r w:rsidR="003416FF">
              <w:rPr>
                <w:lang w:val="en-US"/>
              </w:rPr>
              <w:t>.</w:t>
            </w:r>
          </w:p>
        </w:tc>
      </w:tr>
    </w:tbl>
    <w:p w14:paraId="3D98E223" w14:textId="77777777" w:rsidR="00E11104" w:rsidRPr="00E11104" w:rsidRDefault="00E11104" w:rsidP="008416DF">
      <w:pPr>
        <w:rPr>
          <w:lang w:val="en-US"/>
        </w:rPr>
      </w:pPr>
    </w:p>
    <w:p w14:paraId="2D283CAC" w14:textId="77777777" w:rsidR="0000184A" w:rsidRPr="004A5660" w:rsidRDefault="0000184A" w:rsidP="00315A7D">
      <w:pPr>
        <w:pStyle w:val="Titre3"/>
        <w:rPr>
          <w:lang w:val="en-US"/>
        </w:rPr>
      </w:pPr>
      <w:bookmarkStart w:id="33" w:name="_Toc503519112"/>
      <w:r w:rsidRPr="004A5660">
        <w:rPr>
          <w:lang w:val="en-US"/>
        </w:rPr>
        <w:t>Pitch RTI</w:t>
      </w:r>
      <w:bookmarkEnd w:id="31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33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10"/>
        <w:gridCol w:w="1843"/>
      </w:tblGrid>
      <w:tr w:rsidR="0000184A" w:rsidRPr="004A5660" w14:paraId="120E4972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bottom w:val="none" w:sz="0" w:space="0" w:color="auto"/>
            </w:tcBorders>
            <w:noWrap/>
            <w:hideMark/>
          </w:tcPr>
          <w:p w14:paraId="7BAC51CC" w14:textId="77777777"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14:paraId="1CCAEB9C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FBD73C0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5D558E6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92452D6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14:paraId="118AACF8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101A55AD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5DFE8208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6462831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14:paraId="3C80C0E9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32756DB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704B383E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7CF5F7A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14:paraId="398E746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29139BC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10B98967" w14:textId="1A36FBE1" w:rsidR="00E67CE8" w:rsidRPr="00E67CE8" w:rsidRDefault="00E67CE8" w:rsidP="00E67CE8">
      <w:pPr>
        <w:pStyle w:val="Lgende"/>
      </w:pPr>
      <w:bookmarkStart w:id="34" w:name="_Toc503518972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</w:rPr>
        <w:t>3</w:t>
      </w:r>
      <w:r w:rsidR="00DB351F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34"/>
    </w:p>
    <w:p w14:paraId="38D8F708" w14:textId="77777777" w:rsidR="00F64B82" w:rsidRPr="004A5660" w:rsidRDefault="00F64B82" w:rsidP="006961FF">
      <w:pPr>
        <w:rPr>
          <w:lang w:val="en-US"/>
        </w:rPr>
      </w:pPr>
    </w:p>
    <w:p w14:paraId="7689B3BD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1BC13E97" w14:textId="77777777" w:rsidR="006961FF" w:rsidRPr="004A5660" w:rsidRDefault="0025746E" w:rsidP="006961FF">
      <w:pPr>
        <w:pStyle w:val="Titre1"/>
        <w:rPr>
          <w:lang w:val="en-US"/>
        </w:rPr>
      </w:pPr>
      <w:bookmarkStart w:id="35" w:name="_Toc503519113"/>
      <w:r w:rsidRPr="004A5660">
        <w:rPr>
          <w:lang w:val="en-US"/>
        </w:rPr>
        <w:lastRenderedPageBreak/>
        <w:t>Tool structure</w:t>
      </w:r>
      <w:bookmarkEnd w:id="35"/>
    </w:p>
    <w:p w14:paraId="5F8AF41B" w14:textId="77777777"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>ETC FRA are composed of several directories:</w:t>
      </w:r>
    </w:p>
    <w:p w14:paraId="70C3940F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r w:rsidR="0025746E" w:rsidRPr="004A5660">
        <w:rPr>
          <w:rFonts w:ascii="Courier New" w:hAnsi="Courier New" w:cs="Courier New"/>
          <w:lang w:val="en-US"/>
        </w:rPr>
        <w:t>ETC_FRA_Config</w:t>
      </w:r>
    </w:p>
    <w:p w14:paraId="1A140501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Graddle projects (directories): </w:t>
      </w:r>
      <w:r w:rsidR="0025746E" w:rsidRPr="004A5660">
        <w:rPr>
          <w:rFonts w:ascii="Courier New" w:hAnsi="Courier New" w:cs="Courier New"/>
          <w:lang w:val="en-US"/>
        </w:rPr>
        <w:t>ETC_FRA_Common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TS_CS_Verification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TS_HLA_Declaration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TS_HLA_Object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TS_HLA_Services</w:t>
      </w:r>
    </w:p>
    <w:p w14:paraId="0D10AD17" w14:textId="77777777"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D66D7E" w:rsidRPr="001B3CC9" w14:paraId="34E58672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3CD07E6" w14:textId="77777777"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7052EDD4" wp14:editId="387AD05B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7BB4D366" w14:textId="77777777"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are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14:paraId="631EEFE1" w14:textId="537B7D0D"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DB351F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DB351F">
              <w:rPr>
                <w:lang w:val="en-US"/>
              </w:rPr>
            </w:r>
            <w:r w:rsidR="00DB351F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8.5</w:t>
            </w:r>
            <w:r w:rsidR="00DB351F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14:paraId="646398FB" w14:textId="77777777" w:rsidR="00D66D7E" w:rsidRPr="004A5660" w:rsidRDefault="00D66D7E" w:rsidP="00A50A73">
      <w:pPr>
        <w:rPr>
          <w:lang w:val="en-US"/>
        </w:rPr>
      </w:pPr>
    </w:p>
    <w:p w14:paraId="5BF0BFA8" w14:textId="77777777" w:rsidR="00946196" w:rsidRPr="004A5660" w:rsidRDefault="002373B6" w:rsidP="00946196">
      <w:pPr>
        <w:pStyle w:val="Titre2"/>
        <w:rPr>
          <w:lang w:val="en-US"/>
        </w:rPr>
      </w:pPr>
      <w:bookmarkStart w:id="36" w:name="_Toc503519114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36"/>
    </w:p>
    <w:p w14:paraId="3DF56E24" w14:textId="77777777"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14:paraId="0B8F3A51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SuT main configuration file</w:t>
      </w:r>
    </w:p>
    <w:p w14:paraId="10BCE3BC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14:paraId="39796084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IVCTsut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14:paraId="00786ACB" w14:textId="77777777" w:rsidR="00C271E0" w:rsidRPr="004A5660" w:rsidRDefault="00C271E0" w:rsidP="00A50A73">
      <w:pPr>
        <w:rPr>
          <w:lang w:val="en-US"/>
        </w:rPr>
      </w:pPr>
    </w:p>
    <w:p w14:paraId="26A5A21F" w14:textId="77777777"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r w:rsidRPr="004A5660">
        <w:rPr>
          <w:rFonts w:ascii="Courier New" w:hAnsi="Courier New" w:cs="Courier New"/>
          <w:lang w:val="en-US"/>
        </w:rPr>
        <w:t>IVCTsut</w:t>
      </w:r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14:paraId="3B4957D4" w14:textId="77777777" w:rsidR="00183C3A" w:rsidRPr="004A5660" w:rsidRDefault="00183C3A" w:rsidP="00A50A73">
      <w:pPr>
        <w:rPr>
          <w:lang w:val="en-US"/>
        </w:rPr>
      </w:pPr>
    </w:p>
    <w:p w14:paraId="07BB39D2" w14:textId="77777777" w:rsidR="00FF22C9" w:rsidRPr="004A5660" w:rsidRDefault="0025746E" w:rsidP="00FF22C9">
      <w:pPr>
        <w:pStyle w:val="Titre3"/>
        <w:rPr>
          <w:lang w:val="en-US"/>
        </w:rPr>
      </w:pPr>
      <w:bookmarkStart w:id="37" w:name="_Ref480300195"/>
      <w:bookmarkStart w:id="38" w:name="_Toc503519115"/>
      <w:r w:rsidRPr="004A5660">
        <w:rPr>
          <w:lang w:val="en-US"/>
        </w:rPr>
        <w:t>SUT configuration directory for CS Verification ETC</w:t>
      </w:r>
      <w:bookmarkEnd w:id="37"/>
      <w:bookmarkEnd w:id="38"/>
    </w:p>
    <w:p w14:paraId="34A5E855" w14:textId="77777777"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</w:t>
      </w:r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5BCEE3D0" w14:textId="1F69E00F"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8.1.1</w:t>
      </w:r>
      <w:r w:rsidR="00DB351F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14:paraId="2B0681B9" w14:textId="77777777" w:rsidR="003220BD" w:rsidRPr="004A5660" w:rsidRDefault="003220BD" w:rsidP="003220BD">
      <w:pPr>
        <w:rPr>
          <w:lang w:val="en-US"/>
        </w:rPr>
      </w:pPr>
    </w:p>
    <w:p w14:paraId="33AB63E9" w14:textId="77777777"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3743D" w:rsidRPr="004A5660" w14:paraId="3F1752B8" w14:textId="77777777" w:rsidTr="0061095B">
        <w:trPr>
          <w:tblHeader/>
        </w:trPr>
        <w:tc>
          <w:tcPr>
            <w:tcW w:w="2376" w:type="dxa"/>
          </w:tcPr>
          <w:p w14:paraId="5124A2FB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058D6003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14:paraId="1BA90AFD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14:paraId="10CBD099" w14:textId="77777777" w:rsidTr="00E019DB">
        <w:tc>
          <w:tcPr>
            <w:tcW w:w="2376" w:type="dxa"/>
          </w:tcPr>
          <w:p w14:paraId="7CCD2944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65B52065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38" w:type="dxa"/>
          </w:tcPr>
          <w:p w14:paraId="70A8A4EB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14:paraId="1C346495" w14:textId="77777777" w:rsidTr="00E019DB">
        <w:tc>
          <w:tcPr>
            <w:tcW w:w="2376" w:type="dxa"/>
          </w:tcPr>
          <w:p w14:paraId="760E2F8E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194360B6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14:paraId="48E1DEFD" w14:textId="77777777"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14:paraId="0C50D7FE" w14:textId="77777777" w:rsidTr="00E019DB">
        <w:tc>
          <w:tcPr>
            <w:tcW w:w="2376" w:type="dxa"/>
          </w:tcPr>
          <w:p w14:paraId="21036559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1A53CA2C" w14:textId="77777777"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14:paraId="1B7FAE5D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14:paraId="56F1561F" w14:textId="77777777" w:rsidTr="00E019DB">
        <w:tc>
          <w:tcPr>
            <w:tcW w:w="2376" w:type="dxa"/>
          </w:tcPr>
          <w:p w14:paraId="147AD337" w14:textId="77777777"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47059157" w14:textId="77777777"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14:paraId="3BA57E76" w14:textId="77777777"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14:paraId="6B53ACFF" w14:textId="77777777" w:rsidTr="00E019DB">
        <w:tc>
          <w:tcPr>
            <w:tcW w:w="2376" w:type="dxa"/>
          </w:tcPr>
          <w:p w14:paraId="0381DAA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27ACED2A" w14:textId="77777777"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14:paraId="30133136" w14:textId="77777777"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14:paraId="58564422" w14:textId="77777777" w:rsidTr="00E019DB">
        <w:tc>
          <w:tcPr>
            <w:tcW w:w="2376" w:type="dxa"/>
          </w:tcPr>
          <w:p w14:paraId="04209E5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2661749" w14:textId="77777777"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14:paraId="51983C83" w14:textId="77777777"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14:paraId="00809E54" w14:textId="7004F627" w:rsidR="00240253" w:rsidRPr="004A5660" w:rsidRDefault="0025746E" w:rsidP="0023031B">
      <w:pPr>
        <w:pStyle w:val="Lgende"/>
        <w:rPr>
          <w:lang w:val="en-US"/>
        </w:rPr>
      </w:pPr>
      <w:bookmarkStart w:id="39" w:name="_Toc503518973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4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39"/>
    </w:p>
    <w:p w14:paraId="6146A50D" w14:textId="77777777"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6E36C7D3" w14:textId="77777777" w:rsidR="004D50FB" w:rsidRDefault="004D50FB" w:rsidP="00A50A73">
      <w:pPr>
        <w:rPr>
          <w:lang w:val="en-US"/>
        </w:rPr>
      </w:pPr>
    </w:p>
    <w:p w14:paraId="469CE8BB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r w:rsidRPr="004A5660">
        <w:rPr>
          <w:rFonts w:ascii="Courier New" w:hAnsi="Courier New" w:cs="Courier New"/>
          <w:lang w:val="en-US"/>
        </w:rPr>
        <w:t>ETC_FRA_Config\IVCTsut\11_SOM_Ok_FOM_Ok\</w:t>
      </w:r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0C992A2C" w14:textId="77777777" w:rsidR="00C12D83" w:rsidRPr="004A5660" w:rsidRDefault="00C12D83" w:rsidP="00A50A73">
      <w:pPr>
        <w:rPr>
          <w:lang w:val="en-US"/>
        </w:rPr>
      </w:pPr>
    </w:p>
    <w:p w14:paraId="6AF3A476" w14:textId="77777777" w:rsidR="004D50FB" w:rsidRPr="004A5660" w:rsidRDefault="0025746E" w:rsidP="004D50FB">
      <w:pPr>
        <w:pStyle w:val="Titre3"/>
        <w:rPr>
          <w:lang w:val="en-US"/>
        </w:rPr>
      </w:pPr>
      <w:bookmarkStart w:id="40" w:name="_Ref480302149"/>
      <w:bookmarkStart w:id="41" w:name="_Toc503519116"/>
      <w:r w:rsidRPr="004A5660">
        <w:rPr>
          <w:lang w:val="en-US"/>
        </w:rPr>
        <w:t>SUT configuration directory for HLA Declaration Management ETC</w:t>
      </w:r>
      <w:bookmarkEnd w:id="40"/>
      <w:bookmarkEnd w:id="41"/>
    </w:p>
    <w:p w14:paraId="1FF931D7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[SuTName]\TS_HLA_Declaration\</w:t>
      </w:r>
      <w:r w:rsidRPr="004A5660">
        <w:rPr>
          <w:lang w:val="en-US"/>
        </w:rPr>
        <w:t>.</w:t>
      </w:r>
    </w:p>
    <w:p w14:paraId="35F9B908" w14:textId="63D75438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483C3D06" w14:textId="77777777" w:rsidR="007A5FD2" w:rsidRPr="004A5660" w:rsidRDefault="007A5FD2" w:rsidP="007A5FD2">
      <w:pPr>
        <w:rPr>
          <w:lang w:val="en-US"/>
        </w:rPr>
      </w:pPr>
    </w:p>
    <w:p w14:paraId="49FDF635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7A5FD2" w:rsidRPr="004A5660" w14:paraId="5B149FB9" w14:textId="77777777" w:rsidTr="007A5FD2">
        <w:trPr>
          <w:tblHeader/>
        </w:trPr>
        <w:tc>
          <w:tcPr>
            <w:tcW w:w="2376" w:type="dxa"/>
          </w:tcPr>
          <w:p w14:paraId="2EDB1FBA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275CFF8F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35C4D463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14:paraId="10F184FD" w14:textId="77777777" w:rsidTr="007A5FD2">
        <w:tc>
          <w:tcPr>
            <w:tcW w:w="2376" w:type="dxa"/>
          </w:tcPr>
          <w:p w14:paraId="41405A2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CCFF4E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30F3B84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14:paraId="2123172A" w14:textId="77777777" w:rsidTr="007A5FD2">
        <w:tc>
          <w:tcPr>
            <w:tcW w:w="2376" w:type="dxa"/>
          </w:tcPr>
          <w:p w14:paraId="1C87A7C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B3CCDF9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06B677EB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14:paraId="3EBB9F89" w14:textId="77777777" w:rsidTr="007A5FD2">
        <w:tc>
          <w:tcPr>
            <w:tcW w:w="2376" w:type="dxa"/>
          </w:tcPr>
          <w:p w14:paraId="5A3C60D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595C66AE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48DC191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14:paraId="3565B986" w14:textId="77777777" w:rsidTr="00103032">
        <w:tc>
          <w:tcPr>
            <w:tcW w:w="2376" w:type="dxa"/>
          </w:tcPr>
          <w:p w14:paraId="3EE4213D" w14:textId="77777777"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50DBEC2A" w14:textId="77777777"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1FFFDA48" w14:textId="77777777"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14:paraId="0231ECAB" w14:textId="77777777" w:rsidTr="007A5FD2">
        <w:tc>
          <w:tcPr>
            <w:tcW w:w="2376" w:type="dxa"/>
          </w:tcPr>
          <w:p w14:paraId="1A8B1A7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6582A6A2" w14:textId="77777777"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603F9487" w14:textId="77777777"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14:paraId="0FD9DEEC" w14:textId="77777777" w:rsidTr="007A5FD2">
        <w:tc>
          <w:tcPr>
            <w:tcW w:w="2376" w:type="dxa"/>
          </w:tcPr>
          <w:p w14:paraId="505105A1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4F51E375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38FD48D" w14:textId="77777777"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14:paraId="15641177" w14:textId="77777777" w:rsidTr="007A5FD2">
        <w:tc>
          <w:tcPr>
            <w:tcW w:w="2376" w:type="dxa"/>
          </w:tcPr>
          <w:p w14:paraId="3449B1F7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0A3D2D58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68014FEC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1E3C9638" w14:textId="77777777" w:rsidTr="007A5FD2">
        <w:tc>
          <w:tcPr>
            <w:tcW w:w="2376" w:type="dxa"/>
          </w:tcPr>
          <w:p w14:paraId="3AFEB7F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58E3EE8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3B4341B5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14:paraId="6E3E3405" w14:textId="77777777" w:rsidTr="007A5FD2">
        <w:tc>
          <w:tcPr>
            <w:tcW w:w="2376" w:type="dxa"/>
          </w:tcPr>
          <w:p w14:paraId="155BB78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7A9CF0C3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71CD5B8D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5270CE7E" w14:textId="77777777" w:rsidTr="007A5FD2">
        <w:tc>
          <w:tcPr>
            <w:tcW w:w="2376" w:type="dxa"/>
          </w:tcPr>
          <w:p w14:paraId="635E9123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DF2C627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5A8A93A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4CAE88FF" w14:textId="0785CC67" w:rsidR="007A5FD2" w:rsidRPr="004A5660" w:rsidRDefault="0025746E" w:rsidP="007A5FD2">
      <w:pPr>
        <w:pStyle w:val="Lgende"/>
        <w:rPr>
          <w:lang w:val="en-US"/>
        </w:rPr>
      </w:pPr>
      <w:bookmarkStart w:id="42" w:name="_Toc503518974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5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42"/>
    </w:p>
    <w:p w14:paraId="5ECA7494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17E738B8" w14:textId="77777777" w:rsidR="004D50FB" w:rsidRDefault="004D50FB" w:rsidP="00A50A73">
      <w:pPr>
        <w:rPr>
          <w:lang w:val="en-US"/>
        </w:rPr>
      </w:pPr>
    </w:p>
    <w:p w14:paraId="1C77B45A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ETC_FRA_Config\IVCTsut\11_SOM_Ok_FOM_Ok\TS_HLA_Declaration\</w:t>
      </w:r>
      <w:r w:rsidRPr="004A5660">
        <w:rPr>
          <w:lang w:val="en-US"/>
        </w:rPr>
        <w:t>.</w:t>
      </w:r>
    </w:p>
    <w:p w14:paraId="374E9B71" w14:textId="77777777" w:rsidR="00C12D83" w:rsidRPr="004A5660" w:rsidRDefault="00C12D83" w:rsidP="00A50A73">
      <w:pPr>
        <w:rPr>
          <w:lang w:val="en-US"/>
        </w:rPr>
      </w:pPr>
    </w:p>
    <w:p w14:paraId="5DAE011C" w14:textId="77777777" w:rsidR="00B17371" w:rsidRPr="004A5660" w:rsidRDefault="0025746E" w:rsidP="00B17371">
      <w:pPr>
        <w:pStyle w:val="Titre3"/>
        <w:rPr>
          <w:lang w:val="en-US"/>
        </w:rPr>
      </w:pPr>
      <w:bookmarkStart w:id="43" w:name="_Ref480302158"/>
      <w:bookmarkStart w:id="44" w:name="_Toc503519117"/>
      <w:r w:rsidRPr="004A5660">
        <w:rPr>
          <w:lang w:val="en-US"/>
        </w:rPr>
        <w:t>SUT configuration directory for HLA Object Management ETC</w:t>
      </w:r>
      <w:bookmarkEnd w:id="43"/>
      <w:bookmarkEnd w:id="44"/>
    </w:p>
    <w:p w14:paraId="776D7ED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[SuTName]\TS_HLA_Object\</w:t>
      </w:r>
      <w:r w:rsidRPr="004A5660">
        <w:rPr>
          <w:lang w:val="en-US"/>
        </w:rPr>
        <w:t>.</w:t>
      </w:r>
    </w:p>
    <w:p w14:paraId="3EA6E421" w14:textId="05E02013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238A957D" w14:textId="77777777" w:rsidR="00375D91" w:rsidRPr="004A5660" w:rsidRDefault="00375D91" w:rsidP="00375D91">
      <w:pPr>
        <w:rPr>
          <w:lang w:val="en-US"/>
        </w:rPr>
      </w:pPr>
    </w:p>
    <w:p w14:paraId="1695AB8A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375D91" w:rsidRPr="004A5660" w14:paraId="01098B30" w14:textId="77777777" w:rsidTr="00103032">
        <w:trPr>
          <w:tblHeader/>
        </w:trPr>
        <w:tc>
          <w:tcPr>
            <w:tcW w:w="2376" w:type="dxa"/>
          </w:tcPr>
          <w:p w14:paraId="06E2796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3958BEC2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1C9AFDD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14:paraId="760BD1F2" w14:textId="77777777" w:rsidTr="00103032">
        <w:tc>
          <w:tcPr>
            <w:tcW w:w="2376" w:type="dxa"/>
          </w:tcPr>
          <w:p w14:paraId="662D4EA2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732E7E68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59B4541D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14:paraId="16073EA6" w14:textId="77777777" w:rsidTr="00103032">
        <w:tc>
          <w:tcPr>
            <w:tcW w:w="2376" w:type="dxa"/>
          </w:tcPr>
          <w:p w14:paraId="3E8222F5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2183D62A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59BBD5D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14:paraId="105D4CDD" w14:textId="77777777" w:rsidTr="00103032">
        <w:tc>
          <w:tcPr>
            <w:tcW w:w="2376" w:type="dxa"/>
          </w:tcPr>
          <w:p w14:paraId="2EFB19DB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721BBF32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2D82DCC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14:paraId="75CF5E78" w14:textId="77777777" w:rsidTr="00103032">
        <w:tc>
          <w:tcPr>
            <w:tcW w:w="2376" w:type="dxa"/>
          </w:tcPr>
          <w:p w14:paraId="665A6A16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35A4C9D9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0DE06D57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14:paraId="424715F4" w14:textId="77777777" w:rsidTr="00103032">
        <w:tc>
          <w:tcPr>
            <w:tcW w:w="2376" w:type="dxa"/>
          </w:tcPr>
          <w:p w14:paraId="2F6826D1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testDuration</w:t>
            </w:r>
          </w:p>
        </w:tc>
        <w:tc>
          <w:tcPr>
            <w:tcW w:w="2733" w:type="dxa"/>
          </w:tcPr>
          <w:p w14:paraId="49A5F844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7F32287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14:paraId="1078F994" w14:textId="77777777" w:rsidTr="00103032">
        <w:tc>
          <w:tcPr>
            <w:tcW w:w="2376" w:type="dxa"/>
          </w:tcPr>
          <w:p w14:paraId="3C21F87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7E45203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3CF14F38" w14:textId="77777777"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TS_HLA_Object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14:paraId="47D95865" w14:textId="77777777" w:rsidTr="00103032">
        <w:tc>
          <w:tcPr>
            <w:tcW w:w="2376" w:type="dxa"/>
          </w:tcPr>
          <w:p w14:paraId="0C0B5B44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AB8F188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1416C03B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08988437" w14:textId="77777777" w:rsidTr="00103032">
        <w:tc>
          <w:tcPr>
            <w:tcW w:w="2376" w:type="dxa"/>
          </w:tcPr>
          <w:p w14:paraId="78210709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2617D72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7BA51EB8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14:paraId="20A04F7A" w14:textId="77777777" w:rsidTr="00103032">
        <w:tc>
          <w:tcPr>
            <w:tcW w:w="2376" w:type="dxa"/>
          </w:tcPr>
          <w:p w14:paraId="5E14DFC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61D91501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6007A70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334EC4EC" w14:textId="77777777" w:rsidTr="00103032">
        <w:tc>
          <w:tcPr>
            <w:tcW w:w="2376" w:type="dxa"/>
          </w:tcPr>
          <w:p w14:paraId="4115C62D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B60716E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3DEC74EF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6FE5723D" w14:textId="25A937A7" w:rsidR="00375D91" w:rsidRPr="004A5660" w:rsidRDefault="0025746E" w:rsidP="00375D91">
      <w:pPr>
        <w:pStyle w:val="Lgende"/>
        <w:rPr>
          <w:lang w:val="en-US"/>
        </w:rPr>
      </w:pPr>
      <w:bookmarkStart w:id="45" w:name="_Toc503518975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6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45"/>
    </w:p>
    <w:p w14:paraId="505C8C9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09895AA4" w14:textId="77777777" w:rsidR="00B17371" w:rsidRDefault="00B17371" w:rsidP="00A50A73">
      <w:pPr>
        <w:rPr>
          <w:lang w:val="en-US"/>
        </w:rPr>
      </w:pPr>
    </w:p>
    <w:p w14:paraId="7566EF63" w14:textId="77777777"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ETC_FRA_Config\IVCTsut\11_SOM_Ok_FOM_Ok\TS_HLA_Object\</w:t>
      </w:r>
      <w:r w:rsidRPr="004A5660">
        <w:rPr>
          <w:lang w:val="en-US"/>
        </w:rPr>
        <w:t>.</w:t>
      </w:r>
    </w:p>
    <w:p w14:paraId="08FA9072" w14:textId="77777777" w:rsidR="00942F08" w:rsidRPr="004A5660" w:rsidRDefault="00942F08" w:rsidP="00A50A73">
      <w:pPr>
        <w:rPr>
          <w:lang w:val="en-US"/>
        </w:rPr>
      </w:pPr>
    </w:p>
    <w:p w14:paraId="0F84130C" w14:textId="77777777" w:rsidR="00B17371" w:rsidRPr="004A5660" w:rsidRDefault="0025746E" w:rsidP="00B17371">
      <w:pPr>
        <w:pStyle w:val="Titre3"/>
        <w:rPr>
          <w:lang w:val="en-US"/>
        </w:rPr>
      </w:pPr>
      <w:bookmarkStart w:id="46" w:name="_Ref480302166"/>
      <w:bookmarkStart w:id="47" w:name="_Toc503519118"/>
      <w:r w:rsidRPr="004A5660">
        <w:rPr>
          <w:lang w:val="en-US"/>
        </w:rPr>
        <w:t>SUT configuration directory for HLA Services Verification ETC</w:t>
      </w:r>
      <w:bookmarkEnd w:id="46"/>
      <w:bookmarkEnd w:id="47"/>
    </w:p>
    <w:p w14:paraId="58DB7E9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[SuTName]\TS_HLA_Services\</w:t>
      </w:r>
      <w:r w:rsidRPr="004A5660">
        <w:rPr>
          <w:lang w:val="en-US"/>
        </w:rPr>
        <w:t>.</w:t>
      </w:r>
    </w:p>
    <w:p w14:paraId="7794286A" w14:textId="1B66CC45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09DF683E" w14:textId="77777777" w:rsidR="00161C7F" w:rsidRPr="004A5660" w:rsidRDefault="00161C7F" w:rsidP="00161C7F">
      <w:pPr>
        <w:rPr>
          <w:lang w:val="en-US"/>
        </w:rPr>
      </w:pPr>
    </w:p>
    <w:p w14:paraId="5AAEBE35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61C7F" w:rsidRPr="004A5660" w14:paraId="09595646" w14:textId="77777777" w:rsidTr="00103032">
        <w:trPr>
          <w:tblHeader/>
        </w:trPr>
        <w:tc>
          <w:tcPr>
            <w:tcW w:w="2376" w:type="dxa"/>
          </w:tcPr>
          <w:p w14:paraId="7CC3CD1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7EA0FE3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01468497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14:paraId="4B88F7E1" w14:textId="77777777" w:rsidTr="00103032">
        <w:tc>
          <w:tcPr>
            <w:tcW w:w="2376" w:type="dxa"/>
          </w:tcPr>
          <w:p w14:paraId="434F5E7F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6E913C7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46A88F2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14:paraId="39694971" w14:textId="77777777" w:rsidTr="00103032">
        <w:tc>
          <w:tcPr>
            <w:tcW w:w="2376" w:type="dxa"/>
          </w:tcPr>
          <w:p w14:paraId="609A405D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8A41085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691A84E6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14:paraId="173F0715" w14:textId="77777777" w:rsidTr="00103032">
        <w:tc>
          <w:tcPr>
            <w:tcW w:w="2376" w:type="dxa"/>
          </w:tcPr>
          <w:p w14:paraId="17333E62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23ECF046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53CA698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14:paraId="5A821A06" w14:textId="77777777" w:rsidTr="00103032">
        <w:tc>
          <w:tcPr>
            <w:tcW w:w="2376" w:type="dxa"/>
          </w:tcPr>
          <w:p w14:paraId="67FF7C74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4F566773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40CB838A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14:paraId="5D2E40A1" w14:textId="77777777" w:rsidTr="00103032">
        <w:tc>
          <w:tcPr>
            <w:tcW w:w="2376" w:type="dxa"/>
          </w:tcPr>
          <w:p w14:paraId="4C2D50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017C6699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1C78B11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14:paraId="4ABEFA8B" w14:textId="77777777" w:rsidTr="00103032">
        <w:tc>
          <w:tcPr>
            <w:tcW w:w="2376" w:type="dxa"/>
          </w:tcPr>
          <w:p w14:paraId="52724933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056F107C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0D80831" w14:textId="77777777"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TS_HLA_Services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14:paraId="316C1775" w14:textId="77777777" w:rsidTr="00103032">
        <w:tc>
          <w:tcPr>
            <w:tcW w:w="2376" w:type="dxa"/>
          </w:tcPr>
          <w:p w14:paraId="1B9E8FEC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D041A04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1166D7A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14:paraId="7547BE77" w14:textId="77777777" w:rsidTr="00103032">
        <w:tc>
          <w:tcPr>
            <w:tcW w:w="2376" w:type="dxa"/>
          </w:tcPr>
          <w:p w14:paraId="1ACCAB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8E2492A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5C1D90C5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14:paraId="3AFCDDAA" w14:textId="77777777" w:rsidTr="00103032">
        <w:tc>
          <w:tcPr>
            <w:tcW w:w="2376" w:type="dxa"/>
          </w:tcPr>
          <w:p w14:paraId="5C62C075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537E31A1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</w:t>
            </w:r>
            <w:r w:rsidR="00136473">
              <w:rPr>
                <w:lang w:val="en-US"/>
              </w:rPr>
              <w:lastRenderedPageBreak/>
              <w:t>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2B42C142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lastRenderedPageBreak/>
              <w:t>N/A</w:t>
            </w:r>
          </w:p>
        </w:tc>
      </w:tr>
      <w:tr w:rsidR="00161C7F" w:rsidRPr="004A5660" w14:paraId="5B4D0259" w14:textId="77777777" w:rsidTr="00103032">
        <w:tc>
          <w:tcPr>
            <w:tcW w:w="2376" w:type="dxa"/>
          </w:tcPr>
          <w:p w14:paraId="11D090B0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094B5FD2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BA7B164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345FF2F0" w14:textId="6278E56C" w:rsidR="00161C7F" w:rsidRPr="004A5660" w:rsidRDefault="0025746E" w:rsidP="00161C7F">
      <w:pPr>
        <w:pStyle w:val="Lgende"/>
        <w:rPr>
          <w:lang w:val="en-US"/>
        </w:rPr>
      </w:pPr>
      <w:bookmarkStart w:id="48" w:name="_Toc503518976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7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48"/>
    </w:p>
    <w:p w14:paraId="5FF7BC8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3E084AA1" w14:textId="77777777" w:rsidR="00B17371" w:rsidRDefault="00B17371" w:rsidP="00A50A73">
      <w:pPr>
        <w:rPr>
          <w:lang w:val="en-US"/>
        </w:rPr>
      </w:pPr>
    </w:p>
    <w:p w14:paraId="5F23D62E" w14:textId="77777777"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ETC_FRA_Config\IVCTsut\11_SOM_Ok_FOM_Ok\TS_HLA_Services\</w:t>
      </w:r>
      <w:r w:rsidRPr="004A5660">
        <w:rPr>
          <w:lang w:val="en-US"/>
        </w:rPr>
        <w:t>.</w:t>
      </w:r>
    </w:p>
    <w:p w14:paraId="7CDC9ECA" w14:textId="77777777" w:rsidR="00136473" w:rsidRPr="004A5660" w:rsidRDefault="00136473" w:rsidP="00A50A73">
      <w:pPr>
        <w:rPr>
          <w:lang w:val="en-US"/>
        </w:rPr>
      </w:pPr>
    </w:p>
    <w:p w14:paraId="36C4A3CB" w14:textId="77777777" w:rsidR="008A0F0E" w:rsidRPr="004A5660" w:rsidRDefault="0025746E" w:rsidP="008A0F0E">
      <w:pPr>
        <w:pStyle w:val="Titre2"/>
        <w:rPr>
          <w:lang w:val="en-US"/>
        </w:rPr>
      </w:pPr>
      <w:bookmarkStart w:id="49" w:name="_Toc503519119"/>
      <w:r w:rsidRPr="004A5660">
        <w:rPr>
          <w:lang w:val="en-US"/>
        </w:rPr>
        <w:t>Gradle projects</w:t>
      </w:r>
      <w:bookmarkEnd w:id="49"/>
    </w:p>
    <w:p w14:paraId="30CC78B1" w14:textId="77777777" w:rsidR="004B2853" w:rsidRPr="00D66D7E" w:rsidRDefault="0025746E" w:rsidP="004B2853">
      <w:pPr>
        <w:pStyle w:val="Titre3"/>
      </w:pPr>
      <w:bookmarkStart w:id="50" w:name="_Toc479174150"/>
      <w:bookmarkStart w:id="51" w:name="_Toc503519120"/>
      <w:r w:rsidRPr="00D66D7E">
        <w:t>Common component ETC_FRA_Common</w:t>
      </w:r>
      <w:bookmarkEnd w:id="50"/>
      <w:bookmarkEnd w:id="51"/>
    </w:p>
    <w:p w14:paraId="2F3EDEE4" w14:textId="77777777"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14:paraId="19F99A56" w14:textId="77777777"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Graddle project tree named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 xml:space="preserve"> directory (which contains the source code).</w:t>
      </w:r>
    </w:p>
    <w:p w14:paraId="17A28FFD" w14:textId="77777777" w:rsidR="004B2853" w:rsidRPr="004A5660" w:rsidRDefault="004B2853" w:rsidP="004B2853">
      <w:pPr>
        <w:rPr>
          <w:lang w:val="en-US"/>
        </w:rPr>
      </w:pPr>
    </w:p>
    <w:p w14:paraId="527A9FF8" w14:textId="77777777" w:rsidR="008A0F0E" w:rsidRPr="004A5660" w:rsidRDefault="0025746E" w:rsidP="004B2853">
      <w:pPr>
        <w:pStyle w:val="Titre3"/>
        <w:rPr>
          <w:lang w:val="en-US"/>
        </w:rPr>
      </w:pPr>
      <w:bookmarkStart w:id="52" w:name="_Toc503519121"/>
      <w:r w:rsidRPr="004A5660">
        <w:rPr>
          <w:lang w:val="en-US"/>
        </w:rPr>
        <w:t>Test case CS Verification</w:t>
      </w:r>
      <w:bookmarkEnd w:id="52"/>
    </w:p>
    <w:p w14:paraId="4557DCBD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TS_CS_Verification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TS_CS_Verification </w:t>
      </w:r>
      <w:r w:rsidRPr="004A5660">
        <w:rPr>
          <w:lang w:val="en-US"/>
        </w:rPr>
        <w:t>directory (which contains the source code).</w:t>
      </w:r>
    </w:p>
    <w:p w14:paraId="56BC0ADC" w14:textId="318715B9"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06F98FB7" w14:textId="77777777" w:rsidR="00021D24" w:rsidRPr="004A5660" w:rsidRDefault="00021D24" w:rsidP="001D227D">
      <w:pPr>
        <w:rPr>
          <w:lang w:val="en-US"/>
        </w:rPr>
      </w:pPr>
    </w:p>
    <w:p w14:paraId="2F0B0146" w14:textId="77777777" w:rsidR="004B2853" w:rsidRPr="004A5660" w:rsidRDefault="0025746E" w:rsidP="004B2853">
      <w:pPr>
        <w:pStyle w:val="Titre3"/>
        <w:rPr>
          <w:lang w:val="en-US"/>
        </w:rPr>
      </w:pPr>
      <w:bookmarkStart w:id="53" w:name="_Toc503519122"/>
      <w:r w:rsidRPr="004A5660">
        <w:rPr>
          <w:lang w:val="en-US"/>
        </w:rPr>
        <w:t>Test case HLA Declaration Management</w:t>
      </w:r>
      <w:bookmarkEnd w:id="53"/>
    </w:p>
    <w:p w14:paraId="543CB132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 directory (which contains the source code).</w:t>
      </w:r>
    </w:p>
    <w:p w14:paraId="3766B20B" w14:textId="4320D0B8"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79C91287" w14:textId="77777777" w:rsidR="00B94803" w:rsidRPr="004A5660" w:rsidRDefault="00B94803" w:rsidP="001D227D">
      <w:pPr>
        <w:rPr>
          <w:lang w:val="en-US"/>
        </w:rPr>
      </w:pPr>
    </w:p>
    <w:p w14:paraId="31D8D0A3" w14:textId="77777777" w:rsidR="004B2853" w:rsidRPr="004A5660" w:rsidRDefault="0025746E" w:rsidP="004B2853">
      <w:pPr>
        <w:pStyle w:val="Titre3"/>
        <w:rPr>
          <w:lang w:val="en-US"/>
        </w:rPr>
      </w:pPr>
      <w:bookmarkStart w:id="54" w:name="_Toc503519123"/>
      <w:r w:rsidRPr="004A5660">
        <w:rPr>
          <w:lang w:val="en-US"/>
        </w:rPr>
        <w:t>Test case HLA Object Management</w:t>
      </w:r>
      <w:bookmarkEnd w:id="54"/>
    </w:p>
    <w:p w14:paraId="65C8BFF9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 directory (which contains the source code).</w:t>
      </w:r>
    </w:p>
    <w:p w14:paraId="6179AD97" w14:textId="15DB86A4"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1405568B" w14:textId="77777777" w:rsidR="001D227D" w:rsidRPr="004A5660" w:rsidRDefault="001D227D" w:rsidP="001D227D">
      <w:pPr>
        <w:rPr>
          <w:lang w:val="en-US"/>
        </w:rPr>
      </w:pPr>
    </w:p>
    <w:p w14:paraId="2BD5E06C" w14:textId="77777777" w:rsidR="004B2853" w:rsidRPr="004A5660" w:rsidRDefault="0025746E" w:rsidP="004B2853">
      <w:pPr>
        <w:pStyle w:val="Titre3"/>
        <w:rPr>
          <w:lang w:val="en-US"/>
        </w:rPr>
      </w:pPr>
      <w:bookmarkStart w:id="55" w:name="_Toc503519124"/>
      <w:r w:rsidRPr="004A5660">
        <w:rPr>
          <w:lang w:val="en-US"/>
        </w:rPr>
        <w:t>Test case HLA Services Verification</w:t>
      </w:r>
      <w:bookmarkEnd w:id="55"/>
    </w:p>
    <w:p w14:paraId="470F657A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TS_HLA_Services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TS_HLA_Services </w:t>
      </w:r>
      <w:r w:rsidRPr="004A5660">
        <w:rPr>
          <w:lang w:val="en-US"/>
        </w:rPr>
        <w:t>directory (which contains the source code).</w:t>
      </w:r>
    </w:p>
    <w:p w14:paraId="34B4D5C8" w14:textId="341D9AE4" w:rsidR="008E418C" w:rsidRDefault="0025746E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  <w:r w:rsidRPr="004A5660">
        <w:rPr>
          <w:lang w:val="en-US"/>
        </w:rPr>
        <w:br w:type="page"/>
      </w:r>
    </w:p>
    <w:p w14:paraId="187A390B" w14:textId="77777777" w:rsidR="006961FF" w:rsidRPr="004A5660" w:rsidRDefault="00E44D1E" w:rsidP="006961FF">
      <w:pPr>
        <w:pStyle w:val="Titre1"/>
        <w:rPr>
          <w:lang w:val="en-US"/>
        </w:rPr>
      </w:pPr>
      <w:bookmarkStart w:id="56" w:name="_Toc503519125"/>
      <w:r w:rsidRPr="004A5660">
        <w:rPr>
          <w:lang w:val="en-US"/>
        </w:rPr>
        <w:lastRenderedPageBreak/>
        <w:t>Installation</w:t>
      </w:r>
      <w:bookmarkEnd w:id="5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F9490F" w:rsidRPr="00921245" w14:paraId="71303CA7" w14:textId="77777777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EB173E" w14:textId="77777777"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A981417" wp14:editId="174798D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CE75A80" w14:textId="77777777"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14:paraId="2287A416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14:paraId="48AEB3B0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14:paraId="6293CB13" w14:textId="77777777" w:rsidR="00F9490F" w:rsidRPr="004A5660" w:rsidRDefault="00F9490F" w:rsidP="00B704D3">
      <w:pPr>
        <w:rPr>
          <w:lang w:val="en-US"/>
        </w:rPr>
      </w:pPr>
    </w:p>
    <w:p w14:paraId="5AE29435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14:paraId="415C9C35" w14:textId="1F364D27" w:rsidR="008E418C" w:rsidRDefault="00F221B1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r w:rsidR="00A006C7">
        <w:rPr>
          <w:lang w:val="en-US"/>
        </w:rPr>
        <w:t xml:space="preserve">a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r w:rsidR="00D66C47" w:rsidRPr="00D66C47">
        <w:rPr>
          <w:rFonts w:ascii="Courier New" w:hAnsi="Courier New" w:cs="Courier New"/>
          <w:lang w:val="en-US"/>
        </w:rPr>
        <w:t>IVCTsut</w:t>
      </w:r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>one subfolder for each SuT</w:t>
      </w:r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DB351F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DB351F">
        <w:rPr>
          <w:lang w:val="en-US"/>
        </w:rPr>
      </w:r>
      <w:r w:rsidR="00DB351F">
        <w:rPr>
          <w:lang w:val="en-US"/>
        </w:rPr>
        <w:fldChar w:fldCharType="separate"/>
      </w:r>
      <w:r w:rsidR="001B3CC9">
        <w:rPr>
          <w:lang w:val="en-US"/>
        </w:rPr>
        <w:t>5.2.1</w:t>
      </w:r>
      <w:r w:rsidR="00DB351F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r w:rsidR="0025746E" w:rsidRPr="004A5660">
        <w:rPr>
          <w:rFonts w:ascii="Courier New" w:hAnsi="Courier New" w:cs="Courier New"/>
          <w:lang w:val="en-US"/>
        </w:rPr>
        <w:t>ETC_FRA_Config</w:t>
      </w:r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14:paraId="18E166C3" w14:textId="3F2766C8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5.2.1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14:paraId="1A300196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3EB99A8E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Copy the 5 Gradle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716B02DD" w14:textId="77777777" w:rsidR="008E418C" w:rsidRDefault="000440D1">
      <w:pPr>
        <w:pStyle w:val="Paragraphedeliste"/>
        <w:numPr>
          <w:ilvl w:val="0"/>
          <w:numId w:val="45"/>
        </w:numPr>
        <w:rPr>
          <w:lang w:val="en-US"/>
        </w:rPr>
      </w:pPr>
      <w:r w:rsidRPr="000440D1">
        <w:rPr>
          <w:lang w:val="en-US"/>
        </w:rPr>
        <w:t xml:space="preserve">For ETC_FRA_Common </w:t>
      </w:r>
      <w:r>
        <w:rPr>
          <w:lang w:val="en-US"/>
        </w:rPr>
        <w:t>Common component:</w:t>
      </w:r>
    </w:p>
    <w:p w14:paraId="3159CADA" w14:textId="77777777" w:rsidR="008E418C" w:rsidRDefault="000440D1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14:paraId="5CC7DCB1" w14:textId="77777777" w:rsidR="008E418C" w:rsidRDefault="00D125A0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5F1C8307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Then for each ETC:</w:t>
      </w:r>
    </w:p>
    <w:p w14:paraId="63DB8ADE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14:paraId="786B52FE" w14:textId="77777777" w:rsidR="008E418C" w:rsidRDefault="0025746E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485BCD23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r w:rsidR="004070A6">
        <w:rPr>
          <w:rFonts w:ascii="Courier New" w:hAnsi="Courier New" w:cs="Courier New"/>
          <w:lang w:val="en-US"/>
        </w:rPr>
        <w:t>ETCName</w:t>
      </w:r>
      <w:r w:rsidR="00D125A0" w:rsidRPr="00D125A0">
        <w:rPr>
          <w:rFonts w:ascii="Courier New" w:hAnsi="Courier New" w:cs="Courier New"/>
          <w:lang w:val="en-US"/>
        </w:rPr>
        <w:t>]\[ETCName]\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r w:rsidRPr="004A5660">
        <w:rPr>
          <w:rFonts w:ascii="Courier New" w:hAnsi="Courier New" w:cs="Courier New"/>
          <w:lang w:val="en-US"/>
        </w:rPr>
        <w:t>TS_CS_Verification\TS_CS_Verification\build\distributions</w:t>
      </w:r>
      <w:r w:rsidR="0013012D" w:rsidRPr="004A5660">
        <w:rPr>
          <w:lang w:val="en-US"/>
        </w:rPr>
        <w:t>)</w:t>
      </w:r>
    </w:p>
    <w:p w14:paraId="04D9A317" w14:textId="77777777" w:rsidR="00B704D3" w:rsidRPr="004A5660" w:rsidRDefault="00B704D3" w:rsidP="00B704D3">
      <w:pPr>
        <w:rPr>
          <w:lang w:val="en-US"/>
        </w:rPr>
      </w:pPr>
    </w:p>
    <w:p w14:paraId="2C5267FF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14:paraId="706C75C7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0BEF52D3" w14:textId="77777777" w:rsidR="00E44D1E" w:rsidRPr="004A5660" w:rsidRDefault="0025746E" w:rsidP="00E44D1E">
      <w:pPr>
        <w:pStyle w:val="Titre1"/>
        <w:rPr>
          <w:lang w:val="en-US"/>
        </w:rPr>
      </w:pPr>
      <w:bookmarkStart w:id="57" w:name="_Toc503519126"/>
      <w:r w:rsidRPr="004A5660">
        <w:rPr>
          <w:lang w:val="en-US"/>
        </w:rPr>
        <w:lastRenderedPageBreak/>
        <w:t>Configuration / Setup</w:t>
      </w:r>
      <w:bookmarkEnd w:id="57"/>
    </w:p>
    <w:p w14:paraId="7749221F" w14:textId="77777777" w:rsidR="00E44D1E" w:rsidRPr="004A5660" w:rsidRDefault="00E44D1E" w:rsidP="00BA0FD8">
      <w:pPr>
        <w:pStyle w:val="Titre2"/>
        <w:rPr>
          <w:lang w:val="en-US"/>
        </w:rPr>
      </w:pPr>
      <w:bookmarkStart w:id="58" w:name="_Toc503519127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58"/>
    </w:p>
    <w:p w14:paraId="4BAEE550" w14:textId="776CB092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r w:rsidR="00B84377">
        <w:rPr>
          <w:lang w:val="en-US"/>
        </w:rPr>
        <w:t>are</w:t>
      </w:r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IVCT</w:t>
      </w:r>
      <w:bookmarkStart w:id="59" w:name="_GoBack"/>
      <w:ins w:id="60" w:author="Mauget, Régis" w:date="2018-01-12T11:14:00Z">
        <w:r w:rsidR="006C4A0A">
          <w:rPr>
            <w:rStyle w:val="Appelnotedebasdep"/>
            <w:lang w:val="en-US"/>
          </w:rPr>
          <w:footnoteReference w:id="1"/>
        </w:r>
      </w:ins>
      <w:bookmarkEnd w:id="59"/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14:paraId="0FA01731" w14:textId="77777777" w:rsidR="00315A7D" w:rsidRPr="004A5660" w:rsidRDefault="00315A7D" w:rsidP="00315A7D">
      <w:pPr>
        <w:rPr>
          <w:lang w:val="en-US"/>
        </w:rPr>
      </w:pPr>
    </w:p>
    <w:p w14:paraId="0BA66036" w14:textId="77777777" w:rsidR="00315A7D" w:rsidRPr="004A5660" w:rsidRDefault="0025746E" w:rsidP="00315A7D">
      <w:pPr>
        <w:pStyle w:val="Titre3"/>
        <w:rPr>
          <w:lang w:val="en-US"/>
        </w:rPr>
      </w:pPr>
      <w:bookmarkStart w:id="62" w:name="_Toc450052110"/>
      <w:bookmarkStart w:id="63" w:name="_Toc503519128"/>
      <w:r w:rsidRPr="004A5660">
        <w:rPr>
          <w:lang w:val="en-US"/>
        </w:rPr>
        <w:t>MÄK RTI parameters</w:t>
      </w:r>
      <w:bookmarkEnd w:id="62"/>
      <w:bookmarkEnd w:id="63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C314E1" w:rsidRPr="004A5660" w14:paraId="6AB0C375" w14:textId="77777777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08C5ADF2" w14:textId="77777777"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362F50F" wp14:editId="265FF919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2AEC47A" w14:textId="77777777"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14:paraId="25B45291" w14:textId="77777777"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RTI_forceFullCompliance 1</w:t>
            </w:r>
          </w:p>
          <w:p w14:paraId="11D03AC7" w14:textId="77777777" w:rsidR="00716D0A" w:rsidRDefault="00716D0A" w:rsidP="00716D0A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1C2598">
              <w:rPr>
                <w:rFonts w:ascii="Courier New" w:hAnsi="Courier New" w:cs="Courier New"/>
                <w:lang w:val="en-US"/>
              </w:rPr>
              <w:t xml:space="preserve">RTI_processingModel 0 </w:t>
            </w:r>
            <w:r w:rsidRPr="001C2598">
              <w:rPr>
                <w:rFonts w:cs="Arial"/>
                <w:lang w:val="en-US"/>
              </w:rPr>
              <w:t>(</w:t>
            </w:r>
            <w:r>
              <w:rPr>
                <w:rFonts w:cs="Arial"/>
                <w:lang w:val="en-US"/>
              </w:rPr>
              <w:t xml:space="preserve">if </w:t>
            </w:r>
            <w:r w:rsidRPr="001C2598">
              <w:rPr>
                <w:rFonts w:cs="Arial"/>
                <w:lang w:val="en-US"/>
              </w:rPr>
              <w:t>the test federate is synchron</w:t>
            </w:r>
            <w:r>
              <w:rPr>
                <w:rFonts w:cs="Arial"/>
                <w:lang w:val="en-US"/>
              </w:rPr>
              <w:t>ous</w:t>
            </w:r>
            <w:r w:rsidRPr="001C2598">
              <w:rPr>
                <w:rFonts w:cs="Arial"/>
                <w:lang w:val="en-US"/>
              </w:rPr>
              <w:t>)</w:t>
            </w:r>
          </w:p>
          <w:p w14:paraId="7C6B9D4F" w14:textId="77777777"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RTI_momServiceAvailable 1</w:t>
            </w:r>
            <w:r w:rsidRPr="004A5660">
              <w:rPr>
                <w:lang w:val="en-US"/>
              </w:rPr>
              <w:t xml:space="preserve"> (set to 1 by default if RTI_forceFullCompliance is set to 1)</w:t>
            </w:r>
          </w:p>
          <w:p w14:paraId="14CA7C41" w14:textId="77777777" w:rsidR="00A64550" w:rsidRDefault="0025746E" w:rsidP="00A64550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RTI_momVerboseLevel 0</w:t>
            </w:r>
          </w:p>
          <w:p w14:paraId="370D7D3D" w14:textId="77777777" w:rsidR="00A64550" w:rsidRPr="00651AB5" w:rsidRDefault="00A64550" w:rsidP="00A64550"/>
          <w:p w14:paraId="1B8A6CC5" w14:textId="77777777" w:rsidR="00A64550" w:rsidRPr="00EB249B" w:rsidRDefault="00A64550" w:rsidP="00A64550">
            <w:pPr>
              <w:rPr>
                <w:lang w:val="en-US"/>
              </w:rPr>
            </w:pPr>
            <w:r w:rsidRPr="00EB249B">
              <w:rPr>
                <w:lang w:val="en-US"/>
              </w:rPr>
              <w:t xml:space="preserve">For version 4.4.2 from patch h, it is also </w:t>
            </w:r>
            <w:r>
              <w:rPr>
                <w:lang w:val="en-US"/>
              </w:rPr>
              <w:t>required to activate the following</w:t>
            </w:r>
            <w:r w:rsidRPr="00EB249B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eter</w:t>
            </w:r>
            <w:r w:rsidRPr="00EB249B">
              <w:rPr>
                <w:lang w:val="en-US"/>
              </w:rPr>
              <w:t>:</w:t>
            </w:r>
          </w:p>
          <w:p w14:paraId="477EE8AB" w14:textId="287B92B7" w:rsidR="00C314E1" w:rsidRPr="00B261C5" w:rsidRDefault="00A64550" w:rsidP="00A64550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61B0A">
              <w:rPr>
                <w:rFonts w:ascii="Courier New" w:hAnsi="Courier New" w:cs="Courier New"/>
              </w:rPr>
              <w:t>RTI_momEvokeCallbackObserverEnabled</w:t>
            </w:r>
            <w:r>
              <w:rPr>
                <w:rFonts w:ascii="Courier New" w:hAnsi="Courier New" w:cs="Courier New"/>
              </w:rPr>
              <w:t xml:space="preserve"> 1</w:t>
            </w:r>
          </w:p>
        </w:tc>
      </w:tr>
    </w:tbl>
    <w:p w14:paraId="1A474975" w14:textId="77777777" w:rsidR="00315A7D" w:rsidRPr="004A5660" w:rsidRDefault="00315A7D" w:rsidP="00315A7D">
      <w:pPr>
        <w:rPr>
          <w:lang w:val="en-US"/>
        </w:rPr>
      </w:pPr>
    </w:p>
    <w:p w14:paraId="3BD9BAD6" w14:textId="77777777" w:rsidR="00315A7D" w:rsidRPr="004A5660" w:rsidRDefault="00315A7D" w:rsidP="00315A7D">
      <w:pPr>
        <w:pStyle w:val="Titre3"/>
        <w:rPr>
          <w:lang w:val="en-US"/>
        </w:rPr>
      </w:pPr>
      <w:bookmarkStart w:id="64" w:name="_Toc450052111"/>
      <w:bookmarkStart w:id="65" w:name="_Toc503519129"/>
      <w:r w:rsidRPr="004A5660">
        <w:rPr>
          <w:lang w:val="en-US"/>
        </w:rPr>
        <w:t>Pitch RTI parameters</w:t>
      </w:r>
      <w:bookmarkEnd w:id="64"/>
      <w:bookmarkEnd w:id="65"/>
    </w:p>
    <w:p w14:paraId="2AE17976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14:paraId="26FD75EA" w14:textId="77777777" w:rsidR="00E44D1E" w:rsidRPr="004A5660" w:rsidRDefault="00E44D1E" w:rsidP="006961FF">
      <w:pPr>
        <w:rPr>
          <w:lang w:val="en-US"/>
        </w:rPr>
      </w:pPr>
    </w:p>
    <w:p w14:paraId="64A167E0" w14:textId="77777777" w:rsidR="00E44D1E" w:rsidRPr="004A5660" w:rsidRDefault="0025746E" w:rsidP="00BA0FD8">
      <w:pPr>
        <w:pStyle w:val="Titre2"/>
        <w:rPr>
          <w:lang w:val="en-US"/>
        </w:rPr>
      </w:pPr>
      <w:bookmarkStart w:id="66" w:name="_Toc503519130"/>
      <w:r w:rsidRPr="004A5660">
        <w:rPr>
          <w:lang w:val="en-US"/>
        </w:rPr>
        <w:t>IVCT configuration</w:t>
      </w:r>
      <w:bookmarkEnd w:id="66"/>
    </w:p>
    <w:p w14:paraId="1F1ADC5C" w14:textId="77777777" w:rsidR="003A7389" w:rsidRPr="004A5660" w:rsidRDefault="0025746E" w:rsidP="003A7389">
      <w:pPr>
        <w:pStyle w:val="Titre3"/>
        <w:rPr>
          <w:lang w:val="en-US"/>
        </w:rPr>
      </w:pPr>
      <w:bookmarkStart w:id="67" w:name="_Ref480299929"/>
      <w:bookmarkStart w:id="68" w:name="_Toc503519131"/>
      <w:r w:rsidRPr="004A5660">
        <w:rPr>
          <w:lang w:val="en-US"/>
        </w:rPr>
        <w:t>Environment variables</w:t>
      </w:r>
      <w:bookmarkEnd w:id="67"/>
      <w:bookmarkEnd w:id="68"/>
    </w:p>
    <w:p w14:paraId="6484830C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14:paraId="4AA44417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SuT configurations are located</w:t>
      </w:r>
    </w:p>
    <w:p w14:paraId="1AD5134E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14:paraId="7B524EDB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14:paraId="1FA81841" w14:textId="77777777" w:rsidR="00E8030C" w:rsidRDefault="00E8030C" w:rsidP="00E8030C">
      <w:pPr>
        <w:rPr>
          <w:lang w:val="en-US"/>
        </w:rPr>
      </w:pPr>
    </w:p>
    <w:p w14:paraId="0EB73049" w14:textId="77777777"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lastRenderedPageBreak/>
        <w:t>Overview:</w:t>
      </w:r>
    </w:p>
    <w:p w14:paraId="24C41C9D" w14:textId="77777777"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 wp14:anchorId="4AE3F3D8" wp14:editId="260E956A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070" w14:textId="3BDF6511" w:rsidR="00847A69" w:rsidRPr="004A5660" w:rsidRDefault="00847A69" w:rsidP="00847A69">
      <w:pPr>
        <w:pStyle w:val="Lgende"/>
        <w:rPr>
          <w:lang w:val="en-US"/>
        </w:rPr>
      </w:pPr>
      <w:bookmarkStart w:id="69" w:name="_Toc503518967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69"/>
    </w:p>
    <w:p w14:paraId="666E1483" w14:textId="77777777" w:rsidR="00E8030C" w:rsidRPr="004A5660" w:rsidRDefault="00E8030C" w:rsidP="00E8030C">
      <w:pPr>
        <w:rPr>
          <w:lang w:val="en-US"/>
        </w:rPr>
      </w:pPr>
    </w:p>
    <w:p w14:paraId="2815DEE7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14:paraId="6A14FA5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41D3CA5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75057DE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14:paraId="6EBC307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14:paraId="449CBA9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14:paraId="4BB03AC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42CCD0E5" w14:textId="77777777" w:rsidR="00E8030C" w:rsidRPr="004A5660" w:rsidRDefault="00E8030C" w:rsidP="00E8030C">
      <w:pPr>
        <w:rPr>
          <w:lang w:val="en-US"/>
        </w:rPr>
      </w:pPr>
    </w:p>
    <w:p w14:paraId="4676B5C9" w14:textId="77777777"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tag contains one subfolder per federate to be tested (SuT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>) describing the parameters of the test case. If necessary, other SuT-specific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14:paraId="5328BCA1" w14:textId="77777777" w:rsidR="00E8030C" w:rsidRPr="004A5660" w:rsidRDefault="00E8030C" w:rsidP="00E8030C">
      <w:pPr>
        <w:rPr>
          <w:lang w:val="en-US"/>
        </w:rPr>
      </w:pPr>
    </w:p>
    <w:p w14:paraId="5CD959CF" w14:textId="77777777"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lastRenderedPageBreak/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>content corresponding to a SuT:</w:t>
      </w:r>
    </w:p>
    <w:p w14:paraId="19573491" w14:textId="77777777"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1886C539" wp14:editId="0548DAA7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466" w14:textId="668A4427" w:rsidR="00E8030C" w:rsidRPr="004A5660" w:rsidRDefault="0025746E" w:rsidP="00E8030C">
      <w:pPr>
        <w:pStyle w:val="Lgende"/>
        <w:rPr>
          <w:lang w:val="en-US"/>
        </w:rPr>
      </w:pPr>
      <w:bookmarkStart w:id="70" w:name="_Toc503518968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(SuT)</w:t>
      </w:r>
      <w:bookmarkEnd w:id="70"/>
    </w:p>
    <w:p w14:paraId="261AAFF6" w14:textId="77777777" w:rsidR="00E8030C" w:rsidRPr="004A5660" w:rsidRDefault="00E8030C" w:rsidP="00E8030C">
      <w:pPr>
        <w:rPr>
          <w:szCs w:val="22"/>
          <w:lang w:val="en-US" w:eastAsia="en-US"/>
        </w:rPr>
      </w:pPr>
    </w:p>
    <w:p w14:paraId="68DD4136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14:paraId="0B1BB47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14:paraId="40E64E9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14:paraId="5E627E4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14:paraId="039442B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9CF374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4D8944E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26248FF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3B4700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1C3A2F8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7F3D50D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6E530DF0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921245" w14:paraId="52332F0F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4A951F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6F8DBF5" wp14:editId="241B350D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F476D26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14:paraId="10A144A5" w14:textId="77777777" w:rsidR="00E8030C" w:rsidRPr="004A5660" w:rsidRDefault="00E8030C" w:rsidP="00E8030C">
      <w:pPr>
        <w:rPr>
          <w:lang w:val="en-US"/>
        </w:rPr>
      </w:pPr>
    </w:p>
    <w:p w14:paraId="15D31A87" w14:textId="77777777"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14:paraId="5EAD637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3CCCBAF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152CA80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14:paraId="6D373E1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7B566DAB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DBA2DA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A758B1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7A652EF7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16C7BC7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0796932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698ECA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3BCA60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73B2E9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5476557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5AB928B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0C5CE68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lastRenderedPageBreak/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63058DC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671D145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61A2098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205525B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7D93A50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42E0FE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625B49E" w14:textId="77777777"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3F8EC9B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14:paraId="63DE6EA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674763A4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921245" w14:paraId="695F0C28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C67128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2CEEE8B" wp14:editId="17A21487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EFD88F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14:paraId="1F53B54D" w14:textId="77777777"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&lt;packageName&gt;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&lt;tsRunFolder&gt;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14:paraId="7E625BC7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06127C" w14:paraId="6C1C441C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E67EE29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FFA4434" wp14:editId="7F174B77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2860F5" w14:textId="77777777"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14:paraId="136DCD5A" w14:textId="77777777" w:rsidR="00E8030C" w:rsidRPr="004A5660" w:rsidRDefault="00E8030C" w:rsidP="00E8030C">
      <w:pPr>
        <w:rPr>
          <w:lang w:val="en-US"/>
        </w:rPr>
      </w:pPr>
    </w:p>
    <w:p w14:paraId="766BADD0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r w:rsidRPr="004A5660">
        <w:rPr>
          <w:rFonts w:ascii="Courier New" w:hAnsi="Courier New" w:cs="Courier New"/>
          <w:lang w:val="en-US"/>
        </w:rPr>
        <w:t>AbstractTestCase</w:t>
      </w:r>
      <w:r w:rsidRPr="004A5660">
        <w:rPr>
          <w:lang w:val="en-US"/>
        </w:rPr>
        <w:t xml:space="preserve"> interface.</w:t>
      </w:r>
    </w:p>
    <w:p w14:paraId="1BF806A4" w14:textId="77777777" w:rsidR="003A7389" w:rsidRPr="004A5660" w:rsidRDefault="003A7389" w:rsidP="003A7389">
      <w:pPr>
        <w:rPr>
          <w:lang w:val="en-US"/>
        </w:rPr>
      </w:pPr>
    </w:p>
    <w:p w14:paraId="152381A5" w14:textId="77777777" w:rsidR="00451D64" w:rsidRPr="004A5660" w:rsidRDefault="00451D64" w:rsidP="00451D64">
      <w:pPr>
        <w:pStyle w:val="Titre3"/>
        <w:rPr>
          <w:lang w:val="en-US"/>
        </w:rPr>
      </w:pPr>
      <w:bookmarkStart w:id="71" w:name="_Ref480298023"/>
      <w:bookmarkStart w:id="72" w:name="_Toc503519132"/>
      <w:r w:rsidRPr="004A5660">
        <w:rPr>
          <w:lang w:val="en-US"/>
        </w:rPr>
        <w:t>CLASSPATH configuration</w:t>
      </w:r>
      <w:bookmarkEnd w:id="71"/>
      <w:bookmarkEnd w:id="72"/>
    </w:p>
    <w:p w14:paraId="0E315609" w14:textId="77777777"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A57889" w:rsidRPr="00921245" w14:paraId="4948F0B6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15BE4880" w14:textId="77777777"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BB7067F" wp14:editId="7781101F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3FF016F0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("Cmd Line Tool" component) of the IVCT framework.</w:t>
            </w:r>
          </w:p>
          <w:p w14:paraId="78ACD71E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19C58340" w14:textId="77777777"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14:paraId="0E475461" w14:textId="77777777"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0F6F85" w:rsidRPr="003C0E97" w14:paraId="31305274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17CD40B" w14:textId="77777777"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D547B3C" wp14:editId="1D087DF2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0CDF9CCA" w14:textId="77777777"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14:paraId="798EAF58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71E9CB7C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14:paraId="25D7F01A" w14:textId="77777777"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57889" w:rsidRPr="00921245" w14:paraId="46E6F64B" w14:textId="77777777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822E59E" w14:textId="77777777"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69D47BE3" wp14:editId="17A19E8A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1DCFC5E0" w14:textId="77777777"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error).</w:t>
            </w:r>
          </w:p>
        </w:tc>
      </w:tr>
    </w:tbl>
    <w:p w14:paraId="258385DF" w14:textId="77777777" w:rsidR="00A57889" w:rsidRPr="004A5660" w:rsidRDefault="00A57889" w:rsidP="00451D64">
      <w:pPr>
        <w:rPr>
          <w:lang w:val="en-US"/>
        </w:rPr>
      </w:pPr>
    </w:p>
    <w:p w14:paraId="41B381B2" w14:textId="77777777" w:rsidR="00451D64" w:rsidRPr="004A5660" w:rsidRDefault="00451D64" w:rsidP="00451D64">
      <w:pPr>
        <w:pStyle w:val="Titre3"/>
        <w:rPr>
          <w:lang w:val="en-US"/>
        </w:rPr>
      </w:pPr>
      <w:bookmarkStart w:id="73" w:name="_Ref480298034"/>
      <w:bookmarkStart w:id="74" w:name="_Toc503519133"/>
      <w:r w:rsidRPr="004A5660">
        <w:rPr>
          <w:lang w:val="en-US"/>
        </w:rPr>
        <w:t>Log configuration</w:t>
      </w:r>
      <w:bookmarkEnd w:id="73"/>
      <w:bookmarkEnd w:id="74"/>
    </w:p>
    <w:p w14:paraId="1E8360A8" w14:textId="77777777"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14:paraId="311FE273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14:paraId="2F3F3251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&lt;logger name="nato.ivct.etc" level="INFO" /&gt;</w:t>
      </w:r>
    </w:p>
    <w:p w14:paraId="267A0D6B" w14:textId="77777777" w:rsidR="00DE1CF5" w:rsidRPr="004A5660" w:rsidRDefault="00DE1CF5" w:rsidP="00DE1CF5">
      <w:pPr>
        <w:rPr>
          <w:lang w:val="en-US"/>
        </w:rPr>
      </w:pPr>
    </w:p>
    <w:p w14:paraId="336179FE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14:paraId="3D91E0FC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14:paraId="207109FA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14:paraId="2B987AE9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14:paraId="13B0143D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14:paraId="65052899" w14:textId="77777777" w:rsidR="00DE1CF5" w:rsidRPr="004A5660" w:rsidRDefault="00DE1CF5" w:rsidP="00C87E36">
      <w:pPr>
        <w:rPr>
          <w:lang w:val="en-US"/>
        </w:rPr>
      </w:pPr>
    </w:p>
    <w:p w14:paraId="11F35784" w14:textId="77777777"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14:paraId="3F7125F0" w14:textId="77777777"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2E4BDD44" wp14:editId="2F7437F8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0DC" w14:textId="250C89A9" w:rsidR="00C87E36" w:rsidRPr="004A5660" w:rsidRDefault="0025746E" w:rsidP="00C87E36">
      <w:pPr>
        <w:pStyle w:val="Lgende"/>
        <w:rPr>
          <w:lang w:val="en-US"/>
        </w:rPr>
      </w:pPr>
      <w:bookmarkStart w:id="75" w:name="_Toc503518969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3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75"/>
    </w:p>
    <w:p w14:paraId="302FFE9C" w14:textId="77777777" w:rsidR="00C87E36" w:rsidRPr="004A5660" w:rsidRDefault="00C87E36" w:rsidP="00E44D1E">
      <w:pPr>
        <w:rPr>
          <w:lang w:val="en-US"/>
        </w:rPr>
      </w:pPr>
    </w:p>
    <w:p w14:paraId="3C4775B9" w14:textId="77777777"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%IVCT_HOME%\LogSink\build\distributions\LogSink-X.Y.Z\logs\</w:t>
      </w:r>
      <w:r w:rsidR="002D2EF8" w:rsidRPr="004A5660">
        <w:rPr>
          <w:lang w:val="en-US"/>
        </w:rPr>
        <w:t>.</w:t>
      </w:r>
    </w:p>
    <w:p w14:paraId="1C7C05E3" w14:textId="77777777" w:rsidR="00CE5CBA" w:rsidRPr="004A5660" w:rsidRDefault="00CE5CBA" w:rsidP="00E44D1E">
      <w:pPr>
        <w:rPr>
          <w:lang w:val="en-US"/>
        </w:rPr>
      </w:pPr>
    </w:p>
    <w:p w14:paraId="5CFA9A79" w14:textId="77777777" w:rsidR="00E44D1E" w:rsidRPr="004A5660" w:rsidRDefault="00E44D1E" w:rsidP="00E44D1E">
      <w:pPr>
        <w:pStyle w:val="Titre3"/>
        <w:rPr>
          <w:lang w:val="en-US"/>
        </w:rPr>
      </w:pPr>
      <w:bookmarkStart w:id="76" w:name="_Toc437436886"/>
      <w:bookmarkStart w:id="77" w:name="_Toc450052112"/>
      <w:bookmarkStart w:id="78" w:name="_Ref480298046"/>
      <w:bookmarkStart w:id="79" w:name="_Toc503519134"/>
      <w:r w:rsidRPr="004A5660">
        <w:rPr>
          <w:lang w:val="en-US"/>
        </w:rPr>
        <w:t>Language configuration</w:t>
      </w:r>
      <w:bookmarkEnd w:id="76"/>
      <w:bookmarkEnd w:id="77"/>
      <w:bookmarkEnd w:id="78"/>
      <w:bookmarkEnd w:id="79"/>
    </w:p>
    <w:p w14:paraId="1504F8F7" w14:textId="77777777"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14:paraId="7ACFC98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JAVA_OPTS=-Duser.country=US -Duser.language=EN</w:t>
      </w:r>
    </w:p>
    <w:p w14:paraId="10727FC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JAVA_OPTS=-Duser.country=FR -Duser.language=FR</w:t>
      </w:r>
    </w:p>
    <w:p w14:paraId="139BEEF3" w14:textId="77777777" w:rsidR="00902F45" w:rsidRPr="004A5660" w:rsidRDefault="00902F45" w:rsidP="006961FF">
      <w:pPr>
        <w:rPr>
          <w:lang w:val="en-US"/>
        </w:rPr>
      </w:pPr>
    </w:p>
    <w:p w14:paraId="602A9FF7" w14:textId="77777777" w:rsidR="002728C4" w:rsidRPr="004A5660" w:rsidRDefault="0025746E" w:rsidP="00BA0FD8">
      <w:pPr>
        <w:pStyle w:val="Titre2"/>
        <w:rPr>
          <w:lang w:val="en-US"/>
        </w:rPr>
      </w:pPr>
      <w:bookmarkStart w:id="80" w:name="_Toc503519135"/>
      <w:r w:rsidRPr="004A5660">
        <w:rPr>
          <w:lang w:val="en-US"/>
        </w:rPr>
        <w:t>ETC configuration</w:t>
      </w:r>
      <w:bookmarkEnd w:id="80"/>
    </w:p>
    <w:p w14:paraId="5E47AFB4" w14:textId="77777777" w:rsidR="002728C4" w:rsidRPr="004A5660" w:rsidRDefault="0025746E" w:rsidP="00385C2A">
      <w:pPr>
        <w:pStyle w:val="Titre3"/>
        <w:rPr>
          <w:lang w:val="en-US"/>
        </w:rPr>
      </w:pPr>
      <w:bookmarkStart w:id="81" w:name="_Toc480305801"/>
      <w:bookmarkStart w:id="82" w:name="_Toc480305802"/>
      <w:bookmarkStart w:id="83" w:name="_Toc480305803"/>
      <w:bookmarkStart w:id="84" w:name="_Toc503519136"/>
      <w:bookmarkEnd w:id="81"/>
      <w:bookmarkEnd w:id="82"/>
      <w:bookmarkEnd w:id="83"/>
      <w:r w:rsidRPr="004A5660">
        <w:rPr>
          <w:lang w:val="en-US"/>
        </w:rPr>
        <w:t>CS Verification ETC</w:t>
      </w:r>
      <w:bookmarkEnd w:id="84"/>
    </w:p>
    <w:p w14:paraId="7F2C7895" w14:textId="2E0F8277"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\CS_Verification\TcParam.json</w:t>
      </w:r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14:paraId="681AF76B" w14:textId="77777777"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lastRenderedPageBreak/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>.</w:t>
      </w:r>
    </w:p>
    <w:p w14:paraId="6D92B77C" w14:textId="77777777" w:rsidR="00F6167D" w:rsidRPr="004A5660" w:rsidRDefault="00F6167D" w:rsidP="002728C4">
      <w:pPr>
        <w:rPr>
          <w:lang w:val="en-US"/>
        </w:rPr>
      </w:pPr>
    </w:p>
    <w:p w14:paraId="3095F44D" w14:textId="77777777" w:rsidR="002728C4" w:rsidRPr="004A5660" w:rsidRDefault="0025746E" w:rsidP="00385C2A">
      <w:pPr>
        <w:pStyle w:val="Titre3"/>
        <w:rPr>
          <w:lang w:val="en-US"/>
        </w:rPr>
      </w:pPr>
      <w:bookmarkStart w:id="85" w:name="_Toc503519137"/>
      <w:r w:rsidRPr="004A5660">
        <w:rPr>
          <w:lang w:val="en-US"/>
        </w:rPr>
        <w:t>HLA Declaration Management ETC</w:t>
      </w:r>
      <w:bookmarkEnd w:id="85"/>
    </w:p>
    <w:p w14:paraId="03CA0950" w14:textId="1E95665E"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\TS_HLA_Declaration\TcParam.json</w:t>
      </w:r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14:paraId="78D405A5" w14:textId="77777777"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78E984FF" w14:textId="77777777" w:rsidR="004D109C" w:rsidRDefault="004D109C" w:rsidP="004D109C">
      <w:pPr>
        <w:pStyle w:val="Titre4"/>
        <w:rPr>
          <w:lang w:val="en-US"/>
        </w:rPr>
      </w:pPr>
      <w:bookmarkStart w:id="86" w:name="_Toc503519138"/>
      <w:r>
        <w:rPr>
          <w:lang w:val="en-US"/>
        </w:rPr>
        <w:t>MÄ</w:t>
      </w:r>
      <w:r w:rsidR="00A47232">
        <w:rPr>
          <w:lang w:val="en-US"/>
        </w:rPr>
        <w:t>K RTI s</w:t>
      </w:r>
      <w:r>
        <w:rPr>
          <w:lang w:val="en-US"/>
        </w:rPr>
        <w:t>pecific configuration</w:t>
      </w:r>
      <w:bookmarkEnd w:id="8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460"/>
        <w:gridCol w:w="9394"/>
      </w:tblGrid>
      <w:tr w:rsidR="004D109C" w:rsidRPr="001B3CC9" w14:paraId="5B25E83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31A026CB" w14:textId="77777777" w:rsidR="004D109C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893FCC3" wp14:editId="00548C40">
                  <wp:extent cx="223520" cy="223520"/>
                  <wp:effectExtent l="19050" t="0" r="5080" b="0"/>
                  <wp:docPr id="14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7FD12D5" w14:textId="77777777" w:rsidR="004D109C" w:rsidRPr="004D109C" w:rsidRDefault="004D109C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</w:t>
            </w:r>
            <w:r w:rsidR="00B5503D">
              <w:rPr>
                <w:lang w:val="en-US"/>
              </w:rPr>
              <w:t>requires</w:t>
            </w:r>
            <w:r>
              <w:rPr>
                <w:lang w:val="en-US"/>
              </w:rPr>
              <w:t xml:space="preserve">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 w:rsidR="000C447E">
              <w:rPr>
                <w:lang w:val="en-US"/>
              </w:rPr>
              <w:t>.</w:t>
            </w:r>
          </w:p>
          <w:p w14:paraId="72C87474" w14:textId="77777777" w:rsidR="004D109C" w:rsidRDefault="004D109C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0F2888BE" w14:textId="77777777" w:rsidR="004D109C" w:rsidRP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TS_HLA_Declaration\TS_HLA_Declaration\src\main\java\nato\ivct\etc\fr\tc_lib_hla_declaration\HLA_Declaration_BaseModel.java</w:t>
            </w:r>
          </w:p>
          <w:p w14:paraId="2112AB94" w14:textId="77777777" w:rsidR="004D109C" w:rsidRDefault="000C447E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A47232">
              <w:rPr>
                <w:lang w:val="en-US"/>
              </w:rPr>
              <w:t xml:space="preserve"> true to variable </w:t>
            </w:r>
            <w:r w:rsidR="00A47232" w:rsidRPr="000C447E">
              <w:rPr>
                <w:rFonts w:ascii="Courier New" w:hAnsi="Courier New" w:cs="Courier New"/>
                <w:lang w:val="en-US"/>
              </w:rPr>
              <w:t>RTImak</w:t>
            </w:r>
            <w:r w:rsidR="004D109C">
              <w:rPr>
                <w:lang w:val="en-US"/>
              </w:rPr>
              <w:t>:</w:t>
            </w:r>
          </w:p>
          <w:p w14:paraId="644D1C56" w14:textId="77777777" w:rsid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7D450BB2" w14:textId="77777777" w:rsidR="00A47232" w:rsidRPr="00A47232" w:rsidRDefault="00A47232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5CDEA08D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63C228D9" w14:textId="77777777" w:rsidR="00A47232" w:rsidRPr="004A5660" w:rsidRDefault="00A4723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2AA5EEB1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TS_HLA_Declaration\TS_HLA_Declaration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3AC2B852" w14:textId="77777777" w:rsidR="004D109C" w:rsidRPr="004D109C" w:rsidRDefault="004D109C" w:rsidP="004D109C">
            <w:pPr>
              <w:rPr>
                <w:lang w:val="en-US"/>
              </w:rPr>
            </w:pPr>
          </w:p>
        </w:tc>
      </w:tr>
    </w:tbl>
    <w:p w14:paraId="584AA2A8" w14:textId="77777777" w:rsidR="004D109C" w:rsidRPr="004A5660" w:rsidRDefault="004D109C" w:rsidP="002728C4">
      <w:pPr>
        <w:rPr>
          <w:lang w:val="en-US"/>
        </w:rPr>
      </w:pPr>
    </w:p>
    <w:p w14:paraId="424ED99A" w14:textId="77777777" w:rsidR="002728C4" w:rsidRPr="004A5660" w:rsidRDefault="0025746E" w:rsidP="00385C2A">
      <w:pPr>
        <w:pStyle w:val="Titre3"/>
        <w:rPr>
          <w:lang w:val="en-US"/>
        </w:rPr>
      </w:pPr>
      <w:bookmarkStart w:id="87" w:name="_Toc503519139"/>
      <w:r w:rsidRPr="004A5660">
        <w:rPr>
          <w:lang w:val="en-US"/>
        </w:rPr>
        <w:t>HLA Object Management ETC</w:t>
      </w:r>
      <w:bookmarkEnd w:id="87"/>
    </w:p>
    <w:p w14:paraId="65FEC93A" w14:textId="5AE8BD69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\TS_HLA_Object\TcParam.json</w:t>
      </w:r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7A7A9F91" w14:textId="77777777"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4D487449" w14:textId="77777777" w:rsidR="00F63FA2" w:rsidRDefault="00F63FA2" w:rsidP="00F63FA2">
      <w:pPr>
        <w:pStyle w:val="Titre4"/>
        <w:rPr>
          <w:lang w:val="en-US"/>
        </w:rPr>
      </w:pPr>
      <w:bookmarkStart w:id="88" w:name="_Toc503519140"/>
      <w:r>
        <w:rPr>
          <w:lang w:val="en-US"/>
        </w:rPr>
        <w:t>MÄK RTI specific configuration</w:t>
      </w:r>
      <w:bookmarkEnd w:id="88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507"/>
        <w:gridCol w:w="9347"/>
      </w:tblGrid>
      <w:tr w:rsidR="00F63FA2" w:rsidRPr="001B3CC9" w14:paraId="523DAD8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FA20309" w14:textId="77777777" w:rsidR="00F63FA2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6952AB2" wp14:editId="6393D863">
                  <wp:extent cx="223520" cy="223520"/>
                  <wp:effectExtent l="19050" t="0" r="5080" b="0"/>
                  <wp:docPr id="1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55B6D67" w14:textId="77777777" w:rsidR="00F63FA2" w:rsidRPr="004D109C" w:rsidRDefault="00F63FA2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requires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>
              <w:rPr>
                <w:lang w:val="en-US"/>
              </w:rPr>
              <w:t>.</w:t>
            </w:r>
          </w:p>
          <w:p w14:paraId="0F80C916" w14:textId="77777777" w:rsidR="00F63FA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5AAEFB1A" w14:textId="77777777" w:rsidR="00F63FA2" w:rsidRPr="00F63FA2" w:rsidRDefault="00F63FA2" w:rsidP="008E418C">
            <w:pPr>
              <w:rPr>
                <w:rFonts w:ascii="Courier New" w:hAnsi="Courier New" w:cs="Courier New"/>
              </w:rPr>
            </w:pPr>
            <w:r w:rsidRPr="00F63FA2">
              <w:rPr>
                <w:rFonts w:ascii="Courier New" w:hAnsi="Courier New" w:cs="Courier New"/>
              </w:rPr>
              <w:t>TS_HLA_Object\TS_HLA_Object\src\main\java\nato\ivct\etc\fr\tc_lib_hla_object\HLA_Object_BaseModel.java</w:t>
            </w:r>
          </w:p>
          <w:p w14:paraId="05E3F16F" w14:textId="77777777" w:rsidR="00F63FA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 true to variable </w:t>
            </w:r>
            <w:r w:rsidRPr="00EA0E1B">
              <w:rPr>
                <w:rFonts w:ascii="Courier New" w:hAnsi="Courier New" w:cs="Courier New"/>
                <w:lang w:val="en-US"/>
              </w:rPr>
              <w:t>RTImak</w:t>
            </w:r>
            <w:r>
              <w:rPr>
                <w:lang w:val="en-US"/>
              </w:rPr>
              <w:t>:</w:t>
            </w:r>
          </w:p>
          <w:p w14:paraId="14B1F2C3" w14:textId="77777777" w:rsidR="00F63FA2" w:rsidRDefault="00F63FA2" w:rsidP="008E418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09BAE89A" w14:textId="77777777" w:rsidR="00F63FA2" w:rsidRPr="00A4723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627A138A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004C8CCC" w14:textId="77777777" w:rsidR="00F63FA2" w:rsidRPr="004A5660" w:rsidRDefault="00F63FA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13C224A9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1A0523DE" w14:textId="77777777" w:rsidR="00F63FA2" w:rsidRPr="004D109C" w:rsidRDefault="00F63FA2" w:rsidP="008E418C">
            <w:pPr>
              <w:rPr>
                <w:lang w:val="en-US"/>
              </w:rPr>
            </w:pPr>
          </w:p>
        </w:tc>
      </w:tr>
    </w:tbl>
    <w:p w14:paraId="23371B0C" w14:textId="77777777" w:rsidR="002728C4" w:rsidRPr="004A5660" w:rsidRDefault="002728C4" w:rsidP="002728C4">
      <w:pPr>
        <w:rPr>
          <w:lang w:val="en-US"/>
        </w:rPr>
      </w:pPr>
    </w:p>
    <w:p w14:paraId="141562D8" w14:textId="77777777" w:rsidR="002728C4" w:rsidRPr="004A5660" w:rsidRDefault="0025746E" w:rsidP="00385C2A">
      <w:pPr>
        <w:pStyle w:val="Titre3"/>
        <w:rPr>
          <w:lang w:val="en-US"/>
        </w:rPr>
      </w:pPr>
      <w:bookmarkStart w:id="89" w:name="_Toc503519141"/>
      <w:r w:rsidRPr="004A5660">
        <w:rPr>
          <w:lang w:val="en-US"/>
        </w:rPr>
        <w:t>HLA Services Verification ETC</w:t>
      </w:r>
      <w:bookmarkEnd w:id="89"/>
    </w:p>
    <w:p w14:paraId="137DB6E3" w14:textId="6D7EB29C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\TS_HLA_Services\TcParam.json</w:t>
      </w:r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58DDE1B4" w14:textId="77777777" w:rsidR="00F64B82" w:rsidRPr="004A5660" w:rsidRDefault="00F9082A" w:rsidP="008E418C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file.</w:t>
      </w:r>
      <w:r w:rsidR="0025746E" w:rsidRPr="004A5660">
        <w:rPr>
          <w:lang w:val="en-US"/>
        </w:rPr>
        <w:br w:type="page"/>
      </w:r>
    </w:p>
    <w:p w14:paraId="53289BEB" w14:textId="77777777" w:rsidR="002728C4" w:rsidRDefault="0025746E" w:rsidP="002728C4">
      <w:pPr>
        <w:pStyle w:val="Titre1"/>
        <w:rPr>
          <w:lang w:val="en-US"/>
        </w:rPr>
      </w:pPr>
      <w:bookmarkStart w:id="90" w:name="_Toc503519142"/>
      <w:r w:rsidRPr="005F316C">
        <w:rPr>
          <w:lang w:val="en-US"/>
        </w:rPr>
        <w:lastRenderedPageBreak/>
        <w:t>Usage</w:t>
      </w:r>
      <w:bookmarkEnd w:id="90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717091" w:rsidRPr="001B3CC9" w14:paraId="4DC80462" w14:textId="77777777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F264EE" w14:textId="77777777"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9E14181" wp14:editId="119ACF27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916E125" w14:textId="77777777"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>they must be started before launching SuT</w:t>
            </w:r>
            <w:r w:rsidRPr="004A5660">
              <w:rPr>
                <w:lang w:val="en-US"/>
              </w:rPr>
              <w:t>.</w:t>
            </w:r>
          </w:p>
        </w:tc>
      </w:tr>
    </w:tbl>
    <w:p w14:paraId="0D5D096F" w14:textId="77777777" w:rsidR="00717091" w:rsidRPr="00717091" w:rsidRDefault="00717091" w:rsidP="00717091">
      <w:pPr>
        <w:rPr>
          <w:lang w:val="en-US"/>
        </w:rPr>
      </w:pPr>
    </w:p>
    <w:p w14:paraId="453F9508" w14:textId="77777777" w:rsidR="00560F01" w:rsidRPr="004A5660" w:rsidRDefault="00265ABB" w:rsidP="00560F01">
      <w:pPr>
        <w:pStyle w:val="Titre2"/>
        <w:rPr>
          <w:lang w:val="en-US"/>
        </w:rPr>
      </w:pPr>
      <w:bookmarkStart w:id="91" w:name="_Toc503519143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91"/>
    </w:p>
    <w:p w14:paraId="3345261B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14:paraId="7ED3973F" w14:textId="77777777" w:rsidR="00BB6172" w:rsidRPr="004A5660" w:rsidRDefault="00BB6172" w:rsidP="00BB6172">
      <w:pPr>
        <w:rPr>
          <w:lang w:val="en-US"/>
        </w:rPr>
      </w:pPr>
    </w:p>
    <w:p w14:paraId="165E49FE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14:paraId="3A4963B9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2C8390DE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4E595443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54027058" w14:textId="77777777"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BB6172" w:rsidRPr="001B3CC9" w14:paraId="0B09060F" w14:textId="77777777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C9CD048" w14:textId="77777777"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 wp14:anchorId="7B09C41C" wp14:editId="40B5682C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6EF6513" w14:textId="77777777"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14:paraId="49055AC0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r w:rsidRPr="004A5660">
              <w:rPr>
                <w:lang w:val="en-US"/>
              </w:rPr>
              <w:t xml:space="preserve">): Specifies the name of the </w:t>
            </w:r>
            <w:r w:rsidR="005E2C1F">
              <w:rPr>
                <w:lang w:val="en-US"/>
              </w:rPr>
              <w:t>SuT</w:t>
            </w:r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&lt;sutDir&gt;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14:paraId="6D775136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14:paraId="1573802D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command)</w:t>
            </w:r>
          </w:p>
        </w:tc>
      </w:tr>
    </w:tbl>
    <w:p w14:paraId="743A1A67" w14:textId="77777777" w:rsidR="00560F01" w:rsidRPr="004A5660" w:rsidRDefault="00560F01" w:rsidP="00560F01">
      <w:pPr>
        <w:rPr>
          <w:lang w:val="en-US"/>
        </w:rPr>
      </w:pPr>
    </w:p>
    <w:p w14:paraId="7413E105" w14:textId="77777777" w:rsidR="00EF3A19" w:rsidRPr="004A5660" w:rsidRDefault="00EF3A19" w:rsidP="00EF3A19">
      <w:pPr>
        <w:pStyle w:val="Titre2"/>
        <w:rPr>
          <w:lang w:val="en-US"/>
        </w:rPr>
      </w:pPr>
      <w:bookmarkStart w:id="92" w:name="_Toc503519144"/>
      <w:r w:rsidRPr="004A5660">
        <w:rPr>
          <w:lang w:val="en-US"/>
        </w:rPr>
        <w:t>CS Verification ETC</w:t>
      </w:r>
      <w:bookmarkEnd w:id="92"/>
    </w:p>
    <w:p w14:paraId="39AC638B" w14:textId="77777777" w:rsidR="00EF3A19" w:rsidRPr="004A5660" w:rsidRDefault="0025746E" w:rsidP="00EF3A19">
      <w:pPr>
        <w:pStyle w:val="Titre3"/>
        <w:rPr>
          <w:lang w:val="en-US"/>
        </w:rPr>
      </w:pPr>
      <w:bookmarkStart w:id="93" w:name="_Ref436742810"/>
      <w:bookmarkStart w:id="94" w:name="_Ref436742928"/>
      <w:bookmarkStart w:id="95" w:name="_Ref436743729"/>
      <w:bookmarkStart w:id="96" w:name="_Ref436752245"/>
      <w:bookmarkStart w:id="97" w:name="_Ref436752285"/>
      <w:bookmarkStart w:id="98" w:name="_Ref436753221"/>
      <w:bookmarkStart w:id="99" w:name="_Toc437436906"/>
      <w:bookmarkStart w:id="100" w:name="_Toc450052132"/>
      <w:bookmarkStart w:id="101" w:name="_Toc503519145"/>
      <w:r w:rsidRPr="004A5660">
        <w:rPr>
          <w:lang w:val="en-US"/>
        </w:rPr>
        <w:t>ETC Start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573A689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14:paraId="60C8A3D8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0C4279A7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6D41A986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0B1159D1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TC_001_Files_Check (1 of 1)</w:t>
      </w:r>
    </w:p>
    <w:p w14:paraId="33AF5C33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The verdict is: TC_001_Files_Check PASSED ok</w:t>
      </w:r>
    </w:p>
    <w:p w14:paraId="6970EFFC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B3801F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46FC7A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2750BEA5" w14:textId="77777777" w:rsidR="00EF3A19" w:rsidRPr="004A5660" w:rsidRDefault="007E330F" w:rsidP="00EF3A19">
      <w:pPr>
        <w:rPr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Test schedule finished: TS_CS_Verification</w:t>
      </w:r>
    </w:p>
    <w:p w14:paraId="5FAE9030" w14:textId="77777777" w:rsidR="00EF3A19" w:rsidRPr="004A5660" w:rsidRDefault="008716C2" w:rsidP="00EF3A19">
      <w:pPr>
        <w:pStyle w:val="Titre3"/>
        <w:rPr>
          <w:lang w:val="en-US"/>
        </w:rPr>
      </w:pPr>
      <w:bookmarkStart w:id="102" w:name="_Toc503519146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102"/>
    </w:p>
    <w:p w14:paraId="46DE6FE2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5E7700E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166A628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A53A3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14:paraId="45BDBF2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14:paraId="1B5A79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14:paraId="78E10CA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14:paraId="6CAF551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D5FEE8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14:paraId="044F950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14:paraId="7C15066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DA3ADF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B5552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15:23:13 TEST CASE BODY</w:t>
      </w:r>
    </w:p>
    <w:p w14:paraId="3343BD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8D33DC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AF6AD2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14:paraId="145D762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8B816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62F10DB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A7D42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14:paraId="458308F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14:paraId="4EFB4D3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14:paraId="19CED36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2E912A1A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0901D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14:paraId="7E973E4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B3D596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B9C7B7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389DE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14:paraId="100D95E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14:paraId="743DB97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14:paraId="7F0089D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52B573F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2FC49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14:paraId="4195D59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2F913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37E2CDE3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3014E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14:paraId="34262C8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14:paraId="37870C3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2ED47C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73E8031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CBB37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14:paraId="6FAFDC7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14:paraId="48AA19C6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0AB98A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120CCCD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01BED9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14:paraId="1A7763C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14:paraId="713B5E3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D9998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5869314F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695807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14:paraId="406E03C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14:paraId="579321F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428AB73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EA321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14:paraId="3352B71D" w14:textId="77777777" w:rsidR="00EF3A19" w:rsidRPr="004A5660" w:rsidRDefault="00EF3A19" w:rsidP="00EF3A19">
      <w:pPr>
        <w:rPr>
          <w:lang w:val="en-US"/>
        </w:rPr>
      </w:pPr>
    </w:p>
    <w:p w14:paraId="0747B0C0" w14:textId="77777777" w:rsidR="00EF3A19" w:rsidRPr="004A5660" w:rsidRDefault="00EF3A19" w:rsidP="00EF3A19">
      <w:pPr>
        <w:pStyle w:val="Titre3"/>
        <w:rPr>
          <w:lang w:val="en-US"/>
        </w:rPr>
      </w:pPr>
      <w:bookmarkStart w:id="103" w:name="_Toc503519147"/>
      <w:r w:rsidRPr="004A5660">
        <w:rPr>
          <w:lang w:val="en-US"/>
        </w:rPr>
        <w:t>ETC Stop</w:t>
      </w:r>
      <w:bookmarkEnd w:id="103"/>
    </w:p>
    <w:p w14:paraId="645467BA" w14:textId="77777777"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14:paraId="151C2A55" w14:textId="77777777" w:rsidR="00BB36DA" w:rsidRPr="004A5660" w:rsidRDefault="00BB36DA" w:rsidP="00EF3A19">
      <w:pPr>
        <w:rPr>
          <w:lang w:val="en-US"/>
        </w:rPr>
      </w:pPr>
    </w:p>
    <w:p w14:paraId="7490B799" w14:textId="77777777" w:rsidR="00EF3A19" w:rsidRPr="004A5660" w:rsidRDefault="0025746E" w:rsidP="00EF3A19">
      <w:pPr>
        <w:pStyle w:val="Titre3"/>
        <w:rPr>
          <w:lang w:val="en-US"/>
        </w:rPr>
      </w:pPr>
      <w:bookmarkStart w:id="104" w:name="_Toc503519148"/>
      <w:r w:rsidRPr="004A5660">
        <w:rPr>
          <w:lang w:val="en-US"/>
        </w:rPr>
        <w:t>Results</w:t>
      </w:r>
      <w:bookmarkEnd w:id="104"/>
    </w:p>
    <w:p w14:paraId="6EE055AD" w14:textId="2944B644"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14:paraId="2F43B9AC" w14:textId="77777777" w:rsidR="001B52A6" w:rsidRPr="004A5660" w:rsidRDefault="001B52A6" w:rsidP="00EF3A19">
      <w:pPr>
        <w:rPr>
          <w:lang w:val="en-US"/>
        </w:rPr>
      </w:pPr>
    </w:p>
    <w:p w14:paraId="5436BDA5" w14:textId="77777777"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lastRenderedPageBreak/>
        <w:t xml:space="preserve">The result file is named </w:t>
      </w:r>
      <w:r w:rsidRPr="004A5660">
        <w:rPr>
          <w:rFonts w:ascii="Courier New" w:hAnsi="Courier New" w:cs="Courier New"/>
          <w:lang w:val="en-US"/>
        </w:rPr>
        <w:t>CS_Verification_report_</w:t>
      </w:r>
      <w:r w:rsidRPr="004A5660">
        <w:rPr>
          <w:lang w:val="en-US"/>
        </w:rPr>
        <w:t xml:space="preserve"> followed by the execution date and time of the test case.</w:t>
      </w:r>
    </w:p>
    <w:p w14:paraId="53164BB1" w14:textId="77777777" w:rsidR="003C7F0F" w:rsidRPr="004A5660" w:rsidRDefault="003C7F0F" w:rsidP="00EF3A19">
      <w:pPr>
        <w:rPr>
          <w:lang w:val="en-US"/>
        </w:rPr>
      </w:pPr>
    </w:p>
    <w:p w14:paraId="19629C98" w14:textId="77777777"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14:paraId="771E3E25" w14:textId="77777777"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="0025746E" w:rsidRPr="004A5660">
        <w:rPr>
          <w:lang w:val="en-US"/>
        </w:rPr>
        <w:t>(from the configuration file)</w:t>
      </w:r>
    </w:p>
    <w:p w14:paraId="5E4303DB" w14:textId="77777777"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14:paraId="4BF7D07C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14:paraId="7D05FC6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14:paraId="69B14067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14:paraId="50009DC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14:paraId="42B21737" w14:textId="77777777"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14:paraId="453161BC" w14:textId="77777777" w:rsidR="00EF3456" w:rsidRPr="004A5660" w:rsidRDefault="00EF3456" w:rsidP="00EF3456">
      <w:pPr>
        <w:rPr>
          <w:lang w:val="en-US"/>
        </w:rPr>
      </w:pPr>
    </w:p>
    <w:p w14:paraId="127F5173" w14:textId="493ECED0"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8.1.3</w:t>
      </w:r>
      <w:r w:rsidR="00DB351F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14:paraId="39646EB0" w14:textId="77777777"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5CF71B78" w14:textId="77777777" w:rsidR="00EF3A19" w:rsidRPr="004A5660" w:rsidRDefault="0025746E" w:rsidP="00EF3A19">
      <w:pPr>
        <w:pStyle w:val="Titre2"/>
        <w:rPr>
          <w:lang w:val="en-US"/>
        </w:rPr>
      </w:pPr>
      <w:bookmarkStart w:id="105" w:name="_Toc503519149"/>
      <w:r w:rsidRPr="004A5660">
        <w:rPr>
          <w:lang w:val="en-US"/>
        </w:rPr>
        <w:lastRenderedPageBreak/>
        <w:t>HLA Declaration Management ETC</w:t>
      </w:r>
      <w:bookmarkEnd w:id="105"/>
    </w:p>
    <w:p w14:paraId="0EE5BA04" w14:textId="77777777" w:rsidR="00A30107" w:rsidRPr="004A5660" w:rsidRDefault="0025746E" w:rsidP="00A30107">
      <w:pPr>
        <w:pStyle w:val="Titre3"/>
        <w:rPr>
          <w:lang w:val="en-US"/>
        </w:rPr>
      </w:pPr>
      <w:bookmarkStart w:id="106" w:name="_Toc503519150"/>
      <w:r w:rsidRPr="004A5660">
        <w:rPr>
          <w:lang w:val="en-US"/>
        </w:rPr>
        <w:t>ETC Start</w:t>
      </w:r>
      <w:bookmarkEnd w:id="106"/>
    </w:p>
    <w:p w14:paraId="1E1DE2C1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7B90BB8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A77642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14:paraId="514A8097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14:paraId="3233F8E6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TC_001_Publish_Subscribe_Check (1 of 1)</w:t>
      </w:r>
    </w:p>
    <w:p w14:paraId="0EE0537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The verdict is: TC_001_Publish_Subscribe_Check PASSED ok</w:t>
      </w:r>
    </w:p>
    <w:p w14:paraId="4EEDDF4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9AAC37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CD672A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50FB7E0A" w14:textId="77777777" w:rsidR="006B144B" w:rsidRPr="004A5660" w:rsidRDefault="00EB6F71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TS_HLA_Declaration</w:t>
      </w:r>
    </w:p>
    <w:p w14:paraId="5B1F1FEC" w14:textId="77777777" w:rsidR="00A30107" w:rsidRPr="004A5660" w:rsidRDefault="00A30107" w:rsidP="00A30107">
      <w:pPr>
        <w:rPr>
          <w:lang w:val="en-US"/>
        </w:rPr>
      </w:pPr>
    </w:p>
    <w:p w14:paraId="541875DA" w14:textId="77777777"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96E1339" w14:textId="77777777" w:rsidR="00A30107" w:rsidRPr="004A5660" w:rsidRDefault="008716C2" w:rsidP="00A30107">
      <w:pPr>
        <w:pStyle w:val="Titre3"/>
        <w:rPr>
          <w:lang w:val="en-US"/>
        </w:rPr>
      </w:pPr>
      <w:bookmarkStart w:id="107" w:name="_Toc503519151"/>
      <w:r w:rsidRPr="004A5660">
        <w:rPr>
          <w:lang w:val="en-US"/>
        </w:rPr>
        <w:lastRenderedPageBreak/>
        <w:t xml:space="preserve">In-progress </w:t>
      </w:r>
      <w:r w:rsidR="0025746E" w:rsidRPr="004A5660">
        <w:rPr>
          <w:lang w:val="en-US"/>
        </w:rPr>
        <w:t>information</w:t>
      </w:r>
      <w:bookmarkEnd w:id="107"/>
    </w:p>
    <w:p w14:paraId="1EE4422F" w14:textId="77777777"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35CBBBB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- 18:32:27 -----------------------------------------------------------</w:t>
      </w:r>
    </w:p>
    <w:p w14:paraId="63EC8576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3C8EBF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14:paraId="4E1226D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14:paraId="296A0A5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14:paraId="641A559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14:paraId="6153248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AC32B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 CASE PREAMBLE</w:t>
      </w:r>
    </w:p>
    <w:p w14:paraId="6223809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Testing FOM Files</w:t>
      </w:r>
    </w:p>
    <w:p w14:paraId="0709B57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Files</w:t>
      </w:r>
    </w:p>
    <w:p w14:paraId="1A846DE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include in FOM</w:t>
      </w:r>
    </w:p>
    <w:p w14:paraId="6579FE0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Analysis consistency of sharing property between SOM and FOM</w:t>
      </w:r>
    </w:p>
    <w:p w14:paraId="14143A9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- 18:32:34 Analysis of consistency rules betweenservices and between services and objects and interactions</w:t>
      </w:r>
    </w:p>
    <w:p w14:paraId="6717EAE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RTI connected successfully</w:t>
      </w:r>
    </w:p>
    <w:p w14:paraId="1B9C518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- 18:32:36 -----------------------------------------------------------</w:t>
      </w:r>
    </w:p>
    <w:p w14:paraId="56F164B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B0A54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TEST CASE BODY</w:t>
      </w:r>
    </w:p>
    <w:p w14:paraId="64C2745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Wait while federate stimulation</w:t>
      </w:r>
    </w:p>
    <w:p w14:paraId="12F6AAC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- 18:32:44 following federate TestFederate</w:t>
      </w:r>
    </w:p>
    <w:p w14:paraId="1C02D828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publishInteractionClass HLAinteractionRoot.WeaponFire</w:t>
      </w:r>
    </w:p>
    <w:p w14:paraId="342B490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subscribeInteractionClass HLAinteractionRoot.WeaponFire</w:t>
      </w:r>
    </w:p>
    <w:p w14:paraId="7B9D6AD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Stop waiting federate actions</w:t>
      </w:r>
    </w:p>
    <w:p w14:paraId="6119412D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######################################</w:t>
      </w:r>
    </w:p>
    <w:p w14:paraId="20E651A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</w:t>
      </w:r>
    </w:p>
    <w:p w14:paraId="3ED792F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F2DEE0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Date : 2017_08_23_18h33m36s</w:t>
      </w:r>
    </w:p>
    <w:p w14:paraId="5010D29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06BBB1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2FF5C2E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4274A1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A81091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5347D2CA" w14:textId="77777777" w:rsidR="00D86B7C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56E68C7" w14:textId="77777777"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77B64227" w14:textId="77777777"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14C44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TEST CASE POSTAMBLE</w:t>
      </w:r>
    </w:p>
    <w:p w14:paraId="05BAF093" w14:textId="77777777" w:rsidR="00446EFB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- 18:33:38 TC PASSED</w:t>
      </w:r>
    </w:p>
    <w:p w14:paraId="6FABF8E3" w14:textId="77777777" w:rsidR="00A30107" w:rsidRPr="004A5660" w:rsidRDefault="00A30107" w:rsidP="00A30107">
      <w:pPr>
        <w:rPr>
          <w:lang w:val="en-US"/>
        </w:rPr>
      </w:pPr>
    </w:p>
    <w:p w14:paraId="3378133A" w14:textId="77777777"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20866E2A" w14:textId="77777777" w:rsidR="00823DA6" w:rsidRPr="004A5660" w:rsidRDefault="00823DA6" w:rsidP="00A30107">
      <w:pPr>
        <w:rPr>
          <w:lang w:val="en-US"/>
        </w:rPr>
      </w:pPr>
    </w:p>
    <w:p w14:paraId="603D0FC8" w14:textId="77777777" w:rsidR="00A30107" w:rsidRPr="004A5660" w:rsidRDefault="00A30107" w:rsidP="00A30107">
      <w:pPr>
        <w:pStyle w:val="Titre3"/>
        <w:rPr>
          <w:lang w:val="en-US"/>
        </w:rPr>
      </w:pPr>
      <w:bookmarkStart w:id="108" w:name="_Toc480305818"/>
      <w:bookmarkStart w:id="109" w:name="_Toc480305819"/>
      <w:bookmarkStart w:id="110" w:name="_Toc503519152"/>
      <w:bookmarkEnd w:id="108"/>
      <w:bookmarkEnd w:id="109"/>
      <w:r w:rsidRPr="004A5660">
        <w:rPr>
          <w:lang w:val="en-US"/>
        </w:rPr>
        <w:t>ETC Stop</w:t>
      </w:r>
      <w:bookmarkEnd w:id="110"/>
    </w:p>
    <w:p w14:paraId="21935349" w14:textId="18430D4E"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r w:rsidR="0025746E" w:rsidRPr="004A5660">
        <w:rPr>
          <w:rFonts w:ascii="Courier New" w:hAnsi="Courier New" w:cs="Courier New"/>
          <w:lang w:val="en-US"/>
        </w:rPr>
        <w:t>testDuration</w:t>
      </w:r>
      <w:r w:rsidR="0025746E"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14:paraId="2BEED304" w14:textId="77777777" w:rsidR="00D86B7C" w:rsidRPr="004A5660" w:rsidRDefault="00D86B7C" w:rsidP="00A30107">
      <w:pPr>
        <w:rPr>
          <w:lang w:val="en-US"/>
        </w:rPr>
      </w:pPr>
    </w:p>
    <w:p w14:paraId="0421FC7A" w14:textId="77777777" w:rsidR="00A30107" w:rsidRPr="004A5660" w:rsidRDefault="0025746E" w:rsidP="00A30107">
      <w:pPr>
        <w:pStyle w:val="Titre3"/>
        <w:rPr>
          <w:lang w:val="en-US"/>
        </w:rPr>
      </w:pPr>
      <w:bookmarkStart w:id="111" w:name="_Toc503519153"/>
      <w:r w:rsidRPr="004A5660">
        <w:rPr>
          <w:lang w:val="en-US"/>
        </w:rPr>
        <w:t>Results</w:t>
      </w:r>
      <w:bookmarkEnd w:id="111"/>
    </w:p>
    <w:p w14:paraId="26DF7464" w14:textId="77777777"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14:paraId="6580F046" w14:textId="77777777" w:rsidR="00413091" w:rsidRPr="004A5660" w:rsidRDefault="00413091" w:rsidP="00413091">
      <w:pPr>
        <w:rPr>
          <w:lang w:val="en-US"/>
        </w:rPr>
      </w:pPr>
    </w:p>
    <w:p w14:paraId="1E8EA65E" w14:textId="77777777"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1911E11" w14:textId="77777777"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HLA_Declaration_certified_data_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173B5BAD" w14:textId="77777777"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5B38CC18" w14:textId="77777777" w:rsidR="00002FC1" w:rsidRPr="004A5660" w:rsidRDefault="00002FC1" w:rsidP="00413091">
      <w:pPr>
        <w:rPr>
          <w:lang w:val="en-US"/>
        </w:rPr>
      </w:pPr>
    </w:p>
    <w:p w14:paraId="2CFAA32A" w14:textId="77777777"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2652520F" w14:textId="77777777"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3F22CE15" w14:textId="77777777"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548E428" w14:textId="77777777"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486594EB" w14:textId="77777777"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declared as published and subscribed by the SuT</w:t>
      </w:r>
    </w:p>
    <w:p w14:paraId="7C0ED2A9" w14:textId="77777777"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>list of interactions declared as published and subscribed by the SuT</w:t>
      </w:r>
    </w:p>
    <w:p w14:paraId="5FB48EAF" w14:textId="77777777" w:rsidR="00401914" w:rsidRPr="004A5660" w:rsidRDefault="00401914" w:rsidP="00401914">
      <w:pPr>
        <w:rPr>
          <w:lang w:val="en-US"/>
        </w:rPr>
      </w:pPr>
    </w:p>
    <w:p w14:paraId="2CD2C1FE" w14:textId="77777777"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HLA_Declaration_certified_data_*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2C68EEC3" w14:textId="77777777" w:rsidR="00413091" w:rsidRPr="004A5660" w:rsidRDefault="00413091" w:rsidP="00413091">
      <w:pPr>
        <w:rPr>
          <w:lang w:val="en-US"/>
        </w:rPr>
      </w:pPr>
    </w:p>
    <w:p w14:paraId="509C7F3D" w14:textId="77777777"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HLA_Declaration_non_certified_data_*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1ECA1D2E" w14:textId="77777777" w:rsidR="00A811A1" w:rsidRPr="004A5660" w:rsidRDefault="00A811A1" w:rsidP="00413091">
      <w:pPr>
        <w:rPr>
          <w:lang w:val="en-US"/>
        </w:rPr>
      </w:pPr>
    </w:p>
    <w:p w14:paraId="4ACE3544" w14:textId="527F4328"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8.2.3</w:t>
      </w:r>
      <w:r w:rsidR="00DB351F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14:paraId="63DE5D73" w14:textId="77777777" w:rsidR="00BB36DA" w:rsidRPr="004A5660" w:rsidRDefault="00BB36DA" w:rsidP="00401914">
      <w:pPr>
        <w:rPr>
          <w:lang w:val="en-US"/>
        </w:rPr>
      </w:pPr>
    </w:p>
    <w:p w14:paraId="64B3E642" w14:textId="77777777"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649557E1" w14:textId="77777777" w:rsidR="00EF3A19" w:rsidRPr="004A5660" w:rsidRDefault="0025746E" w:rsidP="00EF3A19">
      <w:pPr>
        <w:pStyle w:val="Titre2"/>
        <w:rPr>
          <w:lang w:val="en-US"/>
        </w:rPr>
      </w:pPr>
      <w:bookmarkStart w:id="112" w:name="_Toc503519154"/>
      <w:r w:rsidRPr="004A5660">
        <w:rPr>
          <w:lang w:val="en-US"/>
        </w:rPr>
        <w:lastRenderedPageBreak/>
        <w:t>HLA Object Management ETC</w:t>
      </w:r>
      <w:bookmarkEnd w:id="112"/>
    </w:p>
    <w:p w14:paraId="50592DC7" w14:textId="77777777" w:rsidR="00A30107" w:rsidRPr="004A5660" w:rsidRDefault="0025746E" w:rsidP="00A30107">
      <w:pPr>
        <w:pStyle w:val="Titre3"/>
        <w:rPr>
          <w:lang w:val="en-US"/>
        </w:rPr>
      </w:pPr>
      <w:bookmarkStart w:id="113" w:name="_Toc503519155"/>
      <w:r w:rsidRPr="004A5660">
        <w:rPr>
          <w:lang w:val="en-US"/>
        </w:rPr>
        <w:t>ETC Start</w:t>
      </w:r>
      <w:bookmarkEnd w:id="113"/>
    </w:p>
    <w:p w14:paraId="083DF95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4C946F54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57FBDBB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14:paraId="409EB56E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14:paraId="23A3189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TC_001_Object_Interaction_Check (1 of 1)</w:t>
      </w:r>
    </w:p>
    <w:p w14:paraId="42F3850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The verdict is: TC_001_Object_Interaction_Check PASSED ok</w:t>
      </w:r>
    </w:p>
    <w:p w14:paraId="1343BA36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B5A79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DA97E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7602E28B" w14:textId="77777777" w:rsidR="005D052A" w:rsidRPr="004A5660" w:rsidRDefault="008A64F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TS_HLA_Object</w:t>
      </w:r>
    </w:p>
    <w:p w14:paraId="67B9D61F" w14:textId="77777777" w:rsidR="00A30107" w:rsidRPr="004A5660" w:rsidRDefault="00A30107" w:rsidP="00A30107">
      <w:pPr>
        <w:rPr>
          <w:lang w:val="en-US"/>
        </w:rPr>
      </w:pPr>
    </w:p>
    <w:p w14:paraId="5F584531" w14:textId="77777777"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58635226" w14:textId="77777777" w:rsidR="00A30107" w:rsidRPr="004A5660" w:rsidRDefault="00A30107" w:rsidP="00A30107">
      <w:pPr>
        <w:pStyle w:val="Titre3"/>
        <w:rPr>
          <w:lang w:val="en-US"/>
        </w:rPr>
      </w:pPr>
      <w:bookmarkStart w:id="114" w:name="_Toc503519156"/>
      <w:r w:rsidRPr="004A5660">
        <w:rPr>
          <w:lang w:val="en-US"/>
        </w:rPr>
        <w:lastRenderedPageBreak/>
        <w:t>In</w:t>
      </w:r>
      <w:r w:rsidR="0025746E" w:rsidRPr="004A5660">
        <w:rPr>
          <w:lang w:val="en-US"/>
        </w:rPr>
        <w:t>-progress information</w:t>
      </w:r>
      <w:bookmarkEnd w:id="114"/>
    </w:p>
    <w:p w14:paraId="7553647A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1B42930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- 18:46:56 -----------------------------------------------------------</w:t>
      </w:r>
    </w:p>
    <w:p w14:paraId="640E82C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1BBBD7F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14:paraId="1059307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14:paraId="48A52A3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14:paraId="035213F2" w14:textId="77777777" w:rsidR="009E6144" w:rsidRPr="009E6144" w:rsidRDefault="009E6144" w:rsidP="00BD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ED3DDB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 CASE PREAMBLE</w:t>
      </w:r>
    </w:p>
    <w:p w14:paraId="20ED952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Testing FOM Files</w:t>
      </w:r>
    </w:p>
    <w:p w14:paraId="55805B6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- 18:46:58 Testing SOM Files</w:t>
      </w:r>
    </w:p>
    <w:p w14:paraId="383E5A0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Testing SOM include in FOM</w:t>
      </w:r>
    </w:p>
    <w:p w14:paraId="4B108473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Analysis consistency of sharing property between SOM and FOM</w:t>
      </w:r>
    </w:p>
    <w:p w14:paraId="53B61BA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- 18:47:04 Analysis of consistency rules between services and between services and objects and interactions</w:t>
      </w:r>
    </w:p>
    <w:p w14:paraId="0C5084E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RTI connected successfully</w:t>
      </w:r>
    </w:p>
    <w:p w14:paraId="08076F95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- 18:47:05 -----------------------------------------------------------</w:t>
      </w:r>
    </w:p>
    <w:p w14:paraId="20505C8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5FB7A9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TEST CASE BODY</w:t>
      </w:r>
    </w:p>
    <w:p w14:paraId="5B9BE0B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Wait while federate stimulation</w:t>
      </w:r>
    </w:p>
    <w:p w14:paraId="06093DE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- 18:47:14 following federate TestFederate</w:t>
      </w:r>
    </w:p>
    <w:p w14:paraId="2B9883D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Stop waiting federate actions</w:t>
      </w:r>
    </w:p>
    <w:p w14:paraId="1506761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###########################################################</w:t>
      </w:r>
    </w:p>
    <w:p w14:paraId="33EC556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0C95012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Date : 2017_08_23_18h48m05s</w:t>
      </w:r>
    </w:p>
    <w:p w14:paraId="4B58DEA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B625EB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77D89F91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C6E7F0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60B109F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318973A3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125FFD2" w14:textId="77777777"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29D3D955" w14:textId="77777777"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F4554A4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TEST CASE POSTAMBLE</w:t>
      </w:r>
    </w:p>
    <w:p w14:paraId="61CCF6D9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- 18:48:07 TC PASSED</w:t>
      </w:r>
    </w:p>
    <w:p w14:paraId="0F26CE22" w14:textId="77777777" w:rsidR="00EC434D" w:rsidRPr="004A5660" w:rsidRDefault="00EC434D" w:rsidP="00034325">
      <w:pPr>
        <w:rPr>
          <w:lang w:val="en-US"/>
        </w:rPr>
      </w:pPr>
    </w:p>
    <w:p w14:paraId="5EBEA606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2F40C72" w14:textId="77777777" w:rsidR="00A30107" w:rsidRPr="004A5660" w:rsidRDefault="00A30107" w:rsidP="00A30107">
      <w:pPr>
        <w:rPr>
          <w:lang w:val="en-US"/>
        </w:rPr>
      </w:pPr>
    </w:p>
    <w:p w14:paraId="778E4A33" w14:textId="77777777" w:rsidR="00A30107" w:rsidRPr="004A5660" w:rsidRDefault="00A30107" w:rsidP="00A30107">
      <w:pPr>
        <w:pStyle w:val="Titre3"/>
        <w:rPr>
          <w:lang w:val="en-US"/>
        </w:rPr>
      </w:pPr>
      <w:bookmarkStart w:id="115" w:name="_Toc480305825"/>
      <w:bookmarkStart w:id="116" w:name="_Toc480305826"/>
      <w:bookmarkStart w:id="117" w:name="_Toc503519157"/>
      <w:bookmarkEnd w:id="115"/>
      <w:bookmarkEnd w:id="116"/>
      <w:r w:rsidRPr="004A5660">
        <w:rPr>
          <w:lang w:val="en-US"/>
        </w:rPr>
        <w:t>ETC Stop</w:t>
      </w:r>
      <w:bookmarkEnd w:id="117"/>
    </w:p>
    <w:p w14:paraId="28C19019" w14:textId="740D0531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14:paraId="24C1D571" w14:textId="77777777" w:rsidR="00391C88" w:rsidRPr="004A5660" w:rsidRDefault="00391C88" w:rsidP="00A30107">
      <w:pPr>
        <w:rPr>
          <w:lang w:val="en-US"/>
        </w:rPr>
      </w:pPr>
    </w:p>
    <w:p w14:paraId="3B261908" w14:textId="77777777" w:rsidR="00A30107" w:rsidRPr="004A5660" w:rsidRDefault="0025746E" w:rsidP="00A30107">
      <w:pPr>
        <w:pStyle w:val="Titre3"/>
        <w:rPr>
          <w:lang w:val="en-US"/>
        </w:rPr>
      </w:pPr>
      <w:bookmarkStart w:id="118" w:name="_Toc503519158"/>
      <w:r w:rsidRPr="004A5660">
        <w:rPr>
          <w:lang w:val="en-US"/>
        </w:rPr>
        <w:t>Results</w:t>
      </w:r>
      <w:bookmarkEnd w:id="118"/>
    </w:p>
    <w:p w14:paraId="3F9B1E99" w14:textId="68828A1D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14:paraId="3CF1B37E" w14:textId="77777777" w:rsidR="00391C88" w:rsidRPr="004A5660" w:rsidRDefault="00391C88" w:rsidP="00391C88">
      <w:pPr>
        <w:rPr>
          <w:lang w:val="en-US"/>
        </w:rPr>
      </w:pPr>
    </w:p>
    <w:p w14:paraId="1F7FAF6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0079F3D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618B5F2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3ACD7CC3" w14:textId="77777777" w:rsidR="00391C88" w:rsidRPr="004A5660" w:rsidRDefault="00391C88" w:rsidP="00391C88">
      <w:pPr>
        <w:rPr>
          <w:lang w:val="en-US"/>
        </w:rPr>
      </w:pPr>
    </w:p>
    <w:p w14:paraId="783808D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18B95085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1852BB63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8EB79DD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3CAEF644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instances sent and received by the SuT</w:t>
      </w:r>
    </w:p>
    <w:p w14:paraId="1F2A6685" w14:textId="77777777"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>ns instances sent and received by the SuT</w:t>
      </w:r>
    </w:p>
    <w:p w14:paraId="38ABD1A9" w14:textId="77777777" w:rsidR="00391C88" w:rsidRPr="004A5660" w:rsidRDefault="00391C88" w:rsidP="00391C88">
      <w:pPr>
        <w:rPr>
          <w:lang w:val="en-US"/>
        </w:rPr>
      </w:pPr>
    </w:p>
    <w:p w14:paraId="329715F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HLA_Object_certified_data_*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14:paraId="693268D7" w14:textId="77777777" w:rsidR="00391C88" w:rsidRPr="004A5660" w:rsidRDefault="00391C88" w:rsidP="00391C88">
      <w:pPr>
        <w:rPr>
          <w:lang w:val="en-US"/>
        </w:rPr>
      </w:pPr>
    </w:p>
    <w:p w14:paraId="4DECDE3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HLA_Object_non_certified_data_*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14:paraId="1315C338" w14:textId="77777777" w:rsidR="00391C88" w:rsidRPr="004A5660" w:rsidRDefault="00391C88" w:rsidP="00391C88">
      <w:pPr>
        <w:rPr>
          <w:lang w:val="en-US"/>
        </w:rPr>
      </w:pPr>
    </w:p>
    <w:p w14:paraId="44EEE9A6" w14:textId="655433F2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8.3.3</w:t>
      </w:r>
      <w:r w:rsidR="00DB351F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14:paraId="1C8668E3" w14:textId="77777777" w:rsidR="00A30107" w:rsidRPr="004A5660" w:rsidRDefault="00A30107" w:rsidP="00A30107">
      <w:pPr>
        <w:rPr>
          <w:lang w:val="en-US"/>
        </w:rPr>
      </w:pPr>
    </w:p>
    <w:p w14:paraId="6B728F4C" w14:textId="77777777"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24F057B6" w14:textId="77777777" w:rsidR="00EF3A19" w:rsidRPr="004A5660" w:rsidRDefault="0025746E" w:rsidP="00EF3A19">
      <w:pPr>
        <w:pStyle w:val="Titre2"/>
        <w:rPr>
          <w:lang w:val="en-US"/>
        </w:rPr>
      </w:pPr>
      <w:bookmarkStart w:id="119" w:name="_Toc503519159"/>
      <w:r w:rsidRPr="004A5660">
        <w:rPr>
          <w:lang w:val="en-US"/>
        </w:rPr>
        <w:lastRenderedPageBreak/>
        <w:t>HLA Services Verification ETC</w:t>
      </w:r>
      <w:bookmarkEnd w:id="119"/>
    </w:p>
    <w:p w14:paraId="3361B9C2" w14:textId="77777777" w:rsidR="00A30107" w:rsidRPr="004A5660" w:rsidRDefault="0025746E" w:rsidP="00A30107">
      <w:pPr>
        <w:pStyle w:val="Titre3"/>
        <w:rPr>
          <w:lang w:val="en-US"/>
        </w:rPr>
      </w:pPr>
      <w:bookmarkStart w:id="120" w:name="_Toc503519160"/>
      <w:r w:rsidRPr="004A5660">
        <w:rPr>
          <w:lang w:val="en-US"/>
        </w:rPr>
        <w:t>ETC Start</w:t>
      </w:r>
      <w:bookmarkEnd w:id="120"/>
    </w:p>
    <w:p w14:paraId="47201CB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35FB99FD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104F4725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14:paraId="4C690DD0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14:paraId="7543C751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TC_001_Services_Check (1 of 1)</w:t>
      </w:r>
    </w:p>
    <w:p w14:paraId="444257B3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The verdict is: TC_001_Services_Check PASSED ok</w:t>
      </w:r>
    </w:p>
    <w:p w14:paraId="402B4FCF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8A1939C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9A8B897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68BE486D" w14:textId="77777777" w:rsidR="005D052A" w:rsidRPr="004A5660" w:rsidRDefault="0044122D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TS_HLA_Services</w:t>
      </w:r>
    </w:p>
    <w:p w14:paraId="66ED7A0D" w14:textId="77777777" w:rsidR="00A30107" w:rsidRPr="004A5660" w:rsidRDefault="00A30107" w:rsidP="00A30107">
      <w:pPr>
        <w:rPr>
          <w:lang w:val="en-US"/>
        </w:rPr>
      </w:pPr>
    </w:p>
    <w:p w14:paraId="3F70399C" w14:textId="77777777"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F5EFD4C" w14:textId="77777777" w:rsidR="00A30107" w:rsidRPr="004A5660" w:rsidRDefault="00A30107" w:rsidP="00A30107">
      <w:pPr>
        <w:pStyle w:val="Titre3"/>
        <w:rPr>
          <w:lang w:val="en-US"/>
        </w:rPr>
      </w:pPr>
      <w:bookmarkStart w:id="121" w:name="_Toc503519161"/>
      <w:r w:rsidRPr="004A5660">
        <w:rPr>
          <w:lang w:val="en-US"/>
        </w:rPr>
        <w:lastRenderedPageBreak/>
        <w:t>I</w:t>
      </w:r>
      <w:r w:rsidR="0025746E" w:rsidRPr="004A5660">
        <w:rPr>
          <w:lang w:val="en-US"/>
        </w:rPr>
        <w:t>n-progress information</w:t>
      </w:r>
      <w:bookmarkEnd w:id="121"/>
    </w:p>
    <w:p w14:paraId="0A282E78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428B6D9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- 19:39:45 -----------------------------------------------------------</w:t>
      </w:r>
    </w:p>
    <w:p w14:paraId="79F8E677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5CAE598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Check federate services conformance</w:t>
      </w:r>
    </w:p>
    <w:p w14:paraId="27ADFC2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Observe federate for services</w:t>
      </w:r>
    </w:p>
    <w:p w14:paraId="58AED8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Compare with SOM/FOM files services</w:t>
      </w:r>
    </w:p>
    <w:p w14:paraId="46ADF3E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A7268D1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 CASE PREAMBLE</w:t>
      </w:r>
    </w:p>
    <w:p w14:paraId="322BDE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Testing FOM Files</w:t>
      </w:r>
    </w:p>
    <w:p w14:paraId="58031C9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- 19:39:47 Testing SOM Files</w:t>
      </w:r>
    </w:p>
    <w:p w14:paraId="0A6D2CD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Testing SOM include in FOM</w:t>
      </w:r>
    </w:p>
    <w:p w14:paraId="195D24D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Analysis consistency of sharing property between SOM and FOM</w:t>
      </w:r>
    </w:p>
    <w:p w14:paraId="255B40E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- 19:39:53 Analysis of consistency rules between servicesand between services and objects and interactions</w:t>
      </w:r>
    </w:p>
    <w:p w14:paraId="38D6580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RTI connected successfully</w:t>
      </w:r>
    </w:p>
    <w:p w14:paraId="11FBEA8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- 19:39:54 -----------------------------------------------------------</w:t>
      </w:r>
    </w:p>
    <w:p w14:paraId="0860D2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71841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TEST CASE BODY</w:t>
      </w:r>
    </w:p>
    <w:p w14:paraId="6EE5E4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Wait while federate stimulation</w:t>
      </w:r>
    </w:p>
    <w:p w14:paraId="047694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- 19:40:04 following federate TestFederate</w:t>
      </w:r>
    </w:p>
    <w:p w14:paraId="542B24A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Stop waiting federate actions</w:t>
      </w:r>
    </w:p>
    <w:p w14:paraId="1629D8B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###############################################</w:t>
      </w:r>
    </w:p>
    <w:p w14:paraId="5E6B80E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</w:t>
      </w:r>
    </w:p>
    <w:p w14:paraId="5D3C0B8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39256E9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Date : 2017_08_23_19h40m54s</w:t>
      </w:r>
    </w:p>
    <w:p w14:paraId="001D1CF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7EBD31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Results for the services certificated</w:t>
      </w:r>
    </w:p>
    <w:p w14:paraId="2D0D0FA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91DCDF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37741A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C23FEC7" w14:textId="77777777" w:rsidR="00C16812" w:rsidRPr="004A5660" w:rsidRDefault="002F69E7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BF223D0" w14:textId="77777777"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3549E6E" w14:textId="77777777"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404EC0D2" w14:textId="77777777"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8107B" w14:textId="77777777" w:rsidR="002F69E7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TEST CASE POSTAMBLE</w:t>
      </w:r>
    </w:p>
    <w:p w14:paraId="6FAD1081" w14:textId="77777777" w:rsidR="00245E66" w:rsidRPr="004A5660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- 19:40:56 TC PASSED</w:t>
      </w:r>
    </w:p>
    <w:p w14:paraId="5D5F0C30" w14:textId="77777777" w:rsidR="00034325" w:rsidRPr="004A5660" w:rsidRDefault="00034325" w:rsidP="00034325">
      <w:pPr>
        <w:rPr>
          <w:lang w:val="en-US"/>
        </w:rPr>
      </w:pPr>
    </w:p>
    <w:p w14:paraId="226379DC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D46C064" w14:textId="77777777" w:rsidR="00A30107" w:rsidRPr="004A5660" w:rsidRDefault="00A30107" w:rsidP="00A30107">
      <w:pPr>
        <w:rPr>
          <w:lang w:val="en-US"/>
        </w:rPr>
      </w:pPr>
    </w:p>
    <w:p w14:paraId="7E4FA380" w14:textId="77777777" w:rsidR="00A30107" w:rsidRPr="004A5660" w:rsidRDefault="00A30107" w:rsidP="00A30107">
      <w:pPr>
        <w:pStyle w:val="Titre3"/>
        <w:rPr>
          <w:lang w:val="en-US"/>
        </w:rPr>
      </w:pPr>
      <w:bookmarkStart w:id="122" w:name="_Toc480305832"/>
      <w:bookmarkStart w:id="123" w:name="_Toc480305833"/>
      <w:bookmarkStart w:id="124" w:name="_Toc503519162"/>
      <w:bookmarkEnd w:id="122"/>
      <w:bookmarkEnd w:id="123"/>
      <w:r w:rsidRPr="004A5660">
        <w:rPr>
          <w:lang w:val="en-US"/>
        </w:rPr>
        <w:t>ETC Stop</w:t>
      </w:r>
      <w:bookmarkEnd w:id="124"/>
    </w:p>
    <w:p w14:paraId="50406A46" w14:textId="0F766ABB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14:paraId="5239D42C" w14:textId="77777777" w:rsidR="00B27B97" w:rsidRPr="004A5660" w:rsidRDefault="00B27B97" w:rsidP="00A30107">
      <w:pPr>
        <w:rPr>
          <w:lang w:val="en-US"/>
        </w:rPr>
      </w:pPr>
    </w:p>
    <w:p w14:paraId="0F8D8689" w14:textId="77777777" w:rsidR="00A30107" w:rsidRPr="004A5660" w:rsidRDefault="0025746E" w:rsidP="00A30107">
      <w:pPr>
        <w:pStyle w:val="Titre3"/>
        <w:rPr>
          <w:lang w:val="en-US"/>
        </w:rPr>
      </w:pPr>
      <w:bookmarkStart w:id="125" w:name="_Toc503519163"/>
      <w:r w:rsidRPr="004A5660">
        <w:rPr>
          <w:lang w:val="en-US"/>
        </w:rPr>
        <w:t>Results</w:t>
      </w:r>
      <w:bookmarkEnd w:id="125"/>
    </w:p>
    <w:p w14:paraId="436EF47C" w14:textId="2DBDD89B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14:paraId="12A6142A" w14:textId="77777777" w:rsidR="006C6D8A" w:rsidRPr="004A5660" w:rsidRDefault="006C6D8A" w:rsidP="006C6D8A">
      <w:pPr>
        <w:rPr>
          <w:lang w:val="en-US"/>
        </w:rPr>
      </w:pPr>
    </w:p>
    <w:p w14:paraId="08603DF1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F35003E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HLA_Services_certified_data_</w:t>
      </w:r>
      <w:r w:rsidRPr="004A5660">
        <w:rPr>
          <w:lang w:val="en-US"/>
        </w:rPr>
        <w:t xml:space="preserve"> followed by the execution date and time of the test case for the compliant services used by the SuT</w:t>
      </w:r>
    </w:p>
    <w:p w14:paraId="5F57457B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HLA_Services_non_certified_data_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r w:rsidR="006161D5" w:rsidRPr="004A5660">
        <w:rPr>
          <w:lang w:val="en-US"/>
        </w:rPr>
        <w:t>SuT</w:t>
      </w:r>
    </w:p>
    <w:p w14:paraId="32115C5F" w14:textId="77777777" w:rsidR="006C6D8A" w:rsidRPr="004A5660" w:rsidRDefault="006C6D8A" w:rsidP="006C6D8A">
      <w:pPr>
        <w:rPr>
          <w:lang w:val="en-US"/>
        </w:rPr>
      </w:pPr>
    </w:p>
    <w:p w14:paraId="5F117670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lastRenderedPageBreak/>
        <w:t>Both result files contain:</w:t>
      </w:r>
    </w:p>
    <w:p w14:paraId="3BF97CEE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6D3A92EC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9B467B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7B23471D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136C2C95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services used or not used by the SuT</w:t>
      </w:r>
    </w:p>
    <w:p w14:paraId="37F70C26" w14:textId="77777777" w:rsidR="006C6D8A" w:rsidRPr="004A5660" w:rsidRDefault="006C6D8A" w:rsidP="006C6D8A">
      <w:pPr>
        <w:rPr>
          <w:lang w:val="en-US"/>
        </w:rPr>
      </w:pPr>
    </w:p>
    <w:p w14:paraId="1B99D43D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HLA_Services_certified_services_*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14:paraId="776FF81B" w14:textId="77777777" w:rsidR="006C6D8A" w:rsidRPr="004A5660" w:rsidRDefault="006C6D8A" w:rsidP="006C6D8A">
      <w:pPr>
        <w:rPr>
          <w:lang w:val="en-US"/>
        </w:rPr>
      </w:pPr>
    </w:p>
    <w:p w14:paraId="1D8E1CBF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HLA_Services_non_certified_services_*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14:paraId="6FF18574" w14:textId="77777777" w:rsidR="006C6D8A" w:rsidRPr="004A5660" w:rsidRDefault="006C6D8A" w:rsidP="006C6D8A">
      <w:pPr>
        <w:rPr>
          <w:lang w:val="en-US"/>
        </w:rPr>
      </w:pPr>
    </w:p>
    <w:p w14:paraId="1F99AA94" w14:textId="0C28256E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8.4.3</w:t>
      </w:r>
      <w:r w:rsidR="00DB351F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14:paraId="6531B7EB" w14:textId="77777777" w:rsidR="00B27B97" w:rsidRPr="004A5660" w:rsidRDefault="00B27B97" w:rsidP="00A30107">
      <w:pPr>
        <w:rPr>
          <w:lang w:val="en-US"/>
        </w:rPr>
      </w:pPr>
    </w:p>
    <w:p w14:paraId="3F69AF80" w14:textId="77777777"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14:paraId="547EA860" w14:textId="77777777" w:rsidR="001A5752" w:rsidRPr="0022722C" w:rsidRDefault="0025746E" w:rsidP="00B27B97">
      <w:pPr>
        <w:pStyle w:val="Titre1"/>
        <w:rPr>
          <w:lang w:val="en-US"/>
        </w:rPr>
      </w:pPr>
      <w:bookmarkStart w:id="126" w:name="_Toc503519164"/>
      <w:r w:rsidRPr="0022722C">
        <w:rPr>
          <w:lang w:val="en-US"/>
        </w:rPr>
        <w:lastRenderedPageBreak/>
        <w:t>Troubleshooting</w:t>
      </w:r>
      <w:bookmarkEnd w:id="126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6060"/>
      </w:tblGrid>
      <w:tr w:rsidR="0061095B" w:rsidRPr="004A5660" w14:paraId="4095BF95" w14:textId="77777777" w:rsidTr="001F05F5">
        <w:trPr>
          <w:tblHeader/>
        </w:trPr>
        <w:tc>
          <w:tcPr>
            <w:tcW w:w="3794" w:type="dxa"/>
          </w:tcPr>
          <w:p w14:paraId="1A0E53C7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6060" w:type="dxa"/>
          </w:tcPr>
          <w:p w14:paraId="32B0B829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1B3CC9" w14:paraId="796A4D3C" w14:textId="77777777" w:rsidTr="001F05F5">
        <w:trPr>
          <w:tblHeader/>
        </w:trPr>
        <w:tc>
          <w:tcPr>
            <w:tcW w:w="3794" w:type="dxa"/>
          </w:tcPr>
          <w:p w14:paraId="4BE383EE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6060" w:type="dxa"/>
          </w:tcPr>
          <w:p w14:paraId="72492244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14:paraId="7AB47E9D" w14:textId="13203F05"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5.2.2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1B3CC9" w14:paraId="74E68289" w14:textId="77777777" w:rsidTr="001F05F5">
        <w:tc>
          <w:tcPr>
            <w:tcW w:w="3794" w:type="dxa"/>
          </w:tcPr>
          <w:p w14:paraId="7E21EEE7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6060" w:type="dxa"/>
          </w:tcPr>
          <w:p w14:paraId="76D71AB6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14:paraId="3528AFA1" w14:textId="4112563B"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5.2.3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1B3CC9" w14:paraId="29FE2AEC" w14:textId="77777777" w:rsidTr="001F05F5">
        <w:tc>
          <w:tcPr>
            <w:tcW w:w="3794" w:type="dxa"/>
          </w:tcPr>
          <w:p w14:paraId="4A2AB3CF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6060" w:type="dxa"/>
          </w:tcPr>
          <w:p w14:paraId="6340F7B8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14:paraId="4E6C40C8" w14:textId="7389F477"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5.2.4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931CB8" w:rsidRPr="001B3CC9" w14:paraId="0A64C3AD" w14:textId="77777777" w:rsidTr="00931CB8">
        <w:tc>
          <w:tcPr>
            <w:tcW w:w="3794" w:type="dxa"/>
          </w:tcPr>
          <w:p w14:paraId="16C179A7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Everything seems to work properly, all federates (including SuT and ETC) are in the same HLA federation, but ETC does not receive any information sent by SuT.</w:t>
            </w:r>
          </w:p>
        </w:tc>
        <w:tc>
          <w:tcPr>
            <w:tcW w:w="6060" w:type="dxa"/>
          </w:tcPr>
          <w:p w14:paraId="1764ADF3" w14:textId="77777777" w:rsidR="00931CB8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Different versions of the RTI library are used by different federates.</w:t>
            </w:r>
          </w:p>
          <w:p w14:paraId="0C71F230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Link all the federates (</w:t>
            </w:r>
            <w:r w:rsidRPr="00A77875">
              <w:rPr>
                <w:lang w:val="en-US"/>
              </w:rPr>
              <w:t>including ETC</w:t>
            </w:r>
            <w:r>
              <w:rPr>
                <w:lang w:val="en-US"/>
              </w:rPr>
              <w:t xml:space="preserve">) with the same version of the </w:t>
            </w:r>
            <w:r w:rsidRPr="00657727">
              <w:rPr>
                <w:lang w:val="en-US"/>
              </w:rPr>
              <w:t>RTI library</w:t>
            </w:r>
          </w:p>
        </w:tc>
      </w:tr>
    </w:tbl>
    <w:p w14:paraId="56B38C14" w14:textId="566C2DFC" w:rsidR="00151055" w:rsidRPr="004A5660" w:rsidRDefault="0025746E" w:rsidP="00151055">
      <w:pPr>
        <w:pStyle w:val="Lgende"/>
        <w:rPr>
          <w:lang w:val="en-US"/>
        </w:rPr>
      </w:pPr>
      <w:bookmarkStart w:id="127" w:name="_Toc503518977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8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27"/>
    </w:p>
    <w:p w14:paraId="4111B900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5FF317C1" w14:textId="77777777" w:rsidR="001A5752" w:rsidRPr="004A5660" w:rsidRDefault="0025746E" w:rsidP="001A5752">
      <w:pPr>
        <w:pStyle w:val="Titre1"/>
        <w:rPr>
          <w:lang w:val="en-US"/>
        </w:rPr>
      </w:pPr>
      <w:bookmarkStart w:id="128" w:name="_Toc503519165"/>
      <w:r w:rsidRPr="004A5660">
        <w:rPr>
          <w:lang w:val="en-US"/>
        </w:rPr>
        <w:lastRenderedPageBreak/>
        <w:t>Annex</w:t>
      </w:r>
      <w:bookmarkEnd w:id="128"/>
    </w:p>
    <w:p w14:paraId="0BE33064" w14:textId="77777777" w:rsidR="0042077E" w:rsidRPr="004A5660" w:rsidRDefault="0025746E" w:rsidP="00C87D1E">
      <w:pPr>
        <w:pStyle w:val="Titre2"/>
        <w:rPr>
          <w:lang w:val="en-US"/>
        </w:rPr>
      </w:pPr>
      <w:bookmarkStart w:id="129" w:name="_Toc503519166"/>
      <w:r w:rsidRPr="004A5660">
        <w:rPr>
          <w:lang w:val="en-US"/>
        </w:rPr>
        <w:t>CS Verification ETC</w:t>
      </w:r>
      <w:bookmarkEnd w:id="129"/>
    </w:p>
    <w:p w14:paraId="25C427AC" w14:textId="77777777" w:rsidR="0042077E" w:rsidRPr="004A5660" w:rsidRDefault="0025746E" w:rsidP="0042077E">
      <w:pPr>
        <w:pStyle w:val="Titre3"/>
        <w:rPr>
          <w:lang w:val="en-US"/>
        </w:rPr>
      </w:pPr>
      <w:bookmarkStart w:id="130" w:name="_Ref479234021"/>
      <w:bookmarkStart w:id="131" w:name="_Toc503519167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30"/>
      <w:bookmarkEnd w:id="131"/>
    </w:p>
    <w:p w14:paraId="7132C5E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43E00A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04F1B01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14:paraId="46FC3D5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5CAF3A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F2F3F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486F6F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38BD5B9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36E8A7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2C3BBD2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3A093C09" w14:textId="77777777" w:rsidR="0042077E" w:rsidRPr="004A5660" w:rsidRDefault="0042077E" w:rsidP="0042077E">
      <w:pPr>
        <w:rPr>
          <w:lang w:val="en-US"/>
        </w:rPr>
      </w:pPr>
    </w:p>
    <w:p w14:paraId="0F50E975" w14:textId="77777777" w:rsidR="00DE728C" w:rsidRPr="004A5660" w:rsidRDefault="00DE728C" w:rsidP="00DE728C">
      <w:pPr>
        <w:pStyle w:val="Titre3"/>
        <w:rPr>
          <w:lang w:val="en-US"/>
        </w:rPr>
      </w:pPr>
      <w:bookmarkStart w:id="132" w:name="_Ref479351752"/>
      <w:bookmarkStart w:id="133" w:name="_Toc503519168"/>
      <w:r w:rsidRPr="004A5660">
        <w:rPr>
          <w:lang w:val="en-US"/>
        </w:rPr>
        <w:t>Example of Test Suite configuration file</w:t>
      </w:r>
      <w:bookmarkEnd w:id="132"/>
      <w:bookmarkEnd w:id="133"/>
    </w:p>
    <w:p w14:paraId="2E18EC38" w14:textId="77777777"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14:paraId="0D2AFB76" w14:textId="77777777" w:rsidR="00DE728C" w:rsidRPr="004A5660" w:rsidRDefault="00DE728C" w:rsidP="0042077E">
      <w:pPr>
        <w:rPr>
          <w:lang w:val="en-US"/>
        </w:rPr>
      </w:pPr>
    </w:p>
    <w:p w14:paraId="44FD8C8C" w14:textId="77777777" w:rsidR="00EF3A19" w:rsidRPr="004A5660" w:rsidRDefault="0042077E" w:rsidP="0042077E">
      <w:pPr>
        <w:pStyle w:val="Titre3"/>
        <w:rPr>
          <w:lang w:val="en-US"/>
        </w:rPr>
      </w:pPr>
      <w:bookmarkStart w:id="134" w:name="_Ref479234129"/>
      <w:bookmarkStart w:id="135" w:name="_Toc503519169"/>
      <w:r w:rsidRPr="004A5660">
        <w:rPr>
          <w:lang w:val="en-US"/>
        </w:rPr>
        <w:t>Example of result file</w:t>
      </w:r>
      <w:bookmarkEnd w:id="134"/>
      <w:bookmarkEnd w:id="135"/>
    </w:p>
    <w:p w14:paraId="4E05B6E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C4729F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14:paraId="6121C55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79C87E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14:paraId="7B17697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14:paraId="4C35AFF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2AC069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14:paraId="5C86D99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14:paraId="3C55D81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4507FB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14:paraId="5F41602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A11D67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14:paraId="495D4C1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1B3D561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14:paraId="1B1D7A1E" w14:textId="77777777" w:rsidR="0042077E" w:rsidRPr="004A5660" w:rsidRDefault="0042077E" w:rsidP="0042077E">
      <w:pPr>
        <w:rPr>
          <w:lang w:val="en-US"/>
        </w:rPr>
      </w:pPr>
    </w:p>
    <w:p w14:paraId="54E293BC" w14:textId="77777777"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134A6E0A" w14:textId="77777777" w:rsidR="0042077E" w:rsidRPr="004A5660" w:rsidRDefault="0025746E" w:rsidP="00C87D1E">
      <w:pPr>
        <w:pStyle w:val="Titre2"/>
        <w:rPr>
          <w:lang w:val="en-US"/>
        </w:rPr>
      </w:pPr>
      <w:bookmarkStart w:id="136" w:name="_Toc503519170"/>
      <w:r w:rsidRPr="004A5660">
        <w:rPr>
          <w:lang w:val="en-US"/>
        </w:rPr>
        <w:lastRenderedPageBreak/>
        <w:t>HLA Declaration Management ETC</w:t>
      </w:r>
      <w:bookmarkEnd w:id="136"/>
    </w:p>
    <w:p w14:paraId="296C27D6" w14:textId="77777777" w:rsidR="0042077E" w:rsidRPr="004A5660" w:rsidRDefault="0025746E" w:rsidP="0042077E">
      <w:pPr>
        <w:pStyle w:val="Titre3"/>
        <w:rPr>
          <w:lang w:val="en-US"/>
        </w:rPr>
      </w:pPr>
      <w:bookmarkStart w:id="137" w:name="_Ref479234364"/>
      <w:bookmarkStart w:id="138" w:name="_Toc503519171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37"/>
      <w:bookmarkEnd w:id="138"/>
    </w:p>
    <w:p w14:paraId="35410B0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5177B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1F6A95B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56FDD54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2EC228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17F5095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2E74B5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14:paraId="4E50FC7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13F2734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73CD23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359720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9776B0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51BD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BD1E08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D9E60D9" w14:textId="77777777" w:rsidR="0042077E" w:rsidRPr="004A5660" w:rsidRDefault="0042077E" w:rsidP="0042077E">
      <w:pPr>
        <w:rPr>
          <w:lang w:val="en-US"/>
        </w:rPr>
      </w:pPr>
    </w:p>
    <w:p w14:paraId="0FF63037" w14:textId="77777777" w:rsidR="00344DDB" w:rsidRPr="004A5660" w:rsidRDefault="00344DDB" w:rsidP="00344DDB">
      <w:pPr>
        <w:pStyle w:val="Titre3"/>
        <w:rPr>
          <w:lang w:val="en-US"/>
        </w:rPr>
      </w:pPr>
      <w:bookmarkStart w:id="139" w:name="_Ref480279007"/>
      <w:bookmarkStart w:id="140" w:name="_Toc503519172"/>
      <w:r w:rsidRPr="004A5660">
        <w:rPr>
          <w:lang w:val="en-US"/>
        </w:rPr>
        <w:t>Example of Test Suite configuration file</w:t>
      </w:r>
      <w:bookmarkEnd w:id="139"/>
      <w:bookmarkEnd w:id="140"/>
    </w:p>
    <w:p w14:paraId="72A4571D" w14:textId="77777777"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14:paraId="25AEE906" w14:textId="77777777" w:rsidR="00344DDB" w:rsidRPr="004A5660" w:rsidRDefault="00344DDB" w:rsidP="0042077E">
      <w:pPr>
        <w:rPr>
          <w:lang w:val="en-US"/>
        </w:rPr>
      </w:pPr>
    </w:p>
    <w:p w14:paraId="422E5DD3" w14:textId="77777777"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6"/>
          <w:footerReference w:type="default" r:id="rId17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7D24EE8" w14:textId="77777777" w:rsidR="0042077E" w:rsidRPr="004A5660" w:rsidRDefault="0025746E" w:rsidP="0042077E">
      <w:pPr>
        <w:pStyle w:val="Titre3"/>
        <w:rPr>
          <w:lang w:val="en-US"/>
        </w:rPr>
      </w:pPr>
      <w:bookmarkStart w:id="141" w:name="_Ref479235283"/>
      <w:bookmarkStart w:id="142" w:name="_Toc503519173"/>
      <w:r w:rsidRPr="004A5660">
        <w:rPr>
          <w:lang w:val="en-US"/>
        </w:rPr>
        <w:lastRenderedPageBreak/>
        <w:t>Example of result file</w:t>
      </w:r>
      <w:bookmarkEnd w:id="141"/>
      <w:bookmarkEnd w:id="142"/>
    </w:p>
    <w:p w14:paraId="2A29D94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228209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1A90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14:paraId="7C8C0F9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43FE70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428FE904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5EB0BA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529FC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6D317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1B2F5AC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BB23A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14:paraId="60533B1E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40FE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212B8FC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1F36EF8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98EDC2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14:paraId="18A108D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14:paraId="74DD8BF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14:paraId="724FEE8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14:paraId="7F7EA2D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14:paraId="383AA87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3D5DAF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4E1A0CA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8648F6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14:paraId="24DD49D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14:paraId="5867840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14:paraId="16407A6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14:paraId="42A478F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14:paraId="3AC07F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14:paraId="05F6BB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14:paraId="658E570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14:paraId="20AD4E9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14:paraId="33AC75F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14:paraId="7A360AF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14:paraId="064EE90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14:paraId="1C4EF9A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14:paraId="1CCD41E8" w14:textId="77777777"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96635E1" w14:textId="77777777" w:rsidR="0042077E" w:rsidRPr="004A5660" w:rsidRDefault="0042077E" w:rsidP="0042077E">
      <w:pPr>
        <w:pStyle w:val="Titre2"/>
        <w:rPr>
          <w:lang w:val="en-US"/>
        </w:rPr>
      </w:pPr>
      <w:bookmarkStart w:id="143" w:name="_Toc503519174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43"/>
    </w:p>
    <w:p w14:paraId="312DAEFD" w14:textId="77777777" w:rsidR="0042077E" w:rsidRPr="004A5660" w:rsidRDefault="0025746E" w:rsidP="0042077E">
      <w:pPr>
        <w:pStyle w:val="Titre3"/>
        <w:rPr>
          <w:lang w:val="en-US"/>
        </w:rPr>
      </w:pPr>
      <w:bookmarkStart w:id="144" w:name="_Ref479237345"/>
      <w:bookmarkStart w:id="145" w:name="_Toc503519175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44"/>
      <w:bookmarkEnd w:id="145"/>
    </w:p>
    <w:p w14:paraId="409EE6D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2B0BAD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79F9282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6687294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A46737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BC84F5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E98451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14:paraId="729EB18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4D0DA11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EEAFFB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8603CE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F0D8A0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257581D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2802F7A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4E2FC96" w14:textId="77777777" w:rsidR="00A721FE" w:rsidRPr="004A5660" w:rsidRDefault="00A721FE" w:rsidP="00A721FE">
      <w:pPr>
        <w:rPr>
          <w:lang w:val="en-US"/>
        </w:rPr>
      </w:pPr>
    </w:p>
    <w:p w14:paraId="6300CE32" w14:textId="77777777" w:rsidR="00A721FE" w:rsidRPr="004A5660" w:rsidRDefault="00A721FE" w:rsidP="00A721FE">
      <w:pPr>
        <w:pStyle w:val="Titre3"/>
        <w:rPr>
          <w:lang w:val="en-US"/>
        </w:rPr>
      </w:pPr>
      <w:bookmarkStart w:id="146" w:name="_Ref480279059"/>
      <w:bookmarkStart w:id="147" w:name="_Toc503519176"/>
      <w:r w:rsidRPr="004A5660">
        <w:rPr>
          <w:lang w:val="en-US"/>
        </w:rPr>
        <w:t>Example of Test Suite configuration file</w:t>
      </w:r>
      <w:bookmarkEnd w:id="146"/>
      <w:bookmarkEnd w:id="147"/>
    </w:p>
    <w:p w14:paraId="30F34DD9" w14:textId="77777777"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14:paraId="00FE5713" w14:textId="77777777" w:rsidR="0042077E" w:rsidRPr="004A5660" w:rsidRDefault="0042077E" w:rsidP="00B27B97">
      <w:pPr>
        <w:rPr>
          <w:lang w:val="en-US"/>
        </w:rPr>
      </w:pPr>
    </w:p>
    <w:p w14:paraId="385F3431" w14:textId="77777777"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37620FCC" w14:textId="77777777" w:rsidR="0042077E" w:rsidRPr="004A5660" w:rsidRDefault="0025746E" w:rsidP="0042077E">
      <w:pPr>
        <w:pStyle w:val="Titre3"/>
        <w:rPr>
          <w:lang w:val="en-US"/>
        </w:rPr>
      </w:pPr>
      <w:bookmarkStart w:id="148" w:name="_Ref479237183"/>
      <w:bookmarkStart w:id="149" w:name="_Toc503519177"/>
      <w:r w:rsidRPr="004A5660">
        <w:rPr>
          <w:lang w:val="en-US"/>
        </w:rPr>
        <w:lastRenderedPageBreak/>
        <w:t>Example of result file</w:t>
      </w:r>
      <w:bookmarkEnd w:id="148"/>
      <w:bookmarkEnd w:id="149"/>
    </w:p>
    <w:p w14:paraId="4804DBC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7D71276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900A14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14:paraId="283745E8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81A28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67451FA9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1DC71B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6103FC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1093DC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A9490D5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084E71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14:paraId="05A126AF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55C13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7EE1744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2A36FC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A79011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14:paraId="2F2BAC4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14:paraId="397C8F8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14:paraId="7A9B44A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14:paraId="31A571E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14:paraId="330F0CB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6367E75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24225E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58A7E8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14:paraId="3D2601F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14:paraId="7625A47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14:paraId="1D2427C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14:paraId="0F15D09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14:paraId="52EFCA2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14:paraId="542C2FA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14:paraId="3E2E38C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14:paraId="0E44C28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14:paraId="7EE64F4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14:paraId="647D8D5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14:paraId="3FA46EB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14:paraId="22384517" w14:textId="77777777"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63BF3854" w14:textId="77777777" w:rsidR="0042077E" w:rsidRPr="004A5660" w:rsidRDefault="0042077E" w:rsidP="0042077E">
      <w:pPr>
        <w:pStyle w:val="Titre2"/>
        <w:rPr>
          <w:lang w:val="en-US"/>
        </w:rPr>
      </w:pPr>
      <w:bookmarkStart w:id="150" w:name="_Toc503519178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50"/>
    </w:p>
    <w:p w14:paraId="39E0D877" w14:textId="77777777" w:rsidR="0042077E" w:rsidRPr="004A5660" w:rsidRDefault="0025746E" w:rsidP="0042077E">
      <w:pPr>
        <w:pStyle w:val="Titre3"/>
        <w:rPr>
          <w:lang w:val="en-US"/>
        </w:rPr>
      </w:pPr>
      <w:bookmarkStart w:id="151" w:name="_Ref479237699"/>
      <w:bookmarkStart w:id="152" w:name="_Toc503519179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</w:t>
      </w:r>
      <w:bookmarkEnd w:id="151"/>
      <w:bookmarkEnd w:id="152"/>
    </w:p>
    <w:p w14:paraId="01DD20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44F9D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403098F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2369755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1FC6EE6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DB5E6C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6631A9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14:paraId="12FFD27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7B3A279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10E08E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1278443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ADC96B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B8FC9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6429BE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4464708B" w14:textId="77777777" w:rsidR="00C33A22" w:rsidRPr="004A5660" w:rsidRDefault="00C33A22" w:rsidP="00C33A22">
      <w:pPr>
        <w:rPr>
          <w:lang w:val="en-US"/>
        </w:rPr>
      </w:pPr>
    </w:p>
    <w:p w14:paraId="5C3E6D18" w14:textId="77777777" w:rsidR="00C33A22" w:rsidRPr="004A5660" w:rsidRDefault="00C33A22" w:rsidP="00C33A22">
      <w:pPr>
        <w:pStyle w:val="Titre3"/>
        <w:rPr>
          <w:lang w:val="en-US"/>
        </w:rPr>
      </w:pPr>
      <w:bookmarkStart w:id="153" w:name="_Ref480279097"/>
      <w:bookmarkStart w:id="154" w:name="_Toc503519180"/>
      <w:r w:rsidRPr="004A5660">
        <w:rPr>
          <w:lang w:val="en-US"/>
        </w:rPr>
        <w:t>Example of Test Suite configuration file</w:t>
      </w:r>
      <w:bookmarkEnd w:id="153"/>
      <w:bookmarkEnd w:id="154"/>
    </w:p>
    <w:p w14:paraId="61EC216F" w14:textId="77777777"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14:paraId="3ACB98DC" w14:textId="77777777" w:rsidR="00C33A22" w:rsidRPr="004A5660" w:rsidRDefault="00C33A22" w:rsidP="0042077E">
      <w:pPr>
        <w:rPr>
          <w:lang w:val="en-US"/>
        </w:rPr>
      </w:pPr>
    </w:p>
    <w:p w14:paraId="2FB3FB3A" w14:textId="77777777" w:rsidR="0042077E" w:rsidRPr="004A5660" w:rsidRDefault="0042077E" w:rsidP="0042077E">
      <w:pPr>
        <w:pStyle w:val="Titre3"/>
        <w:rPr>
          <w:lang w:val="en-US"/>
        </w:rPr>
      </w:pPr>
      <w:bookmarkStart w:id="155" w:name="_Ref479237703"/>
      <w:bookmarkStart w:id="156" w:name="_Toc503519181"/>
      <w:r w:rsidRPr="004A5660">
        <w:rPr>
          <w:lang w:val="en-US"/>
        </w:rPr>
        <w:t>Example of result file</w:t>
      </w:r>
      <w:bookmarkEnd w:id="155"/>
      <w:bookmarkEnd w:id="156"/>
    </w:p>
    <w:p w14:paraId="37FB225C" w14:textId="510DBB82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14:paraId="3861EF5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Certification results "TestFederate"</w:t>
      </w:r>
    </w:p>
    <w:p w14:paraId="20271D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Date : 2017_11_20_16h28m31s</w:t>
      </w:r>
    </w:p>
    <w:p w14:paraId="1792EDD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7ABA403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Results for the services certificated</w:t>
      </w:r>
    </w:p>
    <w:p w14:paraId="563D8CC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124E038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The columns "State reception" and "State sending" use the following marking :</w:t>
      </w:r>
    </w:p>
    <w:p w14:paraId="55E976E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"R" for "Result" and "D" for "Declaration at start from the SOM"</w:t>
      </w:r>
    </w:p>
    <w:p w14:paraId="7884671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14:paraId="0A73E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1C660D7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                                           Counter and services status                                              </w:t>
      </w:r>
    </w:p>
    <w:p w14:paraId="12201B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Services HLA 1516-2010</w:t>
      </w:r>
    </w:p>
    <w:p w14:paraId="74D835F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Federation management</w:t>
      </w:r>
    </w:p>
    <w:p w14:paraId="259ADCB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                                              1     R : ExpectedSeen (D : ExpectedNotSeen)       </w:t>
      </w:r>
    </w:p>
    <w:p w14:paraId="4111EA6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Disconnect                                           1     R : ExpectedSeen (D : ExpectedNotSeen)       </w:t>
      </w:r>
    </w:p>
    <w:p w14:paraId="6759C1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Connection Lost                                      0     R : NotExpectedNotSeen (D : NotExpectedNotSeen)</w:t>
      </w:r>
    </w:p>
    <w:p w14:paraId="7965823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Federation Execution                          1     R : ExpectedSeen (D : ExpectedNotSeen)       </w:t>
      </w:r>
    </w:p>
    <w:p w14:paraId="46418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Destroy Federation Execution                         1     R : ExpectedSeen (D : ExpectedNotSeen)       </w:t>
      </w:r>
    </w:p>
    <w:p w14:paraId="5A86BF6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List Federation Executions                           0     R : NotExpectedNotSeen (D : NotExpectedNotSeen)</w:t>
      </w:r>
    </w:p>
    <w:p w14:paraId="7E69DCB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Federation Executions                         0     R : NotExpectedNotSeen (D : NotExpectedNotSeen)</w:t>
      </w:r>
    </w:p>
    <w:p w14:paraId="3E45FD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Join Federation Execution                            1     R : ExpectedSeen (D : ExpectedNotSeen)       </w:t>
      </w:r>
    </w:p>
    <w:p w14:paraId="1E2D260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Resign Federation Execution                          1     R : ExpectedSeen (D : ExpectedNotSeen)       </w:t>
      </w:r>
    </w:p>
    <w:p w14:paraId="4518BBF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Federation Synchronization Point            0     R : NotExpectedNotSeen (D : NotExpectedNotSeen)</w:t>
      </w:r>
    </w:p>
    <w:p w14:paraId="60EF38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Synchronization Point Registration           0     R : NotExpectedNotSeen (D : NotExpectedNotSeen)</w:t>
      </w:r>
    </w:p>
    <w:p w14:paraId="544C4E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Announce Synchronization Point                       0     R : NotExpectedNotSeen (D : NotExpectedNotSeen)</w:t>
      </w:r>
    </w:p>
    <w:p w14:paraId="0E76F5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Synchronization Point Achieved                       0     R : NotExpectedNotSeen (D : NotExpectedNotSeen)</w:t>
      </w:r>
    </w:p>
    <w:p w14:paraId="04C7F8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Synchronized                              0     R : NotExpectedNotSeen (D : NotExpectedNotSeen)</w:t>
      </w:r>
    </w:p>
    <w:p w14:paraId="06A7514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Save                              0     R : NotExpectedNotSeen (D : NotExpectedNotSeen)</w:t>
      </w:r>
    </w:p>
    <w:p w14:paraId="5BE6156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Save                               0     R : NotExpectedNotSeen (D : NotExpectedNotSeen)</w:t>
      </w:r>
    </w:p>
    <w:p w14:paraId="24D070A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Begun                                  0     R : NotExpectedNotSeen (D : NotExpectedNotSeen)</w:t>
      </w:r>
    </w:p>
    <w:p w14:paraId="6B7F8FA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Complete                               0     R : NotExpectedNotSeen (D : NotExpectedNotSeen)</w:t>
      </w:r>
    </w:p>
    <w:p w14:paraId="17B64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Saved                                     0     R : NotExpectedNotSeen (D : NotExpectedNotSeen)</w:t>
      </w:r>
    </w:p>
    <w:p w14:paraId="46706AB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Save                                0     R : NotExpectedNotSeen (D : NotExpectedNotSeen)</w:t>
      </w:r>
    </w:p>
    <w:p w14:paraId="61BB406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Save Status                         0     R : NotExpectedNotSeen (D : NotExpectedNotSeen)</w:t>
      </w:r>
    </w:p>
    <w:p w14:paraId="67A3942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Federation Save Status Response                      0     R : NotExpectedNotSeen (D : NotExpectedNotSeen)</w:t>
      </w:r>
    </w:p>
    <w:p w14:paraId="09776D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Restore                           0     R : NotExpectedNotSeen (D : NotExpectedNotSeen)</w:t>
      </w:r>
    </w:p>
    <w:p w14:paraId="45C36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Federation Restoration Request               0     R : NotExpectedNotSeen (D : NotExpectedNotSeen)</w:t>
      </w:r>
    </w:p>
    <w:p w14:paraId="74CF6C2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Begun                             0     R : NotExpectedNotSeen (D : NotExpectedNotSeen)</w:t>
      </w:r>
    </w:p>
    <w:p w14:paraId="547493F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Restore                            0     R : NotExpectedNotSeen (D : NotExpectedNotSeen)</w:t>
      </w:r>
    </w:p>
    <w:p w14:paraId="175C6F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Restore Complete                            0     R : NotExpectedNotSeen (D : NotExpectedNotSeen)</w:t>
      </w:r>
    </w:p>
    <w:p w14:paraId="503E95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Restored                                  0     R : NotExpectedNotSeen (D : NotExpectedNotSeen)</w:t>
      </w:r>
    </w:p>
    <w:p w14:paraId="0C0347C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Restore                             0     R : NotExpectedNotSeen (D : NotExpectedNotSeen)</w:t>
      </w:r>
    </w:p>
    <w:p w14:paraId="74E682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Restore Status                      0     R : NotExpectedNotSeen (D : NotExpectedNotSeen)</w:t>
      </w:r>
    </w:p>
    <w:p w14:paraId="4A3C76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Status Response                   0     R : NotExpectedNotSeen (D : NotExpectedNotSeen)</w:t>
      </w:r>
    </w:p>
    <w:p w14:paraId="0CA1EFC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Declaration management</w:t>
      </w:r>
    </w:p>
    <w:p w14:paraId="3B78040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Object Class Attributes                      1     R : ExpectedSeen (D : ExpectedNotSeen)       </w:t>
      </w:r>
    </w:p>
    <w:p w14:paraId="063F418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Object Class Attributes                    0     R : NotExpectedNotSeen (D : NotExpectedNotSeen)</w:t>
      </w:r>
    </w:p>
    <w:p w14:paraId="43C0DE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Interaction Class                            1     R : ExpectedSeen (D : ExpectedNotSeen)       </w:t>
      </w:r>
    </w:p>
    <w:p w14:paraId="59198A1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Interaction Class                          0     R : NotExpectedNotSeen (D : NotExpectedNotSeen)</w:t>
      </w:r>
    </w:p>
    <w:p w14:paraId="43D48C3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                   1     R : ExpectedSeen (D : ExpectedNotSeen)       </w:t>
      </w:r>
    </w:p>
    <w:p w14:paraId="4C1338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                 0     R : NotExpectedNotSeen (D : NotExpectedNotSeen)</w:t>
      </w:r>
    </w:p>
    <w:p w14:paraId="185FD4C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                         1     R : ExpectedSeen (D : ExpectedNotSeen)       </w:t>
      </w:r>
    </w:p>
    <w:p w14:paraId="2F73488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                       0     R : NotExpectedNotSeen (D : NotExpectedNotSeen)</w:t>
      </w:r>
    </w:p>
    <w:p w14:paraId="74B292F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Start Registration For Object Class                  1     R : ExpectedSeen (D : ExpectedNotSeen)       </w:t>
      </w:r>
    </w:p>
    <w:p w14:paraId="01BD472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Stop Registration For Object Class                   1     R : ExpectedSeen (D : ExpectedNotSeen)       </w:t>
      </w:r>
    </w:p>
    <w:p w14:paraId="556078C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On                                 1     R : ExpectedSeen (D : ExpectedNotSeen)       </w:t>
      </w:r>
    </w:p>
    <w:p w14:paraId="7105D4D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Off                                1     R : ExpectedSeen (D : ExpectedNotSeen)       </w:t>
      </w:r>
    </w:p>
    <w:p w14:paraId="07C4151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Object management</w:t>
      </w:r>
    </w:p>
    <w:p w14:paraId="08695E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Object Instance Name                         1     R : ExpectedSeen (D : ExpectedNotSeen)       </w:t>
      </w:r>
    </w:p>
    <w:p w14:paraId="4D50DF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Object Instance Name Reserved                        1     R : ExpectedSeen (D : ExpectedNotSeen)       </w:t>
      </w:r>
    </w:p>
    <w:p w14:paraId="329E7BB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Object Instance Name                         0     R : NotExpectedNotSeen (D : NotExpectedNotSeen)</w:t>
      </w:r>
    </w:p>
    <w:p w14:paraId="04FE2AB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Multiple Object Instance Names               0     R : NotExpectedNotSeen (D : NotExpectedNotSeen)</w:t>
      </w:r>
    </w:p>
    <w:p w14:paraId="25B8E67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Multiple Object Instance Names Reserved              0     R : NotExpectedNotSeen (D : NotExpectedNotSeen)</w:t>
      </w:r>
    </w:p>
    <w:p w14:paraId="416E9A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Multiple Object Instance Names               0     R : NotExpectedNotSeen (D : NotExpectedNotSeen)</w:t>
      </w:r>
    </w:p>
    <w:p w14:paraId="4B35AB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                            1     R : ExpectedSeen (D : ExpectedNotSeen)       </w:t>
      </w:r>
    </w:p>
    <w:p w14:paraId="64FE3F3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Discover Object Instance                             1     R : ExpectedSeen (D : ExpectedNotSeen)       </w:t>
      </w:r>
    </w:p>
    <w:p w14:paraId="08CC6A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Update Attribute Values                              15    R : ExpectedSeen (D : ExpectedNotSeen)       </w:t>
      </w:r>
    </w:p>
    <w:p w14:paraId="2522DB0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Reflect Attribute Values                             11    R : ExpectedSeen (D : ExpectedNotSeen)       </w:t>
      </w:r>
    </w:p>
    <w:p w14:paraId="4538AA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                                    3     R : ExpectedSeen (D : ExpectedNotSeen)       </w:t>
      </w:r>
    </w:p>
    <w:p w14:paraId="29F6A03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Receive Interaction                                  3     R : ExpectedSeen (D : ExpectedNotSeen)       </w:t>
      </w:r>
    </w:p>
    <w:p w14:paraId="756DC4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Object Instance                               0     R : NotExpectedNotSeen (D : NotExpectedNotSeen)</w:t>
      </w:r>
    </w:p>
    <w:p w14:paraId="0F1F51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Remove Object Instance                               1     R : ExpectedSeen (D : ExpectedNotSeen)       </w:t>
      </w:r>
    </w:p>
    <w:p w14:paraId="3F930D5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Local Delete Object Instance                         0     R : NotExpectedNotSeen (D : NotExpectedNotSeen)</w:t>
      </w:r>
    </w:p>
    <w:p w14:paraId="07741F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In Scope                                  0     R : NotExpectedNotSeen (D : NotExpectedNotSeen)</w:t>
      </w:r>
    </w:p>
    <w:p w14:paraId="0CEED0A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Out Of Scope                              0     R : NotExpectedNotSeen (D : NotExpectedNotSeen)</w:t>
      </w:r>
    </w:p>
    <w:p w14:paraId="40C6D2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                      0     R : NotExpectedNotSeen (D : NotExpectedNotSeen)</w:t>
      </w:r>
    </w:p>
    <w:p w14:paraId="2696EC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Provide Attribute Value Update                       0     R : NotExpectedNotSeen (D : NotExpectedNotSeen)</w:t>
      </w:r>
    </w:p>
    <w:p w14:paraId="0709FC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On For Object Instance                  1     R : ExpectedSeen (D : ExpectedNotSeen)       </w:t>
      </w:r>
    </w:p>
    <w:p w14:paraId="253723B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Off For Object Instance                 1     R : ExpectedSeen (D : ExpectedNotSeen)       </w:t>
      </w:r>
    </w:p>
    <w:p w14:paraId="4F623D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Transportation Type Change         0     R : NotExpectedNotSeen (D : NotExpectedNotSeen)</w:t>
      </w:r>
    </w:p>
    <w:p w14:paraId="06EAF5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Transportation Type Change         0     R : NotExpectedNotSeen (D : NotExpectedNotSeen)</w:t>
      </w:r>
    </w:p>
    <w:p w14:paraId="7ECA20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Transportation Type                  0     R : NotExpectedNotSeen (D : NotExpectedNotSeen)</w:t>
      </w:r>
    </w:p>
    <w:p w14:paraId="2B3EFCC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Attribute Transportation Type                 0     R : NotExpectedNotSeen (D : NotExpectedNotSeen)</w:t>
      </w:r>
    </w:p>
    <w:p w14:paraId="2A7475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Interaction Transportation Type Change       0     R : NotExpectedNotSeen (D : NotExpectedNotSeen)</w:t>
      </w:r>
    </w:p>
    <w:p w14:paraId="50C998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Interaction Transportation Type Change       0     R : NotExpectedNotSeen (D : NotExpectedNotSeen)</w:t>
      </w:r>
    </w:p>
    <w:p w14:paraId="60E214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Interaction Transportation Type                0     R : NotExpectedNotSeen (D : NotExpectedNotSeen)</w:t>
      </w:r>
    </w:p>
    <w:p w14:paraId="5C2B2A2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Interaction Transportation Type               0     R : NotExpectedNotSeen (D : NotExpectedNotSeen)</w:t>
      </w:r>
    </w:p>
    <w:p w14:paraId="7EFBFC4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Ownership management</w:t>
      </w:r>
    </w:p>
    <w:p w14:paraId="240AADF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Unconditional Attribute Ownership Divestiture        0     R : NotExpectedNotSeen (D : NotExpectedNotSeen)</w:t>
      </w:r>
    </w:p>
    <w:p w14:paraId="48C021E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Negotiated Attribute Ownership Divestiture           0     R : NotExpectedNotSeen (D : NotExpectedNotSeen)</w:t>
      </w:r>
    </w:p>
    <w:p w14:paraId="0DE1D14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Assumption               0     R : NotExpectedNotSeen (D : NotExpectedNotSeen)</w:t>
      </w:r>
    </w:p>
    <w:p w14:paraId="2B27086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Divestiture Confirmation                     0     R : NotExpectedNotSeen (D : NotExpectedNotSeen)</w:t>
      </w:r>
    </w:p>
    <w:p w14:paraId="137B4A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Divestiture                                  0     R : NotExpectedNotSeen (D : NotExpectedNotSeen)</w:t>
      </w:r>
    </w:p>
    <w:p w14:paraId="7BD8FDC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Notification         0     R : NotExpectedNotSeen (D : NotExpectedNotSeen)</w:t>
      </w:r>
    </w:p>
    <w:p w14:paraId="4E8DABC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                     0     R : NotExpectedNotSeen (D : NotExpectedNotSeen)</w:t>
      </w:r>
    </w:p>
    <w:p w14:paraId="2C044A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If Available         0     R : NotExpectedNotSeen (D : NotExpectedNotSeen)</w:t>
      </w:r>
    </w:p>
    <w:p w14:paraId="3B9FCDB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Unavailable                      0     R : NotExpectedNotSeen (D : NotExpectedNotSeen)</w:t>
      </w:r>
    </w:p>
    <w:p w14:paraId="7CA2AB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Release                  0     R : NotExpectedNotSeen (D : NotExpectedNotSeen)</w:t>
      </w:r>
    </w:p>
    <w:p w14:paraId="078C1B2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Attribute Ownership Release Denied                   0     R : NotExpectedNotSeen (D : NotExpectedNotSeen)</w:t>
      </w:r>
    </w:p>
    <w:p w14:paraId="24FAA5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Divestiture If Wanted            0     R : NotExpectedNotSeen (D : NotExpectedNotSeen)</w:t>
      </w:r>
    </w:p>
    <w:p w14:paraId="3EA33C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Negotiated Attribute Ownership Divestiture    0     R : NotExpectedNotSeen (D : NotExpectedNotSeen)</w:t>
      </w:r>
    </w:p>
    <w:p w14:paraId="1760848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Attribute Ownership Acquisition               0     R : NotExpectedNotSeen (D : NotExpectedNotSeen)</w:t>
      </w:r>
    </w:p>
    <w:p w14:paraId="6CC8F2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Ownership Acquisition Cancellation 0     R : NotExpectedNotSeen (D : NotExpectedNotSeen)</w:t>
      </w:r>
    </w:p>
    <w:p w14:paraId="74169D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Ownership                            0     R : NotExpectedNotSeen (D : NotExpectedNotSeen)</w:t>
      </w:r>
    </w:p>
    <w:p w14:paraId="22B55AA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Inform Attribute Ownership                           0     R : NotExpectedNotSeen (D : NotExpectedNotSeen)</w:t>
      </w:r>
    </w:p>
    <w:p w14:paraId="22636C2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Is Attribute Owned By Federate                       0     R : NotExpectedNotSeen (D : NotExpectedNotSeen)</w:t>
      </w:r>
    </w:p>
    <w:p w14:paraId="5B3899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Time management</w:t>
      </w:r>
    </w:p>
    <w:p w14:paraId="2556C6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Regulation                               0     R : NotExpectedNotSeen (D : NotExpectedNotSeen)</w:t>
      </w:r>
    </w:p>
    <w:p w14:paraId="0D1A405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Regulation Enabled                              0     R : NotExpectedNotSeen (D : NotExpectedNotSeen)</w:t>
      </w:r>
    </w:p>
    <w:p w14:paraId="43227B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Regulation                              0     R : NotExpectedNotSeen (D : NotExpectedNotSeen)</w:t>
      </w:r>
    </w:p>
    <w:p w14:paraId="1CF83F4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Constrained                              0     R : NotExpectedNotSeen (D : NotExpectedNotSeen)</w:t>
      </w:r>
    </w:p>
    <w:p w14:paraId="7A9FA7D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Constrained Enabled                             0     R : NotExpectedNotSeen (D : NotExpectedNotSeen)</w:t>
      </w:r>
    </w:p>
    <w:p w14:paraId="59F7777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Constrained                             0     R : NotExpectedNotSeen (D : NotExpectedNotSeen)</w:t>
      </w:r>
    </w:p>
    <w:p w14:paraId="05ADFFB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                                0     R : NotExpectedNotSeen (D : NotExpectedNotSeen)</w:t>
      </w:r>
    </w:p>
    <w:p w14:paraId="7F371A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Available                       0     R : NotExpectedNotSeen (D : NotExpectedNotSeen)</w:t>
      </w:r>
    </w:p>
    <w:p w14:paraId="0009C50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                                0     R : NotExpectedNotSeen (D : NotExpectedNotSeen)</w:t>
      </w:r>
    </w:p>
    <w:p w14:paraId="11D7E3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Available                       0     R : NotExpectedNotSeen (D : NotExpectedNotSeen)</w:t>
      </w:r>
    </w:p>
    <w:p w14:paraId="2249FB0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Flush Queue                                          0     R : NotExpectedNotSeen (D : NotExpectedNotSeen)</w:t>
      </w:r>
    </w:p>
    <w:p w14:paraId="0B30D3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Grant                                   0     R : NotExpectedNotSeen (D : NotExpectedNotSeen)</w:t>
      </w:r>
    </w:p>
    <w:p w14:paraId="6B3CD17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Asynchronous Delivery                         0     R : NotExpectedNotSeen (D : NotExpectedNotSeen)</w:t>
      </w:r>
    </w:p>
    <w:p w14:paraId="173D096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Asynchronous Delivery                        0     R : NotExpectedNotSeen (D : NotExpectedNotSeen)</w:t>
      </w:r>
    </w:p>
    <w:p w14:paraId="1B9E13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GALT                                           0     R : NotExpectedNotSeen (D : NotExpectedNotSeen)</w:t>
      </w:r>
    </w:p>
    <w:p w14:paraId="1A659F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Logical Time                                   0     R : NotExpectedNotSeen (D : NotExpectedNotSeen)</w:t>
      </w:r>
    </w:p>
    <w:p w14:paraId="479A439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LITS                                           0     R : NotExpectedNotSeen (D : NotExpectedNotSeen)</w:t>
      </w:r>
    </w:p>
    <w:p w14:paraId="041F07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Modify Lookahead                                     0     R : NotExpectedNotSeen (D : NotExpectedNotSeen)</w:t>
      </w:r>
    </w:p>
    <w:p w14:paraId="3562A8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Lookahead                                      0     R : NotExpectedNotSeen (D : NotExpectedNotSeen)</w:t>
      </w:r>
    </w:p>
    <w:p w14:paraId="24F68D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Retract                                              0     R : NotExpectedNotSeen (D : NotExpectedNotSeen)</w:t>
      </w:r>
    </w:p>
    <w:p w14:paraId="2192900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Retraction                                   0     R : NotExpectedNotSeen (D : NotExpectedNotSeen)</w:t>
      </w:r>
    </w:p>
    <w:p w14:paraId="0EAB20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Attribute Order Type                          0     R : NotExpectedNotSeen (D : NotExpectedNotSeen)</w:t>
      </w:r>
    </w:p>
    <w:p w14:paraId="560F5E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Interaction Order Type                        0     R : NotExpectedNotSeen (D : NotExpectedNotSeen)</w:t>
      </w:r>
    </w:p>
    <w:p w14:paraId="26B041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Data distribution management</w:t>
      </w:r>
    </w:p>
    <w:p w14:paraId="52BF7BD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Region                                        0     R : NotExpectedNotSeen (D : NotExpectedNotSeen)</w:t>
      </w:r>
    </w:p>
    <w:p w14:paraId="16FF7D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Commit Region Modifications                          0     R : NotExpectedNotSeen (D : NotExpectedNotSeen)</w:t>
      </w:r>
    </w:p>
    <w:p w14:paraId="628B6F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Region                                        0     R : NotExpectedNotSeen (D : NotExpectedNotSeen)</w:t>
      </w:r>
    </w:p>
    <w:p w14:paraId="1A437B3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With Regions                0     R : NotExpectedNotSeen (D : NotExpectedNotSeen)</w:t>
      </w:r>
    </w:p>
    <w:p w14:paraId="29DBDF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Associate Regions For Updates                        0     R : NotExpectedNotSeen (D : NotExpectedNotSeen)</w:t>
      </w:r>
    </w:p>
    <w:p w14:paraId="731A13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Unassociate Regions For Updates                      0     R : NotExpectedNotSeen (D : NotExpectedNotSeen)</w:t>
      </w:r>
    </w:p>
    <w:p w14:paraId="4A6B2C2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With Regions       0     R : NotExpectedNotSeen (D : NotExpectedNotSeen)</w:t>
      </w:r>
    </w:p>
    <w:p w14:paraId="0C8AC55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With Regions     0     R : NotExpectedNotSeen (D : NotExpectedNotSeen)</w:t>
      </w:r>
    </w:p>
    <w:p w14:paraId="42C172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With Regions             0     R : NotExpectedNotSeen (D : NotExpectedNotSeen)</w:t>
      </w:r>
    </w:p>
    <w:p w14:paraId="1249AE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With Regions           0     R : NotExpectedNotSeen (D : NotExpectedNotSeen)</w:t>
      </w:r>
    </w:p>
    <w:p w14:paraId="2FC525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With Regions                        0     R : NotExpectedNotSeen (D : NotExpectedNotSeen)</w:t>
      </w:r>
    </w:p>
    <w:p w14:paraId="393E7BF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With Regions          0     R : NotExpectedNotSeen (D : NotExpectedNotSeen)</w:t>
      </w:r>
    </w:p>
    <w:p w14:paraId="2D25D8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Support Services</w:t>
      </w:r>
    </w:p>
    <w:p w14:paraId="1FDEE64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Automatic Resign Directive                       0     R : NotExpectedNotSeen (D : NotExpectedNotSeen)</w:t>
      </w:r>
    </w:p>
    <w:p w14:paraId="453442E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Automatic Resign Directive                       0     R : NotExpectedNotSeen (D : NotExpectedNotSeen)</w:t>
      </w:r>
    </w:p>
    <w:p w14:paraId="00F751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Handle                                  0     R : NotExpectedNotSeen (D : NotExpectedNotSeen)</w:t>
      </w:r>
    </w:p>
    <w:p w14:paraId="2B1127F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Name                                    0     R : NotExpectedNotSeen (D : NotExpectedNotSeen)</w:t>
      </w:r>
    </w:p>
    <w:p w14:paraId="4C37B6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Handle                              1     R : ExpectedSeen (D : ExpectedNotSeen)       </w:t>
      </w:r>
    </w:p>
    <w:p w14:paraId="106339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Name                                0     R : NotExpectedNotSeen (D : NotExpectedNotSeen)</w:t>
      </w:r>
    </w:p>
    <w:p w14:paraId="49B1C3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Known Object Class Handle                        0     R : NotExpectedNotSeen (D : NotExpectedNotSeen)</w:t>
      </w:r>
    </w:p>
    <w:p w14:paraId="43AEFB8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Handle                           0     R : NotExpectedNotSeen (D : NotExpectedNotSeen)</w:t>
      </w:r>
    </w:p>
    <w:p w14:paraId="2AF564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Name                             1     R : ExpectedSeen (D : ExpectedNotSeen)       </w:t>
      </w:r>
    </w:p>
    <w:p w14:paraId="232BF3F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Handle                                 5     R : ExpectedSeen (D : ExpectedNotSeen)       </w:t>
      </w:r>
    </w:p>
    <w:p w14:paraId="683B179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Name                                   0     R : NotExpectedNotSeen (D : NotExpectedNotSeen)</w:t>
      </w:r>
    </w:p>
    <w:p w14:paraId="3E057D1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                               0     R : NotExpectedNotSeen (D : NotExpectedNotSeen)</w:t>
      </w:r>
    </w:p>
    <w:p w14:paraId="739C7E6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For Attribute                  0     R : NotExpectedNotSeen (D : NotExpectedNotSeen)</w:t>
      </w:r>
    </w:p>
    <w:p w14:paraId="55AACF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Handle                         1     R : ExpectedSeen (D : ExpectedNotSeen)       </w:t>
      </w:r>
    </w:p>
    <w:p w14:paraId="14E25D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Name                           0     R : NotExpectedNotSeen (D : NotExpectedNotSeen)</w:t>
      </w:r>
    </w:p>
    <w:p w14:paraId="4B1BB1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Handle                                 13    R : ExpectedSeen (D : ExpectedNotSeen)       </w:t>
      </w:r>
    </w:p>
    <w:p w14:paraId="006AC9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Name                                   0     R : NotExpectedNotSeen (D : NotExpectedNotSeen)</w:t>
      </w:r>
    </w:p>
    <w:p w14:paraId="1BC7AFE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Order Type                                       0     R : NotExpectedNotSeen (D : NotExpectedNotSeen)</w:t>
      </w:r>
    </w:p>
    <w:p w14:paraId="56B380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Get Order Name                                       0     R : NotExpectedNotSeen (D : NotExpectedNotSeen)</w:t>
      </w:r>
    </w:p>
    <w:p w14:paraId="3F5900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Handle                       0     R : NotExpectedNotSeen (D : NotExpectedNotSeen)</w:t>
      </w:r>
    </w:p>
    <w:p w14:paraId="5466B6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Name                         0     R : NotExpectedNotSeen (D : NotExpectedNotSeen)</w:t>
      </w:r>
    </w:p>
    <w:p w14:paraId="038459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Class Attribute         0     R : NotExpectedNotSeen (D : NotExpectedNotSeen)</w:t>
      </w:r>
    </w:p>
    <w:p w14:paraId="0774B2D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Interaction Class       0     R : NotExpectedNotSeen (D : NotExpectedNotSeen)</w:t>
      </w:r>
    </w:p>
    <w:p w14:paraId="22FD6E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                                0     R : NotExpectedNotSeen (D : NotExpectedNotSeen)</w:t>
      </w:r>
    </w:p>
    <w:p w14:paraId="6F784A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Name                                   0     R : NotExpectedNotSeen (D : NotExpectedNotSeen)</w:t>
      </w:r>
    </w:p>
    <w:p w14:paraId="74DB6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Upper Bound                            0     R : NotExpectedNotSeen (D : NotExpectedNotSeen)</w:t>
      </w:r>
    </w:p>
    <w:p w14:paraId="20FFC4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Set                             0     R : NotExpectedNotSeen (D : NotExpectedNotSeen)</w:t>
      </w:r>
    </w:p>
    <w:p w14:paraId="0F32BC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Range Bounds                                     0     R : NotExpectedNotSeen (D : NotExpectedNotSeen)</w:t>
      </w:r>
    </w:p>
    <w:p w14:paraId="286AAC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Range Bounds                                     0     R : NotExpectedNotSeen (D : NotExpectedNotSeen)</w:t>
      </w:r>
    </w:p>
    <w:p w14:paraId="1F789C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Federate Handle                            0     R : NotExpectedNotSeen (D : NotExpectedNotSeen)</w:t>
      </w:r>
    </w:p>
    <w:p w14:paraId="711E47A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Service Group                              0     R : NotExpectedNotSeen (D : NotExpectedNotSeen)</w:t>
      </w:r>
    </w:p>
    <w:p w14:paraId="31AF7FC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Object Class Relevance Advisory Switch        0     R : NotExpectedNotSeen (D : NotExpectedNotSeen)</w:t>
      </w:r>
    </w:p>
    <w:p w14:paraId="34C4B78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Object Class Relevance Advisory Switch       0     R : NotExpectedNotSeen (D : NotExpectedNotSeen)</w:t>
      </w:r>
    </w:p>
    <w:p w14:paraId="79C07FA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Relevance Advisory Switch           0     R : NotExpectedNotSeen (D : NotExpectedNotSeen)</w:t>
      </w:r>
    </w:p>
    <w:p w14:paraId="68EE98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Relevance Advisory Switch          0     R : NotExpectedNotSeen (D : NotExpectedNotSeen)</w:t>
      </w:r>
    </w:p>
    <w:p w14:paraId="2461A2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Scope Advisory Switch               0     R : NotExpectedNotSeen (D : NotExpectedNotSeen)</w:t>
      </w:r>
    </w:p>
    <w:p w14:paraId="50A84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Scope Advisory Switch              0     R : NotExpectedNotSeen (D : NotExpectedNotSeen)</w:t>
      </w:r>
    </w:p>
    <w:p w14:paraId="6334BA8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Interaction Relevance Advisory Switch         0     R : NotExpectedNotSeen (D : NotExpectedNotSeen)</w:t>
      </w:r>
    </w:p>
    <w:p w14:paraId="78E4F25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Interaction Relevance Advisory Switch        0     R : NotExpectedNotSeen (D : NotExpectedNotSeen)</w:t>
      </w:r>
    </w:p>
    <w:p w14:paraId="02319B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Callback                                       0     R : NotExpectedNotSeen (D : NotExpectedNotSeen)</w:t>
      </w:r>
    </w:p>
    <w:p w14:paraId="4428F64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Multiple Callbacks                             23    R : ExpectedSeen (D : ExpectedNotSeen)       </w:t>
      </w:r>
    </w:p>
    <w:p w14:paraId="727D6A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Callbacks                                     0     R : NotExpectedNotSeen (D : NotExpectedNotSeen)</w:t>
      </w:r>
    </w:p>
    <w:p w14:paraId="522808CB" w14:textId="505B28AD" w:rsidR="00A15DDA" w:rsidRPr="004A5660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Callbacks                                    0     R : NotExpectedNotSeen (D : NotExpectedNotSeen)</w:t>
      </w:r>
      <w:r w:rsidR="0025746E"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</w:t>
      </w:r>
    </w:p>
    <w:p w14:paraId="64E63A05" w14:textId="77777777" w:rsidR="0042077E" w:rsidRDefault="0042077E" w:rsidP="0042077E">
      <w:pPr>
        <w:rPr>
          <w:lang w:val="en-US"/>
        </w:rPr>
      </w:pPr>
    </w:p>
    <w:p w14:paraId="6F4CCFB2" w14:textId="77777777"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157" w:name="_Ref480319737"/>
      <w:r>
        <w:rPr>
          <w:rFonts w:ascii="Courier New" w:hAnsi="Courier New" w:cs="Courier New"/>
          <w:lang w:val="en-US"/>
        </w:rPr>
        <w:br w:type="page"/>
      </w:r>
    </w:p>
    <w:p w14:paraId="083BD6E9" w14:textId="77777777" w:rsidR="006C4A0A" w:rsidRPr="0001702D" w:rsidRDefault="006C4A0A" w:rsidP="006C4A0A">
      <w:pPr>
        <w:pStyle w:val="Titre2"/>
        <w:rPr>
          <w:ins w:id="158" w:author="Mauget, Régis" w:date="2018-01-12T11:14:00Z"/>
          <w:lang w:val="en-US"/>
        </w:rPr>
      </w:pPr>
      <w:bookmarkStart w:id="159" w:name="_Ref480446660"/>
      <w:bookmarkStart w:id="160" w:name="_Ref480446663"/>
      <w:bookmarkStart w:id="161" w:name="_Ref503286826"/>
      <w:bookmarkStart w:id="162" w:name="_Toc503360493"/>
      <w:bookmarkStart w:id="163" w:name="_Toc503518765"/>
      <w:bookmarkStart w:id="164" w:name="_Toc503519182"/>
      <w:ins w:id="165" w:author="Mauget, Régis" w:date="2018-01-12T11:14:00Z">
        <w:r w:rsidRPr="0001702D">
          <w:rPr>
            <w:lang w:val="en-US"/>
          </w:rPr>
          <w:lastRenderedPageBreak/>
          <w:t>Synthetic presentation of IVCT</w:t>
        </w:r>
        <w:bookmarkEnd w:id="161"/>
        <w:bookmarkEnd w:id="162"/>
        <w:bookmarkEnd w:id="163"/>
        <w:bookmarkEnd w:id="164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F327C" w14:paraId="3C0C549F" w14:textId="77777777" w:rsidTr="006E65E2">
        <w:trPr>
          <w:trHeight w:val="419"/>
          <w:ins w:id="166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AB066E8" w14:textId="77777777" w:rsidR="006C4A0A" w:rsidRPr="000402ED" w:rsidRDefault="006C4A0A" w:rsidP="006E65E2">
            <w:pPr>
              <w:spacing w:before="0" w:after="0"/>
              <w:jc w:val="center"/>
              <w:rPr>
                <w:ins w:id="167" w:author="Mauget, Régis" w:date="2018-01-12T11:14:00Z"/>
                <w:bCs/>
                <w:lang w:val="en-US"/>
              </w:rPr>
            </w:pPr>
            <w:ins w:id="168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1378AC85" wp14:editId="177F36BF">
                    <wp:extent cx="223520" cy="223520"/>
                    <wp:effectExtent l="19050" t="0" r="5080" b="0"/>
                    <wp:docPr id="10" name="Image 10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5C68D04F" w14:textId="77777777" w:rsidR="006C4A0A" w:rsidRPr="000402ED" w:rsidRDefault="006C4A0A" w:rsidP="006E65E2">
            <w:pPr>
              <w:rPr>
                <w:ins w:id="169" w:author="Mauget, Régis" w:date="2018-01-12T11:14:00Z"/>
                <w:lang w:val="en-US"/>
              </w:rPr>
            </w:pPr>
            <w:ins w:id="170" w:author="Mauget, Régis" w:date="2018-01-12T11:14:00Z">
              <w:r w:rsidRPr="000402ED">
                <w:rPr>
                  <w:lang w:val="en-US"/>
                </w:rPr>
                <w:t xml:space="preserve">The current annex describes version 0.3.1 of IVCT, which is the last one working using command line, and delivered without </w:t>
              </w:r>
              <w:r>
                <w:rPr>
                  <w:lang w:val="en-US"/>
                </w:rPr>
                <w:t xml:space="preserve">any </w:t>
              </w:r>
              <w:r w:rsidRPr="000402ED">
                <w:rPr>
                  <w:lang w:val="en-US"/>
                </w:rPr>
                <w:t>Web interface.</w:t>
              </w:r>
            </w:ins>
          </w:p>
        </w:tc>
      </w:tr>
    </w:tbl>
    <w:p w14:paraId="40171D25" w14:textId="77777777" w:rsidR="006C4A0A" w:rsidRPr="000402ED" w:rsidRDefault="006C4A0A" w:rsidP="006C4A0A">
      <w:pPr>
        <w:rPr>
          <w:ins w:id="171" w:author="Mauget, Régis" w:date="2018-01-12T11:14:00Z"/>
          <w:b/>
          <w:u w:val="single"/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F327C" w14:paraId="4AEDFC41" w14:textId="77777777" w:rsidTr="006E65E2">
        <w:trPr>
          <w:trHeight w:val="419"/>
          <w:ins w:id="172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1C5F5EC" w14:textId="77777777" w:rsidR="006C4A0A" w:rsidRPr="000402ED" w:rsidRDefault="006C4A0A" w:rsidP="006E65E2">
            <w:pPr>
              <w:spacing w:before="0" w:after="0"/>
              <w:jc w:val="center"/>
              <w:rPr>
                <w:ins w:id="173" w:author="Mauget, Régis" w:date="2018-01-12T11:14:00Z"/>
                <w:bCs/>
                <w:lang w:val="en-US"/>
              </w:rPr>
            </w:pPr>
            <w:ins w:id="174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0663FB5B" wp14:editId="44AE8DDA">
                    <wp:extent cx="223520" cy="223520"/>
                    <wp:effectExtent l="19050" t="0" r="5080" b="0"/>
                    <wp:docPr id="16" name="Image 16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27844A3" w14:textId="77777777" w:rsidR="006C4A0A" w:rsidRPr="000402ED" w:rsidRDefault="006C4A0A" w:rsidP="006E65E2">
            <w:pPr>
              <w:rPr>
                <w:ins w:id="175" w:author="Mauget, Régis" w:date="2018-01-12T11:14:00Z"/>
                <w:lang w:val="en-US"/>
              </w:rPr>
            </w:pPr>
            <w:ins w:id="176" w:author="Mauget, Régis" w:date="2018-01-12T11:14:00Z">
              <w:r w:rsidRPr="000402ED">
                <w:rPr>
                  <w:lang w:val="en-US"/>
                </w:rPr>
                <w:t>The current annex describes required actions to use IVCT under Windows environment only.</w:t>
              </w:r>
            </w:ins>
          </w:p>
        </w:tc>
      </w:tr>
    </w:tbl>
    <w:p w14:paraId="26F317B1" w14:textId="77777777" w:rsidR="006C4A0A" w:rsidRPr="000402ED" w:rsidRDefault="006C4A0A" w:rsidP="006C4A0A">
      <w:pPr>
        <w:rPr>
          <w:ins w:id="177" w:author="Mauget, Régis" w:date="2018-01-12T11:14:00Z"/>
          <w:lang w:val="en-US"/>
        </w:rPr>
      </w:pPr>
    </w:p>
    <w:p w14:paraId="56E09F1E" w14:textId="77777777" w:rsidR="006C4A0A" w:rsidRPr="0001702D" w:rsidRDefault="006C4A0A" w:rsidP="006C4A0A">
      <w:pPr>
        <w:pStyle w:val="Titre3"/>
        <w:rPr>
          <w:ins w:id="178" w:author="Mauget, Régis" w:date="2018-01-12T11:14:00Z"/>
          <w:lang w:val="en-US"/>
        </w:rPr>
      </w:pPr>
      <w:bookmarkStart w:id="179" w:name="_Toc503360494"/>
      <w:bookmarkStart w:id="180" w:name="_Toc503518766"/>
      <w:bookmarkStart w:id="181" w:name="_Toc503519183"/>
      <w:ins w:id="182" w:author="Mauget, Régis" w:date="2018-01-12T11:14:00Z">
        <w:r w:rsidRPr="0001702D">
          <w:rPr>
            <w:lang w:val="en-US"/>
          </w:rPr>
          <w:t>Composition</w:t>
        </w:r>
        <w:bookmarkEnd w:id="179"/>
        <w:bookmarkEnd w:id="180"/>
        <w:bookmarkEnd w:id="181"/>
      </w:ins>
    </w:p>
    <w:p w14:paraId="0245161F" w14:textId="77777777" w:rsidR="006C4A0A" w:rsidRPr="0001702D" w:rsidRDefault="006C4A0A" w:rsidP="006C4A0A">
      <w:pPr>
        <w:rPr>
          <w:ins w:id="183" w:author="Mauget, Régis" w:date="2018-01-12T11:14:00Z"/>
          <w:lang w:val="en-US"/>
        </w:rPr>
      </w:pPr>
      <w:ins w:id="184" w:author="Mauget, Régis" w:date="2018-01-12T11:14:00Z">
        <w:r w:rsidRPr="0001702D">
          <w:rPr>
            <w:lang w:val="en-US"/>
          </w:rPr>
          <w:t xml:space="preserve">Technically speaking, IVCT </w:t>
        </w:r>
        <w:r w:rsidRPr="000402ED">
          <w:rPr>
            <w:lang w:val="en-US"/>
          </w:rPr>
          <w:t>comprises the</w:t>
        </w:r>
        <w:r w:rsidRPr="0001702D">
          <w:rPr>
            <w:lang w:val="en-US"/>
          </w:rPr>
          <w:t xml:space="preserve"> following </w:t>
        </w:r>
        <w:r w:rsidRPr="000402ED">
          <w:rPr>
            <w:lang w:val="en-US"/>
          </w:rPr>
          <w:t>components:</w:t>
        </w:r>
      </w:ins>
    </w:p>
    <w:p w14:paraId="2F6E5D08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85" w:author="Mauget, Régis" w:date="2018-01-12T11:14:00Z"/>
          <w:lang w:val="en-US"/>
        </w:rPr>
      </w:pPr>
      <w:ins w:id="186" w:author="Mauget, Régis" w:date="2018-01-12T11:14:00Z">
        <w:r w:rsidRPr="0001702D">
          <w:rPr>
            <w:lang w:val="en-US"/>
          </w:rPr>
          <w:t xml:space="preserve">Apache Active MQ, JMS communication backbone </w:t>
        </w:r>
        <w:r w:rsidRPr="000402ED">
          <w:rPr>
            <w:lang w:val="en-US"/>
          </w:rPr>
          <w:t>between</w:t>
        </w:r>
        <w:r w:rsidRPr="0001702D">
          <w:rPr>
            <w:lang w:val="en-US"/>
          </w:rPr>
          <w:t xml:space="preserve"> other</w:t>
        </w:r>
        <w:r w:rsidRPr="000402ED">
          <w:rPr>
            <w:lang w:val="en-US"/>
          </w:rPr>
          <w:t>s</w:t>
        </w:r>
        <w:r w:rsidRPr="0001702D">
          <w:rPr>
            <w:lang w:val="en-US"/>
          </w:rPr>
          <w:t xml:space="preserve"> Java </w:t>
        </w:r>
        <w:r w:rsidRPr="000402ED">
          <w:rPr>
            <w:lang w:val="en-US"/>
          </w:rPr>
          <w:t>components of IVCT</w:t>
        </w:r>
      </w:ins>
    </w:p>
    <w:p w14:paraId="37F3D779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87" w:author="Mauget, Régis" w:date="2018-01-12T11:14:00Z"/>
          <w:lang w:val="en-US"/>
        </w:rPr>
      </w:pPr>
      <w:ins w:id="188" w:author="Mauget, Régis" w:date="2018-01-12T11:14:00Z">
        <w:r w:rsidRPr="0001702D">
          <w:rPr>
            <w:lang w:val="en-US"/>
          </w:rPr>
          <w:t>LogSink, Java application that correspond</w:t>
        </w:r>
        <w:r w:rsidRPr="000402ED">
          <w:rPr>
            <w:lang w:val="en-US"/>
          </w:rPr>
          <w:t>s</w:t>
        </w:r>
        <w:r w:rsidRPr="0001702D">
          <w:rPr>
            <w:lang w:val="en-US"/>
          </w:rPr>
          <w:t xml:space="preserve"> to a log console which </w:t>
        </w:r>
        <w:r w:rsidRPr="000402ED">
          <w:rPr>
            <w:lang w:val="en-US"/>
          </w:rPr>
          <w:t>centralized and displayed all messages</w:t>
        </w:r>
      </w:ins>
    </w:p>
    <w:p w14:paraId="209E0617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89" w:author="Mauget, Régis" w:date="2018-01-12T11:14:00Z"/>
          <w:lang w:val="en-US"/>
        </w:rPr>
      </w:pPr>
      <w:ins w:id="190" w:author="Mauget, Régis" w:date="2018-01-12T11:14:00Z">
        <w:r w:rsidRPr="000402ED">
          <w:rPr>
            <w:lang w:val="en-US"/>
          </w:rPr>
          <w:t>UI, Java application sending commands to test cases (ETC) execution engine</w:t>
        </w:r>
      </w:ins>
    </w:p>
    <w:p w14:paraId="695C5E9E" w14:textId="77777777" w:rsidR="006C4A0A" w:rsidRPr="0001702D" w:rsidRDefault="006C4A0A" w:rsidP="00A256E5">
      <w:pPr>
        <w:pStyle w:val="Paragraphedeliste"/>
        <w:numPr>
          <w:ilvl w:val="0"/>
          <w:numId w:val="51"/>
        </w:numPr>
        <w:rPr>
          <w:ins w:id="191" w:author="Mauget, Régis" w:date="2018-01-12T11:14:00Z"/>
          <w:lang w:val="en-US"/>
        </w:rPr>
      </w:pPr>
      <w:ins w:id="192" w:author="Mauget, Régis" w:date="2018-01-12T11:14:00Z">
        <w:r w:rsidRPr="0001702D">
          <w:rPr>
            <w:lang w:val="en-US"/>
          </w:rPr>
          <w:t xml:space="preserve">JMSTestRunner, </w:t>
        </w:r>
        <w:r w:rsidRPr="000402ED">
          <w:rPr>
            <w:lang w:val="en-US"/>
          </w:rPr>
          <w:t>Java application that corresponds to test cases execution engine. That application is not visible from a user perspective, it runs in background</w:t>
        </w:r>
      </w:ins>
    </w:p>
    <w:p w14:paraId="17A6D16E" w14:textId="77777777" w:rsidR="006C4A0A" w:rsidRPr="000402ED" w:rsidRDefault="006C4A0A" w:rsidP="006C4A0A">
      <w:pPr>
        <w:rPr>
          <w:ins w:id="193" w:author="Mauget, Régis" w:date="2018-01-12T11:14:00Z"/>
          <w:lang w:val="en-US"/>
        </w:rPr>
      </w:pPr>
    </w:p>
    <w:p w14:paraId="75BD305D" w14:textId="77777777" w:rsidR="006C4A0A" w:rsidRPr="0001702D" w:rsidRDefault="006C4A0A" w:rsidP="006C4A0A">
      <w:pPr>
        <w:pStyle w:val="Titre3"/>
        <w:rPr>
          <w:ins w:id="194" w:author="Mauget, Régis" w:date="2018-01-12T11:14:00Z"/>
          <w:lang w:val="en-US"/>
        </w:rPr>
      </w:pPr>
      <w:bookmarkStart w:id="195" w:name="_Toc503360495"/>
      <w:bookmarkStart w:id="196" w:name="_Toc503518767"/>
      <w:bookmarkStart w:id="197" w:name="_Toc503519184"/>
      <w:ins w:id="198" w:author="Mauget, Régis" w:date="2018-01-12T11:14:00Z">
        <w:r w:rsidRPr="0001702D">
          <w:rPr>
            <w:lang w:val="en-US"/>
          </w:rPr>
          <w:t>Installation</w:t>
        </w:r>
        <w:bookmarkEnd w:id="195"/>
        <w:bookmarkEnd w:id="196"/>
        <w:bookmarkEnd w:id="197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03258" w14:paraId="7EB19FCC" w14:textId="77777777" w:rsidTr="006E65E2">
        <w:trPr>
          <w:trHeight w:val="419"/>
          <w:ins w:id="199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5F563F5" w14:textId="77777777" w:rsidR="006C4A0A" w:rsidRPr="000402ED" w:rsidRDefault="006C4A0A" w:rsidP="006E65E2">
            <w:pPr>
              <w:spacing w:before="0" w:after="0"/>
              <w:jc w:val="center"/>
              <w:rPr>
                <w:ins w:id="200" w:author="Mauget, Régis" w:date="2018-01-12T11:14:00Z"/>
                <w:bCs/>
                <w:lang w:val="en-US"/>
              </w:rPr>
            </w:pPr>
            <w:ins w:id="201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7784BC15" wp14:editId="3A30744E">
                    <wp:extent cx="223520" cy="223520"/>
                    <wp:effectExtent l="19050" t="0" r="5080" b="0"/>
                    <wp:docPr id="25" name="Image 25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20897BA" w14:textId="77777777" w:rsidR="006C4A0A" w:rsidRPr="0001702D" w:rsidRDefault="006C4A0A" w:rsidP="006E65E2">
            <w:pPr>
              <w:rPr>
                <w:ins w:id="202" w:author="Mauget, Régis" w:date="2018-01-12T11:14:00Z"/>
                <w:lang w:val="en-US"/>
              </w:rPr>
            </w:pPr>
            <w:ins w:id="203" w:author="Mauget, Régis" w:date="2018-01-12T11:14:00Z">
              <w:r w:rsidRPr="0001702D">
                <w:rPr>
                  <w:lang w:val="en-US"/>
                </w:rPr>
                <w:t xml:space="preserve">An Internet </w:t>
              </w:r>
              <w:r w:rsidRPr="000402ED">
                <w:rPr>
                  <w:lang w:val="en-US"/>
                </w:rPr>
                <w:t xml:space="preserve">connection </w:t>
              </w:r>
              <w:r w:rsidRPr="0001702D">
                <w:rPr>
                  <w:lang w:val="en-US"/>
                </w:rPr>
                <w:t xml:space="preserve">is required </w:t>
              </w:r>
              <w:r w:rsidRPr="000402ED">
                <w:rPr>
                  <w:lang w:val="en-US"/>
                </w:rPr>
                <w:t>during installation.</w:t>
              </w:r>
              <w:r>
                <w:rPr>
                  <w:lang w:val="en-US"/>
                </w:rPr>
                <w:t xml:space="preserve"> T</w:t>
              </w:r>
              <w:r w:rsidRPr="000402ED">
                <w:rPr>
                  <w:lang w:val="en-US"/>
                </w:rPr>
                <w:t xml:space="preserve">here are </w:t>
              </w:r>
              <w:r>
                <w:rPr>
                  <w:lang w:val="en-US"/>
                </w:rPr>
                <w:t xml:space="preserve">indeed </w:t>
              </w:r>
              <w:r w:rsidRPr="000402ED">
                <w:rPr>
                  <w:lang w:val="en-US"/>
                </w:rPr>
                <w:t>some elements to download from Internet.</w:t>
              </w:r>
            </w:ins>
          </w:p>
        </w:tc>
      </w:tr>
    </w:tbl>
    <w:p w14:paraId="7F4C3E28" w14:textId="77777777" w:rsidR="006C4A0A" w:rsidRPr="0001702D" w:rsidRDefault="006C4A0A" w:rsidP="006C4A0A">
      <w:pPr>
        <w:rPr>
          <w:ins w:id="204" w:author="Mauget, Régis" w:date="2018-01-12T11:14:00Z"/>
          <w:lang w:val="en-US"/>
        </w:rPr>
      </w:pPr>
    </w:p>
    <w:p w14:paraId="2AF977D9" w14:textId="77777777" w:rsidR="006C4A0A" w:rsidRPr="0001702D" w:rsidRDefault="006C4A0A" w:rsidP="006C4A0A">
      <w:pPr>
        <w:rPr>
          <w:ins w:id="205" w:author="Mauget, Régis" w:date="2018-01-12T11:14:00Z"/>
          <w:lang w:val="en-US"/>
        </w:rPr>
      </w:pPr>
      <w:ins w:id="206" w:author="Mauget, Régis" w:date="2018-01-12T11:14:00Z">
        <w:r w:rsidRPr="0001702D">
          <w:rPr>
            <w:lang w:val="en-US"/>
          </w:rPr>
          <w:t xml:space="preserve">The first </w:t>
        </w:r>
        <w:r w:rsidRPr="000402ED">
          <w:rPr>
            <w:lang w:val="en-US"/>
          </w:rPr>
          <w:t>required</w:t>
        </w:r>
        <w:r w:rsidRPr="0001702D">
          <w:rPr>
            <w:lang w:val="en-US"/>
          </w:rPr>
          <w:t xml:space="preserve"> action is to </w:t>
        </w:r>
        <w:r w:rsidRPr="000402ED">
          <w:rPr>
            <w:lang w:val="en-US"/>
          </w:rPr>
          <w:t>download and install a version of Apache Active MQ (</w:t>
        </w:r>
        <w:r w:rsidRPr="002C59BD">
          <w:rPr>
            <w:lang w:val="en-US"/>
          </w:rPr>
          <w:fldChar w:fldCharType="begin"/>
        </w:r>
        <w:r w:rsidRPr="000402ED">
          <w:rPr>
            <w:lang w:val="en-US"/>
          </w:rPr>
          <w:instrText xml:space="preserve"> HYPERLINK "http://activemq.apache.org/" </w:instrText>
        </w:r>
        <w:r w:rsidRPr="002C59BD">
          <w:rPr>
            <w:lang w:val="en-US"/>
          </w:rPr>
          <w:fldChar w:fldCharType="separate"/>
        </w:r>
        <w:r w:rsidRPr="000402ED">
          <w:rPr>
            <w:rStyle w:val="Lienhypertexte"/>
            <w:lang w:val="en-US"/>
          </w:rPr>
          <w:t>http://activemq.apache.org/</w:t>
        </w:r>
        <w:r w:rsidRPr="002C59BD">
          <w:rPr>
            <w:lang w:val="en-US"/>
          </w:rPr>
          <w:fldChar w:fldCharType="end"/>
        </w:r>
        <w:r w:rsidRPr="000402ED">
          <w:rPr>
            <w:lang w:val="en-US"/>
          </w:rPr>
          <w:t xml:space="preserve">). The version used during development was </w:t>
        </w:r>
        <w:r w:rsidRPr="0001702D">
          <w:rPr>
            <w:lang w:val="en-US"/>
          </w:rPr>
          <w:t>5.13.0.</w:t>
        </w:r>
      </w:ins>
    </w:p>
    <w:p w14:paraId="3F77884A" w14:textId="77777777" w:rsidR="006C4A0A" w:rsidRPr="0001702D" w:rsidRDefault="006C4A0A" w:rsidP="006C4A0A">
      <w:pPr>
        <w:rPr>
          <w:ins w:id="207" w:author="Mauget, Régis" w:date="2018-01-12T11:14:00Z"/>
          <w:lang w:val="en-US"/>
        </w:rPr>
      </w:pPr>
    </w:p>
    <w:p w14:paraId="67B44B28" w14:textId="77777777" w:rsidR="006C4A0A" w:rsidRPr="0001702D" w:rsidRDefault="006C4A0A" w:rsidP="006C4A0A">
      <w:pPr>
        <w:rPr>
          <w:ins w:id="208" w:author="Mauget, Régis" w:date="2018-01-12T11:14:00Z"/>
          <w:lang w:val="en-US"/>
        </w:rPr>
      </w:pPr>
      <w:ins w:id="209" w:author="Mauget, Régis" w:date="2018-01-12T11:14:00Z">
        <w:r w:rsidRPr="0001702D">
          <w:rPr>
            <w:lang w:val="en-US"/>
          </w:rPr>
          <w:t>Then, it is required to get a local copy of the source code of IVCT hosted under GitHub</w:t>
        </w:r>
        <w:r w:rsidRPr="000402ED">
          <w:rPr>
            <w:lang w:val="en-US"/>
          </w:rPr>
          <w:t xml:space="preserve"> at the following address: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CD6E6F">
          <w:rPr>
            <w:lang w:val="en-US"/>
          </w:rPr>
          <w:instrText>https://github.com/MSG134/IVCT_Framework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2424B1">
          <w:rPr>
            <w:rStyle w:val="Lienhypertexte"/>
            <w:lang w:val="en-US"/>
          </w:rPr>
          <w:t>https://github.com/MSG134/IVCT_Framework</w:t>
        </w:r>
        <w:r>
          <w:rPr>
            <w:lang w:val="en-US"/>
          </w:rPr>
          <w:fldChar w:fldCharType="end"/>
        </w:r>
        <w:r w:rsidRPr="0001702D">
          <w:rPr>
            <w:lang w:val="en-US"/>
          </w:rPr>
          <w:t>.</w:t>
        </w:r>
      </w:ins>
    </w:p>
    <w:p w14:paraId="0AB43A4A" w14:textId="77777777" w:rsidR="006C4A0A" w:rsidRPr="000402ED" w:rsidRDefault="006C4A0A" w:rsidP="006C4A0A">
      <w:pPr>
        <w:rPr>
          <w:ins w:id="210" w:author="Mauget, Régis" w:date="2018-01-12T11:14:00Z"/>
          <w:lang w:val="en-US"/>
        </w:rPr>
      </w:pPr>
      <w:ins w:id="211" w:author="Mauget, Régis" w:date="2018-01-12T11:14:00Z">
        <w:r w:rsidRPr="0001702D">
          <w:rPr>
            <w:lang w:val="en-US"/>
          </w:rPr>
          <w:t xml:space="preserve">To do so, a good </w:t>
        </w:r>
        <w:r w:rsidRPr="000402ED">
          <w:rPr>
            <w:lang w:val="en-US"/>
          </w:rPr>
          <w:t>way</w:t>
        </w:r>
        <w:r w:rsidRPr="0001702D">
          <w:rPr>
            <w:lang w:val="en-US"/>
          </w:rPr>
          <w:t xml:space="preserve"> is to have a GitHub account (create it if required)</w:t>
        </w:r>
        <w:r w:rsidRPr="000402ED">
          <w:rPr>
            <w:lang w:val="en-US"/>
          </w:rPr>
          <w:t xml:space="preserve"> and to use </w:t>
        </w:r>
        <w:r w:rsidRPr="0001702D">
          <w:rPr>
            <w:lang w:val="en-US"/>
          </w:rPr>
          <w:t xml:space="preserve">GitHub Desktop </w:t>
        </w:r>
        <w:r w:rsidRPr="000402ED">
          <w:rPr>
            <w:lang w:val="en-US"/>
          </w:rPr>
          <w:t xml:space="preserve">tool </w:t>
        </w:r>
        <w:r w:rsidRPr="0001702D">
          <w:rPr>
            <w:lang w:val="en-US"/>
          </w:rPr>
          <w:t>(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D0353E">
          <w:rPr>
            <w:lang w:val="en-US"/>
          </w:rPr>
          <w:instrText>https://desktop.github.com/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D0353E">
          <w:rPr>
            <w:rStyle w:val="Lienhypertexte"/>
            <w:lang w:val="en-US"/>
          </w:rPr>
          <w:t>https://desktop.github.com/</w:t>
        </w:r>
        <w:r>
          <w:rPr>
            <w:lang w:val="en-US"/>
          </w:rPr>
          <w:fldChar w:fldCharType="end"/>
        </w:r>
        <w:r w:rsidRPr="0001702D">
          <w:rPr>
            <w:lang w:val="en-US"/>
          </w:rPr>
          <w:t>)</w:t>
        </w:r>
        <w:r w:rsidRPr="000402ED">
          <w:rPr>
            <w:lang w:val="en-US"/>
          </w:rPr>
          <w:t xml:space="preserve"> which </w:t>
        </w:r>
        <w:r>
          <w:rPr>
            <w:lang w:val="en-US"/>
          </w:rPr>
          <w:t>is</w:t>
        </w:r>
        <w:r w:rsidRPr="000402ED">
          <w:rPr>
            <w:lang w:val="en-US"/>
          </w:rPr>
          <w:t xml:space="preserve"> a graphic </w:t>
        </w:r>
        <w:r>
          <w:rPr>
            <w:lang w:val="en-US"/>
          </w:rPr>
          <w:t xml:space="preserve">tool </w:t>
        </w:r>
        <w:r w:rsidRPr="000402ED">
          <w:rPr>
            <w:lang w:val="en-US"/>
          </w:rPr>
          <w:t xml:space="preserve">to manage a </w:t>
        </w:r>
        <w:r w:rsidRPr="0001702D">
          <w:rPr>
            <w:lang w:val="en-US"/>
          </w:rPr>
          <w:t>GitHub</w:t>
        </w:r>
        <w:r w:rsidRPr="000402ED">
          <w:rPr>
            <w:lang w:val="en-US"/>
          </w:rPr>
          <w:t xml:space="preserve"> repository.</w:t>
        </w:r>
      </w:ins>
    </w:p>
    <w:p w14:paraId="3F2CECEB" w14:textId="77777777" w:rsidR="006C4A0A" w:rsidRDefault="006C4A0A" w:rsidP="006C4A0A">
      <w:pPr>
        <w:rPr>
          <w:ins w:id="212" w:author="Mauget, Régis" w:date="2018-01-12T11:14:00Z"/>
          <w:lang w:val="en-US"/>
        </w:rPr>
      </w:pPr>
      <w:ins w:id="213" w:author="Mauget, Régis" w:date="2018-01-12T11:14:00Z">
        <w:r w:rsidRPr="000402ED">
          <w:rPr>
            <w:lang w:val="en-US"/>
          </w:rPr>
          <w:t xml:space="preserve">Nevertheless, any tool that allows to create a local copy of </w:t>
        </w:r>
        <w:r>
          <w:rPr>
            <w:lang w:val="en-US"/>
          </w:rPr>
          <w:t>an</w:t>
        </w:r>
        <w:r w:rsidRPr="000402ED">
          <w:rPr>
            <w:lang w:val="en-US"/>
          </w:rPr>
          <w:t xml:space="preserve"> IVCT </w:t>
        </w:r>
        <w:r w:rsidRPr="0001702D">
          <w:rPr>
            <w:lang w:val="en-US"/>
          </w:rPr>
          <w:t>repository</w:t>
        </w:r>
        <w:r w:rsidRPr="000402ED">
          <w:rPr>
            <w:lang w:val="en-US"/>
          </w:rPr>
          <w:t xml:space="preserve"> hosted under GitHub may be used.</w:t>
        </w:r>
      </w:ins>
    </w:p>
    <w:p w14:paraId="3989CA83" w14:textId="77777777" w:rsidR="006C4A0A" w:rsidRPr="000402ED" w:rsidRDefault="006C4A0A" w:rsidP="006C4A0A">
      <w:pPr>
        <w:rPr>
          <w:ins w:id="214" w:author="Mauget, Régis" w:date="2018-01-12T11:14:00Z"/>
          <w:lang w:val="en-US"/>
        </w:rPr>
      </w:pPr>
    </w:p>
    <w:p w14:paraId="762AE6F1" w14:textId="77777777" w:rsidR="006C4A0A" w:rsidRPr="000402ED" w:rsidRDefault="006C4A0A" w:rsidP="006C4A0A">
      <w:pPr>
        <w:rPr>
          <w:ins w:id="215" w:author="Mauget, Régis" w:date="2018-01-12T11:14:00Z"/>
          <w:lang w:val="en-US"/>
        </w:rPr>
      </w:pPr>
      <w:ins w:id="216" w:author="Mauget, Régis" w:date="2018-01-12T11:14:00Z">
        <w:r w:rsidRPr="0001702D">
          <w:rPr>
            <w:lang w:val="en-US"/>
          </w:rPr>
          <w:t xml:space="preserve">By the time the source code is </w:t>
        </w:r>
        <w:r w:rsidRPr="000402ED">
          <w:rPr>
            <w:lang w:val="en-US"/>
          </w:rPr>
          <w:t xml:space="preserve">available, the following environment </w:t>
        </w:r>
        <w:r w:rsidRPr="0001702D">
          <w:rPr>
            <w:lang w:val="en-US"/>
          </w:rPr>
          <w:t>variables</w:t>
        </w:r>
        <w:r w:rsidRPr="000402ED">
          <w:rPr>
            <w:lang w:val="en-US"/>
          </w:rPr>
          <w:t xml:space="preserve"> must be defined:</w:t>
        </w:r>
      </w:ins>
    </w:p>
    <w:p w14:paraId="66EAA635" w14:textId="77777777" w:rsidR="006C4A0A" w:rsidRPr="000402ED" w:rsidRDefault="006C4A0A" w:rsidP="00A256E5">
      <w:pPr>
        <w:pStyle w:val="Paragraphedeliste"/>
        <w:numPr>
          <w:ilvl w:val="0"/>
          <w:numId w:val="52"/>
        </w:numPr>
        <w:rPr>
          <w:ins w:id="217" w:author="Mauget, Régis" w:date="2018-01-12T11:14:00Z"/>
          <w:lang w:val="en-US"/>
        </w:rPr>
      </w:pPr>
      <w:ins w:id="218" w:author="Mauget, Régis" w:date="2018-01-12T11:14:00Z">
        <w:r w:rsidRPr="004E5DF7">
          <w:rPr>
            <w:rFonts w:ascii="Courier New" w:hAnsi="Courier New" w:cs="Courier New"/>
            <w:lang w:val="en-US"/>
          </w:rPr>
          <w:t>IVCT_HOME</w:t>
        </w:r>
        <w:r w:rsidRPr="0001702D">
          <w:rPr>
            <w:lang w:val="en-US"/>
          </w:rPr>
          <w:t>: Installation directory of IVCT</w:t>
        </w:r>
        <w:r w:rsidRPr="000402ED">
          <w:rPr>
            <w:lang w:val="en-US"/>
          </w:rPr>
          <w:t>, i.e. local copy of the source code. Example:</w:t>
        </w:r>
        <w:r w:rsidRPr="0001702D">
          <w:rPr>
            <w:lang w:val="en-US"/>
          </w:rPr>
          <w:t xml:space="preserve"> </w:t>
        </w:r>
        <w:r w:rsidRPr="0001702D">
          <w:rPr>
            <w:rFonts w:ascii="Courier New" w:hAnsi="Courier New" w:cs="Courier New"/>
            <w:lang w:val="en-US"/>
          </w:rPr>
          <w:t>D:\RMT\git\IVCT_Framework</w:t>
        </w:r>
      </w:ins>
    </w:p>
    <w:p w14:paraId="52F7266E" w14:textId="77777777" w:rsidR="006C4A0A" w:rsidRPr="0001702D" w:rsidRDefault="006C4A0A" w:rsidP="00A256E5">
      <w:pPr>
        <w:pStyle w:val="Paragraphedeliste"/>
        <w:numPr>
          <w:ilvl w:val="0"/>
          <w:numId w:val="52"/>
        </w:numPr>
        <w:rPr>
          <w:ins w:id="219" w:author="Mauget, Régis" w:date="2018-01-12T11:14:00Z"/>
        </w:rPr>
      </w:pPr>
      <w:ins w:id="220" w:author="Mauget, Régis" w:date="2018-01-12T11:14:00Z">
        <w:r w:rsidRPr="004E5DF7">
          <w:rPr>
            <w:rFonts w:ascii="Courier New" w:hAnsi="Courier New" w:cs="Courier New"/>
            <w:lang w:val="en-US"/>
          </w:rPr>
          <w:t>IVCT_CONF</w:t>
        </w:r>
        <w:r w:rsidRPr="0001702D">
          <w:rPr>
            <w:lang w:val="en-US"/>
          </w:rPr>
          <w:t>: D</w:t>
        </w:r>
        <w:r w:rsidRPr="000402ED">
          <w:rPr>
            <w:lang w:val="en-US"/>
          </w:rPr>
          <w:t xml:space="preserve">irectory of </w:t>
        </w:r>
        <w:r w:rsidRPr="0001702D">
          <w:rPr>
            <w:lang w:val="en-US"/>
          </w:rPr>
          <w:t xml:space="preserve">ETC configuration files. </w:t>
        </w:r>
        <w:r w:rsidRPr="0001702D">
          <w:t xml:space="preserve">Example: </w:t>
        </w:r>
        <w:r w:rsidRPr="0001702D">
          <w:rPr>
            <w:rFonts w:ascii="Courier New" w:hAnsi="Courier New" w:cs="Courier New"/>
          </w:rPr>
          <w:t>D:\RMT\git\TS_CS_Verification\ETC_FRA_Config</w:t>
        </w:r>
      </w:ins>
    </w:p>
    <w:p w14:paraId="6E8A285E" w14:textId="77777777" w:rsidR="006C4A0A" w:rsidRPr="0001702D" w:rsidRDefault="006C4A0A" w:rsidP="00A256E5">
      <w:pPr>
        <w:pStyle w:val="Paragraphedeliste"/>
        <w:numPr>
          <w:ilvl w:val="0"/>
          <w:numId w:val="52"/>
        </w:numPr>
        <w:rPr>
          <w:ins w:id="221" w:author="Mauget, Régis" w:date="2018-01-12T11:14:00Z"/>
          <w:lang w:val="en-US"/>
        </w:rPr>
      </w:pPr>
      <w:ins w:id="222" w:author="Mauget, Régis" w:date="2018-01-12T11:14:00Z">
        <w:r w:rsidRPr="004E5DF7">
          <w:rPr>
            <w:rFonts w:ascii="Courier New" w:hAnsi="Courier New" w:cs="Courier New"/>
            <w:lang w:val="en-US"/>
          </w:rPr>
          <w:t>IVCT_TS_HOME</w:t>
        </w:r>
        <w:r w:rsidRPr="0001702D">
          <w:rPr>
            <w:lang w:val="en-US"/>
          </w:rPr>
          <w:t xml:space="preserve">: </w:t>
        </w:r>
        <w:r w:rsidRPr="000402ED">
          <w:rPr>
            <w:lang w:val="en-US"/>
          </w:rPr>
          <w:t xml:space="preserve">Directory where ETC are extracted (TS_CS_Verification, TS_CS_Verification, TS_HLA_Declaration, TS_HLA_Object, TS_HLA_Services directories). </w:t>
        </w:r>
        <w:r w:rsidRPr="0001702D">
          <w:rPr>
            <w:lang w:val="en-US"/>
          </w:rPr>
          <w:t xml:space="preserve">Example: </w:t>
        </w:r>
        <w:r w:rsidRPr="0001702D">
          <w:rPr>
            <w:rFonts w:ascii="Courier New" w:hAnsi="Courier New" w:cs="Courier New"/>
            <w:lang w:val="en-US"/>
          </w:rPr>
          <w:t>D:\RMT\git</w:t>
        </w:r>
      </w:ins>
    </w:p>
    <w:p w14:paraId="453B9941" w14:textId="77777777" w:rsidR="006C4A0A" w:rsidRPr="0001702D" w:rsidRDefault="006C4A0A" w:rsidP="006C4A0A">
      <w:pPr>
        <w:rPr>
          <w:ins w:id="223" w:author="Mauget, Régis" w:date="2018-01-12T11:14:00Z"/>
          <w:lang w:val="en-US"/>
        </w:rPr>
      </w:pPr>
    </w:p>
    <w:p w14:paraId="1A733D3D" w14:textId="77777777" w:rsidR="006C4A0A" w:rsidRPr="0001702D" w:rsidRDefault="006C4A0A" w:rsidP="006C4A0A">
      <w:pPr>
        <w:pStyle w:val="Titre3"/>
        <w:rPr>
          <w:ins w:id="224" w:author="Mauget, Régis" w:date="2018-01-12T11:14:00Z"/>
          <w:lang w:val="en-US"/>
        </w:rPr>
      </w:pPr>
      <w:bookmarkStart w:id="225" w:name="_Toc503360496"/>
      <w:bookmarkStart w:id="226" w:name="_Toc503518768"/>
      <w:bookmarkStart w:id="227" w:name="_Toc503519185"/>
      <w:ins w:id="228" w:author="Mauget, Régis" w:date="2018-01-12T11:14:00Z">
        <w:r w:rsidRPr="0001702D">
          <w:rPr>
            <w:lang w:val="en-US"/>
          </w:rPr>
          <w:t>Compil</w:t>
        </w:r>
        <w:bookmarkEnd w:id="225"/>
        <w:r w:rsidRPr="0001702D">
          <w:rPr>
            <w:lang w:val="en-US"/>
          </w:rPr>
          <w:t>ation</w:t>
        </w:r>
        <w:bookmarkEnd w:id="226"/>
        <w:bookmarkEnd w:id="227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03258" w14:paraId="4B89E749" w14:textId="77777777" w:rsidTr="006E65E2">
        <w:trPr>
          <w:trHeight w:val="419"/>
          <w:ins w:id="229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20112D8" w14:textId="77777777" w:rsidR="006C4A0A" w:rsidRPr="000402ED" w:rsidRDefault="006C4A0A" w:rsidP="006E65E2">
            <w:pPr>
              <w:spacing w:before="0" w:after="0"/>
              <w:jc w:val="center"/>
              <w:rPr>
                <w:ins w:id="230" w:author="Mauget, Régis" w:date="2018-01-12T11:14:00Z"/>
                <w:bCs/>
                <w:lang w:val="en-US"/>
              </w:rPr>
            </w:pPr>
            <w:ins w:id="231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6FEAA5C8" wp14:editId="17E6D482">
                    <wp:extent cx="223520" cy="223520"/>
                    <wp:effectExtent l="19050" t="0" r="5080" b="0"/>
                    <wp:docPr id="27" name="Image 27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0E3CBF77" w14:textId="77777777" w:rsidR="006C4A0A" w:rsidRPr="0001702D" w:rsidRDefault="006C4A0A" w:rsidP="006E65E2">
            <w:pPr>
              <w:rPr>
                <w:ins w:id="232" w:author="Mauget, Régis" w:date="2018-01-12T11:14:00Z"/>
                <w:lang w:val="en-US"/>
              </w:rPr>
            </w:pPr>
            <w:ins w:id="233" w:author="Mauget, Régis" w:date="2018-01-12T11:14:00Z">
              <w:r w:rsidRPr="000402ED">
                <w:rPr>
                  <w:lang w:val="en-US"/>
                </w:rPr>
                <w:t>An Internet connection is required during compilation.</w:t>
              </w:r>
              <w:r>
                <w:rPr>
                  <w:lang w:val="en-US"/>
                </w:rPr>
                <w:t xml:space="preserve"> T</w:t>
              </w:r>
              <w:r w:rsidRPr="000402ED">
                <w:rPr>
                  <w:lang w:val="en-US"/>
                </w:rPr>
                <w:t xml:space="preserve">here are </w:t>
              </w:r>
              <w:r>
                <w:rPr>
                  <w:lang w:val="en-US"/>
                </w:rPr>
                <w:t xml:space="preserve">indeed </w:t>
              </w:r>
              <w:r w:rsidRPr="000402ED">
                <w:rPr>
                  <w:lang w:val="en-US"/>
                </w:rPr>
                <w:t>some elements to download from Internet</w:t>
              </w:r>
              <w:r w:rsidRPr="0001702D">
                <w:rPr>
                  <w:lang w:val="en-US"/>
                </w:rPr>
                <w:t>.</w:t>
              </w:r>
            </w:ins>
          </w:p>
        </w:tc>
      </w:tr>
    </w:tbl>
    <w:p w14:paraId="047AB80F" w14:textId="77777777" w:rsidR="006C4A0A" w:rsidRPr="000402ED" w:rsidRDefault="006C4A0A" w:rsidP="006C4A0A">
      <w:pPr>
        <w:rPr>
          <w:ins w:id="234" w:author="Mauget, Régis" w:date="2018-01-12T11:14:00Z"/>
          <w:lang w:val="en-US"/>
        </w:rPr>
      </w:pPr>
    </w:p>
    <w:p w14:paraId="72F3D76F" w14:textId="77777777" w:rsidR="006C4A0A" w:rsidRPr="0001702D" w:rsidRDefault="006C4A0A" w:rsidP="006C4A0A">
      <w:pPr>
        <w:rPr>
          <w:ins w:id="235" w:author="Mauget, Régis" w:date="2018-01-12T11:14:00Z"/>
          <w:lang w:val="en-US"/>
        </w:rPr>
      </w:pPr>
      <w:ins w:id="236" w:author="Mauget, Régis" w:date="2018-01-12T11:14:00Z">
        <w:r w:rsidRPr="000402ED">
          <w:rPr>
            <w:lang w:val="en-US"/>
          </w:rPr>
          <w:t xml:space="preserve">The compilation is performed using </w:t>
        </w:r>
        <w:r w:rsidRPr="0001702D">
          <w:rPr>
            <w:lang w:val="en-US"/>
          </w:rPr>
          <w:t>Gradle</w:t>
        </w:r>
        <w:r w:rsidRPr="000402ED">
          <w:rPr>
            <w:lang w:val="en-US"/>
          </w:rPr>
          <w:t xml:space="preserve"> build environment which requires no installation.</w:t>
        </w:r>
      </w:ins>
    </w:p>
    <w:p w14:paraId="0F9CC22D" w14:textId="77777777" w:rsidR="006C4A0A" w:rsidRPr="000402ED" w:rsidRDefault="006C4A0A" w:rsidP="006C4A0A">
      <w:pPr>
        <w:rPr>
          <w:ins w:id="237" w:author="Mauget, Régis" w:date="2018-01-12T11:14:00Z"/>
          <w:lang w:val="en-US"/>
        </w:rPr>
      </w:pPr>
      <w:ins w:id="238" w:author="Mauget, Régis" w:date="2018-01-12T11:14:00Z">
        <w:r w:rsidRPr="000402ED">
          <w:rPr>
            <w:lang w:val="en-US"/>
          </w:rPr>
          <w:t>To</w:t>
        </w:r>
        <w:r w:rsidRPr="0001702D">
          <w:rPr>
            <w:lang w:val="en-US"/>
          </w:rPr>
          <w:t xml:space="preserve"> compile IVCT</w:t>
        </w:r>
        <w:r w:rsidRPr="000402ED">
          <w:rPr>
            <w:lang w:val="en-US"/>
          </w:rPr>
          <w:t>:</w:t>
        </w:r>
      </w:ins>
    </w:p>
    <w:p w14:paraId="0BD1EDC6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39" w:author="Mauget, Régis" w:date="2018-01-12T11:14:00Z"/>
          <w:lang w:val="en-US"/>
        </w:rPr>
      </w:pPr>
      <w:ins w:id="240" w:author="Mauget, Régis" w:date="2018-01-12T11:14:00Z">
        <w:r w:rsidRPr="000402ED">
          <w:rPr>
            <w:lang w:val="en-US"/>
          </w:rPr>
          <w:t xml:space="preserve">Go to </w:t>
        </w:r>
        <w:r w:rsidRPr="0001702D">
          <w:rPr>
            <w:lang w:val="en-US"/>
          </w:rPr>
          <w:t xml:space="preserve">the </w:t>
        </w:r>
        <w:r w:rsidRPr="000402ED">
          <w:rPr>
            <w:lang w:val="en-US"/>
          </w:rPr>
          <w:t xml:space="preserve">following </w:t>
        </w:r>
        <w:r w:rsidRPr="0001702D">
          <w:rPr>
            <w:lang w:val="en-US"/>
          </w:rPr>
          <w:t>directory</w:t>
        </w:r>
        <w:r w:rsidRPr="000402ED">
          <w:rPr>
            <w:lang w:val="en-US"/>
          </w:rPr>
          <w:t xml:space="preserve">: </w:t>
        </w:r>
        <w:r w:rsidRPr="000402ED">
          <w:rPr>
            <w:rFonts w:ascii="Courier New" w:hAnsi="Courier New" w:cs="Courier New"/>
            <w:lang w:val="en-US"/>
          </w:rPr>
          <w:t>%IVCT_HOME%</w:t>
        </w:r>
      </w:ins>
    </w:p>
    <w:p w14:paraId="0F9B8BF7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41" w:author="Mauget, Régis" w:date="2018-01-12T11:14:00Z"/>
          <w:lang w:val="en-US"/>
        </w:rPr>
      </w:pPr>
      <w:ins w:id="242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gradlew install</w:t>
        </w:r>
      </w:ins>
    </w:p>
    <w:p w14:paraId="5D553DB3" w14:textId="77777777" w:rsidR="006C4A0A" w:rsidRPr="0001702D" w:rsidRDefault="006C4A0A" w:rsidP="006C4A0A">
      <w:pPr>
        <w:rPr>
          <w:ins w:id="243" w:author="Mauget, Régis" w:date="2018-01-12T11:14:00Z"/>
          <w:lang w:val="en-US"/>
        </w:rPr>
      </w:pPr>
      <w:ins w:id="244" w:author="Mauget, Régis" w:date="2018-01-12T11:14:00Z">
        <w:r w:rsidRPr="0001702D">
          <w:rPr>
            <w:lang w:val="en-US"/>
          </w:rPr>
          <w:t>C</w:t>
        </w:r>
        <w:r w:rsidRPr="000402ED">
          <w:rPr>
            <w:lang w:val="en-US"/>
          </w:rPr>
          <w:t>ompilation of all sub projects is automatically done.</w:t>
        </w:r>
      </w:ins>
    </w:p>
    <w:p w14:paraId="2A2CD3FF" w14:textId="77777777" w:rsidR="006C4A0A" w:rsidRDefault="006C4A0A" w:rsidP="006C4A0A">
      <w:pPr>
        <w:rPr>
          <w:ins w:id="245" w:author="Mauget, Régis" w:date="2018-01-12T11:14:00Z"/>
          <w:lang w:val="en-US"/>
        </w:rPr>
      </w:pPr>
    </w:p>
    <w:p w14:paraId="14CD9A8E" w14:textId="77777777" w:rsidR="006C4A0A" w:rsidRPr="000402ED" w:rsidRDefault="006C4A0A" w:rsidP="006C4A0A">
      <w:pPr>
        <w:rPr>
          <w:ins w:id="246" w:author="Mauget, Régis" w:date="2018-01-12T11:14:00Z"/>
          <w:lang w:val="en-US"/>
        </w:rPr>
      </w:pPr>
      <w:ins w:id="247" w:author="Mauget, Régis" w:date="2018-01-12T11:14:00Z">
        <w:r w:rsidRPr="0001702D">
          <w:rPr>
            <w:lang w:val="en-US"/>
          </w:rPr>
          <w:lastRenderedPageBreak/>
          <w:t xml:space="preserve">By the time the </w:t>
        </w:r>
        <w:r w:rsidRPr="000402ED">
          <w:rPr>
            <w:lang w:val="en-US"/>
          </w:rPr>
          <w:t>c</w:t>
        </w:r>
        <w:r w:rsidRPr="0001702D">
          <w:rPr>
            <w:lang w:val="en-US"/>
          </w:rPr>
          <w:t>ompilation</w:t>
        </w:r>
        <w:r w:rsidRPr="000402ED">
          <w:rPr>
            <w:lang w:val="en-US"/>
          </w:rPr>
          <w:t xml:space="preserve"> is </w:t>
        </w:r>
        <w:r>
          <w:rPr>
            <w:lang w:val="en-US"/>
          </w:rPr>
          <w:t>over</w:t>
        </w:r>
        <w:r w:rsidRPr="000402ED">
          <w:rPr>
            <w:lang w:val="en-US"/>
          </w:rPr>
          <w:t>, it is required to ex</w:t>
        </w:r>
        <w:r>
          <w:rPr>
            <w:lang w:val="en-US"/>
          </w:rPr>
          <w:t>tract</w:t>
        </w:r>
        <w:r w:rsidRPr="000402ED">
          <w:rPr>
            <w:lang w:val="en-US"/>
          </w:rPr>
          <w:t xml:space="preserve"> zip files that correspond to</w:t>
        </w:r>
        <w:r w:rsidRPr="0001702D">
          <w:rPr>
            <w:lang w:val="en-US"/>
          </w:rPr>
          <w:t xml:space="preserve"> LogSink et UI ex</w:t>
        </w:r>
        <w:r w:rsidRPr="000402ED">
          <w:rPr>
            <w:lang w:val="en-US"/>
          </w:rPr>
          <w:t>e</w:t>
        </w:r>
        <w:r w:rsidRPr="0001702D">
          <w:rPr>
            <w:lang w:val="en-US"/>
          </w:rPr>
          <w:t xml:space="preserve">cutables </w:t>
        </w:r>
        <w:r w:rsidRPr="000402ED">
          <w:rPr>
            <w:lang w:val="en-US"/>
          </w:rPr>
          <w:t xml:space="preserve">(UI component </w:t>
        </w:r>
        <w:r>
          <w:rPr>
            <w:lang w:val="en-US"/>
          </w:rPr>
          <w:t xml:space="preserve">also </w:t>
        </w:r>
        <w:r w:rsidRPr="000402ED">
          <w:rPr>
            <w:lang w:val="en-US"/>
          </w:rPr>
          <w:t xml:space="preserve">includes </w:t>
        </w:r>
        <w:r w:rsidRPr="0001702D">
          <w:rPr>
            <w:lang w:val="en-US"/>
          </w:rPr>
          <w:t>JMSTestRunner component</w:t>
        </w:r>
        <w:r w:rsidRPr="000402ED">
          <w:rPr>
            <w:lang w:val="en-US"/>
          </w:rPr>
          <w:t>). To do so:</w:t>
        </w:r>
      </w:ins>
    </w:p>
    <w:p w14:paraId="2EAF06EA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48" w:author="Mauget, Régis" w:date="2018-01-12T11:14:00Z"/>
          <w:lang w:val="en-US"/>
        </w:rPr>
      </w:pPr>
      <w:ins w:id="249" w:author="Mauget, Régis" w:date="2018-01-12T11:14:00Z">
        <w:r w:rsidRPr="000402ED">
          <w:rPr>
            <w:lang w:val="en-US"/>
          </w:rPr>
          <w:t xml:space="preserve">Got to </w:t>
        </w:r>
        <w:r w:rsidRPr="0001702D">
          <w:rPr>
            <w:rFonts w:ascii="Courier New" w:hAnsi="Courier New" w:cs="Courier New"/>
            <w:lang w:val="en-US"/>
          </w:rPr>
          <w:t>%IVCT_HOME%\LogSink\build\distributions</w:t>
        </w:r>
        <w:r w:rsidRPr="0001702D">
          <w:rPr>
            <w:lang w:val="en-US"/>
          </w:rPr>
          <w:t xml:space="preserve"> </w:t>
        </w:r>
        <w:r w:rsidRPr="000402ED">
          <w:rPr>
            <w:lang w:val="en-US"/>
          </w:rPr>
          <w:t xml:space="preserve">directory and extract </w:t>
        </w:r>
        <w:r w:rsidRPr="0001702D">
          <w:rPr>
            <w:rFonts w:ascii="Courier New" w:hAnsi="Courier New" w:cs="Courier New"/>
            <w:lang w:val="en-US"/>
          </w:rPr>
          <w:t>LogSink-0.3.1.zip</w:t>
        </w:r>
        <w:r w:rsidRPr="000402ED">
          <w:rPr>
            <w:lang w:val="en-US"/>
          </w:rPr>
          <w:t xml:space="preserve"> file. That will create directory </w:t>
        </w:r>
        <w:r w:rsidRPr="0001702D">
          <w:rPr>
            <w:rFonts w:ascii="Courier New" w:hAnsi="Courier New" w:cs="Courier New"/>
            <w:lang w:val="en-US"/>
          </w:rPr>
          <w:t>LogSink-0.3.1</w:t>
        </w:r>
      </w:ins>
    </w:p>
    <w:p w14:paraId="0BA903DF" w14:textId="77777777" w:rsidR="006C4A0A" w:rsidRPr="000402ED" w:rsidRDefault="006C4A0A" w:rsidP="00A256E5">
      <w:pPr>
        <w:pStyle w:val="Paragraphedeliste"/>
        <w:numPr>
          <w:ilvl w:val="0"/>
          <w:numId w:val="53"/>
        </w:numPr>
        <w:rPr>
          <w:ins w:id="250" w:author="Mauget, Régis" w:date="2018-01-12T11:14:00Z"/>
          <w:lang w:val="en-US"/>
        </w:rPr>
      </w:pPr>
      <w:ins w:id="251" w:author="Mauget, Régis" w:date="2018-01-12T11:14:00Z">
        <w:r w:rsidRPr="000402ED">
          <w:rPr>
            <w:lang w:val="en-US"/>
          </w:rPr>
          <w:t xml:space="preserve">Got to </w:t>
        </w:r>
        <w:r w:rsidRPr="0001702D">
          <w:rPr>
            <w:rFonts w:ascii="Courier New" w:hAnsi="Courier New" w:cs="Courier New"/>
            <w:lang w:val="en-US"/>
          </w:rPr>
          <w:t>%IVCT_HOME%\UI\build\distributions</w:t>
        </w:r>
        <w:r w:rsidRPr="0001702D">
          <w:rPr>
            <w:lang w:val="en-US"/>
          </w:rPr>
          <w:t xml:space="preserve"> </w:t>
        </w:r>
        <w:r w:rsidRPr="000402ED">
          <w:rPr>
            <w:lang w:val="en-US"/>
          </w:rPr>
          <w:t xml:space="preserve">directory and extract </w:t>
        </w:r>
        <w:r w:rsidRPr="0001702D">
          <w:rPr>
            <w:rFonts w:ascii="Courier New" w:hAnsi="Courier New" w:cs="Courier New"/>
            <w:lang w:val="en-US"/>
          </w:rPr>
          <w:t>UI-0.3.1</w:t>
        </w:r>
        <w:r w:rsidRPr="000402ED">
          <w:rPr>
            <w:rFonts w:ascii="Courier New" w:hAnsi="Courier New" w:cs="Courier New"/>
            <w:lang w:val="en-US"/>
          </w:rPr>
          <w:t>.zip</w:t>
        </w:r>
        <w:r w:rsidRPr="000402ED">
          <w:rPr>
            <w:lang w:val="en-US"/>
          </w:rPr>
          <w:t xml:space="preserve"> file. That will create directory </w:t>
        </w:r>
        <w:r w:rsidRPr="0001702D">
          <w:rPr>
            <w:rFonts w:ascii="Courier New" w:hAnsi="Courier New" w:cs="Courier New"/>
            <w:lang w:val="en-US"/>
          </w:rPr>
          <w:t>UI-0.3.1</w:t>
        </w:r>
      </w:ins>
    </w:p>
    <w:p w14:paraId="6E0632B6" w14:textId="77777777" w:rsidR="006C4A0A" w:rsidRPr="0001702D" w:rsidRDefault="006C4A0A" w:rsidP="006C4A0A">
      <w:pPr>
        <w:rPr>
          <w:ins w:id="252" w:author="Mauget, Régis" w:date="2018-01-12T11:14:00Z"/>
          <w:lang w:val="en-US"/>
        </w:rPr>
      </w:pPr>
    </w:p>
    <w:p w14:paraId="7ED472DD" w14:textId="77777777" w:rsidR="006C4A0A" w:rsidRPr="0001702D" w:rsidRDefault="006C4A0A" w:rsidP="006C4A0A">
      <w:pPr>
        <w:rPr>
          <w:ins w:id="253" w:author="Mauget, Régis" w:date="2018-01-12T11:14:00Z"/>
          <w:lang w:val="en-US"/>
        </w:rPr>
      </w:pPr>
      <w:ins w:id="254" w:author="Mauget, Régis" w:date="2018-01-12T11:14:00Z">
        <w:r>
          <w:rPr>
            <w:lang w:val="en-US"/>
          </w:rPr>
          <w:t xml:space="preserve">Note: </w:t>
        </w:r>
        <w:r w:rsidRPr="0001702D">
          <w:rPr>
            <w:lang w:val="en-US"/>
          </w:rPr>
          <w:t xml:space="preserve">To clean all generated elements, just </w:t>
        </w:r>
        <w:r w:rsidRPr="000402ED">
          <w:rPr>
            <w:lang w:val="en-US"/>
          </w:rPr>
          <w:t>launch</w:t>
        </w:r>
        <w:r w:rsidRPr="0001702D">
          <w:rPr>
            <w:lang w:val="en-US"/>
          </w:rPr>
          <w:t xml:space="preserve"> the following command:</w:t>
        </w:r>
        <w:r w:rsidRPr="000402ED">
          <w:rPr>
            <w:lang w:val="en-US"/>
          </w:rPr>
          <w:t xml:space="preserve"> </w:t>
        </w:r>
        <w:r w:rsidRPr="0001702D">
          <w:rPr>
            <w:rFonts w:ascii="Courier New" w:hAnsi="Courier New" w:cs="Courier New"/>
            <w:lang w:val="en-US"/>
          </w:rPr>
          <w:t>gradlew clean</w:t>
        </w:r>
        <w:r w:rsidRPr="0001702D">
          <w:rPr>
            <w:lang w:val="en-US"/>
          </w:rPr>
          <w:t>.</w:t>
        </w:r>
      </w:ins>
    </w:p>
    <w:p w14:paraId="37478724" w14:textId="77777777" w:rsidR="006C4A0A" w:rsidRPr="0001702D" w:rsidRDefault="006C4A0A" w:rsidP="006C4A0A">
      <w:pPr>
        <w:rPr>
          <w:ins w:id="255" w:author="Mauget, Régis" w:date="2018-01-12T11:14:00Z"/>
          <w:lang w:val="en-US"/>
        </w:rPr>
      </w:pPr>
    </w:p>
    <w:p w14:paraId="4E18377C" w14:textId="77777777" w:rsidR="006C4A0A" w:rsidRPr="0001702D" w:rsidRDefault="006C4A0A" w:rsidP="006C4A0A">
      <w:pPr>
        <w:pStyle w:val="Titre3"/>
        <w:rPr>
          <w:ins w:id="256" w:author="Mauget, Régis" w:date="2018-01-12T11:14:00Z"/>
          <w:lang w:val="en-US"/>
        </w:rPr>
      </w:pPr>
      <w:bookmarkStart w:id="257" w:name="_Toc503518769"/>
      <w:bookmarkStart w:id="258" w:name="_Toc503519186"/>
      <w:ins w:id="259" w:author="Mauget, Régis" w:date="2018-01-12T11:14:00Z">
        <w:r w:rsidRPr="0001702D">
          <w:rPr>
            <w:lang w:val="en-US"/>
          </w:rPr>
          <w:t>Execution</w:t>
        </w:r>
        <w:bookmarkEnd w:id="257"/>
        <w:bookmarkEnd w:id="258"/>
      </w:ins>
    </w:p>
    <w:p w14:paraId="12156DDC" w14:textId="77777777" w:rsidR="006C4A0A" w:rsidRPr="002C59BD" w:rsidRDefault="006C4A0A" w:rsidP="006C4A0A">
      <w:pPr>
        <w:rPr>
          <w:ins w:id="260" w:author="Mauget, Régis" w:date="2018-01-12T11:14:00Z"/>
          <w:lang w:val="en-US"/>
        </w:rPr>
      </w:pPr>
      <w:ins w:id="261" w:author="Mauget, Régis" w:date="2018-01-12T11:14:00Z">
        <w:r w:rsidRPr="002C59BD">
          <w:rPr>
            <w:lang w:val="en-US"/>
          </w:rPr>
          <w:t xml:space="preserve">The first required action is to start </w:t>
        </w:r>
        <w:r w:rsidRPr="0001702D">
          <w:rPr>
            <w:lang w:val="en-US"/>
          </w:rPr>
          <w:t>Apache Active MQ</w:t>
        </w:r>
        <w:r w:rsidRPr="002C59BD">
          <w:rPr>
            <w:lang w:val="en-US"/>
          </w:rPr>
          <w:t>. To do so, from the installation directory:</w:t>
        </w:r>
      </w:ins>
    </w:p>
    <w:p w14:paraId="5B245448" w14:textId="77777777" w:rsidR="006C4A0A" w:rsidRPr="002C59BD" w:rsidRDefault="006C4A0A" w:rsidP="00A256E5">
      <w:pPr>
        <w:pStyle w:val="Paragraphedeliste"/>
        <w:numPr>
          <w:ilvl w:val="0"/>
          <w:numId w:val="54"/>
        </w:numPr>
        <w:rPr>
          <w:ins w:id="262" w:author="Mauget, Régis" w:date="2018-01-12T11:14:00Z"/>
          <w:lang w:val="en-US"/>
        </w:rPr>
      </w:pPr>
      <w:ins w:id="263" w:author="Mauget, Régis" w:date="2018-01-12T11:14:00Z">
        <w:r w:rsidRPr="002C59BD">
          <w:rPr>
            <w:lang w:val="en-US"/>
          </w:rPr>
          <w:t xml:space="preserve">Go to </w:t>
        </w:r>
        <w:r w:rsidRPr="0001702D">
          <w:rPr>
            <w:rFonts w:ascii="Courier New" w:hAnsi="Courier New" w:cs="Courier New"/>
            <w:lang w:val="en-US"/>
          </w:rPr>
          <w:t>bin</w:t>
        </w:r>
        <w:r w:rsidRPr="002C59BD">
          <w:rPr>
            <w:lang w:val="en-US"/>
          </w:rPr>
          <w:t xml:space="preserve"> directory</w:t>
        </w:r>
      </w:ins>
    </w:p>
    <w:p w14:paraId="1BC23350" w14:textId="77777777" w:rsidR="006C4A0A" w:rsidRPr="0001702D" w:rsidRDefault="006C4A0A" w:rsidP="00A256E5">
      <w:pPr>
        <w:pStyle w:val="Paragraphedeliste"/>
        <w:numPr>
          <w:ilvl w:val="0"/>
          <w:numId w:val="54"/>
        </w:numPr>
        <w:rPr>
          <w:ins w:id="264" w:author="Mauget, Régis" w:date="2018-01-12T11:14:00Z"/>
          <w:lang w:val="en-US"/>
        </w:rPr>
      </w:pPr>
      <w:ins w:id="265" w:author="Mauget, Régis" w:date="2018-01-12T11:14:00Z">
        <w:r w:rsidRPr="002C59BD">
          <w:rPr>
            <w:lang w:val="en-US"/>
          </w:rPr>
          <w:t>Launch the following command:</w:t>
        </w:r>
        <w:r w:rsidRPr="0001702D">
          <w:rPr>
            <w:rFonts w:ascii="Courier New" w:hAnsi="Courier New" w:cs="Courier New"/>
            <w:lang w:val="en-US"/>
          </w:rPr>
          <w:t xml:space="preserve"> activemq.bat start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03258" w14:paraId="6D678A32" w14:textId="77777777" w:rsidTr="006E65E2">
        <w:trPr>
          <w:trHeight w:val="419"/>
          <w:ins w:id="266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04373FC9" w14:textId="77777777" w:rsidR="006C4A0A" w:rsidRPr="000402ED" w:rsidRDefault="006C4A0A" w:rsidP="006E65E2">
            <w:pPr>
              <w:spacing w:before="0" w:after="0"/>
              <w:jc w:val="center"/>
              <w:rPr>
                <w:ins w:id="267" w:author="Mauget, Régis" w:date="2018-01-12T11:14:00Z"/>
                <w:bCs/>
                <w:lang w:val="en-US"/>
              </w:rPr>
            </w:pPr>
            <w:ins w:id="268" w:author="Mauget, Régis" w:date="2018-01-12T11:14:00Z">
              <w:r w:rsidRPr="0001702D">
                <w:rPr>
                  <w:b/>
                  <w:noProof/>
                  <w:lang w:val="en-US"/>
                </w:rPr>
                <w:drawing>
                  <wp:inline distT="0" distB="0" distL="0" distR="0" wp14:anchorId="0D73339B" wp14:editId="178F7383">
                    <wp:extent cx="223520" cy="223520"/>
                    <wp:effectExtent l="19050" t="0" r="5080" b="0"/>
                    <wp:docPr id="29" name="Image 21" descr="http://www.atome77.com/images/icones/icone-information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1" descr="http://www.atome77.com/images/icones/icone-information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5696AC94" w14:textId="77777777" w:rsidR="006C4A0A" w:rsidRPr="0001702D" w:rsidRDefault="006C4A0A" w:rsidP="006E65E2">
            <w:pPr>
              <w:rPr>
                <w:ins w:id="269" w:author="Mauget, Régis" w:date="2018-01-12T11:14:00Z"/>
                <w:lang w:val="en-US"/>
              </w:rPr>
            </w:pPr>
            <w:ins w:id="270" w:author="Mauget, Régis" w:date="2018-01-12T11:14:00Z">
              <w:r w:rsidRPr="0001702D">
                <w:rPr>
                  <w:lang w:val="en-US"/>
                </w:rPr>
                <w:t xml:space="preserve">Apache Active MQ is then </w:t>
              </w:r>
              <w:r w:rsidRPr="000402ED">
                <w:rPr>
                  <w:lang w:val="en-US"/>
                </w:rPr>
                <w:t>started</w:t>
              </w:r>
              <w:r w:rsidRPr="0001702D">
                <w:rPr>
                  <w:lang w:val="en-US"/>
                </w:rPr>
                <w:t xml:space="preserve"> once</w:t>
              </w:r>
              <w:r w:rsidRPr="000402ED">
                <w:rPr>
                  <w:lang w:val="en-US"/>
                </w:rPr>
                <w:t xml:space="preserve"> and</w:t>
              </w:r>
              <w:r w:rsidRPr="0001702D">
                <w:rPr>
                  <w:lang w:val="en-US"/>
                </w:rPr>
                <w:t xml:space="preserve"> for </w:t>
              </w:r>
              <w:r w:rsidRPr="000402ED">
                <w:rPr>
                  <w:lang w:val="en-US"/>
                </w:rPr>
                <w:t>all, it is not required to worry about it anymore.</w:t>
              </w:r>
            </w:ins>
          </w:p>
        </w:tc>
      </w:tr>
    </w:tbl>
    <w:p w14:paraId="382D979A" w14:textId="77777777" w:rsidR="006C4A0A" w:rsidRPr="000402ED" w:rsidRDefault="006C4A0A" w:rsidP="006C4A0A">
      <w:pPr>
        <w:rPr>
          <w:ins w:id="271" w:author="Mauget, Régis" w:date="2018-01-12T11:14:00Z"/>
          <w:lang w:val="en-US"/>
        </w:rPr>
      </w:pPr>
    </w:p>
    <w:p w14:paraId="481DB71A" w14:textId="77777777" w:rsidR="006C4A0A" w:rsidRPr="000402ED" w:rsidRDefault="006C4A0A" w:rsidP="006C4A0A">
      <w:pPr>
        <w:rPr>
          <w:ins w:id="272" w:author="Mauget, Régis" w:date="2018-01-12T11:14:00Z"/>
          <w:lang w:val="en-US"/>
        </w:rPr>
      </w:pPr>
      <w:ins w:id="273" w:author="Mauget, Régis" w:date="2018-01-12T11:14:00Z">
        <w:r w:rsidRPr="000402ED">
          <w:rPr>
            <w:lang w:val="en-US"/>
          </w:rPr>
          <w:t xml:space="preserve">Then, </w:t>
        </w:r>
        <w:r w:rsidRPr="0001702D">
          <w:rPr>
            <w:lang w:val="en-US"/>
          </w:rPr>
          <w:t xml:space="preserve">LogSink </w:t>
        </w:r>
        <w:r>
          <w:rPr>
            <w:lang w:val="en-US"/>
          </w:rPr>
          <w:t>must</w:t>
        </w:r>
        <w:r w:rsidRPr="0001702D">
          <w:rPr>
            <w:lang w:val="en-US"/>
          </w:rPr>
          <w:t xml:space="preserve"> be started</w:t>
        </w:r>
        <w:r w:rsidRPr="000402ED">
          <w:rPr>
            <w:lang w:val="en-US"/>
          </w:rPr>
          <w:t>. To do so:</w:t>
        </w:r>
      </w:ins>
    </w:p>
    <w:p w14:paraId="37063737" w14:textId="77777777" w:rsidR="006C4A0A" w:rsidRPr="000402ED" w:rsidRDefault="006C4A0A" w:rsidP="00A256E5">
      <w:pPr>
        <w:pStyle w:val="Paragraphedeliste"/>
        <w:numPr>
          <w:ilvl w:val="0"/>
          <w:numId w:val="55"/>
        </w:numPr>
        <w:rPr>
          <w:ins w:id="274" w:author="Mauget, Régis" w:date="2018-01-12T11:14:00Z"/>
          <w:lang w:val="en-US"/>
        </w:rPr>
      </w:pPr>
      <w:ins w:id="275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1702D">
          <w:rPr>
            <w:rFonts w:ascii="Courier New" w:hAnsi="Courier New" w:cs="Courier New"/>
            <w:lang w:val="en-US"/>
          </w:rPr>
          <w:t>%IVCT_HOME%\LogSink\build\distributions\LogSink-0.3.1\bin\</w:t>
        </w:r>
      </w:ins>
    </w:p>
    <w:p w14:paraId="0480F97F" w14:textId="77777777" w:rsidR="006C4A0A" w:rsidRPr="000402ED" w:rsidRDefault="006C4A0A" w:rsidP="00A256E5">
      <w:pPr>
        <w:pStyle w:val="Paragraphedeliste"/>
        <w:numPr>
          <w:ilvl w:val="0"/>
          <w:numId w:val="55"/>
        </w:numPr>
        <w:rPr>
          <w:ins w:id="276" w:author="Mauget, Régis" w:date="2018-01-12T11:14:00Z"/>
          <w:lang w:val="en-US"/>
        </w:rPr>
      </w:pPr>
      <w:ins w:id="277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LogSink.bat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503258" w14:paraId="43BAC52B" w14:textId="77777777" w:rsidTr="006E65E2">
        <w:trPr>
          <w:trHeight w:val="419"/>
          <w:ins w:id="278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2F03FAC" w14:textId="77777777" w:rsidR="006C4A0A" w:rsidRPr="000402ED" w:rsidRDefault="006C4A0A" w:rsidP="006E65E2">
            <w:pPr>
              <w:spacing w:before="0" w:after="0"/>
              <w:jc w:val="center"/>
              <w:rPr>
                <w:ins w:id="279" w:author="Mauget, Régis" w:date="2018-01-12T11:14:00Z"/>
                <w:bCs/>
                <w:lang w:val="en-US"/>
              </w:rPr>
            </w:pPr>
            <w:ins w:id="280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754F36E3" wp14:editId="7AF99B8C">
                    <wp:extent cx="223520" cy="223520"/>
                    <wp:effectExtent l="19050" t="0" r="5080" b="0"/>
                    <wp:docPr id="30" name="Image 30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5C78EB7" w14:textId="77777777" w:rsidR="006C4A0A" w:rsidRPr="0001702D" w:rsidRDefault="006C4A0A" w:rsidP="006E65E2">
            <w:pPr>
              <w:rPr>
                <w:ins w:id="281" w:author="Mauget, Régis" w:date="2018-01-12T11:14:00Z"/>
                <w:lang w:val="en-US"/>
              </w:rPr>
            </w:pPr>
            <w:ins w:id="282" w:author="Mauget, Régis" w:date="2018-01-12T11:14:00Z">
              <w:r w:rsidRPr="000402ED">
                <w:rPr>
                  <w:lang w:val="en-US"/>
                </w:rPr>
                <w:t>Each ti</w:t>
              </w:r>
              <w:r w:rsidRPr="0001702D">
                <w:rPr>
                  <w:lang w:val="en-US"/>
                </w:rPr>
                <w:t>me UI component is stopped, LogSink</w:t>
              </w:r>
              <w:r w:rsidRPr="000402ED">
                <w:rPr>
                  <w:lang w:val="en-US"/>
                </w:rPr>
                <w:t xml:space="preserve"> component is also automatically stopped. It is then required to systematically start again LogSink component before starting again UI component.</w:t>
              </w:r>
            </w:ins>
          </w:p>
        </w:tc>
      </w:tr>
    </w:tbl>
    <w:p w14:paraId="6F2ACF6C" w14:textId="77777777" w:rsidR="006C4A0A" w:rsidRPr="000402ED" w:rsidRDefault="006C4A0A" w:rsidP="006C4A0A">
      <w:pPr>
        <w:rPr>
          <w:ins w:id="283" w:author="Mauget, Régis" w:date="2018-01-12T11:14:00Z"/>
          <w:lang w:val="en-US"/>
        </w:rPr>
      </w:pPr>
    </w:p>
    <w:p w14:paraId="5864430A" w14:textId="77777777" w:rsidR="006C4A0A" w:rsidRPr="000402ED" w:rsidRDefault="006C4A0A" w:rsidP="006C4A0A">
      <w:pPr>
        <w:rPr>
          <w:ins w:id="284" w:author="Mauget, Régis" w:date="2018-01-12T11:14:00Z"/>
          <w:lang w:val="en-US"/>
        </w:rPr>
      </w:pPr>
      <w:ins w:id="285" w:author="Mauget, Régis" w:date="2018-01-12T11:14:00Z">
        <w:r w:rsidRPr="000402ED">
          <w:rPr>
            <w:lang w:val="en-US"/>
          </w:rPr>
          <w:t xml:space="preserve">Before starting UI component, the corresponding launch script must be configured to </w:t>
        </w:r>
        <w:r>
          <w:rPr>
            <w:lang w:val="en-US"/>
          </w:rPr>
          <w:t xml:space="preserve">designate </w:t>
        </w:r>
        <w:r w:rsidRPr="000402ED">
          <w:rPr>
            <w:lang w:val="en-US"/>
          </w:rPr>
          <w:t>ETC that will be used. To do so:</w:t>
        </w:r>
      </w:ins>
    </w:p>
    <w:p w14:paraId="196CCA8D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286" w:author="Mauget, Régis" w:date="2018-01-12T11:14:00Z"/>
          <w:lang w:val="en-US"/>
        </w:rPr>
      </w:pPr>
      <w:ins w:id="287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1702D">
          <w:rPr>
            <w:rFonts w:ascii="Courier New" w:hAnsi="Courier New" w:cs="Courier New"/>
            <w:lang w:val="en-US"/>
          </w:rPr>
          <w:t>%IVCT_HOME%\UI\build\distributions\UI-0.3.1\bin\</w:t>
        </w:r>
      </w:ins>
    </w:p>
    <w:p w14:paraId="7DA3369F" w14:textId="77777777" w:rsidR="006C4A0A" w:rsidRPr="000402ED" w:rsidRDefault="006C4A0A" w:rsidP="00A256E5">
      <w:pPr>
        <w:pStyle w:val="Paragraphedeliste"/>
        <w:numPr>
          <w:ilvl w:val="0"/>
          <w:numId w:val="56"/>
        </w:numPr>
        <w:rPr>
          <w:ins w:id="288" w:author="Mauget, Régis" w:date="2018-01-12T11:14:00Z"/>
          <w:lang w:val="en-US"/>
        </w:rPr>
      </w:pPr>
      <w:ins w:id="289" w:author="Mauget, Régis" w:date="2018-01-12T11:14:00Z">
        <w:r w:rsidRPr="0001702D">
          <w:rPr>
            <w:lang w:val="en-US"/>
          </w:rPr>
          <w:t xml:space="preserve">Edit </w:t>
        </w:r>
        <w:r w:rsidRPr="0001702D">
          <w:rPr>
            <w:rFonts w:ascii="Courier New" w:hAnsi="Courier New" w:cs="Courier New"/>
            <w:lang w:val="en-US"/>
          </w:rPr>
          <w:t>UI.bat</w:t>
        </w:r>
        <w:r w:rsidRPr="000402ED">
          <w:rPr>
            <w:lang w:val="en-US"/>
          </w:rPr>
          <w:t xml:space="preserve"> </w:t>
        </w:r>
        <w:r w:rsidRPr="0001702D">
          <w:rPr>
            <w:lang w:val="en-US"/>
          </w:rPr>
          <w:t>file</w:t>
        </w:r>
      </w:ins>
    </w:p>
    <w:p w14:paraId="797362D3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290" w:author="Mauget, Régis" w:date="2018-01-12T11:14:00Z"/>
          <w:lang w:val="en-US"/>
        </w:rPr>
      </w:pPr>
      <w:ins w:id="291" w:author="Mauget, Régis" w:date="2018-01-12T11:14:00Z">
        <w:r w:rsidRPr="000402ED">
          <w:rPr>
            <w:lang w:val="en-US"/>
          </w:rPr>
          <w:t xml:space="preserve">Modify </w:t>
        </w:r>
        <w:r w:rsidRPr="0001702D">
          <w:rPr>
            <w:rFonts w:ascii="Courier New" w:hAnsi="Courier New" w:cs="Courier New"/>
            <w:lang w:val="en-US"/>
          </w:rPr>
          <w:t xml:space="preserve">CLASSPATH </w:t>
        </w:r>
        <w:r w:rsidRPr="0001702D">
          <w:rPr>
            <w:lang w:val="en-US"/>
          </w:rPr>
          <w:t xml:space="preserve">to </w:t>
        </w:r>
        <w:r>
          <w:rPr>
            <w:lang w:val="en-US"/>
          </w:rPr>
          <w:t xml:space="preserve">designate </w:t>
        </w:r>
        <w:r w:rsidRPr="000402ED">
          <w:rPr>
            <w:lang w:val="en-US"/>
          </w:rPr>
          <w:t xml:space="preserve">the </w:t>
        </w:r>
        <w:r w:rsidRPr="0001702D">
          <w:rPr>
            <w:lang w:val="en-US"/>
          </w:rPr>
          <w:t>directory that contains ETC libraries (cf. §</w:t>
        </w:r>
        <w:r w:rsidRPr="00AC679E">
          <w:rPr>
            <w:lang w:val="en-US"/>
          </w:rPr>
          <w:fldChar w:fldCharType="begin"/>
        </w:r>
        <w:r w:rsidRPr="0001702D">
          <w:rPr>
            <w:lang w:val="en-US"/>
          </w:rPr>
          <w:instrText xml:space="preserve"> REF _Ref480298023 \r \h </w:instrText>
        </w:r>
        <w:r w:rsidRPr="00AC679E">
          <w:rPr>
            <w:lang w:val="en-US"/>
          </w:rPr>
        </w:r>
        <w:r w:rsidRPr="00AC679E">
          <w:rPr>
            <w:lang w:val="en-US"/>
          </w:rPr>
          <w:fldChar w:fldCharType="separate"/>
        </w:r>
        <w:r w:rsidRPr="0001702D">
          <w:rPr>
            <w:lang w:val="en-US"/>
          </w:rPr>
          <w:t>5.2.2</w:t>
        </w:r>
        <w:r w:rsidRPr="00AC679E">
          <w:rPr>
            <w:lang w:val="en-US"/>
          </w:rPr>
          <w:fldChar w:fldCharType="end"/>
        </w:r>
        <w:r w:rsidRPr="0001702D">
          <w:rPr>
            <w:lang w:val="en-US"/>
          </w:rPr>
          <w:t xml:space="preserve">). For instance, </w:t>
        </w:r>
        <w:r w:rsidRPr="000402ED">
          <w:rPr>
            <w:lang w:val="en-US"/>
          </w:rPr>
          <w:t xml:space="preserve">to use TS_HLA_Declaration ETC with Pitch RTI, here is the value that must be assigned to </w:t>
        </w:r>
        <w:r w:rsidRPr="000402ED">
          <w:rPr>
            <w:rFonts w:ascii="Courier New" w:hAnsi="Courier New" w:cs="Courier New"/>
            <w:lang w:val="en-US"/>
          </w:rPr>
          <w:t>CLASSPATH</w:t>
        </w:r>
        <w:r w:rsidRPr="000402ED">
          <w:rPr>
            <w:lang w:val="en-US"/>
          </w:rPr>
          <w:t>:</w:t>
        </w:r>
      </w:ins>
    </w:p>
    <w:p w14:paraId="5AA33C9A" w14:textId="77777777" w:rsidR="006C4A0A" w:rsidRPr="0001702D" w:rsidRDefault="006C4A0A" w:rsidP="006C4A0A">
      <w:pPr>
        <w:rPr>
          <w:ins w:id="292" w:author="Mauget, Régis" w:date="2018-01-12T11:14:00Z"/>
          <w:rFonts w:ascii="Courier New" w:hAnsi="Courier New" w:cs="Courier New"/>
          <w:lang w:val="en-US"/>
        </w:rPr>
      </w:pPr>
      <w:ins w:id="293" w:author="Mauget, Régis" w:date="2018-01-12T11:14:00Z">
        <w:r w:rsidRPr="0001702D">
          <w:rPr>
            <w:rFonts w:ascii="Courier New" w:hAnsi="Courier New" w:cs="Courier New"/>
            <w:lang w:val="en-US"/>
          </w:rPr>
          <w:t>set CLASSPATH=%APP_HOME%\lib\UI-0.3.1.jar;C:\Program Files\prti1516e\lib\prti1516e.jar;%IVCT_TS_HOME%\TS_HLA_Declaration\TS_HLA_Declaration\build\distributions\TS_HLA_Declaration-1.0.0\lib\*</w:t>
        </w:r>
      </w:ins>
    </w:p>
    <w:p w14:paraId="4358B4D7" w14:textId="77777777" w:rsidR="006C4A0A" w:rsidRPr="0001702D" w:rsidRDefault="006C4A0A" w:rsidP="006C4A0A">
      <w:pPr>
        <w:rPr>
          <w:ins w:id="294" w:author="Mauget, Régis" w:date="2018-01-12T11:14:00Z"/>
          <w:lang w:val="en-US"/>
        </w:rPr>
      </w:pPr>
    </w:p>
    <w:p w14:paraId="3D1E6E3A" w14:textId="77777777" w:rsidR="006C4A0A" w:rsidRPr="000402ED" w:rsidRDefault="006C4A0A" w:rsidP="006C4A0A">
      <w:pPr>
        <w:rPr>
          <w:ins w:id="295" w:author="Mauget, Régis" w:date="2018-01-12T11:14:00Z"/>
          <w:lang w:val="en-US"/>
        </w:rPr>
      </w:pPr>
      <w:ins w:id="296" w:author="Mauget, Régis" w:date="2018-01-12T11:14:00Z">
        <w:r w:rsidRPr="000402ED">
          <w:rPr>
            <w:lang w:val="en-US"/>
          </w:rPr>
          <w:t>By the time the configuration is done, UI component is started as follows:</w:t>
        </w:r>
      </w:ins>
    </w:p>
    <w:p w14:paraId="537783E8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297" w:author="Mauget, Régis" w:date="2018-01-12T11:14:00Z"/>
          <w:lang w:val="en-US"/>
        </w:rPr>
      </w:pPr>
      <w:ins w:id="298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402ED">
          <w:rPr>
            <w:rFonts w:ascii="Courier New" w:hAnsi="Courier New" w:cs="Courier New"/>
            <w:lang w:val="en-US"/>
          </w:rPr>
          <w:t>%IVCT_HOME%\UI\build\distributions\UI-0.3.1\bin\</w:t>
        </w:r>
      </w:ins>
    </w:p>
    <w:p w14:paraId="2B0C3725" w14:textId="77777777" w:rsidR="006C4A0A" w:rsidRPr="000402ED" w:rsidRDefault="006C4A0A" w:rsidP="00A256E5">
      <w:pPr>
        <w:pStyle w:val="Paragraphedeliste"/>
        <w:numPr>
          <w:ilvl w:val="0"/>
          <w:numId w:val="56"/>
        </w:numPr>
        <w:rPr>
          <w:ins w:id="299" w:author="Mauget, Régis" w:date="2018-01-12T11:14:00Z"/>
          <w:lang w:val="en-US"/>
        </w:rPr>
      </w:pPr>
      <w:ins w:id="300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UI.bat</w:t>
        </w:r>
      </w:ins>
    </w:p>
    <w:p w14:paraId="0EAC5472" w14:textId="77777777" w:rsidR="006C4A0A" w:rsidRPr="00E60AA2" w:rsidRDefault="006C4A0A" w:rsidP="006C4A0A">
      <w:pPr>
        <w:rPr>
          <w:ins w:id="301" w:author="Mauget, Régis" w:date="2018-01-12T11:14:00Z"/>
          <w:lang w:val="en-US"/>
        </w:rPr>
      </w:pPr>
      <w:ins w:id="302" w:author="Mauget, Régis" w:date="2018-01-12T11:14:00Z">
        <w:r w:rsidRPr="00E60AA2">
          <w:rPr>
            <w:lang w:val="en-US"/>
          </w:rPr>
          <w:t>In the command line window that opens, it is then possible to enter commands to start ETC. Cf. §</w:t>
        </w:r>
        <w:r w:rsidRPr="004009B2">
          <w:rPr>
            <w:lang w:val="en-US"/>
          </w:rPr>
          <w:fldChar w:fldCharType="begin"/>
        </w:r>
        <w:r w:rsidRPr="004009B2">
          <w:rPr>
            <w:lang w:val="en-US"/>
          </w:rPr>
          <w:instrText xml:space="preserve"> REF _Ref503365948 \r \h </w:instrText>
        </w:r>
        <w:r w:rsidRPr="004009B2">
          <w:rPr>
            <w:lang w:val="en-US"/>
          </w:rPr>
        </w:r>
        <w:r w:rsidRPr="004009B2">
          <w:rPr>
            <w:lang w:val="en-US"/>
          </w:rPr>
          <w:fldChar w:fldCharType="separate"/>
        </w:r>
        <w:r w:rsidRPr="004009B2">
          <w:rPr>
            <w:lang w:val="en-US"/>
          </w:rPr>
          <w:t>6</w:t>
        </w:r>
        <w:r w:rsidRPr="004009B2">
          <w:rPr>
            <w:lang w:val="en-US"/>
          </w:rPr>
          <w:fldChar w:fldCharType="end"/>
        </w:r>
        <w:r w:rsidRPr="00E60AA2">
          <w:rPr>
            <w:lang w:val="en-US"/>
          </w:rPr>
          <w:t xml:space="preserve"> for more details.</w:t>
        </w:r>
      </w:ins>
    </w:p>
    <w:p w14:paraId="04305044" w14:textId="77777777" w:rsidR="006C4A0A" w:rsidRPr="0001702D" w:rsidRDefault="006C4A0A" w:rsidP="006C4A0A">
      <w:pPr>
        <w:rPr>
          <w:ins w:id="303" w:author="Mauget, Régis" w:date="2018-01-12T11:14:00Z"/>
          <w:lang w:val="en-US"/>
        </w:rPr>
      </w:pPr>
    </w:p>
    <w:p w14:paraId="4C83F2AE" w14:textId="77777777" w:rsidR="006C4A0A" w:rsidRPr="0001702D" w:rsidRDefault="006C4A0A" w:rsidP="006C4A0A">
      <w:pPr>
        <w:rPr>
          <w:ins w:id="304" w:author="Mauget, Régis" w:date="2018-01-12T11:14:00Z"/>
          <w:lang w:val="en-US"/>
        </w:rPr>
      </w:pPr>
      <w:ins w:id="305" w:author="Mauget, Régis" w:date="2018-01-12T11:14:00Z">
        <w:r w:rsidRPr="0001702D">
          <w:rPr>
            <w:lang w:val="en-US"/>
          </w:rPr>
          <w:t xml:space="preserve">In addition to </w:t>
        </w:r>
        <w:r w:rsidRPr="000402ED">
          <w:rPr>
            <w:lang w:val="en-US"/>
          </w:rPr>
          <w:t xml:space="preserve">UI component, </w:t>
        </w:r>
        <w:r w:rsidRPr="0001702D">
          <w:rPr>
            <w:lang w:val="en-US"/>
          </w:rPr>
          <w:t>JMSTestRunner</w:t>
        </w:r>
        <w:r w:rsidRPr="000402ED">
          <w:rPr>
            <w:lang w:val="en-US"/>
          </w:rPr>
          <w:t xml:space="preserve"> component is started in background (new Java process). </w:t>
        </w:r>
        <w:r>
          <w:rPr>
            <w:lang w:val="en-US"/>
          </w:rPr>
          <w:t>T</w:t>
        </w:r>
        <w:r w:rsidRPr="000402ED">
          <w:rPr>
            <w:lang w:val="en-US"/>
          </w:rPr>
          <w:t>hat last component executes the ETC.</w:t>
        </w:r>
      </w:ins>
    </w:p>
    <w:p w14:paraId="7D01DCF7" w14:textId="77777777" w:rsidR="006C4A0A" w:rsidRPr="0001702D" w:rsidRDefault="006C4A0A" w:rsidP="006C4A0A">
      <w:pPr>
        <w:rPr>
          <w:ins w:id="306" w:author="Mauget, Régis" w:date="2018-01-12T11:14:00Z"/>
          <w:lang w:val="en-US"/>
        </w:rPr>
      </w:pPr>
    </w:p>
    <w:p w14:paraId="4B86F52D" w14:textId="77777777" w:rsidR="006C4A0A" w:rsidRPr="0001702D" w:rsidRDefault="006C4A0A" w:rsidP="006C4A0A">
      <w:pPr>
        <w:spacing w:before="0" w:after="0"/>
        <w:jc w:val="left"/>
        <w:rPr>
          <w:ins w:id="307" w:author="Mauget, Régis" w:date="2018-01-12T11:14:00Z"/>
          <w:b/>
          <w:i/>
          <w:caps/>
          <w:color w:val="0000FF"/>
          <w:sz w:val="22"/>
          <w:lang w:val="en-US"/>
        </w:rPr>
      </w:pPr>
      <w:ins w:id="308" w:author="Mauget, Régis" w:date="2018-01-12T11:14:00Z">
        <w:r w:rsidRPr="0001702D">
          <w:rPr>
            <w:lang w:val="en-US"/>
          </w:rPr>
          <w:br w:type="page"/>
        </w:r>
      </w:ins>
    </w:p>
    <w:p w14:paraId="70C8BF7F" w14:textId="77777777" w:rsidR="00D66D7E" w:rsidRPr="004A5660" w:rsidRDefault="00FC1D0A" w:rsidP="00D66D7E">
      <w:pPr>
        <w:pStyle w:val="Titre2"/>
        <w:rPr>
          <w:lang w:val="en-US"/>
        </w:rPr>
      </w:pPr>
      <w:bookmarkStart w:id="309" w:name="_Toc503519187"/>
      <w:r w:rsidRPr="00FC1D0A">
        <w:rPr>
          <w:rFonts w:ascii="Courier New" w:hAnsi="Courier New" w:cs="Courier New"/>
          <w:lang w:val="en-US"/>
        </w:rPr>
        <w:lastRenderedPageBreak/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157"/>
      <w:bookmarkEnd w:id="159"/>
      <w:bookmarkEnd w:id="160"/>
      <w:bookmarkEnd w:id="309"/>
    </w:p>
    <w:p w14:paraId="60675143" w14:textId="77777777" w:rsidR="00FC1D0A" w:rsidRPr="004A5660" w:rsidRDefault="00314F19" w:rsidP="00FC1D0A">
      <w:pPr>
        <w:pStyle w:val="Titre3"/>
        <w:rPr>
          <w:lang w:val="en-US"/>
        </w:rPr>
      </w:pPr>
      <w:bookmarkStart w:id="310" w:name="_Toc503519188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310"/>
    </w:p>
    <w:p w14:paraId="76A5675B" w14:textId="77777777"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14:paraId="427AFD1A" w14:textId="77777777" w:rsidR="00FC1D0A" w:rsidRDefault="00FC1D0A" w:rsidP="0042077E">
      <w:pPr>
        <w:rPr>
          <w:lang w:val="en-US"/>
        </w:rPr>
      </w:pPr>
    </w:p>
    <w:p w14:paraId="034CAFC8" w14:textId="77777777" w:rsidR="00FC1D0A" w:rsidRPr="004A5660" w:rsidRDefault="00FC1D0A" w:rsidP="00FC1D0A">
      <w:pPr>
        <w:pStyle w:val="Titre3"/>
        <w:rPr>
          <w:lang w:val="en-US"/>
        </w:rPr>
      </w:pPr>
      <w:bookmarkStart w:id="311" w:name="_Toc503519189"/>
      <w:r>
        <w:rPr>
          <w:lang w:val="en-US"/>
        </w:rPr>
        <w:t>Installation</w:t>
      </w:r>
      <w:bookmarkEnd w:id="311"/>
    </w:p>
    <w:p w14:paraId="30003D43" w14:textId="77777777"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14:paraId="143AF043" w14:textId="77777777"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14:paraId="341FF84E" w14:textId="77777777"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Path…”. In the “Libraries” tab, select “Add External JARs…” and select the libRTI installed by Pitch or MÄK RTI.</w:t>
      </w:r>
    </w:p>
    <w:p w14:paraId="4985AA7E" w14:textId="77777777" w:rsidR="00FC1D0A" w:rsidRDefault="00FC1D0A" w:rsidP="00FC1D0A">
      <w:pPr>
        <w:rPr>
          <w:lang w:val="en-US"/>
        </w:rPr>
      </w:pPr>
    </w:p>
    <w:p w14:paraId="27EA7BAB" w14:textId="77777777" w:rsidR="00FC1D0A" w:rsidRPr="004A5660" w:rsidRDefault="00FC1D0A" w:rsidP="00FC1D0A">
      <w:pPr>
        <w:pStyle w:val="Titre3"/>
        <w:rPr>
          <w:lang w:val="en-US"/>
        </w:rPr>
      </w:pPr>
      <w:bookmarkStart w:id="312" w:name="_Toc503519190"/>
      <w:r>
        <w:rPr>
          <w:lang w:val="en-US"/>
        </w:rPr>
        <w:t>Configuration</w:t>
      </w:r>
      <w:bookmarkEnd w:id="312"/>
    </w:p>
    <w:p w14:paraId="69970511" w14:textId="77777777"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configurations…”.</w:t>
      </w:r>
    </w:p>
    <w:p w14:paraId="61AA54FC" w14:textId="77777777"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r w:rsidRPr="00DE40F4">
        <w:rPr>
          <w:rFonts w:ascii="Courier New" w:hAnsi="Courier New" w:cs="Courier New"/>
          <w:lang w:val="en-US"/>
        </w:rPr>
        <w:t>TestFederate</w:t>
      </w:r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14:paraId="5E8B3265" w14:textId="77777777" w:rsidR="004A1DF6" w:rsidRDefault="004A1DF6" w:rsidP="00FC1D0A">
      <w:pPr>
        <w:rPr>
          <w:lang w:val="en-US"/>
        </w:rPr>
      </w:pPr>
    </w:p>
    <w:p w14:paraId="1D192748" w14:textId="77777777" w:rsidR="004A1DF6" w:rsidRDefault="004A1DF6" w:rsidP="004A1DF6">
      <w:pPr>
        <w:pStyle w:val="Titre3"/>
        <w:rPr>
          <w:lang w:val="en-US"/>
        </w:rPr>
      </w:pPr>
      <w:bookmarkStart w:id="313" w:name="_Toc503519191"/>
      <w:r>
        <w:rPr>
          <w:lang w:val="en-US"/>
        </w:rPr>
        <w:t>Usage</w:t>
      </w:r>
      <w:bookmarkEnd w:id="313"/>
    </w:p>
    <w:p w14:paraId="6904BFC8" w14:textId="77777777"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14:paraId="763E588F" w14:textId="77777777"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14:paraId="50D85E49" w14:textId="77777777"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81098" w:rsidRPr="00503258" w14:paraId="029AA0DB" w14:textId="77777777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7A5E592" w14:textId="77777777"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096DE94F" wp14:editId="589C4427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264DDB7" w14:textId="77777777"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14:paraId="0119B034" w14:textId="77777777"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62997" w14:textId="77777777" w:rsidR="008E418C" w:rsidRDefault="008E418C">
      <w:r>
        <w:separator/>
      </w:r>
    </w:p>
  </w:endnote>
  <w:endnote w:type="continuationSeparator" w:id="0">
    <w:p w14:paraId="7E9262C1" w14:textId="77777777" w:rsidR="008E418C" w:rsidRDefault="008E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74C3B" w14:textId="77777777" w:rsidR="008E418C" w:rsidRDefault="008E418C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8E418C" w14:paraId="5EF5CC74" w14:textId="77777777">
      <w:trPr>
        <w:trHeight w:val="544"/>
      </w:trPr>
      <w:tc>
        <w:tcPr>
          <w:tcW w:w="3070" w:type="dxa"/>
          <w:vAlign w:val="center"/>
        </w:tcPr>
        <w:p w14:paraId="768440FB" w14:textId="77777777" w:rsidR="008E418C" w:rsidRDefault="008E418C">
          <w:pPr>
            <w:jc w:val="left"/>
          </w:pPr>
        </w:p>
      </w:tc>
      <w:tc>
        <w:tcPr>
          <w:tcW w:w="2954" w:type="dxa"/>
          <w:vAlign w:val="center"/>
        </w:tcPr>
        <w:p w14:paraId="4ABDDD50" w14:textId="77777777" w:rsidR="008E418C" w:rsidRDefault="008E418C">
          <w:pPr>
            <w:jc w:val="center"/>
          </w:pPr>
        </w:p>
      </w:tc>
      <w:tc>
        <w:tcPr>
          <w:tcW w:w="3685" w:type="dxa"/>
          <w:vAlign w:val="center"/>
        </w:tcPr>
        <w:p w14:paraId="70E010EA" w14:textId="77777777" w:rsidR="008E418C" w:rsidRDefault="008E418C">
          <w:pPr>
            <w:jc w:val="right"/>
          </w:pPr>
        </w:p>
      </w:tc>
    </w:tr>
  </w:tbl>
  <w:p w14:paraId="16B16A44" w14:textId="77777777" w:rsidR="008E418C" w:rsidRDefault="008E41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8E418C" w:rsidRPr="008829BA" w14:paraId="6F57700A" w14:textId="77777777" w:rsidTr="006C266F">
      <w:trPr>
        <w:trHeight w:val="817"/>
      </w:trPr>
      <w:tc>
        <w:tcPr>
          <w:tcW w:w="5778" w:type="dxa"/>
        </w:tcPr>
        <w:p w14:paraId="099CE7F4" w14:textId="77777777" w:rsidR="008E418C" w:rsidRPr="006C266F" w:rsidRDefault="008E418C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8E418C" w:rsidRPr="00043CD9" w14:paraId="7B705A72" w14:textId="77777777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637B363C" w14:textId="77777777" w:rsidR="008E418C" w:rsidRPr="0018169C" w:rsidRDefault="008E418C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08DC774A" w14:textId="77777777" w:rsidR="008E418C" w:rsidRPr="0018169C" w:rsidRDefault="008E418C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0CD8FD0C" w14:textId="1088CBBE" w:rsidR="008E418C" w:rsidRPr="00043CD9" w:rsidRDefault="008E418C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Pr="00006F14">
                  <w:rPr>
                    <w:szCs w:val="18"/>
                  </w:rPr>
                  <w:fldChar w:fldCharType="separate"/>
                </w:r>
                <w:r w:rsidR="00503258">
                  <w:rPr>
                    <w:noProof/>
                    <w:szCs w:val="18"/>
                  </w:rPr>
                  <w:t>14</w:t>
                </w:r>
                <w:r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r w:rsidR="00503258">
                  <w:fldChar w:fldCharType="begin"/>
                </w:r>
                <w:r w:rsidR="00503258">
                  <w:instrText xml:space="preserve"> NUMPAGES  \* MERGEFORMAT </w:instrText>
                </w:r>
                <w:r w:rsidR="00503258">
                  <w:fldChar w:fldCharType="separate"/>
                </w:r>
                <w:r w:rsidR="00503258" w:rsidRPr="00503258">
                  <w:rPr>
                    <w:noProof/>
                    <w:szCs w:val="18"/>
                  </w:rPr>
                  <w:t>44</w:t>
                </w:r>
                <w:r w:rsidR="00503258">
                  <w:rPr>
                    <w:noProof/>
                    <w:szCs w:val="18"/>
                  </w:rPr>
                  <w:fldChar w:fldCharType="end"/>
                </w:r>
              </w:p>
            </w:tc>
          </w:tr>
        </w:tbl>
        <w:p w14:paraId="204AC43F" w14:textId="77777777" w:rsidR="008E418C" w:rsidRPr="008829BA" w:rsidRDefault="008E418C" w:rsidP="00D803EA">
          <w:pPr>
            <w:pStyle w:val="Pieddepage"/>
            <w:rPr>
              <w:szCs w:val="16"/>
            </w:rPr>
          </w:pPr>
        </w:p>
      </w:tc>
    </w:tr>
  </w:tbl>
  <w:p w14:paraId="08721098" w14:textId="77777777" w:rsidR="008E418C" w:rsidRPr="00D803EA" w:rsidRDefault="008E418C" w:rsidP="00006F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12A3B" w14:textId="77777777" w:rsidR="008E418C" w:rsidRDefault="008E418C">
      <w:r>
        <w:separator/>
      </w:r>
    </w:p>
  </w:footnote>
  <w:footnote w:type="continuationSeparator" w:id="0">
    <w:p w14:paraId="41F15901" w14:textId="77777777" w:rsidR="008E418C" w:rsidRDefault="008E418C">
      <w:r>
        <w:continuationSeparator/>
      </w:r>
    </w:p>
  </w:footnote>
  <w:footnote w:id="1">
    <w:p w14:paraId="1FBEC94D" w14:textId="6A0E13E8" w:rsidR="006C4A0A" w:rsidRPr="006C4A0A" w:rsidRDefault="006C4A0A">
      <w:pPr>
        <w:pStyle w:val="Notedebasdepage"/>
        <w:rPr>
          <w:lang w:val="en-US"/>
        </w:rPr>
      </w:pPr>
      <w:ins w:id="61" w:author="Mauget, Régis" w:date="2018-01-12T11:14:00Z">
        <w:r>
          <w:rPr>
            <w:rStyle w:val="Appelnotedebasdep"/>
          </w:rPr>
          <w:footnoteRef/>
        </w:r>
        <w:r w:rsidRPr="006C4A0A">
          <w:rPr>
            <w:lang w:val="en-US"/>
          </w:rPr>
          <w:t xml:space="preserve"> Some precisions required for using  IVCT with VT MÄK RTI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8E418C" w14:paraId="0A55E681" w14:textId="77777777">
      <w:trPr>
        <w:trHeight w:val="432"/>
      </w:trPr>
      <w:tc>
        <w:tcPr>
          <w:tcW w:w="1701" w:type="dxa"/>
        </w:tcPr>
        <w:p w14:paraId="44A197CB" w14:textId="77777777" w:rsidR="008E418C" w:rsidRDefault="008E418C">
          <w:r>
            <w:t xml:space="preserve">Page : </w:t>
          </w:r>
          <w:r w:rsidR="00FA6B96">
            <w:fldChar w:fldCharType="begin"/>
          </w:r>
          <w:r w:rsidR="00FA6B96">
            <w:instrText xml:space="preserve"> PAGE </w:instrText>
          </w:r>
          <w:r w:rsidR="00FA6B96">
            <w:fldChar w:fldCharType="separate"/>
          </w:r>
          <w:r>
            <w:rPr>
              <w:noProof/>
            </w:rPr>
            <w:t>4</w:t>
          </w:r>
          <w:r w:rsidR="00FA6B96">
            <w:rPr>
              <w:noProof/>
            </w:rPr>
            <w:fldChar w:fldCharType="end"/>
          </w:r>
          <w:r>
            <w:t xml:space="preserve"> / </w:t>
          </w:r>
          <w:r w:rsidR="00503258">
            <w:fldChar w:fldCharType="begin"/>
          </w:r>
          <w:r w:rsidR="00503258">
            <w:instrText xml:space="preserve"> NUMPAGES  \* MERGEFORMAT </w:instrText>
          </w:r>
          <w:r w:rsidR="00503258">
            <w:fldChar w:fldCharType="separate"/>
          </w:r>
          <w:r>
            <w:rPr>
              <w:noProof/>
            </w:rPr>
            <w:t>35</w:t>
          </w:r>
          <w:r w:rsidR="00503258">
            <w:rPr>
              <w:noProof/>
            </w:rPr>
            <w:fldChar w:fldCharType="end"/>
          </w:r>
        </w:p>
      </w:tc>
      <w:tc>
        <w:tcPr>
          <w:tcW w:w="5783" w:type="dxa"/>
        </w:tcPr>
        <w:p w14:paraId="064915B9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3CD31EEB" w14:textId="77777777" w:rsidR="008E418C" w:rsidRDefault="008E418C"/>
      </w:tc>
    </w:tr>
  </w:tbl>
  <w:p w14:paraId="1C78A122" w14:textId="77777777" w:rsidR="008E418C" w:rsidRDefault="008E41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8E418C" w14:paraId="470EAA26" w14:textId="77777777">
      <w:trPr>
        <w:trHeight w:val="432"/>
      </w:trPr>
      <w:tc>
        <w:tcPr>
          <w:tcW w:w="1701" w:type="dxa"/>
        </w:tcPr>
        <w:p w14:paraId="1D056271" w14:textId="77777777" w:rsidR="008E418C" w:rsidRDefault="008E418C"/>
      </w:tc>
      <w:tc>
        <w:tcPr>
          <w:tcW w:w="5783" w:type="dxa"/>
        </w:tcPr>
        <w:p w14:paraId="729E407F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3C1D31DC" w14:textId="77777777" w:rsidR="008E418C" w:rsidRDefault="008E418C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r w:rsidR="00503258">
            <w:fldChar w:fldCharType="begin"/>
          </w:r>
          <w:r w:rsidR="00503258">
            <w:instrText xml:space="preserve"> NUMPAGES  \* MERGEFORMAT </w:instrText>
          </w:r>
          <w:r w:rsidR="00503258">
            <w:fldChar w:fldCharType="separate"/>
          </w:r>
          <w:r>
            <w:rPr>
              <w:noProof/>
            </w:rPr>
            <w:t>35</w:t>
          </w:r>
          <w:r w:rsidR="00503258">
            <w:rPr>
              <w:noProof/>
            </w:rPr>
            <w:fldChar w:fldCharType="end"/>
          </w:r>
        </w:p>
      </w:tc>
    </w:tr>
  </w:tbl>
  <w:p w14:paraId="18A25CDB" w14:textId="77777777" w:rsidR="008E418C" w:rsidRDefault="008E41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960"/>
      <w:gridCol w:w="3402"/>
    </w:tblGrid>
    <w:tr w:rsidR="008E418C" w:rsidRPr="00067AC6" w14:paraId="2538818D" w14:textId="77777777">
      <w:trPr>
        <w:trHeight w:val="360"/>
        <w:jc w:val="right"/>
      </w:trPr>
      <w:tc>
        <w:tcPr>
          <w:tcW w:w="3402" w:type="dxa"/>
          <w:vAlign w:val="center"/>
        </w:tcPr>
        <w:p w14:paraId="3B68DD45" w14:textId="77777777" w:rsidR="008E418C" w:rsidRPr="00067AC6" w:rsidRDefault="008E418C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14:paraId="40FD7CFA" w14:textId="77777777" w:rsidR="008E418C" w:rsidRPr="00067AC6" w:rsidRDefault="00503258" w:rsidP="00276306">
          <w:pPr>
            <w:pStyle w:val="En-tte"/>
            <w:rPr>
              <w:lang w:val="en-GB"/>
            </w:rPr>
          </w:pPr>
          <w:r>
            <w:fldChar w:fldCharType="begin"/>
          </w:r>
          <w:r>
            <w:instrText xml:space="preserve"> DOCPROPERTY  DocTitle  \* MERGEFORMAT </w:instrText>
          </w:r>
          <w:r>
            <w:fldChar w:fldCharType="separate"/>
          </w:r>
          <w:r w:rsidR="008E418C" w:rsidRPr="00717091">
            <w:rPr>
              <w:lang w:val="en-GB"/>
            </w:rPr>
            <w:t>ETC FRA user guide</w:t>
          </w:r>
          <w:r>
            <w:rPr>
              <w:lang w:val="en-GB"/>
            </w:rPr>
            <w:fldChar w:fldCharType="end"/>
          </w:r>
        </w:p>
      </w:tc>
      <w:tc>
        <w:tcPr>
          <w:tcW w:w="3402" w:type="dxa"/>
          <w:vAlign w:val="center"/>
        </w:tcPr>
        <w:p w14:paraId="57B065A6" w14:textId="77777777" w:rsidR="008E418C" w:rsidRPr="00067AC6" w:rsidRDefault="008E418C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fldSimple w:instr=" DOCPROPERTY &quot;DocVersion&quot;  \* MERGEFORMAT ">
            <w:r w:rsidRPr="00716D0A">
              <w:rPr>
                <w:lang w:val="en-GB"/>
              </w:rPr>
              <w:t>V1.1</w:t>
            </w:r>
            <w:r>
              <w:t xml:space="preserve"> Draft</w:t>
            </w:r>
          </w:fldSimple>
          <w:r w:rsidRPr="00067AC6">
            <w:rPr>
              <w:lang w:val="en-GB"/>
            </w:rPr>
            <w:t xml:space="preserve"> </w:t>
          </w:r>
        </w:p>
      </w:tc>
    </w:tr>
  </w:tbl>
  <w:p w14:paraId="03CEB573" w14:textId="77777777" w:rsidR="008E418C" w:rsidRPr="00067AC6" w:rsidRDefault="008E418C" w:rsidP="00276306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 w15:restartNumberingAfterBreak="0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 w15:restartNumberingAfterBreak="0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6274F"/>
    <w:multiLevelType w:val="hybridMultilevel"/>
    <w:tmpl w:val="5B485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7" w15:restartNumberingAfterBreak="0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 w15:restartNumberingAfterBreak="0">
    <w:nsid w:val="11CD0990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1" w15:restartNumberingAfterBreak="0">
    <w:nsid w:val="14A37700"/>
    <w:multiLevelType w:val="multilevel"/>
    <w:tmpl w:val="F8546140"/>
    <w:numStyleLink w:val="Requirement"/>
  </w:abstractNum>
  <w:abstractNum w:abstractNumId="12" w15:restartNumberingAfterBreak="0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3" w15:restartNumberingAfterBreak="0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4" w15:restartNumberingAfterBreak="0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5" w15:restartNumberingAfterBreak="0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6" w15:restartNumberingAfterBreak="0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9" w15:restartNumberingAfterBreak="0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1" w15:restartNumberingAfterBreak="0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2" w15:restartNumberingAfterBreak="0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3" w15:restartNumberingAfterBreak="0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4" w15:restartNumberingAfterBreak="0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 w15:restartNumberingAfterBreak="0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7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9" w15:restartNumberingAfterBreak="0">
    <w:nsid w:val="44221947"/>
    <w:multiLevelType w:val="hybridMultilevel"/>
    <w:tmpl w:val="BC267884"/>
    <w:lvl w:ilvl="0" w:tplc="27B0DEE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8F81EED"/>
    <w:multiLevelType w:val="hybridMultilevel"/>
    <w:tmpl w:val="1FE4E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364972"/>
    <w:multiLevelType w:val="hybridMultilevel"/>
    <w:tmpl w:val="A5CE7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5" w15:restartNumberingAfterBreak="0">
    <w:nsid w:val="50D94A21"/>
    <w:multiLevelType w:val="hybridMultilevel"/>
    <w:tmpl w:val="35E05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38" w15:restartNumberingAfterBreak="0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8431D"/>
    <w:multiLevelType w:val="hybridMultilevel"/>
    <w:tmpl w:val="08FCE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4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5" w15:restartNumberingAfterBreak="0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6" w15:restartNumberingAfterBreak="0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48" w15:restartNumberingAfterBreak="0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49" w15:restartNumberingAfterBreak="0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21029D"/>
    <w:multiLevelType w:val="hybridMultilevel"/>
    <w:tmpl w:val="F8B4A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2"/>
  </w:num>
  <w:num w:numId="3">
    <w:abstractNumId w:val="27"/>
  </w:num>
  <w:num w:numId="4">
    <w:abstractNumId w:val="18"/>
  </w:num>
  <w:num w:numId="5">
    <w:abstractNumId w:val="0"/>
  </w:num>
  <w:num w:numId="6">
    <w:abstractNumId w:val="31"/>
  </w:num>
  <w:num w:numId="7">
    <w:abstractNumId w:val="19"/>
  </w:num>
  <w:num w:numId="8">
    <w:abstractNumId w:val="2"/>
  </w:num>
  <w:num w:numId="9">
    <w:abstractNumId w:val="37"/>
  </w:num>
  <w:num w:numId="10">
    <w:abstractNumId w:val="28"/>
  </w:num>
  <w:num w:numId="11">
    <w:abstractNumId w:val="1"/>
  </w:num>
  <w:num w:numId="12">
    <w:abstractNumId w:val="23"/>
  </w:num>
  <w:num w:numId="13">
    <w:abstractNumId w:val="7"/>
  </w:num>
  <w:num w:numId="14">
    <w:abstractNumId w:val="21"/>
  </w:num>
  <w:num w:numId="15">
    <w:abstractNumId w:val="14"/>
  </w:num>
  <w:num w:numId="16">
    <w:abstractNumId w:val="43"/>
  </w:num>
  <w:num w:numId="17">
    <w:abstractNumId w:val="25"/>
  </w:num>
  <w:num w:numId="18">
    <w:abstractNumId w:val="15"/>
  </w:num>
  <w:num w:numId="19">
    <w:abstractNumId w:val="34"/>
  </w:num>
  <w:num w:numId="20">
    <w:abstractNumId w:val="22"/>
  </w:num>
  <w:num w:numId="21">
    <w:abstractNumId w:val="20"/>
  </w:num>
  <w:num w:numId="22">
    <w:abstractNumId w:val="10"/>
  </w:num>
  <w:num w:numId="23">
    <w:abstractNumId w:val="6"/>
  </w:num>
  <w:num w:numId="24">
    <w:abstractNumId w:val="48"/>
  </w:num>
  <w:num w:numId="25">
    <w:abstractNumId w:val="12"/>
  </w:num>
  <w:num w:numId="26">
    <w:abstractNumId w:val="26"/>
  </w:num>
  <w:num w:numId="27">
    <w:abstractNumId w:val="13"/>
  </w:num>
  <w:num w:numId="28">
    <w:abstractNumId w:val="9"/>
  </w:num>
  <w:num w:numId="29">
    <w:abstractNumId w:val="47"/>
  </w:num>
  <w:num w:numId="30">
    <w:abstractNumId w:val="54"/>
  </w:num>
  <w:num w:numId="31">
    <w:abstractNumId w:val="11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39"/>
  </w:num>
  <w:num w:numId="33">
    <w:abstractNumId w:val="45"/>
  </w:num>
  <w:num w:numId="34">
    <w:abstractNumId w:val="50"/>
  </w:num>
  <w:num w:numId="35">
    <w:abstractNumId w:val="36"/>
  </w:num>
  <w:num w:numId="36">
    <w:abstractNumId w:val="53"/>
  </w:num>
  <w:num w:numId="37">
    <w:abstractNumId w:val="49"/>
  </w:num>
  <w:num w:numId="38">
    <w:abstractNumId w:val="55"/>
  </w:num>
  <w:num w:numId="39">
    <w:abstractNumId w:val="32"/>
  </w:num>
  <w:num w:numId="40">
    <w:abstractNumId w:val="3"/>
  </w:num>
  <w:num w:numId="41">
    <w:abstractNumId w:val="17"/>
  </w:num>
  <w:num w:numId="42">
    <w:abstractNumId w:val="40"/>
  </w:num>
  <w:num w:numId="43">
    <w:abstractNumId w:val="24"/>
  </w:num>
  <w:num w:numId="44">
    <w:abstractNumId w:val="42"/>
  </w:num>
  <w:num w:numId="45">
    <w:abstractNumId w:val="38"/>
  </w:num>
  <w:num w:numId="46">
    <w:abstractNumId w:val="16"/>
  </w:num>
  <w:num w:numId="47">
    <w:abstractNumId w:val="5"/>
  </w:num>
  <w:num w:numId="48">
    <w:abstractNumId w:val="46"/>
  </w:num>
  <w:num w:numId="49">
    <w:abstractNumId w:val="8"/>
  </w:num>
  <w:num w:numId="50">
    <w:abstractNumId w:val="29"/>
  </w:num>
  <w:num w:numId="51">
    <w:abstractNumId w:val="30"/>
  </w:num>
  <w:num w:numId="52">
    <w:abstractNumId w:val="33"/>
  </w:num>
  <w:num w:numId="53">
    <w:abstractNumId w:val="35"/>
  </w:num>
  <w:num w:numId="54">
    <w:abstractNumId w:val="51"/>
  </w:num>
  <w:num w:numId="55">
    <w:abstractNumId w:val="4"/>
  </w:num>
  <w:num w:numId="56">
    <w:abstractNumId w:val="41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get, Régis">
    <w15:presenceInfo w15:providerId="AD" w15:userId="S-1-5-21-1531082355-734649621-3782574898-178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attachedTemplate r:id="rId1"/>
  <w:linkStyle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4129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47E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483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CC9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5F5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912"/>
    <w:rsid w:val="00222A43"/>
    <w:rsid w:val="00222A9A"/>
    <w:rsid w:val="00222E3E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095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3E04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69E7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6F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850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304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22D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770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09C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2E8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258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5C37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4F3C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BC4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4A0A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6D0A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6E6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30F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1B7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4FE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8BA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18C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2F45"/>
    <w:rsid w:val="00903E65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245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1CB8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1F3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14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6E5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232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50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37B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03D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26E"/>
    <w:rsid w:val="00BB6BDE"/>
    <w:rsid w:val="00BB717E"/>
    <w:rsid w:val="00BB72E6"/>
    <w:rsid w:val="00BB7961"/>
    <w:rsid w:val="00BB79D2"/>
    <w:rsid w:val="00BC01F3"/>
    <w:rsid w:val="00BC16A6"/>
    <w:rsid w:val="00BC1765"/>
    <w:rsid w:val="00BC185B"/>
    <w:rsid w:val="00BC1A8E"/>
    <w:rsid w:val="00BC2FC8"/>
    <w:rsid w:val="00BC370E"/>
    <w:rsid w:val="00BC3C95"/>
    <w:rsid w:val="00BC4FE3"/>
    <w:rsid w:val="00BC5D66"/>
    <w:rsid w:val="00BC61B1"/>
    <w:rsid w:val="00BC71E6"/>
    <w:rsid w:val="00BC74A7"/>
    <w:rsid w:val="00BD0E40"/>
    <w:rsid w:val="00BD1D11"/>
    <w:rsid w:val="00BD3348"/>
    <w:rsid w:val="00BD367C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46C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6B78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C7CBA"/>
    <w:rsid w:val="00CD09B5"/>
    <w:rsid w:val="00CD1D70"/>
    <w:rsid w:val="00CD1EF1"/>
    <w:rsid w:val="00CD22D1"/>
    <w:rsid w:val="00CD24D8"/>
    <w:rsid w:val="00CD250B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D73F0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18D"/>
    <w:rsid w:val="00D16983"/>
    <w:rsid w:val="00D170BE"/>
    <w:rsid w:val="00D17481"/>
    <w:rsid w:val="00D17AF5"/>
    <w:rsid w:val="00D17F61"/>
    <w:rsid w:val="00D205EB"/>
    <w:rsid w:val="00D209DF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530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51F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075F4"/>
    <w:rsid w:val="00E10EC8"/>
    <w:rsid w:val="00E10EDF"/>
    <w:rsid w:val="00E11104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E1B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6F71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2F"/>
    <w:rsid w:val="00F23045"/>
    <w:rsid w:val="00F232AB"/>
    <w:rsid w:val="00F2361D"/>
    <w:rsid w:val="00F2387D"/>
    <w:rsid w:val="00F2448B"/>
    <w:rsid w:val="00F24BA4"/>
    <w:rsid w:val="00F265F5"/>
    <w:rsid w:val="00F26E69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3FA2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B96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2E06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4129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  <w14:docId w14:val="6922F3C5"/>
  <w15:docId w15:val="{75986647-9872-4D91-9A36-0E28131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link w:val="Titre3Car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detableau1">
    <w:name w:val="Table Grid 1"/>
    <w:basedOn w:val="TableauNormal"/>
    <w:rsid w:val="00EA2F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detableau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  <w:style w:type="character" w:customStyle="1" w:styleId="Titre3Car">
    <w:name w:val="Titre 3 Car"/>
    <w:aliases w:val="H3 Car,T3 Car,Heading 3 Car,ttt Car,Prophead 3 Car,Level 1 - 1 Car,Project 3 Car,Proposa Car,H31 Car,H32 Car,H33 Car,H34 Car,H35 Car,H36 Car,Heading 31 Car,Heading 32 Car,Heading 33 Car,Heading 34 Car,Heading 35 Car,Heading 36 Car,h3 Car"/>
    <w:basedOn w:val="Policepardfaut"/>
    <w:link w:val="Titre3"/>
    <w:rsid w:val="006C4A0A"/>
    <w:rPr>
      <w:rFonts w:ascii="Arial" w:hAnsi="Arial"/>
      <w:b/>
      <w:color w:val="0000FF"/>
      <w:sz w:val="1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709A-931F-4863-87C7-7272A535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5</TotalTime>
  <Pages>44</Pages>
  <Words>10914</Words>
  <Characters>72690</Characters>
  <Application>Microsoft Office Word</Application>
  <DocSecurity>0</DocSecurity>
  <Lines>2271</Lines>
  <Paragraphs>1741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81863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Mauget, Régis</cp:lastModifiedBy>
  <cp:revision>6</cp:revision>
  <cp:lastPrinted>2012-11-30T14:13:00Z</cp:lastPrinted>
  <dcterms:created xsi:type="dcterms:W3CDTF">2018-01-12T10:11:00Z</dcterms:created>
  <dcterms:modified xsi:type="dcterms:W3CDTF">2018-01-12T10:17:00Z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V1.4</vt:lpwstr>
  </property>
  <property fmtid="{D5CDD505-2E9C-101B-9397-08002B2CF9AE}" pid="23" name="DocUpdate">
    <vt:lpwstr>10/01/2018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