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7"/>
        <w:gridCol w:w="2978"/>
        <w:gridCol w:w="2268"/>
        <w:gridCol w:w="2268"/>
      </w:tblGrid>
      <w:tr w:rsidR="00820A57" w:rsidRPr="004A5660" w:rsidTr="008829BA">
        <w:trPr>
          <w:trHeight w:val="65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9610C" w:rsidRPr="004A5660" w:rsidRDefault="00E9610C" w:rsidP="00656FB7">
            <w:pPr>
              <w:pStyle w:val="En-tteRight"/>
              <w:rPr>
                <w:noProof/>
                <w:lang w:val="en-US"/>
              </w:rPr>
            </w:pPr>
          </w:p>
          <w:p w:rsidR="00820A57" w:rsidRPr="004A5660" w:rsidRDefault="00820A57" w:rsidP="00656FB7">
            <w:pPr>
              <w:pStyle w:val="En-tteRight"/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0A57" w:rsidRPr="004A5660" w:rsidRDefault="008B3CF7" w:rsidP="0087394D">
            <w:pPr>
              <w:rPr>
                <w:lang w:val="en-US"/>
              </w:rPr>
            </w:pPr>
            <w:r w:rsidRPr="004A5660">
              <w:rPr>
                <w:noProof/>
                <w:lang w:val="en-US"/>
              </w:rPr>
              <w:t xml:space="preserve">                  </w:t>
            </w:r>
            <w:r w:rsidR="00656FB7" w:rsidRPr="004A5660">
              <w:rPr>
                <w:noProof/>
                <w:lang w:val="en-US"/>
              </w:rPr>
              <w:t xml:space="preserve"> </w:t>
            </w:r>
          </w:p>
        </w:tc>
      </w:tr>
      <w:tr w:rsidR="00820A57" w:rsidRPr="004A5660" w:rsidTr="008829BA">
        <w:trPr>
          <w:trHeight w:val="851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0A57" w:rsidRPr="004A5660" w:rsidRDefault="00820A57" w:rsidP="008B3CF7">
            <w:pPr>
              <w:rPr>
                <w:lang w:val="en-US"/>
              </w:rPr>
            </w:pPr>
          </w:p>
          <w:p w:rsidR="00E9610C" w:rsidRPr="004A5660" w:rsidRDefault="00E9610C" w:rsidP="008B3CF7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ind w:left="34" w:hanging="34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541D40" w:rsidRPr="004A5660" w:rsidTr="00541D40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D40" w:rsidRPr="004A5660" w:rsidRDefault="00541D40" w:rsidP="00541D40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1D40" w:rsidRPr="004A5660" w:rsidRDefault="00541D40" w:rsidP="00541D40">
            <w:pPr>
              <w:rPr>
                <w:lang w:val="en-US"/>
              </w:rPr>
            </w:pPr>
          </w:p>
        </w:tc>
      </w:tr>
      <w:tr w:rsidR="00820A57" w:rsidRPr="004A5660" w:rsidTr="008E6C41">
        <w:trPr>
          <w:trHeight w:hRule="exact" w:val="252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E6C41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E6C41">
        <w:trPr>
          <w:trHeight w:hRule="exact" w:val="486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E6C41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C72C40">
        <w:trPr>
          <w:trHeight w:hRule="exact" w:val="228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DB351F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A5660">
              <w:rPr>
                <w:lang w:val="en-US"/>
              </w:rPr>
              <w:fldChar w:fldCharType="begin"/>
            </w:r>
            <w:r w:rsidR="003213F4" w:rsidRPr="004A5660">
              <w:rPr>
                <w:lang w:val="en-US"/>
              </w:rPr>
              <w:instrText xml:space="preserve"> DOCPROPERTY DocUnitEmail  \* MERGEFORMAT </w:instrText>
            </w:r>
            <w:r w:rsidRPr="004A5660">
              <w:rPr>
                <w:lang w:val="en-US"/>
              </w:rPr>
              <w:fldChar w:fldCharType="end"/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337543">
        <w:trPr>
          <w:trHeight w:hRule="exact" w:val="15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B3CF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4D7CE8" w:rsidP="008829BA">
            <w:pPr>
              <w:jc w:val="center"/>
              <w:rPr>
                <w:b/>
                <w:color w:val="0000FF"/>
                <w:sz w:val="44"/>
                <w:szCs w:val="44"/>
                <w:lang w:val="en-US"/>
              </w:rPr>
            </w:pPr>
            <w:r>
              <w:rPr>
                <w:b/>
                <w:color w:val="0000FF"/>
                <w:sz w:val="44"/>
                <w:szCs w:val="44"/>
                <w:lang w:val="en-US"/>
              </w:rPr>
              <w:t>MSG-134</w:t>
            </w: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sz w:val="36"/>
                <w:szCs w:val="36"/>
                <w:lang w:val="en-US"/>
              </w:rPr>
            </w:pPr>
          </w:p>
        </w:tc>
      </w:tr>
      <w:tr w:rsidR="00820A57" w:rsidRPr="004A5660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:rsidTr="008829BA">
        <w:trPr>
          <w:trHeight w:hRule="exact" w:val="106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DB351F" w:rsidP="008829BA">
            <w:pPr>
              <w:jc w:val="center"/>
              <w:rPr>
                <w:b/>
                <w:color w:val="0000FF"/>
                <w:sz w:val="36"/>
                <w:szCs w:val="36"/>
                <w:lang w:val="en-US"/>
              </w:rPr>
            </w:pP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begin"/>
            </w:r>
            <w:r w:rsidR="003213F4" w:rsidRPr="004A5660">
              <w:rPr>
                <w:b/>
                <w:color w:val="0000FF"/>
                <w:sz w:val="36"/>
                <w:szCs w:val="36"/>
                <w:lang w:val="en-US"/>
              </w:rPr>
              <w:instrText xml:space="preserve"> DOCPROPERTY  DocTitle </w:instrTex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separate"/>
            </w:r>
            <w:r w:rsidR="00903E65">
              <w:rPr>
                <w:b/>
                <w:color w:val="0000FF"/>
                <w:sz w:val="36"/>
                <w:szCs w:val="36"/>
                <w:lang w:val="en-US"/>
              </w:rPr>
              <w:t>ETC FRA user guide</w: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end"/>
            </w: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:rsidTr="00337543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:rsidTr="002237C1">
        <w:trPr>
          <w:trHeight w:hRule="exact" w:val="959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rPr>
                <w:szCs w:val="24"/>
                <w:lang w:val="en-US"/>
              </w:rPr>
            </w:pPr>
          </w:p>
          <w:p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</w:t>
            </w:r>
          </w:p>
          <w:p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left"/>
              <w:rPr>
                <w:lang w:val="en-US"/>
              </w:rPr>
            </w:pPr>
            <w:r w:rsidRPr="004A5660">
              <w:rPr>
                <w:lang w:val="en-US"/>
              </w:rPr>
              <w:t xml:space="preserve">          </w:t>
            </w:r>
          </w:p>
          <w:p w:rsidR="002237C1" w:rsidRPr="004A5660" w:rsidRDefault="002237C1" w:rsidP="002237C1">
            <w:p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            </w:t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744F1F">
        <w:trPr>
          <w:trHeight w:hRule="exact" w:val="87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084687">
        <w:trPr>
          <w:trHeight w:hRule="exact" w:val="14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rPr>
                <w:sz w:val="18"/>
                <w:lang w:val="en-US"/>
              </w:rPr>
            </w:pPr>
          </w:p>
          <w:p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2237C1">
            <w:pPr>
              <w:spacing w:before="0"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68794D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Version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DocVersion  \* MERGEFORMAT </w:instrText>
            </w:r>
            <w:r>
              <w:fldChar w:fldCharType="separate"/>
            </w:r>
            <w:r w:rsidR="00903E65" w:rsidRPr="00903E65">
              <w:rPr>
                <w:sz w:val="18"/>
                <w:szCs w:val="18"/>
                <w:lang w:val="en-US"/>
              </w:rPr>
              <w:t>V1.1</w:t>
            </w:r>
            <w:r w:rsidR="00903E65">
              <w:t xml:space="preserve"> </w:t>
            </w:r>
            <w:proofErr w:type="spellStart"/>
            <w:r w:rsidR="00903E65">
              <w:t>Draft</w:t>
            </w:r>
            <w:proofErr w:type="spellEnd"/>
            <w:r>
              <w:fldChar w:fldCharType="end"/>
            </w: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2237C1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E84615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Date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Update  \* MERGEFORMAT ">
              <w:r w:rsidR="00716D0A" w:rsidRPr="00716D0A">
                <w:rPr>
                  <w:sz w:val="18"/>
                  <w:szCs w:val="18"/>
                  <w:lang w:val="en-US"/>
                </w:rPr>
                <w:t>03/07/2017</w:t>
              </w:r>
            </w:fldSimple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Status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DocStatus  \* MERGEFORMAT </w:instrText>
            </w:r>
            <w:r>
              <w:fldChar w:fldCharType="separate"/>
            </w:r>
            <w:proofErr w:type="spellStart"/>
            <w:r w:rsidR="00903E65" w:rsidRPr="00903E65">
              <w:rPr>
                <w:sz w:val="18"/>
                <w:szCs w:val="18"/>
                <w:lang w:val="en-US"/>
              </w:rPr>
              <w:t>Validé</w:t>
            </w:r>
            <w:proofErr w:type="spellEnd"/>
            <w:r>
              <w:fldChar w:fldCharType="end"/>
            </w: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Usage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DocUsage  \* MERGEFORMAT </w:instrText>
            </w:r>
            <w:r>
              <w:fldChar w:fldCharType="separate"/>
            </w:r>
            <w:proofErr w:type="spellStart"/>
            <w:r w:rsidR="00903E65" w:rsidRPr="00903E65">
              <w:rPr>
                <w:sz w:val="18"/>
                <w:szCs w:val="18"/>
                <w:lang w:val="en-US"/>
              </w:rPr>
              <w:t>Livrable</w:t>
            </w:r>
            <w:proofErr w:type="spellEnd"/>
            <w:r>
              <w:fldChar w:fldCharType="end"/>
            </w:r>
          </w:p>
        </w:tc>
      </w:tr>
      <w:tr w:rsidR="002237C1" w:rsidRPr="004A5660" w:rsidTr="00AC77A3">
        <w:trPr>
          <w:trHeight w:hRule="exact" w:val="50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 xml:space="preserve">Author 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DB351F" w:rsidP="007C6B77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Author  \* MERGEFORMAT ">
              <w:r w:rsidR="00903E65" w:rsidRPr="00903E65">
                <w:rPr>
                  <w:sz w:val="18"/>
                  <w:szCs w:val="18"/>
                  <w:lang w:val="en-US"/>
                </w:rPr>
                <w:t>FRANCE</w:t>
              </w:r>
            </w:fldSimple>
          </w:p>
        </w:tc>
      </w:tr>
      <w:tr w:rsidR="002237C1" w:rsidRPr="004A5660" w:rsidTr="00E12931">
        <w:trPr>
          <w:trHeight w:hRule="exact" w:val="801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524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Type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DB351F" w:rsidP="008829BA">
            <w:pPr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DocType  \* MERGEFORMAT </w:instrText>
            </w:r>
            <w:r>
              <w:fldChar w:fldCharType="separate"/>
            </w:r>
            <w:r w:rsidR="00903E65" w:rsidRPr="00903E65">
              <w:rPr>
                <w:sz w:val="18"/>
                <w:szCs w:val="18"/>
                <w:lang w:val="en-US"/>
              </w:rPr>
              <w:t xml:space="preserve">MUT: Manuel </w:t>
            </w:r>
            <w:proofErr w:type="spellStart"/>
            <w:r w:rsidR="00903E65" w:rsidRPr="00903E65">
              <w:rPr>
                <w:sz w:val="18"/>
                <w:szCs w:val="18"/>
                <w:lang w:val="en-US"/>
              </w:rPr>
              <w:t>d'utilisation</w:t>
            </w:r>
            <w:proofErr w:type="spellEnd"/>
            <w:r>
              <w:fldChar w:fldCharType="end"/>
            </w:r>
          </w:p>
        </w:tc>
      </w:tr>
    </w:tbl>
    <w:p w:rsidR="00995840" w:rsidRPr="004A5660" w:rsidRDefault="00995840">
      <w:pPr>
        <w:rPr>
          <w:lang w:val="en-US"/>
        </w:rPr>
        <w:sectPr w:rsidR="00995840" w:rsidRPr="004A5660" w:rsidSect="00B51C72">
          <w:headerReference w:type="even" r:id="rId8"/>
          <w:headerReference w:type="first" r:id="rId9"/>
          <w:footerReference w:type="first" r:id="rId10"/>
          <w:pgSz w:w="11907" w:h="16840" w:code="9"/>
          <w:pgMar w:top="816" w:right="1134" w:bottom="1134" w:left="1134" w:header="720" w:footer="680" w:gutter="0"/>
          <w:cols w:space="720"/>
        </w:sectPr>
      </w:pPr>
    </w:p>
    <w:p w:rsidR="00DD0F65" w:rsidRPr="004A5660" w:rsidRDefault="00DD0F65" w:rsidP="00DD0F65">
      <w:pPr>
        <w:pStyle w:val="Normalaprstbl"/>
        <w:spacing w:before="60"/>
        <w:rPr>
          <w:lang w:val="en-US"/>
        </w:rPr>
      </w:pPr>
    </w:p>
    <w:p w:rsidR="00995840" w:rsidRPr="004A5660" w:rsidRDefault="00B35B47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 OF CONTENTS</w:t>
      </w:r>
    </w:p>
    <w:p w:rsidR="00995840" w:rsidRPr="004A5660" w:rsidRDefault="00995840">
      <w:pPr>
        <w:spacing w:before="0" w:after="0"/>
        <w:rPr>
          <w:lang w:val="en-US"/>
        </w:rPr>
      </w:pPr>
    </w:p>
    <w:p w:rsidR="00903E65" w:rsidRDefault="00DB351F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DB351F">
        <w:rPr>
          <w:b w:val="0"/>
          <w:caps w:val="0"/>
          <w:lang w:val="en-US"/>
        </w:rPr>
        <w:fldChar w:fldCharType="begin"/>
      </w:r>
      <w:r w:rsidR="003213F4" w:rsidRPr="004A5660">
        <w:rPr>
          <w:b w:val="0"/>
          <w:caps w:val="0"/>
          <w:lang w:val="en-US"/>
        </w:rPr>
        <w:instrText xml:space="preserve"> TOC \o "1-5" </w:instrText>
      </w:r>
      <w:r w:rsidRPr="00DB351F">
        <w:rPr>
          <w:b w:val="0"/>
          <w:caps w:val="0"/>
          <w:lang w:val="en-US"/>
        </w:rPr>
        <w:fldChar w:fldCharType="separate"/>
      </w:r>
      <w:r w:rsidR="00903E65" w:rsidRPr="00042570">
        <w:rPr>
          <w:lang w:val="en-US"/>
        </w:rPr>
        <w:t>1.</w:t>
      </w:r>
      <w:r w:rsidR="00903E65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903E65" w:rsidRPr="00042570">
        <w:rPr>
          <w:lang w:val="en-US"/>
        </w:rPr>
        <w:t>Introduction</w:t>
      </w:r>
      <w:r w:rsidR="00903E65">
        <w:tab/>
      </w:r>
      <w:r>
        <w:fldChar w:fldCharType="begin"/>
      </w:r>
      <w:r w:rsidR="00903E65">
        <w:instrText xml:space="preserve"> PAGEREF _Toc484537064 \h </w:instrText>
      </w:r>
      <w:r>
        <w:fldChar w:fldCharType="separate"/>
      </w:r>
      <w:r w:rsidR="00903E65">
        <w:t>5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Purpose</w:t>
      </w:r>
      <w:r>
        <w:tab/>
      </w:r>
      <w:r w:rsidR="00DB351F">
        <w:fldChar w:fldCharType="begin"/>
      </w:r>
      <w:r>
        <w:instrText xml:space="preserve"> PAGEREF _Toc484537065 \h </w:instrText>
      </w:r>
      <w:r w:rsidR="00DB351F">
        <w:fldChar w:fldCharType="separate"/>
      </w:r>
      <w:r>
        <w:t>5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Reference Documents</w:t>
      </w:r>
      <w:r>
        <w:tab/>
      </w:r>
      <w:r w:rsidR="00DB351F">
        <w:fldChar w:fldCharType="begin"/>
      </w:r>
      <w:r>
        <w:instrText xml:space="preserve"> PAGEREF _Toc484537066 \h </w:instrText>
      </w:r>
      <w:r w:rsidR="00DB351F">
        <w:fldChar w:fldCharType="separate"/>
      </w:r>
      <w:r>
        <w:t>5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Terminology</w:t>
      </w:r>
      <w:r>
        <w:tab/>
      </w:r>
      <w:r w:rsidR="00DB351F">
        <w:fldChar w:fldCharType="begin"/>
      </w:r>
      <w:r>
        <w:instrText xml:space="preserve"> PAGEREF _Toc484537067 \h </w:instrText>
      </w:r>
      <w:r w:rsidR="00DB351F">
        <w:fldChar w:fldCharType="separate"/>
      </w:r>
      <w:r>
        <w:t>5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1.3.1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Acronyms</w:t>
      </w:r>
      <w:r>
        <w:tab/>
      </w:r>
      <w:r w:rsidR="00DB351F">
        <w:fldChar w:fldCharType="begin"/>
      </w:r>
      <w:r>
        <w:instrText xml:space="preserve"> PAGEREF _Toc484537068 \h </w:instrText>
      </w:r>
      <w:r w:rsidR="00DB351F">
        <w:fldChar w:fldCharType="separate"/>
      </w:r>
      <w:r>
        <w:t>5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1.3.2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Definitions</w:t>
      </w:r>
      <w:r>
        <w:tab/>
      </w:r>
      <w:r w:rsidR="00DB351F">
        <w:fldChar w:fldCharType="begin"/>
      </w:r>
      <w:r>
        <w:instrText xml:space="preserve"> PAGEREF _Toc484537069 \h </w:instrText>
      </w:r>
      <w:r w:rsidR="00DB351F">
        <w:fldChar w:fldCharType="separate"/>
      </w:r>
      <w:r>
        <w:t>7</w:t>
      </w:r>
      <w:r w:rsidR="00DB351F"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42570">
        <w:rPr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42570">
        <w:rPr>
          <w:lang w:val="en-US"/>
        </w:rPr>
        <w:t>Prerequisites</w:t>
      </w:r>
      <w:r>
        <w:tab/>
      </w:r>
      <w:r w:rsidR="00DB351F">
        <w:fldChar w:fldCharType="begin"/>
      </w:r>
      <w:r>
        <w:instrText xml:space="preserve"> PAGEREF _Toc484537070 \h </w:instrText>
      </w:r>
      <w:r w:rsidR="00DB351F">
        <w:fldChar w:fldCharType="separate"/>
      </w:r>
      <w:r>
        <w:t>8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Hardware prerequisites</w:t>
      </w:r>
      <w:r>
        <w:tab/>
      </w:r>
      <w:r w:rsidR="00DB351F">
        <w:fldChar w:fldCharType="begin"/>
      </w:r>
      <w:r>
        <w:instrText xml:space="preserve"> PAGEREF _Toc484537071 \h </w:instrText>
      </w:r>
      <w:r w:rsidR="00DB351F">
        <w:fldChar w:fldCharType="separate"/>
      </w:r>
      <w:r>
        <w:t>8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Software prerequisites</w:t>
      </w:r>
      <w:r>
        <w:tab/>
      </w:r>
      <w:r w:rsidR="00DB351F">
        <w:fldChar w:fldCharType="begin"/>
      </w:r>
      <w:r>
        <w:instrText xml:space="preserve"> PAGEREF _Toc484537072 \h </w:instrText>
      </w:r>
      <w:r w:rsidR="00DB351F">
        <w:fldChar w:fldCharType="separate"/>
      </w:r>
      <w:r>
        <w:t>8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2.2.1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MÄK RTI versions compatibility</w:t>
      </w:r>
      <w:r>
        <w:tab/>
      </w:r>
      <w:r w:rsidR="00DB351F">
        <w:fldChar w:fldCharType="begin"/>
      </w:r>
      <w:r>
        <w:instrText xml:space="preserve"> PAGEREF _Toc484537073 \h </w:instrText>
      </w:r>
      <w:r w:rsidR="00DB351F">
        <w:fldChar w:fldCharType="separate"/>
      </w:r>
      <w:r>
        <w:t>8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2.2.2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Pitch RTI versions compatibility</w:t>
      </w:r>
      <w:r>
        <w:tab/>
      </w:r>
      <w:r w:rsidR="00DB351F">
        <w:fldChar w:fldCharType="begin"/>
      </w:r>
      <w:r>
        <w:instrText xml:space="preserve"> PAGEREF _Toc484537074 \h </w:instrText>
      </w:r>
      <w:r w:rsidR="00DB351F">
        <w:fldChar w:fldCharType="separate"/>
      </w:r>
      <w:r>
        <w:t>8</w:t>
      </w:r>
      <w:r w:rsidR="00DB351F"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42570">
        <w:rPr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42570">
        <w:rPr>
          <w:lang w:val="en-US"/>
        </w:rPr>
        <w:t>Tool structure</w:t>
      </w:r>
      <w:r>
        <w:tab/>
      </w:r>
      <w:r w:rsidR="00DB351F">
        <w:fldChar w:fldCharType="begin"/>
      </w:r>
      <w:r>
        <w:instrText xml:space="preserve"> PAGEREF _Toc484537075 \h </w:instrText>
      </w:r>
      <w:r w:rsidR="00DB351F">
        <w:fldChar w:fldCharType="separate"/>
      </w:r>
      <w:r>
        <w:t>9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Configuration directory</w:t>
      </w:r>
      <w:r>
        <w:tab/>
      </w:r>
      <w:r w:rsidR="00DB351F">
        <w:fldChar w:fldCharType="begin"/>
      </w:r>
      <w:r>
        <w:instrText xml:space="preserve"> PAGEREF _Toc484537076 \h </w:instrText>
      </w:r>
      <w:r w:rsidR="00DB351F">
        <w:fldChar w:fldCharType="separate"/>
      </w:r>
      <w:r>
        <w:t>9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SUT configuration directory for CS Verification ETC</w:t>
      </w:r>
      <w:r>
        <w:tab/>
      </w:r>
      <w:r w:rsidR="00DB351F">
        <w:fldChar w:fldCharType="begin"/>
      </w:r>
      <w:r>
        <w:instrText xml:space="preserve"> PAGEREF _Toc484537077 \h </w:instrText>
      </w:r>
      <w:r w:rsidR="00DB351F">
        <w:fldChar w:fldCharType="separate"/>
      </w:r>
      <w:r>
        <w:t>9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SUT configuration directory for HLA Declaration Management ETC</w:t>
      </w:r>
      <w:r>
        <w:tab/>
      </w:r>
      <w:r w:rsidR="00DB351F">
        <w:fldChar w:fldCharType="begin"/>
      </w:r>
      <w:r>
        <w:instrText xml:space="preserve"> PAGEREF _Toc484537078 \h </w:instrText>
      </w:r>
      <w:r w:rsidR="00DB351F">
        <w:fldChar w:fldCharType="separate"/>
      </w:r>
      <w:r>
        <w:t>10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3.1.3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SUT configuration directory for HLA Object Management ETC</w:t>
      </w:r>
      <w:r>
        <w:tab/>
      </w:r>
      <w:r w:rsidR="00DB351F">
        <w:fldChar w:fldCharType="begin"/>
      </w:r>
      <w:r>
        <w:instrText xml:space="preserve"> PAGEREF _Toc484537079 \h </w:instrText>
      </w:r>
      <w:r w:rsidR="00DB351F">
        <w:fldChar w:fldCharType="separate"/>
      </w:r>
      <w:r>
        <w:t>10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3.1.4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SUT configuration directory for HLA Services Verification ETC</w:t>
      </w:r>
      <w:r>
        <w:tab/>
      </w:r>
      <w:r w:rsidR="00DB351F">
        <w:fldChar w:fldCharType="begin"/>
      </w:r>
      <w:r>
        <w:instrText xml:space="preserve"> PAGEREF _Toc484537080 \h </w:instrText>
      </w:r>
      <w:r w:rsidR="00DB351F">
        <w:fldChar w:fldCharType="separate"/>
      </w:r>
      <w:r>
        <w:t>11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3.2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Gradle projects</w:t>
      </w:r>
      <w:r>
        <w:tab/>
      </w:r>
      <w:r w:rsidR="00DB351F">
        <w:fldChar w:fldCharType="begin"/>
      </w:r>
      <w:r>
        <w:instrText xml:space="preserve"> PAGEREF _Toc484537081 \h </w:instrText>
      </w:r>
      <w:r w:rsidR="00DB351F">
        <w:fldChar w:fldCharType="separate"/>
      </w:r>
      <w:r>
        <w:t>12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t>3.2.1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Common component ETC_FRA_Common</w:t>
      </w:r>
      <w:r>
        <w:tab/>
      </w:r>
      <w:r w:rsidR="00DB351F">
        <w:fldChar w:fldCharType="begin"/>
      </w:r>
      <w:r>
        <w:instrText xml:space="preserve"> PAGEREF _Toc484537082 \h </w:instrText>
      </w:r>
      <w:r w:rsidR="00DB351F">
        <w:fldChar w:fldCharType="separate"/>
      </w:r>
      <w:r>
        <w:t>12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3.2.2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Test case CS Verification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_Toc484537083 \h </w:instrText>
      </w:r>
      <w:r w:rsidR="00DB351F">
        <w:fldChar w:fldCharType="separate"/>
      </w:r>
      <w:r w:rsidRPr="00716D0A">
        <w:rPr>
          <w:lang w:val="en-GB"/>
        </w:rPr>
        <w:t>12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3.2.3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Test case HLA Declaration Management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_Toc484537084 \h </w:instrText>
      </w:r>
      <w:r w:rsidR="00DB351F">
        <w:fldChar w:fldCharType="separate"/>
      </w:r>
      <w:r w:rsidRPr="00716D0A">
        <w:rPr>
          <w:lang w:val="en-GB"/>
        </w:rPr>
        <w:t>12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3.2.4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Test case HLA Object Management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_Toc484537085 \h </w:instrText>
      </w:r>
      <w:r w:rsidR="00DB351F">
        <w:fldChar w:fldCharType="separate"/>
      </w:r>
      <w:r w:rsidRPr="00716D0A">
        <w:rPr>
          <w:lang w:val="en-GB"/>
        </w:rPr>
        <w:t>12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3.2.5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Test case HLA Services Verification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_Toc484537086 \h </w:instrText>
      </w:r>
      <w:r w:rsidR="00DB351F">
        <w:fldChar w:fldCharType="separate"/>
      </w:r>
      <w:r w:rsidRPr="00716D0A">
        <w:rPr>
          <w:lang w:val="en-GB"/>
        </w:rPr>
        <w:t>12</w:t>
      </w:r>
      <w:r w:rsidR="00DB351F">
        <w:fldChar w:fldCharType="end"/>
      </w:r>
    </w:p>
    <w:p w:rsidR="00903E65" w:rsidRPr="00716D0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</w:pPr>
      <w:r w:rsidRPr="00042570">
        <w:rPr>
          <w:lang w:val="en-US"/>
        </w:rPr>
        <w:t>4.</w:t>
      </w:r>
      <w:r w:rsidRPr="00716D0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  <w:tab/>
      </w:r>
      <w:r w:rsidRPr="00042570">
        <w:rPr>
          <w:lang w:val="en-US"/>
        </w:rPr>
        <w:t>Installation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_Toc484537087 \h </w:instrText>
      </w:r>
      <w:r w:rsidR="00DB351F">
        <w:fldChar w:fldCharType="separate"/>
      </w:r>
      <w:r w:rsidRPr="00716D0A">
        <w:rPr>
          <w:lang w:val="en-GB"/>
        </w:rPr>
        <w:t>14</w:t>
      </w:r>
      <w:r w:rsidR="00DB351F">
        <w:fldChar w:fldCharType="end"/>
      </w:r>
    </w:p>
    <w:p w:rsidR="00903E65" w:rsidRPr="00716D0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</w:pPr>
      <w:r w:rsidRPr="00042570">
        <w:rPr>
          <w:lang w:val="en-US"/>
        </w:rPr>
        <w:t>5.</w:t>
      </w:r>
      <w:r w:rsidRPr="00716D0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  <w:tab/>
      </w:r>
      <w:r w:rsidRPr="00042570">
        <w:rPr>
          <w:lang w:val="en-US"/>
        </w:rPr>
        <w:t>Configuration / Setup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_Toc484537088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5.1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RTI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_Toc484537089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5.1.1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MÄK RTI parameters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_Toc484537090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5.1.2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Pitch RTI parameters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_Toc484537091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5.2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IVCT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_Toc484537092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5.2.1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Environment variables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_Toc484537093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5.2.2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CLASSPATH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_Toc484537094 \h </w:instrText>
      </w:r>
      <w:r w:rsidR="00DB351F">
        <w:fldChar w:fldCharType="separate"/>
      </w:r>
      <w:r w:rsidRPr="00716D0A">
        <w:rPr>
          <w:lang w:val="en-GB"/>
        </w:rPr>
        <w:t>18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5.2.3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Log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_Toc484537095 \h </w:instrText>
      </w:r>
      <w:r w:rsidR="00DB351F">
        <w:fldChar w:fldCharType="separate"/>
      </w:r>
      <w:r w:rsidRPr="00716D0A">
        <w:rPr>
          <w:lang w:val="en-GB"/>
        </w:rPr>
        <w:t>18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5.2.4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Language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_Toc484537096 \h </w:instrText>
      </w:r>
      <w:r w:rsidR="00DB351F">
        <w:fldChar w:fldCharType="separate"/>
      </w:r>
      <w:r w:rsidRPr="00716D0A">
        <w:rPr>
          <w:lang w:val="en-GB"/>
        </w:rPr>
        <w:t>19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5.3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ETC configuration</w:t>
      </w:r>
      <w:r>
        <w:tab/>
      </w:r>
      <w:r w:rsidR="00DB351F">
        <w:fldChar w:fldCharType="begin"/>
      </w:r>
      <w:r>
        <w:instrText xml:space="preserve"> PAGEREF _Toc484537097 \h </w:instrText>
      </w:r>
      <w:r w:rsidR="00DB351F">
        <w:fldChar w:fldCharType="separate"/>
      </w:r>
      <w:r>
        <w:t>19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5.3.1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CS Verification ETC</w:t>
      </w:r>
      <w:r>
        <w:tab/>
      </w:r>
      <w:r w:rsidR="00DB351F">
        <w:fldChar w:fldCharType="begin"/>
      </w:r>
      <w:r>
        <w:instrText xml:space="preserve"> PAGEREF _Toc484537098 \h </w:instrText>
      </w:r>
      <w:r w:rsidR="00DB351F">
        <w:fldChar w:fldCharType="separate"/>
      </w:r>
      <w:r>
        <w:t>19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5.3.2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HLA Declaration Management ETC</w:t>
      </w:r>
      <w:r>
        <w:tab/>
      </w:r>
      <w:r w:rsidR="00DB351F">
        <w:fldChar w:fldCharType="begin"/>
      </w:r>
      <w:r>
        <w:instrText xml:space="preserve"> PAGEREF _Toc484537099 \h </w:instrText>
      </w:r>
      <w:r w:rsidR="00DB351F">
        <w:fldChar w:fldCharType="separate"/>
      </w:r>
      <w:r>
        <w:t>20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5.3.3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HLA Object Management ETC</w:t>
      </w:r>
      <w:r>
        <w:tab/>
      </w:r>
      <w:r w:rsidR="00DB351F">
        <w:fldChar w:fldCharType="begin"/>
      </w:r>
      <w:r>
        <w:instrText xml:space="preserve"> PAGEREF _Toc484537100 \h </w:instrText>
      </w:r>
      <w:r w:rsidR="00DB351F">
        <w:fldChar w:fldCharType="separate"/>
      </w:r>
      <w:r>
        <w:t>20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5.3.4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HLA Services Verification ETC</w:t>
      </w:r>
      <w:r>
        <w:tab/>
      </w:r>
      <w:r w:rsidR="00DB351F">
        <w:fldChar w:fldCharType="begin"/>
      </w:r>
      <w:r>
        <w:instrText xml:space="preserve"> PAGEREF _Toc484537101 \h </w:instrText>
      </w:r>
      <w:r w:rsidR="00DB351F">
        <w:fldChar w:fldCharType="separate"/>
      </w:r>
      <w:r>
        <w:t>20</w:t>
      </w:r>
      <w:r w:rsidR="00DB351F"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716D0A"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716D0A">
        <w:t>Usage</w:t>
      </w:r>
      <w:r>
        <w:tab/>
      </w:r>
      <w:r w:rsidR="00DB351F">
        <w:fldChar w:fldCharType="begin"/>
      </w:r>
      <w:r>
        <w:instrText xml:space="preserve"> PAGEREF _Toc484537102 \h </w:instrText>
      </w:r>
      <w:r w:rsidR="00DB351F">
        <w:fldChar w:fldCharType="separate"/>
      </w:r>
      <w:r>
        <w:t>21</w:t>
      </w:r>
      <w:r w:rsidR="00DB351F">
        <w:fldChar w:fldCharType="end"/>
      </w:r>
    </w:p>
    <w:p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6.1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General instructions to launch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_Toc484537103 \h </w:instrText>
      </w:r>
      <w:r w:rsidR="00DB351F">
        <w:fldChar w:fldCharType="separate"/>
      </w:r>
      <w:r w:rsidRPr="00716D0A">
        <w:rPr>
          <w:lang w:val="en-GB"/>
        </w:rPr>
        <w:t>21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6.2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CS Verification ETC</w:t>
      </w:r>
      <w:r>
        <w:tab/>
      </w:r>
      <w:r w:rsidR="00DB351F">
        <w:fldChar w:fldCharType="begin"/>
      </w:r>
      <w:r>
        <w:instrText xml:space="preserve"> PAGEREF _Toc484537104 \h </w:instrText>
      </w:r>
      <w:r w:rsidR="00DB351F">
        <w:fldChar w:fldCharType="separate"/>
      </w:r>
      <w:r>
        <w:t>21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6.2.1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ETC Start</w:t>
      </w:r>
      <w:r>
        <w:tab/>
      </w:r>
      <w:r w:rsidR="00DB351F">
        <w:fldChar w:fldCharType="begin"/>
      </w:r>
      <w:r>
        <w:instrText xml:space="preserve"> PAGEREF _Toc484537105 \h </w:instrText>
      </w:r>
      <w:r w:rsidR="00DB351F">
        <w:fldChar w:fldCharType="separate"/>
      </w:r>
      <w:r>
        <w:t>21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6.2.2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In-progress information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_Toc484537106 \h </w:instrText>
      </w:r>
      <w:r w:rsidR="00DB351F">
        <w:fldChar w:fldCharType="separate"/>
      </w:r>
      <w:r w:rsidRPr="00716D0A">
        <w:rPr>
          <w:lang w:val="en-GB"/>
        </w:rPr>
        <w:t>22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6.2.3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ETC Stop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_Toc484537107 \h </w:instrText>
      </w:r>
      <w:r w:rsidR="00DB351F">
        <w:fldChar w:fldCharType="separate"/>
      </w:r>
      <w:r w:rsidRPr="00716D0A">
        <w:rPr>
          <w:lang w:val="en-GB"/>
        </w:rPr>
        <w:t>23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lastRenderedPageBreak/>
        <w:t>6.2.4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Results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_Toc484537108 \h </w:instrText>
      </w:r>
      <w:r w:rsidR="00DB351F">
        <w:fldChar w:fldCharType="separate"/>
      </w:r>
      <w:r w:rsidRPr="00716D0A">
        <w:rPr>
          <w:lang w:val="en-GB"/>
        </w:rPr>
        <w:t>23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6.3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HLA Declaration Management ETC</w:t>
      </w:r>
      <w:r>
        <w:tab/>
      </w:r>
      <w:r w:rsidR="00DB351F">
        <w:fldChar w:fldCharType="begin"/>
      </w:r>
      <w:r>
        <w:instrText xml:space="preserve"> PAGEREF _Toc484537109 \h </w:instrText>
      </w:r>
      <w:r w:rsidR="00DB351F">
        <w:fldChar w:fldCharType="separate"/>
      </w:r>
      <w:r>
        <w:t>24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6.3.1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ETC Start</w:t>
      </w:r>
      <w:r>
        <w:tab/>
      </w:r>
      <w:r w:rsidR="00DB351F">
        <w:fldChar w:fldCharType="begin"/>
      </w:r>
      <w:r>
        <w:instrText xml:space="preserve"> PAGEREF _Toc484537110 \h </w:instrText>
      </w:r>
      <w:r w:rsidR="00DB351F">
        <w:fldChar w:fldCharType="separate"/>
      </w:r>
      <w:r>
        <w:t>24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6.3.2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In-progress information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_Toc484537111 \h </w:instrText>
      </w:r>
      <w:r w:rsidR="00DB351F">
        <w:fldChar w:fldCharType="separate"/>
      </w:r>
      <w:r w:rsidRPr="00716D0A">
        <w:rPr>
          <w:lang w:val="en-GB"/>
        </w:rPr>
        <w:t>25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6.3.3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ETC Stop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_Toc484537112 \h </w:instrText>
      </w:r>
      <w:r w:rsidR="00DB351F">
        <w:fldChar w:fldCharType="separate"/>
      </w:r>
      <w:r w:rsidRPr="00716D0A">
        <w:rPr>
          <w:lang w:val="en-GB"/>
        </w:rPr>
        <w:t>26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6.3.4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Results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_Toc484537113 \h </w:instrText>
      </w:r>
      <w:r w:rsidR="00DB351F">
        <w:fldChar w:fldCharType="separate"/>
      </w:r>
      <w:r w:rsidRPr="00716D0A">
        <w:rPr>
          <w:lang w:val="en-GB"/>
        </w:rPr>
        <w:t>26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6.4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HLA Object Management ETC</w:t>
      </w:r>
      <w:r>
        <w:tab/>
      </w:r>
      <w:r w:rsidR="00DB351F">
        <w:fldChar w:fldCharType="begin"/>
      </w:r>
      <w:r>
        <w:instrText xml:space="preserve"> PAGEREF _Toc484537114 \h </w:instrText>
      </w:r>
      <w:r w:rsidR="00DB351F">
        <w:fldChar w:fldCharType="separate"/>
      </w:r>
      <w:r>
        <w:t>27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6.4.1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ETC Start</w:t>
      </w:r>
      <w:r>
        <w:tab/>
      </w:r>
      <w:r w:rsidR="00DB351F">
        <w:fldChar w:fldCharType="begin"/>
      </w:r>
      <w:r>
        <w:instrText xml:space="preserve"> PAGEREF _Toc484537115 \h </w:instrText>
      </w:r>
      <w:r w:rsidR="00DB351F">
        <w:fldChar w:fldCharType="separate"/>
      </w:r>
      <w:r>
        <w:t>27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6.4.2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In-progress information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_Toc484537116 \h </w:instrText>
      </w:r>
      <w:r w:rsidR="00DB351F">
        <w:fldChar w:fldCharType="separate"/>
      </w:r>
      <w:r w:rsidRPr="00716D0A">
        <w:rPr>
          <w:lang w:val="en-GB"/>
        </w:rPr>
        <w:t>28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6.4.3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ETC Stop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_Toc484537117 \h </w:instrText>
      </w:r>
      <w:r w:rsidR="00DB351F">
        <w:fldChar w:fldCharType="separate"/>
      </w:r>
      <w:r w:rsidRPr="00716D0A">
        <w:rPr>
          <w:lang w:val="en-GB"/>
        </w:rPr>
        <w:t>29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6.4.4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Results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_Toc484537118 \h </w:instrText>
      </w:r>
      <w:r w:rsidR="00DB351F">
        <w:fldChar w:fldCharType="separate"/>
      </w:r>
      <w:r w:rsidRPr="00716D0A">
        <w:rPr>
          <w:lang w:val="en-GB"/>
        </w:rPr>
        <w:t>29</w:t>
      </w:r>
      <w:r w:rsidR="00DB351F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6.5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HLA Services Verification ETC</w:t>
      </w:r>
      <w:r>
        <w:tab/>
      </w:r>
      <w:r w:rsidR="00DB351F">
        <w:fldChar w:fldCharType="begin"/>
      </w:r>
      <w:r>
        <w:instrText xml:space="preserve"> PAGEREF _Toc484537119 \h </w:instrText>
      </w:r>
      <w:r w:rsidR="00DB351F">
        <w:fldChar w:fldCharType="separate"/>
      </w:r>
      <w:r>
        <w:t>30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6.5.1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ETC Start</w:t>
      </w:r>
      <w:r>
        <w:tab/>
      </w:r>
      <w:r w:rsidR="00DB351F">
        <w:fldChar w:fldCharType="begin"/>
      </w:r>
      <w:r>
        <w:instrText xml:space="preserve"> PAGEREF _Toc484537120 \h </w:instrText>
      </w:r>
      <w:r w:rsidR="00DB351F">
        <w:fldChar w:fldCharType="separate"/>
      </w:r>
      <w:r>
        <w:t>30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6.5.2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In-progress information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_Toc484537121 \h </w:instrText>
      </w:r>
      <w:r w:rsidR="00DB351F">
        <w:fldChar w:fldCharType="separate"/>
      </w:r>
      <w:r w:rsidRPr="00716D0A">
        <w:rPr>
          <w:lang w:val="en-GB"/>
        </w:rPr>
        <w:t>31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6.5.3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ETC Stop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_Toc484537122 \h </w:instrText>
      </w:r>
      <w:r w:rsidR="00DB351F">
        <w:fldChar w:fldCharType="separate"/>
      </w:r>
      <w:r w:rsidRPr="00716D0A">
        <w:rPr>
          <w:lang w:val="en-GB"/>
        </w:rPr>
        <w:t>31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6.5.4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Results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_Toc484537123 \h </w:instrText>
      </w:r>
      <w:r w:rsidR="00DB351F">
        <w:fldChar w:fldCharType="separate"/>
      </w:r>
      <w:r w:rsidRPr="00716D0A">
        <w:rPr>
          <w:lang w:val="en-GB"/>
        </w:rPr>
        <w:t>32</w:t>
      </w:r>
      <w:r w:rsidR="00DB351F">
        <w:fldChar w:fldCharType="end"/>
      </w:r>
    </w:p>
    <w:p w:rsidR="00903E65" w:rsidRPr="00716D0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</w:pPr>
      <w:r w:rsidRPr="00042570">
        <w:rPr>
          <w:lang w:val="en-US"/>
        </w:rPr>
        <w:t>7.</w:t>
      </w:r>
      <w:r w:rsidRPr="00716D0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  <w:tab/>
      </w:r>
      <w:r w:rsidRPr="00042570">
        <w:rPr>
          <w:lang w:val="en-US"/>
        </w:rPr>
        <w:t>Troubleshooting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_Toc484537124 \h </w:instrText>
      </w:r>
      <w:r w:rsidR="00DB351F">
        <w:fldChar w:fldCharType="separate"/>
      </w:r>
      <w:r w:rsidRPr="00716D0A">
        <w:rPr>
          <w:lang w:val="en-GB"/>
        </w:rPr>
        <w:t>33</w:t>
      </w:r>
      <w:r w:rsidR="00DB351F">
        <w:fldChar w:fldCharType="end"/>
      </w:r>
    </w:p>
    <w:p w:rsidR="00903E65" w:rsidRPr="00716D0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</w:pPr>
      <w:r w:rsidRPr="00042570">
        <w:rPr>
          <w:lang w:val="en-US"/>
        </w:rPr>
        <w:t>8.</w:t>
      </w:r>
      <w:r w:rsidRPr="00716D0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  <w:tab/>
      </w:r>
      <w:r w:rsidRPr="00042570">
        <w:rPr>
          <w:lang w:val="en-US"/>
        </w:rPr>
        <w:t>Annex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_Toc484537125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8.1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CS Verification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_Toc484537126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8.1.1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SuT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_Toc484537127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8.1.2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Test Suite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_Toc484537128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8.1.3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result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_Toc484537129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8.2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HLA Declaration Management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_Toc484537130 \h </w:instrText>
      </w:r>
      <w:r w:rsidR="00DB351F">
        <w:fldChar w:fldCharType="separate"/>
      </w:r>
      <w:r w:rsidRPr="00716D0A">
        <w:rPr>
          <w:lang w:val="en-GB"/>
        </w:rPr>
        <w:t>35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8.2.1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SuT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_Toc484537131 \h </w:instrText>
      </w:r>
      <w:r w:rsidR="00DB351F">
        <w:fldChar w:fldCharType="separate"/>
      </w:r>
      <w:r w:rsidRPr="00716D0A">
        <w:rPr>
          <w:lang w:val="en-GB"/>
        </w:rPr>
        <w:t>35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8.2.2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Test Suite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_Toc484537132 \h </w:instrText>
      </w:r>
      <w:r w:rsidR="00DB351F">
        <w:fldChar w:fldCharType="separate"/>
      </w:r>
      <w:r w:rsidRPr="00716D0A">
        <w:rPr>
          <w:lang w:val="en-GB"/>
        </w:rPr>
        <w:t>35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8.2.3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result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_Toc484537133 \h </w:instrText>
      </w:r>
      <w:r w:rsidR="00DB351F">
        <w:fldChar w:fldCharType="separate"/>
      </w:r>
      <w:r w:rsidRPr="00716D0A">
        <w:rPr>
          <w:lang w:val="en-GB"/>
        </w:rPr>
        <w:t>36</w:t>
      </w:r>
      <w:r w:rsidR="00DB351F">
        <w:fldChar w:fldCharType="end"/>
      </w:r>
    </w:p>
    <w:p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8.3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HLA Object Management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_Toc484537134 \h </w:instrText>
      </w:r>
      <w:r w:rsidR="00DB351F">
        <w:fldChar w:fldCharType="separate"/>
      </w:r>
      <w:r w:rsidRPr="00716D0A">
        <w:rPr>
          <w:lang w:val="en-GB"/>
        </w:rPr>
        <w:t>37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8.3.1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SuT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_Toc484537135 \h </w:instrText>
      </w:r>
      <w:r w:rsidR="00DB351F">
        <w:fldChar w:fldCharType="separate"/>
      </w:r>
      <w:r w:rsidRPr="00716D0A">
        <w:rPr>
          <w:lang w:val="en-GB"/>
        </w:rPr>
        <w:t>37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8.3.2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Test Suite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_Toc484537136 \h </w:instrText>
      </w:r>
      <w:r w:rsidR="00DB351F">
        <w:fldChar w:fldCharType="separate"/>
      </w:r>
      <w:r w:rsidRPr="00716D0A">
        <w:rPr>
          <w:lang w:val="en-GB"/>
        </w:rPr>
        <w:t>37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8.3.3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result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_Toc484537137 \h </w:instrText>
      </w:r>
      <w:r w:rsidR="00DB351F">
        <w:fldChar w:fldCharType="separate"/>
      </w:r>
      <w:r w:rsidRPr="00716D0A">
        <w:rPr>
          <w:lang w:val="en-GB"/>
        </w:rPr>
        <w:t>38</w:t>
      </w:r>
      <w:r w:rsidR="00DB351F">
        <w:fldChar w:fldCharType="end"/>
      </w:r>
    </w:p>
    <w:p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8.4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HLA Services Verification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_Toc484537138 \h </w:instrText>
      </w:r>
      <w:r w:rsidR="00DB351F">
        <w:fldChar w:fldCharType="separate"/>
      </w:r>
      <w:r w:rsidRPr="00716D0A">
        <w:rPr>
          <w:lang w:val="en-GB"/>
        </w:rPr>
        <w:t>39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8.4.1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_Toc484537139 \h </w:instrText>
      </w:r>
      <w:r w:rsidR="00DB351F">
        <w:fldChar w:fldCharType="separate"/>
      </w:r>
      <w:r w:rsidRPr="00716D0A">
        <w:rPr>
          <w:lang w:val="en-GB"/>
        </w:rPr>
        <w:t>39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8.4.2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Test Suite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_Toc484537140 \h </w:instrText>
      </w:r>
      <w:r w:rsidR="00DB351F">
        <w:fldChar w:fldCharType="separate"/>
      </w:r>
      <w:r w:rsidRPr="00716D0A">
        <w:rPr>
          <w:lang w:val="en-GB"/>
        </w:rPr>
        <w:t>39</w:t>
      </w:r>
      <w:r w:rsidR="00DB351F">
        <w:fldChar w:fldCharType="end"/>
      </w:r>
    </w:p>
    <w:p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8.4.3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result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_Toc484537141 \h </w:instrText>
      </w:r>
      <w:r w:rsidR="00DB351F">
        <w:fldChar w:fldCharType="separate"/>
      </w:r>
      <w:r w:rsidRPr="00716D0A">
        <w:rPr>
          <w:lang w:val="en-GB"/>
        </w:rPr>
        <w:t>39</w:t>
      </w:r>
      <w:r w:rsidR="00DB351F">
        <w:fldChar w:fldCharType="end"/>
      </w:r>
    </w:p>
    <w:p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8.5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rFonts w:ascii="Courier New" w:hAnsi="Courier New" w:cs="Courier New"/>
          <w:lang w:val="en-US"/>
        </w:rPr>
        <w:t>rtiSimple4etcFra</w:t>
      </w:r>
      <w:r w:rsidRPr="00042570">
        <w:rPr>
          <w:lang w:val="en-US"/>
        </w:rPr>
        <w:t xml:space="preserve"> test federate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_Toc484537142 \h </w:instrText>
      </w:r>
      <w:r w:rsidR="00DB351F">
        <w:fldChar w:fldCharType="separate"/>
      </w:r>
      <w:r w:rsidRPr="00716D0A">
        <w:rPr>
          <w:lang w:val="en-GB"/>
        </w:rPr>
        <w:t>43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Structure</w:t>
      </w:r>
      <w:r>
        <w:tab/>
      </w:r>
      <w:r w:rsidR="00DB351F">
        <w:fldChar w:fldCharType="begin"/>
      </w:r>
      <w:r>
        <w:instrText xml:space="preserve"> PAGEREF _Toc484537143 \h </w:instrText>
      </w:r>
      <w:r w:rsidR="00DB351F">
        <w:fldChar w:fldCharType="separate"/>
      </w:r>
      <w:r>
        <w:t>43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Installation</w:t>
      </w:r>
      <w:r>
        <w:tab/>
      </w:r>
      <w:r w:rsidR="00DB351F">
        <w:fldChar w:fldCharType="begin"/>
      </w:r>
      <w:r>
        <w:instrText xml:space="preserve"> PAGEREF _Toc484537144 \h </w:instrText>
      </w:r>
      <w:r w:rsidR="00DB351F">
        <w:fldChar w:fldCharType="separate"/>
      </w:r>
      <w:r>
        <w:t>43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Configuration</w:t>
      </w:r>
      <w:r>
        <w:tab/>
      </w:r>
      <w:r w:rsidR="00DB351F">
        <w:fldChar w:fldCharType="begin"/>
      </w:r>
      <w:r>
        <w:instrText xml:space="preserve"> PAGEREF _Toc484537145 \h </w:instrText>
      </w:r>
      <w:r w:rsidR="00DB351F">
        <w:fldChar w:fldCharType="separate"/>
      </w:r>
      <w:r>
        <w:t>43</w:t>
      </w:r>
      <w:r w:rsidR="00DB351F"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Usage</w:t>
      </w:r>
      <w:r>
        <w:tab/>
      </w:r>
      <w:r w:rsidR="00DB351F">
        <w:fldChar w:fldCharType="begin"/>
      </w:r>
      <w:r>
        <w:instrText xml:space="preserve"> PAGEREF _Toc484537146 \h </w:instrText>
      </w:r>
      <w:r w:rsidR="00DB351F">
        <w:fldChar w:fldCharType="separate"/>
      </w:r>
      <w:r>
        <w:t>43</w:t>
      </w:r>
      <w:r w:rsidR="00DB351F">
        <w:fldChar w:fldCharType="end"/>
      </w:r>
    </w:p>
    <w:p w:rsidR="009E6288" w:rsidRPr="004A5660" w:rsidRDefault="00DB351F">
      <w:pPr>
        <w:rPr>
          <w:b/>
          <w:caps/>
          <w:lang w:val="en-US"/>
        </w:rPr>
      </w:pPr>
      <w:r w:rsidRPr="004A5660">
        <w:rPr>
          <w:b/>
          <w:caps/>
          <w:lang w:val="en-US"/>
        </w:rPr>
        <w:fldChar w:fldCharType="end"/>
      </w:r>
      <w:bookmarkStart w:id="0" w:name="S_Page"/>
    </w:p>
    <w:p w:rsidR="000366DC" w:rsidRPr="004A5660" w:rsidRDefault="000366DC">
      <w:pPr>
        <w:spacing w:before="0" w:after="0"/>
        <w:jc w:val="left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br w:type="page"/>
      </w:r>
    </w:p>
    <w:p w:rsidR="003A0BFD" w:rsidRPr="004A5660" w:rsidRDefault="0025746E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lastRenderedPageBreak/>
        <w:t>Figures</w:t>
      </w:r>
    </w:p>
    <w:p w:rsidR="003A0BFD" w:rsidRPr="004A5660" w:rsidRDefault="003A0BFD" w:rsidP="003A0BFD">
      <w:pPr>
        <w:rPr>
          <w:lang w:val="en-US"/>
        </w:rPr>
      </w:pPr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"Figure" </w:instrText>
      </w:r>
      <w:r w:rsidRPr="004A5660">
        <w:rPr>
          <w:lang w:val="en-US"/>
        </w:rPr>
        <w:fldChar w:fldCharType="separate"/>
      </w:r>
      <w:hyperlink w:anchor="_Toc484537147" w:history="1">
        <w:r w:rsidR="00903E65" w:rsidRPr="00312E8A">
          <w:rPr>
            <w:rStyle w:val="Lienhypertexte"/>
            <w:noProof/>
            <w:lang w:val="en-US"/>
          </w:rPr>
          <w:t>Figure 1: ETC FRA configuration overview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48" w:history="1">
        <w:r w:rsidR="00903E65" w:rsidRPr="00312E8A">
          <w:rPr>
            <w:rStyle w:val="Lienhypertexte"/>
            <w:noProof/>
            <w:lang w:val="en-US"/>
          </w:rPr>
          <w:t>Figure 2: Configuration file tree for a specific test case of a federate to be tested (SuT)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49" w:history="1">
        <w:r w:rsidR="00903E65" w:rsidRPr="00312E8A">
          <w:rPr>
            <w:rStyle w:val="Lienhypertexte"/>
            <w:noProof/>
            <w:lang w:val="en-US"/>
          </w:rPr>
          <w:t>Figure 3: Log window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95840" w:rsidRPr="004A5660" w:rsidRDefault="00DB351F">
      <w:pPr>
        <w:rPr>
          <w:lang w:val="en-US"/>
        </w:rPr>
      </w:pPr>
      <w:r w:rsidRPr="004A5660">
        <w:rPr>
          <w:lang w:val="en-US"/>
        </w:rPr>
        <w:fldChar w:fldCharType="end"/>
      </w:r>
      <w:r w:rsidR="0025746E" w:rsidRPr="004A5660">
        <w:rPr>
          <w:vanish/>
          <w:lang w:val="en-US"/>
        </w:rPr>
        <w:t xml:space="preserve"> page</w:t>
      </w:r>
      <w:bookmarkEnd w:id="0"/>
    </w:p>
    <w:p w:rsidR="003A0BFD" w:rsidRPr="004A5660" w:rsidRDefault="003A0BFD" w:rsidP="0054191B">
      <w:pPr>
        <w:rPr>
          <w:lang w:val="en-US"/>
        </w:rPr>
      </w:pPr>
    </w:p>
    <w:p w:rsidR="003A0BFD" w:rsidRPr="004A5660" w:rsidRDefault="003A0BFD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</w:t>
      </w:r>
      <w:r w:rsidR="00B35B47" w:rsidRPr="004A5660">
        <w:rPr>
          <w:b/>
          <w:i/>
          <w:sz w:val="44"/>
          <w:lang w:val="en-US"/>
        </w:rPr>
        <w:t>s</w:t>
      </w:r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"Table" </w:instrText>
      </w:r>
      <w:r w:rsidRPr="004A5660">
        <w:rPr>
          <w:lang w:val="en-US"/>
        </w:rPr>
        <w:fldChar w:fldCharType="separate"/>
      </w:r>
      <w:hyperlink w:anchor="_Toc484537150" w:history="1">
        <w:r w:rsidR="00903E65" w:rsidRPr="0016032B">
          <w:rPr>
            <w:rStyle w:val="Lienhypertexte"/>
            <w:noProof/>
            <w:lang w:val="en-US"/>
          </w:rPr>
          <w:t>Table 1: Minimal hardware configuration for ETC FRA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1" w:history="1">
        <w:r w:rsidR="00903E65" w:rsidRPr="0016032B">
          <w:rPr>
            <w:rStyle w:val="Lienhypertexte"/>
            <w:noProof/>
          </w:rPr>
          <w:t>Table 2: MÄK RTI versions compatibility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2" w:history="1">
        <w:r w:rsidR="00903E65" w:rsidRPr="0016032B">
          <w:rPr>
            <w:rStyle w:val="Lienhypertexte"/>
            <w:noProof/>
          </w:rPr>
          <w:t xml:space="preserve">Table 3: </w:t>
        </w:r>
        <w:r w:rsidR="00903E65" w:rsidRPr="0016032B">
          <w:rPr>
            <w:rStyle w:val="Lienhypertexte"/>
            <w:noProof/>
            <w:lang w:val="en-US"/>
          </w:rPr>
          <w:t xml:space="preserve">Pitch </w:t>
        </w:r>
        <w:r w:rsidR="00903E65" w:rsidRPr="0016032B">
          <w:rPr>
            <w:rStyle w:val="Lienhypertexte"/>
            <w:noProof/>
          </w:rPr>
          <w:t>RTI versions compatibility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3" w:history="1">
        <w:r w:rsidR="00903E65" w:rsidRPr="0016032B">
          <w:rPr>
            <w:rStyle w:val="Lienhypertexte"/>
            <w:noProof/>
            <w:lang w:val="en-US"/>
          </w:rPr>
          <w:t xml:space="preserve">Table 4: </w:t>
        </w:r>
        <w:r w:rsidR="00903E65"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903E65" w:rsidRPr="0016032B">
          <w:rPr>
            <w:rStyle w:val="Lienhypertexte"/>
            <w:noProof/>
            <w:lang w:val="en-US"/>
          </w:rPr>
          <w:t xml:space="preserve"> parameters for CS Verification ETC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4" w:history="1">
        <w:r w:rsidR="00903E65" w:rsidRPr="0016032B">
          <w:rPr>
            <w:rStyle w:val="Lienhypertexte"/>
            <w:noProof/>
            <w:lang w:val="en-US"/>
          </w:rPr>
          <w:t xml:space="preserve">Table 5: </w:t>
        </w:r>
        <w:r w:rsidR="00903E65"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903E65" w:rsidRPr="0016032B">
          <w:rPr>
            <w:rStyle w:val="Lienhypertexte"/>
            <w:noProof/>
            <w:lang w:val="en-US"/>
          </w:rPr>
          <w:t xml:space="preserve"> parameters for HLA Declaration Management ETC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5" w:history="1">
        <w:r w:rsidR="00903E65" w:rsidRPr="0016032B">
          <w:rPr>
            <w:rStyle w:val="Lienhypertexte"/>
            <w:noProof/>
            <w:lang w:val="en-US"/>
          </w:rPr>
          <w:t xml:space="preserve">Table 6: </w:t>
        </w:r>
        <w:r w:rsidR="00903E65"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903E65" w:rsidRPr="0016032B">
          <w:rPr>
            <w:rStyle w:val="Lienhypertexte"/>
            <w:noProof/>
            <w:lang w:val="en-US"/>
          </w:rPr>
          <w:t xml:space="preserve"> parameters for HLA Object Management ETC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6" w:history="1">
        <w:r w:rsidR="00903E65" w:rsidRPr="0016032B">
          <w:rPr>
            <w:rStyle w:val="Lienhypertexte"/>
            <w:noProof/>
            <w:lang w:val="en-US"/>
          </w:rPr>
          <w:t xml:space="preserve">Table 7: </w:t>
        </w:r>
        <w:r w:rsidR="00903E65"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903E65" w:rsidRPr="0016032B">
          <w:rPr>
            <w:rStyle w:val="Lienhypertexte"/>
            <w:noProof/>
            <w:lang w:val="en-US"/>
          </w:rPr>
          <w:t xml:space="preserve"> parameters for HLA Services Verification ETC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7" w:history="1">
        <w:r w:rsidR="00903E65" w:rsidRPr="0016032B">
          <w:rPr>
            <w:rStyle w:val="Lienhypertexte"/>
            <w:noProof/>
            <w:lang w:val="en-US"/>
          </w:rPr>
          <w:t>Table 8: Problems and solutions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A0BFD" w:rsidRPr="004A5660" w:rsidRDefault="00DB351F" w:rsidP="00705CB6">
      <w:pPr>
        <w:rPr>
          <w:lang w:val="en-US"/>
        </w:rPr>
      </w:pPr>
      <w:r w:rsidRPr="004A5660">
        <w:rPr>
          <w:lang w:val="en-US"/>
        </w:rPr>
        <w:fldChar w:fldCharType="end"/>
      </w:r>
      <w:r w:rsidR="003A0BFD" w:rsidRPr="004A5660">
        <w:rPr>
          <w:lang w:val="en-US"/>
        </w:rPr>
        <w:br w:type="page"/>
      </w:r>
    </w:p>
    <w:p w:rsidR="001A2F4C" w:rsidRPr="004A5660" w:rsidRDefault="001A2F4C" w:rsidP="00B87C1F">
      <w:pPr>
        <w:pStyle w:val="Titre1"/>
        <w:rPr>
          <w:lang w:val="en-US"/>
        </w:rPr>
      </w:pPr>
      <w:bookmarkStart w:id="1" w:name="_Toc300299755"/>
      <w:bookmarkStart w:id="2" w:name="_Toc342062137"/>
      <w:bookmarkStart w:id="3" w:name="_Toc426703996"/>
      <w:bookmarkStart w:id="4" w:name="_Toc484537064"/>
      <w:r w:rsidRPr="004A5660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</w:p>
    <w:p w:rsidR="001A2F4C" w:rsidRPr="004A5660" w:rsidRDefault="00DD0404" w:rsidP="00DD0404">
      <w:pPr>
        <w:pStyle w:val="Titre2"/>
        <w:rPr>
          <w:lang w:val="en-US"/>
        </w:rPr>
      </w:pPr>
      <w:bookmarkStart w:id="5" w:name="_Toc484537065"/>
      <w:r w:rsidRPr="004A5660">
        <w:rPr>
          <w:lang w:val="en-US"/>
        </w:rPr>
        <w:t>Purpose</w:t>
      </w:r>
      <w:bookmarkEnd w:id="5"/>
    </w:p>
    <w:p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 xml:space="preserve">This document is the user guide of Test Cases (TC) developed by </w:t>
      </w:r>
      <w:r w:rsidR="004D7CE8">
        <w:rPr>
          <w:lang w:val="en-US"/>
        </w:rPr>
        <w:t>France</w:t>
      </w:r>
      <w:r w:rsidRPr="004A5660">
        <w:rPr>
          <w:lang w:val="en-US"/>
        </w:rPr>
        <w:t>, as a part of the effort of development to produce a NATO certification capability within NATO group MSG-134 (cf. document [R1]). It aims at describing how to install and use those TC.</w:t>
      </w:r>
    </w:p>
    <w:p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The development of the French TC is performed in order to be used within IVCT, the Integration Verification and Certification Tool developed by Germany as a framework for the development of TC.</w:t>
      </w:r>
    </w:p>
    <w:p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In MSG-134 terminology, a TC is composed of 2 parts:</w:t>
      </w:r>
    </w:p>
    <w:p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Abstract Test Case (ATC) which corresponds to the functional specifications of a TC</w:t>
      </w:r>
    </w:p>
    <w:p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Executable Test Case (ETC) which corresponds to the implementation of a TC (i.e. executable program that runs within IVCT)</w:t>
      </w:r>
    </w:p>
    <w:p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That document is focuses on the usage of ETC.</w:t>
      </w:r>
    </w:p>
    <w:p w:rsidR="001209CA" w:rsidRPr="004A5660" w:rsidRDefault="001209CA" w:rsidP="00E64684">
      <w:pPr>
        <w:rPr>
          <w:lang w:val="en-US"/>
        </w:rPr>
      </w:pPr>
    </w:p>
    <w:p w:rsidR="00767776" w:rsidRPr="004A5660" w:rsidRDefault="0025746E" w:rsidP="00E64684">
      <w:pPr>
        <w:rPr>
          <w:lang w:val="en-US"/>
        </w:rPr>
      </w:pPr>
      <w:r w:rsidRPr="004A5660">
        <w:rPr>
          <w:lang w:val="en-US"/>
        </w:rPr>
        <w:t>ETCs developed by France are named ETC FRA.</w:t>
      </w:r>
    </w:p>
    <w:p w:rsidR="00B5609A" w:rsidRPr="004A5660" w:rsidRDefault="00B5609A" w:rsidP="00E64684">
      <w:pPr>
        <w:rPr>
          <w:lang w:val="en-US"/>
        </w:rPr>
      </w:pPr>
    </w:p>
    <w:p w:rsidR="00E64684" w:rsidRPr="004A5660" w:rsidRDefault="00E64684" w:rsidP="00E64684">
      <w:pPr>
        <w:rPr>
          <w:lang w:val="en-US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3118"/>
      </w:tblGrid>
      <w:tr w:rsidR="001A2F4C" w:rsidRPr="004A5660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1A2F4C" w:rsidRPr="004A5660" w:rsidRDefault="00E22749" w:rsidP="00E22749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Symbol</w:t>
            </w:r>
          </w:p>
        </w:tc>
        <w:tc>
          <w:tcPr>
            <w:tcW w:w="3118" w:type="dxa"/>
            <w:tcBorders>
              <w:left w:val="single" w:sz="8" w:space="0" w:color="4BACC6"/>
            </w:tcBorders>
            <w:shd w:val="clear" w:color="auto" w:fill="4BACC6"/>
          </w:tcPr>
          <w:p w:rsidR="001A2F4C" w:rsidRPr="004A5660" w:rsidRDefault="0025746E" w:rsidP="0035580B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Meaning</w:t>
            </w:r>
          </w:p>
        </w:tc>
      </w:tr>
      <w:tr w:rsidR="001A2F4C" w:rsidRPr="004A5660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4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</w:t>
            </w:r>
            <w:r w:rsidR="001A2F4C" w:rsidRPr="004A5660">
              <w:rPr>
                <w:lang w:val="en-US"/>
              </w:rPr>
              <w:t>nformation</w:t>
            </w:r>
          </w:p>
        </w:tc>
      </w:tr>
      <w:tr w:rsidR="001A2F4C" w:rsidRPr="004A5660" w:rsidTr="00330531">
        <w:trPr>
          <w:trHeight w:val="419"/>
          <w:jc w:val="center"/>
        </w:trPr>
        <w:tc>
          <w:tcPr>
            <w:tcW w:w="1101" w:type="dxa"/>
            <w:tcBorders>
              <w:right w:val="single" w:sz="8" w:space="0" w:color="4BACC6"/>
            </w:tcBorders>
          </w:tcPr>
          <w:p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5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left w:val="single" w:sz="8" w:space="0" w:color="4BACC6"/>
            </w:tcBorders>
          </w:tcPr>
          <w:p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Warning</w:t>
            </w:r>
          </w:p>
        </w:tc>
      </w:tr>
    </w:tbl>
    <w:p w:rsidR="001A2F4C" w:rsidRPr="004A5660" w:rsidRDefault="001A2F4C" w:rsidP="001A2F4C">
      <w:pPr>
        <w:rPr>
          <w:lang w:val="en-US"/>
        </w:rPr>
      </w:pPr>
    </w:p>
    <w:p w:rsidR="001A2F4C" w:rsidRPr="004A5660" w:rsidRDefault="0025746E" w:rsidP="00DD0404">
      <w:pPr>
        <w:pStyle w:val="Titre2"/>
        <w:rPr>
          <w:lang w:val="en-US"/>
        </w:rPr>
      </w:pPr>
      <w:bookmarkStart w:id="6" w:name="_Documents_de_référence"/>
      <w:bookmarkStart w:id="7" w:name="_Toc484537066"/>
      <w:bookmarkEnd w:id="6"/>
      <w:r w:rsidRPr="004A5660">
        <w:rPr>
          <w:lang w:val="en-US"/>
        </w:rPr>
        <w:t>Reference Documents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0"/>
        <w:gridCol w:w="3814"/>
        <w:gridCol w:w="5210"/>
      </w:tblGrid>
      <w:tr w:rsidR="001A2F4C" w:rsidRPr="004A5660" w:rsidTr="0035580B">
        <w:tc>
          <w:tcPr>
            <w:tcW w:w="830" w:type="dxa"/>
            <w:shd w:val="clear" w:color="auto" w:fill="D9D9D9"/>
          </w:tcPr>
          <w:p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ID</w:t>
            </w:r>
          </w:p>
        </w:tc>
        <w:tc>
          <w:tcPr>
            <w:tcW w:w="3814" w:type="dxa"/>
            <w:shd w:val="clear" w:color="auto" w:fill="D9D9D9"/>
          </w:tcPr>
          <w:p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Reference</w:t>
            </w:r>
          </w:p>
        </w:tc>
        <w:tc>
          <w:tcPr>
            <w:tcW w:w="5210" w:type="dxa"/>
            <w:shd w:val="clear" w:color="auto" w:fill="D9D9D9"/>
          </w:tcPr>
          <w:p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Document name</w:t>
            </w:r>
          </w:p>
        </w:tc>
      </w:tr>
      <w:tr w:rsidR="001A2F4C" w:rsidRPr="004E22E8" w:rsidTr="0035580B">
        <w:tc>
          <w:tcPr>
            <w:tcW w:w="830" w:type="dxa"/>
          </w:tcPr>
          <w:p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[R1]</w:t>
            </w:r>
          </w:p>
        </w:tc>
        <w:tc>
          <w:tcPr>
            <w:tcW w:w="3814" w:type="dxa"/>
          </w:tcPr>
          <w:p w:rsidR="001A2F4C" w:rsidRPr="004A5660" w:rsidRDefault="009A4DFF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MSG-134 Technical Activity Proposal</w:t>
            </w:r>
          </w:p>
        </w:tc>
        <w:tc>
          <w:tcPr>
            <w:tcW w:w="5210" w:type="dxa"/>
          </w:tcPr>
          <w:p w:rsidR="001A2F4C" w:rsidRPr="004A5660" w:rsidRDefault="009A4DFF" w:rsidP="009D5222">
            <w:pPr>
              <w:rPr>
                <w:lang w:val="en-US"/>
              </w:rPr>
            </w:pPr>
            <w:r w:rsidRPr="004A5660">
              <w:rPr>
                <w:lang w:val="en-US"/>
              </w:rPr>
              <w:t>Technical Activity Proposal  MSG-134 NATO Distributed S</w:t>
            </w:r>
            <w:r w:rsidR="0025746E" w:rsidRPr="004A5660">
              <w:rPr>
                <w:lang w:val="en-US"/>
              </w:rPr>
              <w:t>imulation Architecture &amp; Design, Compliance Testing and Certification</w:t>
            </w:r>
          </w:p>
        </w:tc>
      </w:tr>
      <w:tr w:rsidR="001A2F4C" w:rsidRPr="004E22E8" w:rsidTr="0035580B">
        <w:tc>
          <w:tcPr>
            <w:tcW w:w="830" w:type="dxa"/>
          </w:tcPr>
          <w:p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[R2]</w:t>
            </w:r>
          </w:p>
        </w:tc>
        <w:tc>
          <w:tcPr>
            <w:tcW w:w="3814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AC/323 (SGMS)D/2</w:t>
            </w:r>
          </w:p>
        </w:tc>
        <w:tc>
          <w:tcPr>
            <w:tcW w:w="5210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NATO Modeling and Simulation Master Plan version 1.0</w:t>
            </w:r>
          </w:p>
        </w:tc>
      </w:tr>
      <w:tr w:rsidR="001A2F4C" w:rsidRPr="004E22E8" w:rsidTr="0035580B">
        <w:tc>
          <w:tcPr>
            <w:tcW w:w="830" w:type="dxa"/>
            <w:shd w:val="clear" w:color="auto" w:fill="auto"/>
          </w:tcPr>
          <w:p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[R3]</w:t>
            </w:r>
          </w:p>
        </w:tc>
        <w:tc>
          <w:tcPr>
            <w:tcW w:w="3814" w:type="dxa"/>
            <w:shd w:val="clear" w:color="auto" w:fill="auto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1516.1-2010</w:t>
            </w:r>
          </w:p>
        </w:tc>
        <w:tc>
          <w:tcPr>
            <w:tcW w:w="5210" w:type="dxa"/>
            <w:shd w:val="clear" w:color="auto" w:fill="auto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Federate Interface Specification</w:t>
            </w:r>
          </w:p>
        </w:tc>
      </w:tr>
      <w:tr w:rsidR="001A2F4C" w:rsidRPr="004E22E8" w:rsidTr="0035580B">
        <w:tc>
          <w:tcPr>
            <w:tcW w:w="830" w:type="dxa"/>
          </w:tcPr>
          <w:p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[R4]</w:t>
            </w:r>
          </w:p>
        </w:tc>
        <w:tc>
          <w:tcPr>
            <w:tcW w:w="3814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1516.2-2010</w:t>
            </w:r>
          </w:p>
        </w:tc>
        <w:tc>
          <w:tcPr>
            <w:tcW w:w="5210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Object Model Template (OMT) Specification</w:t>
            </w:r>
          </w:p>
        </w:tc>
      </w:tr>
      <w:tr w:rsidR="001A2F4C" w:rsidRPr="004E22E8" w:rsidTr="0035580B">
        <w:tc>
          <w:tcPr>
            <w:tcW w:w="830" w:type="dxa"/>
          </w:tcPr>
          <w:p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[R5]</w:t>
            </w:r>
          </w:p>
        </w:tc>
        <w:tc>
          <w:tcPr>
            <w:tcW w:w="3814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1516-2010</w:t>
            </w:r>
          </w:p>
        </w:tc>
        <w:tc>
          <w:tcPr>
            <w:tcW w:w="5210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Framework and Rules</w:t>
            </w:r>
          </w:p>
        </w:tc>
      </w:tr>
    </w:tbl>
    <w:p w:rsidR="001A2F4C" w:rsidRPr="00AA5D10" w:rsidRDefault="001A2F4C" w:rsidP="001A2F4C">
      <w:pPr>
        <w:rPr>
          <w:lang w:val="en-GB"/>
        </w:rPr>
      </w:pPr>
    </w:p>
    <w:p w:rsidR="001A2F4C" w:rsidRPr="004A5660" w:rsidRDefault="00DD0404" w:rsidP="00DD0404">
      <w:pPr>
        <w:pStyle w:val="Titre2"/>
        <w:rPr>
          <w:lang w:val="en-US"/>
        </w:rPr>
      </w:pPr>
      <w:bookmarkStart w:id="8" w:name="_Toc190071951"/>
      <w:bookmarkStart w:id="9" w:name="_Toc287626237"/>
      <w:bookmarkStart w:id="10" w:name="_Toc342062141"/>
      <w:bookmarkStart w:id="11" w:name="_Toc426703999"/>
      <w:bookmarkStart w:id="12" w:name="_Toc484537067"/>
      <w:r w:rsidRPr="004A5660">
        <w:rPr>
          <w:lang w:val="en-US"/>
        </w:rPr>
        <w:t>Terminology</w:t>
      </w:r>
      <w:bookmarkEnd w:id="8"/>
      <w:bookmarkEnd w:id="9"/>
      <w:bookmarkEnd w:id="10"/>
      <w:bookmarkEnd w:id="11"/>
      <w:bookmarkEnd w:id="12"/>
    </w:p>
    <w:p w:rsidR="001A2F4C" w:rsidRPr="004A5660" w:rsidRDefault="003213F4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13" w:name="_Toc39398179"/>
      <w:bookmarkStart w:id="14" w:name="_Toc69201417"/>
      <w:bookmarkStart w:id="15" w:name="_Toc190071952"/>
      <w:bookmarkStart w:id="16" w:name="_Toc287626238"/>
      <w:bookmarkStart w:id="17" w:name="_Toc342062142"/>
      <w:bookmarkStart w:id="18" w:name="_Toc426704000"/>
      <w:bookmarkStart w:id="19" w:name="_Toc484537068"/>
      <w:r w:rsidRPr="004A5660">
        <w:rPr>
          <w:lang w:val="en-US"/>
        </w:rPr>
        <w:t>Acronyms</w:t>
      </w:r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9498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843"/>
        <w:gridCol w:w="7655"/>
      </w:tblGrid>
      <w:tr w:rsidR="001A2F4C" w:rsidRPr="004A5660" w:rsidTr="00D34165">
        <w:trPr>
          <w:cantSplit/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Acronym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Meaning</w:t>
            </w:r>
          </w:p>
        </w:tc>
      </w:tr>
      <w:tr w:rsidR="0078489F" w:rsidRPr="004A5660" w:rsidTr="00B17E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9F" w:rsidRPr="0080388B" w:rsidRDefault="0078489F" w:rsidP="00B17E52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ATC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9F" w:rsidRPr="004A5660" w:rsidRDefault="0078489F" w:rsidP="00B17E52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Abstract Test Case</w:t>
            </w:r>
          </w:p>
        </w:tc>
      </w:tr>
      <w:tr w:rsidR="00BF01FE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80388B" w:rsidRDefault="00BF01FE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ETC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4A5660" w:rsidRDefault="00BF01FE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Executable Test Case</w:t>
            </w:r>
          </w:p>
        </w:tc>
      </w:tr>
      <w:tr w:rsidR="004A5660" w:rsidRPr="004A5660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60" w:rsidRPr="0080388B" w:rsidRDefault="004A5660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FCTT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60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Federate Compliance Testing Tool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lastRenderedPageBreak/>
              <w:t>FOM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Federation Object Model</w:t>
            </w:r>
          </w:p>
        </w:tc>
      </w:tr>
      <w:tr w:rsidR="00BF465B" w:rsidRPr="004A5660" w:rsidTr="00D056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65B" w:rsidRPr="0080388B" w:rsidRDefault="00BF465B" w:rsidP="00D0561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FRA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65B" w:rsidRPr="004A5660" w:rsidRDefault="00F806A5" w:rsidP="00D0561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Franc</w:t>
            </w:r>
            <w:r w:rsidR="00BF465B" w:rsidRPr="004A5660">
              <w:rPr>
                <w:rFonts w:ascii="Arial" w:hAnsi="Arial" w:cs="Arial"/>
                <w:sz w:val="20"/>
                <w:lang w:val="en-US"/>
              </w:rPr>
              <w:t>e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HLA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High </w:t>
            </w:r>
            <w:r w:rsidRPr="004A5660">
              <w:rPr>
                <w:rStyle w:val="goohl3"/>
                <w:rFonts w:ascii="Arial" w:hAnsi="Arial" w:cs="Arial"/>
                <w:sz w:val="20"/>
                <w:lang w:val="en-US"/>
              </w:rPr>
              <w:t>Level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Architecture</w:t>
            </w:r>
          </w:p>
        </w:tc>
      </w:tr>
      <w:tr w:rsidR="00202209" w:rsidRPr="004E22E8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Institute of Electrical and Electronics Engineers</w:t>
            </w:r>
          </w:p>
        </w:tc>
      </w:tr>
      <w:tr w:rsidR="00ED6241" w:rsidRPr="004E22E8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241" w:rsidRPr="0080388B" w:rsidRDefault="00ED6241" w:rsidP="00ED6241">
            <w:pPr>
              <w:pStyle w:val="P2"/>
              <w:ind w:right="8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 1516-2010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241" w:rsidRPr="004A5660" w:rsidRDefault="00CC7C7E" w:rsidP="00CC7C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Last version of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HLA 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standard published by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4A5660">
              <w:rPr>
                <w:rFonts w:ascii="Arial" w:hAnsi="Arial" w:cs="Arial"/>
                <w:sz w:val="20"/>
                <w:lang w:val="en-US"/>
              </w:rPr>
              <w:t>in August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 2010</w:t>
            </w:r>
          </w:p>
        </w:tc>
      </w:tr>
      <w:tr w:rsidR="00C12D83" w:rsidRPr="004A5660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83" w:rsidRPr="0080388B" w:rsidRDefault="00C12D8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IP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83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Internet Protocol</w:t>
            </w:r>
          </w:p>
        </w:tc>
      </w:tr>
      <w:tr w:rsidR="0044091A" w:rsidRPr="004E22E8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91A" w:rsidRPr="0080388B" w:rsidRDefault="0044091A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IVCT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91A" w:rsidRPr="004A5660" w:rsidRDefault="0044091A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Integration Verification and Certification Tool</w:t>
            </w:r>
          </w:p>
        </w:tc>
      </w:tr>
      <w:tr w:rsidR="009C10EF" w:rsidRPr="004A5660" w:rsidTr="00EF78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0EF" w:rsidRPr="0080388B" w:rsidRDefault="009C10EF" w:rsidP="00EF78D6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JDK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0EF" w:rsidRPr="004A5660" w:rsidRDefault="0080388B" w:rsidP="00EF78D6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 Development Kit</w:t>
            </w:r>
          </w:p>
        </w:tc>
      </w:tr>
      <w:tr w:rsidR="00D34165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65" w:rsidRPr="0080388B" w:rsidRDefault="0044091A" w:rsidP="009C10EF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</w:t>
            </w:r>
            <w:r w:rsidR="009C10EF" w:rsidRPr="0080388B">
              <w:rPr>
                <w:rFonts w:ascii="Arial" w:hAnsi="Arial" w:cs="Arial"/>
                <w:b/>
                <w:sz w:val="20"/>
                <w:lang w:val="en-US"/>
              </w:rPr>
              <w:t>SON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65" w:rsidRPr="004A5660" w:rsidRDefault="0080388B" w:rsidP="00BF01F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JavaScript Object Notation</w:t>
            </w:r>
          </w:p>
        </w:tc>
      </w:tr>
      <w:tr w:rsidR="00202209" w:rsidRPr="004E22E8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MSG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8E5D35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4A5660">
              <w:rPr>
                <w:rFonts w:ascii="Arial" w:hAnsi="Arial" w:cs="Arial"/>
                <w:sz w:val="20"/>
                <w:lang w:val="en-US"/>
              </w:rPr>
              <w:t>Modelling</w:t>
            </w:r>
            <w:proofErr w:type="spellEnd"/>
            <w:r w:rsidRPr="004A5660">
              <w:rPr>
                <w:rFonts w:ascii="Arial" w:hAnsi="Arial" w:cs="Arial"/>
                <w:sz w:val="20"/>
                <w:lang w:val="en-US"/>
              </w:rPr>
              <w:t xml:space="preserve"> &amp; Simulation Group (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NATO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see also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NMSG)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D3416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NATO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D3416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North Atlantic Treaty Organization</w:t>
            </w:r>
          </w:p>
        </w:tc>
      </w:tr>
      <w:tr w:rsidR="00600897" w:rsidRPr="004A5660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97" w:rsidRPr="0080388B" w:rsidRDefault="00600897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RTI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97" w:rsidRPr="004A5660" w:rsidRDefault="00600897" w:rsidP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RunT</w:t>
            </w:r>
            <w:r w:rsidRPr="00600897">
              <w:rPr>
                <w:rFonts w:ascii="Arial" w:hAnsi="Arial" w:cs="Arial"/>
                <w:sz w:val="20"/>
                <w:lang w:val="en-US"/>
              </w:rPr>
              <w:t>ime</w:t>
            </w:r>
            <w:proofErr w:type="spellEnd"/>
            <w:r w:rsidRPr="00600897"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600897">
              <w:rPr>
                <w:rFonts w:ascii="Arial" w:hAnsi="Arial" w:cs="Arial"/>
                <w:sz w:val="20"/>
                <w:lang w:val="en-US"/>
              </w:rPr>
              <w:t>nfrastructure</w:t>
            </w:r>
          </w:p>
        </w:tc>
      </w:tr>
      <w:tr w:rsidR="00C64540" w:rsidRPr="004A5660" w:rsidTr="005A14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40" w:rsidRPr="0080388B" w:rsidRDefault="00C64540" w:rsidP="005A145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40" w:rsidRPr="004A5660" w:rsidRDefault="00C64540" w:rsidP="005A145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Simulation Object Model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C64540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proofErr w:type="spellStart"/>
            <w:r w:rsidRPr="0080388B">
              <w:rPr>
                <w:rFonts w:ascii="Arial" w:hAnsi="Arial" w:cs="Arial"/>
                <w:b/>
                <w:sz w:val="20"/>
                <w:lang w:val="en-US"/>
              </w:rPr>
              <w:t>S</w:t>
            </w:r>
            <w:r w:rsidR="00C64540" w:rsidRPr="0080388B">
              <w:rPr>
                <w:rFonts w:ascii="Arial" w:hAnsi="Arial" w:cs="Arial"/>
                <w:b/>
                <w:sz w:val="20"/>
                <w:lang w:val="en-US"/>
              </w:rPr>
              <w:t>uT</w:t>
            </w:r>
            <w:proofErr w:type="spell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C64540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System under Test</w:t>
            </w:r>
          </w:p>
        </w:tc>
      </w:tr>
      <w:tr w:rsidR="00445732" w:rsidRPr="004A5660" w:rsidTr="00FE44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732" w:rsidRPr="0080388B" w:rsidRDefault="00445732" w:rsidP="00FE44D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732" w:rsidRPr="004A5660" w:rsidRDefault="00445732" w:rsidP="00FE44D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Test Case</w:t>
            </w:r>
          </w:p>
        </w:tc>
      </w:tr>
      <w:tr w:rsidR="00BF01FE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80388B" w:rsidRDefault="00445732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XML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4A5660" w:rsidRDefault="00445732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eX</w:t>
            </w:r>
            <w:r w:rsidRPr="00445732">
              <w:rPr>
                <w:rFonts w:ascii="Arial" w:hAnsi="Arial" w:cs="Arial"/>
                <w:sz w:val="20"/>
                <w:lang w:val="en-US"/>
              </w:rPr>
              <w:t>tensible</w:t>
            </w:r>
            <w:proofErr w:type="spellEnd"/>
            <w:r w:rsidRPr="00445732">
              <w:rPr>
                <w:rFonts w:ascii="Arial" w:hAnsi="Arial" w:cs="Arial"/>
                <w:sz w:val="20"/>
                <w:lang w:val="en-US"/>
              </w:rPr>
              <w:t xml:space="preserve"> Markup Language</w:t>
            </w:r>
          </w:p>
        </w:tc>
      </w:tr>
    </w:tbl>
    <w:p w:rsidR="001A2F4C" w:rsidRPr="004A5660" w:rsidRDefault="001A2F4C" w:rsidP="001A2F4C">
      <w:pPr>
        <w:rPr>
          <w:lang w:val="en-US"/>
        </w:rPr>
      </w:pPr>
    </w:p>
    <w:p w:rsidR="00415982" w:rsidRDefault="0041598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>
        <w:rPr>
          <w:lang w:val="en-US"/>
        </w:rPr>
        <w:br w:type="page"/>
      </w:r>
      <w:bookmarkStart w:id="20" w:name="_GoBack"/>
      <w:bookmarkEnd w:id="20"/>
    </w:p>
    <w:p w:rsidR="001A2F4C" w:rsidRPr="004A5660" w:rsidRDefault="004A4F22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21" w:name="_Toc484537069"/>
      <w:r w:rsidRPr="004A5660">
        <w:rPr>
          <w:lang w:val="en-US"/>
        </w:rPr>
        <w:lastRenderedPageBreak/>
        <w:t>Definitions</w:t>
      </w:r>
      <w:bookmarkEnd w:id="21"/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914"/>
        <w:gridCol w:w="7655"/>
      </w:tblGrid>
      <w:tr w:rsidR="001A2F4C" w:rsidRPr="004A5660" w:rsidTr="0035580B">
        <w:trPr>
          <w:cantSplit/>
          <w:tblHeader/>
        </w:trPr>
        <w:tc>
          <w:tcPr>
            <w:tcW w:w="1914" w:type="dxa"/>
            <w:shd w:val="pct10" w:color="auto" w:fill="auto"/>
          </w:tcPr>
          <w:p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bookmarkStart w:id="22" w:name="OLE_LINK1"/>
            <w:bookmarkStart w:id="23" w:name="OLE_LINK2"/>
            <w:r w:rsidRPr="004A5660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7655" w:type="dxa"/>
            <w:shd w:val="pct10" w:color="auto" w:fill="auto"/>
          </w:tcPr>
          <w:p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Definition</w:t>
            </w:r>
          </w:p>
        </w:tc>
      </w:tr>
      <w:tr w:rsidR="001A2F4C" w:rsidRPr="004E22E8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Abstract 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A complete and independent specification of the actions required to achieve a specific test purpose (or a specified combination of test purposes), defined at the level </w:t>
            </w:r>
            <w:r w:rsidR="00A95B33" w:rsidRPr="004A5660">
              <w:rPr>
                <w:rFonts w:ascii="Arial" w:hAnsi="Arial" w:cs="Arial"/>
                <w:sz w:val="20"/>
                <w:lang w:val="en-US"/>
              </w:rPr>
              <w:t>of abstraction of a particular abstract test m</w:t>
            </w:r>
            <w:r w:rsidRPr="004A5660">
              <w:rPr>
                <w:rFonts w:ascii="Arial" w:hAnsi="Arial" w:cs="Arial"/>
                <w:sz w:val="20"/>
                <w:lang w:val="en-US"/>
              </w:rPr>
              <w:t>ethod, starting in a stable testing state and ending in a stable testing state. This specification may involve one or more consecutive or concurrent connections.</w:t>
            </w:r>
          </w:p>
        </w:tc>
      </w:tr>
      <w:tr w:rsidR="001A2F4C" w:rsidRPr="004E22E8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Compliance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statement that an asset fulfills the required behavior rules of a given standard.</w:t>
            </w:r>
          </w:p>
        </w:tc>
      </w:tr>
      <w:tr w:rsidR="00B156D5" w:rsidRPr="004E22E8" w:rsidTr="001B3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D5" w:rsidRPr="004A5660" w:rsidRDefault="00E84615" w:rsidP="001B3BE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615" w:rsidRPr="004A5660" w:rsidRDefault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="00E84615" w:rsidRPr="00600897">
              <w:rPr>
                <w:rFonts w:ascii="Arial" w:hAnsi="Arial" w:cs="Arial"/>
                <w:sz w:val="20"/>
                <w:lang w:val="en-US"/>
              </w:rPr>
              <w:t>1516-2010: An application that may be or is currently coupled with other software applications under a federation object model (FOM) Document Data (FDD) and a runtime infrastructure (RTI).</w:t>
            </w:r>
          </w:p>
        </w:tc>
      </w:tr>
      <w:tr w:rsidR="00B90443" w:rsidRPr="004E22E8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3" w:rsidRPr="004A5660" w:rsidRDefault="00B9044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</w:t>
            </w:r>
            <w:r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3" w:rsidRPr="004A5660" w:rsidRDefault="00B90443" w:rsidP="00B90443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600897">
              <w:rPr>
                <w:rFonts w:ascii="Arial" w:hAnsi="Arial" w:cs="Arial"/>
                <w:sz w:val="20"/>
                <w:lang w:val="en-US"/>
              </w:rPr>
              <w:t>1516-2010: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 xml:space="preserve">A named set of federate applications and a common federation object model (FOM) that </w:t>
            </w:r>
            <w:proofErr w:type="gramStart"/>
            <w:r w:rsidRPr="00B90443">
              <w:rPr>
                <w:rFonts w:ascii="Arial" w:hAnsi="Arial" w:cs="Arial"/>
                <w:sz w:val="20"/>
                <w:lang w:val="en-US"/>
              </w:rPr>
              <w:t>are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used as a whole to achieve some specific objective</w:t>
            </w:r>
            <w:r w:rsidRPr="00600897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1A2F4C" w:rsidRPr="004E22E8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Integration, Verification, and Certification Tool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Software framework to support integration and verification task for simulation federates and to perform the certification tests for a </w:t>
            </w:r>
            <w:proofErr w:type="spellStart"/>
            <w:r w:rsidRPr="004A5660">
              <w:rPr>
                <w:rFonts w:ascii="Arial" w:hAnsi="Arial" w:cs="Arial"/>
                <w:sz w:val="20"/>
                <w:lang w:val="en-US"/>
              </w:rPr>
              <w:t>SuT</w:t>
            </w:r>
            <w:proofErr w:type="spellEnd"/>
            <w:r w:rsidRPr="004A566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1A2F4C" w:rsidRPr="004E22E8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System under Test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System which is the target of Compliance Testing.</w:t>
            </w:r>
          </w:p>
        </w:tc>
      </w:tr>
      <w:tr w:rsidR="001A2F4C" w:rsidRPr="004E22E8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615" w:rsidRPr="004A5660" w:rsidRDefault="00E84615" w:rsidP="00E84615">
            <w:pPr>
              <w:pStyle w:val="P2"/>
              <w:rPr>
                <w:rFonts w:cs="Arial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 set of test inputs, execution conditions, and expected results developed for a particular objective, such as to exercise a particular program path or to verify compliance with a specific requirement.</w:t>
            </w:r>
          </w:p>
        </w:tc>
      </w:tr>
    </w:tbl>
    <w:p w:rsidR="00F64B82" w:rsidRPr="004A5660" w:rsidRDefault="00F64B82" w:rsidP="001A2F4C">
      <w:pPr>
        <w:rPr>
          <w:lang w:val="en-US"/>
        </w:rPr>
      </w:pPr>
    </w:p>
    <w:p w:rsidR="00F64B82" w:rsidRPr="004A5660" w:rsidRDefault="00F64B82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632013" w:rsidRPr="004A5660" w:rsidRDefault="008C69EE" w:rsidP="00632013">
      <w:pPr>
        <w:pStyle w:val="Titre1"/>
        <w:rPr>
          <w:lang w:val="en-US"/>
        </w:rPr>
      </w:pPr>
      <w:bookmarkStart w:id="24" w:name="_Toc484537070"/>
      <w:bookmarkEnd w:id="22"/>
      <w:bookmarkEnd w:id="23"/>
      <w:r w:rsidRPr="004A5660">
        <w:rPr>
          <w:lang w:val="en-US"/>
        </w:rPr>
        <w:lastRenderedPageBreak/>
        <w:t>Prerequisites</w:t>
      </w:r>
      <w:bookmarkEnd w:id="24"/>
    </w:p>
    <w:p w:rsidR="0031513F" w:rsidRPr="004A5660" w:rsidRDefault="0031513F" w:rsidP="0031513F">
      <w:pPr>
        <w:pStyle w:val="Titre2"/>
        <w:rPr>
          <w:lang w:val="en-US"/>
        </w:rPr>
      </w:pPr>
      <w:bookmarkStart w:id="25" w:name="_Toc484537071"/>
      <w:r w:rsidRPr="004A5660">
        <w:rPr>
          <w:lang w:val="en-US"/>
        </w:rPr>
        <w:t>Hardware prerequisite</w:t>
      </w:r>
      <w:r w:rsidR="00323218" w:rsidRPr="004A5660">
        <w:rPr>
          <w:lang w:val="en-US"/>
        </w:rPr>
        <w:t>s</w:t>
      </w:r>
      <w:bookmarkEnd w:id="25"/>
    </w:p>
    <w:p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Reference configuration: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1559"/>
        <w:gridCol w:w="1956"/>
        <w:gridCol w:w="1956"/>
      </w:tblGrid>
      <w:tr w:rsidR="0031513F" w:rsidRPr="004A5660" w:rsidTr="0045531D">
        <w:trPr>
          <w:jc w:val="center"/>
        </w:trPr>
        <w:tc>
          <w:tcPr>
            <w:tcW w:w="1985" w:type="dxa"/>
            <w:shd w:val="clear" w:color="auto" w:fill="4F81BD" w:themeFill="accent1"/>
          </w:tcPr>
          <w:p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Processor</w:t>
            </w:r>
          </w:p>
        </w:tc>
        <w:tc>
          <w:tcPr>
            <w:tcW w:w="1559" w:type="dxa"/>
            <w:shd w:val="clear" w:color="auto" w:fill="4F81BD" w:themeFill="accent1"/>
          </w:tcPr>
          <w:p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Memory</w:t>
            </w:r>
          </w:p>
        </w:tc>
        <w:tc>
          <w:tcPr>
            <w:tcW w:w="1956" w:type="dxa"/>
            <w:shd w:val="clear" w:color="auto" w:fill="4F81BD" w:themeFill="accent1"/>
          </w:tcPr>
          <w:p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Hard drive</w:t>
            </w:r>
          </w:p>
        </w:tc>
        <w:tc>
          <w:tcPr>
            <w:tcW w:w="1956" w:type="dxa"/>
            <w:shd w:val="clear" w:color="auto" w:fill="4F81BD" w:themeFill="accent1"/>
          </w:tcPr>
          <w:p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Operating system</w:t>
            </w:r>
          </w:p>
        </w:tc>
      </w:tr>
      <w:tr w:rsidR="0031513F" w:rsidRPr="004A5660" w:rsidTr="0045531D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44091A" w:rsidP="004409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Intel i5</w:t>
            </w:r>
            <w:r w:rsidRPr="004A5660">
              <w:rPr>
                <w:sz w:val="16"/>
                <w:szCs w:val="16"/>
                <w:lang w:val="en-US"/>
              </w:rPr>
              <w:t xml:space="preserve"> 2,5 GHz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31513F" w:rsidP="0045531D">
            <w:pPr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4 G</w:t>
            </w:r>
            <w:r w:rsidR="00757880" w:rsidRPr="004A5660">
              <w:rPr>
                <w:sz w:val="16"/>
                <w:szCs w:val="16"/>
                <w:lang w:val="en-US"/>
              </w:rPr>
              <w:t>B minimum, 8 GB recommended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44091A" w:rsidP="0045531D">
            <w:pPr>
              <w:rPr>
                <w:sz w:val="16"/>
                <w:szCs w:val="16"/>
                <w:lang w:val="en-US"/>
              </w:rPr>
            </w:pPr>
            <w:r w:rsidRPr="0044091A">
              <w:rPr>
                <w:sz w:val="16"/>
                <w:szCs w:val="16"/>
                <w:lang w:val="en-US"/>
              </w:rPr>
              <w:t>About 350 MB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31513F" w:rsidP="0045531D">
            <w:pPr>
              <w:jc w:val="left"/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Windows 7 Professional</w:t>
            </w:r>
          </w:p>
        </w:tc>
      </w:tr>
    </w:tbl>
    <w:p w:rsidR="00E67CE8" w:rsidRPr="004A5660" w:rsidRDefault="00E67CE8" w:rsidP="00E67CE8">
      <w:pPr>
        <w:pStyle w:val="Lgende"/>
        <w:rPr>
          <w:lang w:val="en-US"/>
        </w:rPr>
      </w:pPr>
      <w:bookmarkStart w:id="26" w:name="_Toc484537150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E67CE8">
        <w:rPr>
          <w:lang w:val="en-US"/>
        </w:rPr>
        <w:t>Minimal hardware configuration for ETC FRA</w:t>
      </w:r>
      <w:bookmarkEnd w:id="26"/>
    </w:p>
    <w:p w:rsidR="0031513F" w:rsidRPr="004A5660" w:rsidRDefault="0031513F" w:rsidP="0031513F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31513F" w:rsidRPr="004E22E8" w:rsidTr="0045531D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31513F" w:rsidRPr="004A5660" w:rsidRDefault="00847A69" w:rsidP="0045531D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31513F" w:rsidRPr="004A5660" w:rsidRDefault="0025746E" w:rsidP="004D7C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execution of ETC FRA has not been tested under Windows 8 or later. </w:t>
            </w:r>
            <w:r w:rsidR="004D7CE8">
              <w:rPr>
                <w:lang w:val="en-US"/>
              </w:rPr>
              <w:t>It</w:t>
            </w:r>
            <w:r w:rsidRPr="004A5660">
              <w:rPr>
                <w:lang w:val="en-US"/>
              </w:rPr>
              <w:t xml:space="preserve"> does not guarantee its execution on these operating systems.</w:t>
            </w:r>
          </w:p>
        </w:tc>
      </w:tr>
    </w:tbl>
    <w:p w:rsidR="0031513F" w:rsidRPr="004A5660" w:rsidRDefault="0031513F" w:rsidP="0031513F">
      <w:pPr>
        <w:rPr>
          <w:lang w:val="en-US"/>
        </w:rPr>
      </w:pPr>
    </w:p>
    <w:p w:rsidR="0031513F" w:rsidRPr="004A5660" w:rsidRDefault="0031513F" w:rsidP="0031513F">
      <w:pPr>
        <w:pStyle w:val="Titre2"/>
        <w:rPr>
          <w:lang w:val="en-US"/>
        </w:rPr>
      </w:pPr>
      <w:bookmarkStart w:id="27" w:name="_Toc484537072"/>
      <w:r w:rsidRPr="004A5660">
        <w:rPr>
          <w:lang w:val="en-US"/>
        </w:rPr>
        <w:t>Software prerequisite</w:t>
      </w:r>
      <w:r w:rsidR="00323218" w:rsidRPr="004A5660">
        <w:rPr>
          <w:lang w:val="en-US"/>
        </w:rPr>
        <w:t>s</w:t>
      </w:r>
      <w:bookmarkEnd w:id="27"/>
    </w:p>
    <w:p w:rsidR="0000184A" w:rsidRPr="004A5660" w:rsidRDefault="0000184A" w:rsidP="00F221B1">
      <w:pPr>
        <w:pStyle w:val="Paragraphedeliste"/>
        <w:numPr>
          <w:ilvl w:val="0"/>
          <w:numId w:val="36"/>
        </w:numPr>
        <w:spacing w:before="0" w:after="200" w:line="276" w:lineRule="auto"/>
        <w:jc w:val="left"/>
        <w:rPr>
          <w:lang w:val="en-US"/>
        </w:rPr>
      </w:pPr>
      <w:r w:rsidRPr="004A5660">
        <w:rPr>
          <w:lang w:val="en-US"/>
        </w:rPr>
        <w:t xml:space="preserve">JDK 8 (jdk-8u66-windows-x64.exe), </w:t>
      </w:r>
      <w:r w:rsidR="0082387A">
        <w:rPr>
          <w:lang w:val="en-US"/>
        </w:rPr>
        <w:t>e</w:t>
      </w:r>
      <w:r w:rsidR="0027294C" w:rsidRPr="004A5660">
        <w:rPr>
          <w:lang w:val="en-US"/>
        </w:rPr>
        <w:t xml:space="preserve">nvironment variable </w:t>
      </w:r>
      <w:r w:rsidRPr="002B1965">
        <w:rPr>
          <w:rFonts w:ascii="Courier New" w:hAnsi="Courier New" w:cs="Courier New"/>
          <w:lang w:val="en-US"/>
        </w:rPr>
        <w:t>JAVA_HOME</w:t>
      </w:r>
      <w:r w:rsidRPr="004A5660">
        <w:rPr>
          <w:lang w:val="en-US"/>
        </w:rPr>
        <w:t xml:space="preserve"> must be defined</w:t>
      </w:r>
    </w:p>
    <w:p w:rsidR="00385C2A" w:rsidRPr="004A5660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 xml:space="preserve">Pitch or </w:t>
      </w:r>
      <w:commentRangeStart w:id="28"/>
      <w:r w:rsidRPr="004A5660">
        <w:rPr>
          <w:lang w:val="en-US"/>
        </w:rPr>
        <w:t>MÄK RTI</w:t>
      </w:r>
      <w:commentRangeEnd w:id="28"/>
      <w:r w:rsidR="00D36530">
        <w:rPr>
          <w:rStyle w:val="Marquedecommentaire"/>
          <w:rFonts w:ascii="Times New Roman" w:hAnsi="Times New Roman"/>
        </w:rPr>
        <w:commentReference w:id="28"/>
      </w:r>
    </w:p>
    <w:p w:rsidR="006961FF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IVCT</w:t>
      </w:r>
      <w:r w:rsidR="00425995" w:rsidRPr="004A5660">
        <w:rPr>
          <w:lang w:val="en-US"/>
        </w:rPr>
        <w:t xml:space="preserve"> V0.</w:t>
      </w:r>
      <w:ins w:id="29" w:author="Régis MAUGET (rmauget)" w:date="2017-08-23T16:15:00Z">
        <w:r w:rsidR="00CA6B78">
          <w:rPr>
            <w:lang w:val="en-US"/>
          </w:rPr>
          <w:t>4.0</w:t>
        </w:r>
      </w:ins>
      <w:del w:id="30" w:author="Régis MAUGET (rmauget)" w:date="2017-08-23T16:15:00Z">
        <w:r w:rsidR="00425995" w:rsidRPr="004A5660" w:rsidDel="00CA6B78">
          <w:rPr>
            <w:lang w:val="en-US"/>
          </w:rPr>
          <w:delText>3.1</w:delText>
        </w:r>
      </w:del>
    </w:p>
    <w:p w:rsidR="00BE5CF4" w:rsidRPr="004A5660" w:rsidRDefault="00BE5CF4" w:rsidP="00A30107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Zip tool</w:t>
      </w:r>
    </w:p>
    <w:p w:rsidR="006961FF" w:rsidRPr="004A5660" w:rsidRDefault="006961FF" w:rsidP="006961FF">
      <w:pPr>
        <w:rPr>
          <w:lang w:val="en-US"/>
        </w:rPr>
      </w:pPr>
    </w:p>
    <w:p w:rsidR="0000184A" w:rsidRPr="004A5660" w:rsidRDefault="0025746E" w:rsidP="00315A7D">
      <w:pPr>
        <w:pStyle w:val="Titre3"/>
        <w:rPr>
          <w:lang w:val="en-US"/>
        </w:rPr>
      </w:pPr>
      <w:bookmarkStart w:id="31" w:name="_Toc450052104"/>
      <w:bookmarkStart w:id="32" w:name="_Toc484537073"/>
      <w:r w:rsidRPr="004A5660">
        <w:rPr>
          <w:lang w:val="en-US"/>
        </w:rPr>
        <w:t>MÄK RTI</w:t>
      </w:r>
      <w:bookmarkEnd w:id="31"/>
      <w:r w:rsidRPr="004A5660">
        <w:rPr>
          <w:lang w:val="en-US"/>
        </w:rPr>
        <w:t xml:space="preserve"> versions compatibility</w:t>
      </w:r>
      <w:bookmarkEnd w:id="32"/>
    </w:p>
    <w:tbl>
      <w:tblPr>
        <w:tblStyle w:val="Colonnes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701"/>
        <w:gridCol w:w="1843"/>
      </w:tblGrid>
      <w:tr w:rsidR="0000184A" w:rsidRPr="004A5660" w:rsidTr="0067219F">
        <w:trPr>
          <w:cnfStyle w:val="100000000000"/>
          <w:trHeight w:val="315"/>
          <w:jc w:val="center"/>
        </w:trPr>
        <w:tc>
          <w:tcPr>
            <w:cnfStyle w:val="001000000000"/>
            <w:tcW w:w="1809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3213F4" w:rsidP="008A12DF">
            <w:pPr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3213F4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3213F4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color w:val="0070C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809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KO</w:t>
            </w:r>
          </w:p>
        </w:tc>
      </w:tr>
      <w:tr w:rsidR="0000184A" w:rsidRPr="004A5660" w:rsidTr="0067219F">
        <w:trPr>
          <w:trHeight w:val="301"/>
          <w:jc w:val="center"/>
        </w:trPr>
        <w:tc>
          <w:tcPr>
            <w:cnfStyle w:val="001000000000"/>
            <w:tcW w:w="1809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814F8D" w:rsidRPr="004A5660" w:rsidTr="0067219F">
        <w:trPr>
          <w:trHeight w:val="301"/>
          <w:jc w:val="center"/>
        </w:trPr>
        <w:tc>
          <w:tcPr>
            <w:cnfStyle w:val="001000000000"/>
            <w:tcW w:w="1809" w:type="dxa"/>
            <w:noWrap/>
            <w:hideMark/>
          </w:tcPr>
          <w:p w:rsidR="00814F8D" w:rsidRPr="004A5660" w:rsidRDefault="00814F8D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4.4.2</w:t>
            </w:r>
          </w:p>
        </w:tc>
        <w:tc>
          <w:tcPr>
            <w:tcW w:w="1701" w:type="dxa"/>
            <w:noWrap/>
            <w:hideMark/>
          </w:tcPr>
          <w:p w:rsidR="00814F8D" w:rsidRPr="004A5660" w:rsidRDefault="00814F8D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hideMark/>
          </w:tcPr>
          <w:p w:rsidR="00814F8D" w:rsidRPr="004A5660" w:rsidRDefault="00CA6B78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ins w:id="33" w:author="Régis MAUGET (rmauget)" w:date="2017-08-23T16:17:00Z">
              <w:r w:rsidRPr="004A5660">
                <w:rPr>
                  <w:rFonts w:ascii="Calibri" w:hAnsi="Calibri"/>
                  <w:color w:val="92D050"/>
                  <w:sz w:val="22"/>
                  <w:szCs w:val="22"/>
                  <w:lang w:val="en-US"/>
                </w:rPr>
                <w:t>OK</w:t>
              </w:r>
            </w:ins>
            <w:del w:id="34" w:author="Régis MAUGET (rmauget)" w:date="2017-08-23T16:17:00Z">
              <w:r w:rsidR="00291622" w:rsidRPr="004A5660" w:rsidDel="00CA6B78">
                <w:rPr>
                  <w:rFonts w:ascii="Calibri" w:hAnsi="Calibri"/>
                  <w:sz w:val="22"/>
                  <w:szCs w:val="22"/>
                  <w:lang w:val="en-US"/>
                </w:rPr>
                <w:delText>To be tested</w:delText>
              </w:r>
            </w:del>
          </w:p>
        </w:tc>
      </w:tr>
    </w:tbl>
    <w:p w:rsidR="00E67CE8" w:rsidRPr="00E67CE8" w:rsidRDefault="00E67CE8" w:rsidP="00E67CE8">
      <w:pPr>
        <w:pStyle w:val="Lgende"/>
      </w:pPr>
      <w:bookmarkStart w:id="35" w:name="_Toc484537151"/>
      <w:bookmarkStart w:id="36" w:name="_Toc426704047"/>
      <w:bookmarkStart w:id="37" w:name="_Toc480289280"/>
      <w:bookmarkStart w:id="38" w:name="_Toc450052105"/>
      <w:r w:rsidRPr="00E67CE8">
        <w:t xml:space="preserve">Table </w:t>
      </w:r>
      <w:r w:rsidR="00DB351F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</w:rPr>
        <w:t>2</w:t>
      </w:r>
      <w:r w:rsidR="00DB351F" w:rsidRPr="004A5660">
        <w:rPr>
          <w:lang w:val="en-US"/>
        </w:rPr>
        <w:fldChar w:fldCharType="end"/>
      </w:r>
      <w:r w:rsidRPr="00E67CE8">
        <w:t>: MÄK RTI versions compatibility</w:t>
      </w:r>
      <w:bookmarkEnd w:id="35"/>
    </w:p>
    <w:bookmarkEnd w:id="36"/>
    <w:bookmarkEnd w:id="37"/>
    <w:p w:rsidR="008416DF" w:rsidRDefault="008416DF" w:rsidP="008416DF">
      <w:pPr>
        <w:rPr>
          <w:ins w:id="39" w:author="Régis MAUGET (rmauget)" w:date="2017-08-23T18:49:00Z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11104" w:rsidRPr="004E22E8" w:rsidTr="00902F45">
        <w:trPr>
          <w:trHeight w:val="419"/>
          <w:ins w:id="40" w:author="Régis MAUGET (rmauget)" w:date="2017-08-23T18:49:00Z"/>
        </w:trPr>
        <w:tc>
          <w:tcPr>
            <w:tcW w:w="1101" w:type="dxa"/>
            <w:tcBorders>
              <w:right w:val="single" w:sz="8" w:space="0" w:color="4BACC6"/>
            </w:tcBorders>
          </w:tcPr>
          <w:p w:rsidR="00E11104" w:rsidRPr="004A5660" w:rsidRDefault="008E418C" w:rsidP="00902F45">
            <w:pPr>
              <w:spacing w:before="0" w:after="0"/>
              <w:jc w:val="center"/>
              <w:rPr>
                <w:ins w:id="41" w:author="Régis MAUGET (rmauget)" w:date="2017-08-23T18:49:00Z"/>
                <w:b/>
                <w:bCs/>
                <w:lang w:val="en-US"/>
              </w:rPr>
            </w:pPr>
            <w:ins w:id="42" w:author="Régis MAUGET (rmauget)" w:date="2017-08-23T18:49:00Z">
              <w:r>
                <w:rPr>
                  <w:b/>
                  <w:noProof/>
                </w:rPr>
                <w:drawing>
                  <wp:inline distT="0" distB="0" distL="0" distR="0">
                    <wp:extent cx="223520" cy="223520"/>
                    <wp:effectExtent l="19050" t="0" r="5080" b="0"/>
                    <wp:docPr id="9" name="Image 2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E11104" w:rsidRDefault="00E11104" w:rsidP="00E11104">
            <w:pPr>
              <w:rPr>
                <w:ins w:id="43" w:author="Régis MAUGET (rmauget)" w:date="2017-08-23T18:50:00Z"/>
                <w:lang w:val="en-US"/>
              </w:rPr>
            </w:pPr>
            <w:ins w:id="44" w:author="Régis MAUGET (rmauget)" w:date="2017-08-23T18:49:00Z">
              <w:r>
                <w:rPr>
                  <w:lang w:val="en-US"/>
                </w:rPr>
                <w:t>There are still 2 dys</w:t>
              </w:r>
            </w:ins>
            <w:ins w:id="45" w:author="Régis MAUGET (rmauget)" w:date="2017-08-23T18:50:00Z">
              <w:r>
                <w:rPr>
                  <w:lang w:val="en-US"/>
                </w:rPr>
                <w:t>f</w:t>
              </w:r>
            </w:ins>
            <w:ins w:id="46" w:author="Régis MAUGET (rmauget)" w:date="2017-08-23T18:49:00Z">
              <w:r>
                <w:rPr>
                  <w:lang w:val="en-US"/>
                </w:rPr>
                <w:t>unction</w:t>
              </w:r>
            </w:ins>
            <w:ins w:id="47" w:author="Régis MAUGET (rmauget)" w:date="2017-08-23T19:00:00Z">
              <w:r w:rsidR="004D109C">
                <w:rPr>
                  <w:lang w:val="en-US"/>
                </w:rPr>
                <w:t>s</w:t>
              </w:r>
            </w:ins>
            <w:ins w:id="48" w:author="Régis MAUGET (rmauget)" w:date="2017-08-23T18:49:00Z">
              <w:r>
                <w:rPr>
                  <w:lang w:val="en-US"/>
                </w:rPr>
                <w:t xml:space="preserve"> </w:t>
              </w:r>
            </w:ins>
            <w:ins w:id="49" w:author="Régis MAUGET (rmauget)" w:date="2017-08-23T18:50:00Z">
              <w:r>
                <w:rPr>
                  <w:lang w:val="en-US"/>
                </w:rPr>
                <w:t>detected with M</w:t>
              </w:r>
              <w:r w:rsidRPr="00E11104">
                <w:rPr>
                  <w:lang w:val="en-US"/>
                </w:rPr>
                <w:t>ÄK RTI</w:t>
              </w:r>
            </w:ins>
            <w:ins w:id="50" w:author="Régis MAUGET (rmauget)" w:date="2017-08-23T18:55:00Z">
              <w:r w:rsidR="00902F45">
                <w:rPr>
                  <w:lang w:val="en-US"/>
                </w:rPr>
                <w:t>:</w:t>
              </w:r>
            </w:ins>
          </w:p>
          <w:p w:rsidR="008E418C" w:rsidRDefault="00E11104">
            <w:pPr>
              <w:pStyle w:val="Paragraphedeliste"/>
              <w:numPr>
                <w:ilvl w:val="0"/>
                <w:numId w:val="50"/>
              </w:numPr>
              <w:rPr>
                <w:ins w:id="51" w:author="Régis MAUGET (rmauget)" w:date="2017-08-23T18:53:00Z"/>
                <w:lang w:val="en-US"/>
              </w:rPr>
            </w:pPr>
            <w:ins w:id="52" w:author="Régis MAUGET (rmauget)" w:date="2017-08-23T18:52:00Z">
              <w:r>
                <w:rPr>
                  <w:lang w:val="en-US"/>
                </w:rPr>
                <w:t xml:space="preserve">The </w:t>
              </w:r>
              <w:proofErr w:type="spellStart"/>
              <w:r w:rsidRPr="00E11104">
                <w:rPr>
                  <w:lang w:val="en-US"/>
                </w:rPr>
                <w:t>HLARTIversion</w:t>
              </w:r>
            </w:ins>
            <w:proofErr w:type="spellEnd"/>
            <w:ins w:id="53" w:author="Régis MAUGET (rmauget)" w:date="2017-08-23T18:53:00Z">
              <w:r>
                <w:rPr>
                  <w:lang w:val="en-US"/>
                </w:rPr>
                <w:t xml:space="preserve"> attribute of MOM is not </w:t>
              </w:r>
            </w:ins>
            <w:ins w:id="54" w:author="Régis MAUGET (rmauget)" w:date="2017-08-23T18:54:00Z">
              <w:r>
                <w:rPr>
                  <w:lang w:val="en-US"/>
                </w:rPr>
                <w:t>correctly</w:t>
              </w:r>
            </w:ins>
            <w:ins w:id="55" w:author="Régis MAUGET (rmauget)" w:date="2017-08-23T18:53:00Z">
              <w:r>
                <w:rPr>
                  <w:lang w:val="en-US"/>
                </w:rPr>
                <w:t xml:space="preserve"> received</w:t>
              </w:r>
            </w:ins>
            <w:ins w:id="56" w:author="Régis MAUGET (rmauget)" w:date="2017-08-23T18:55:00Z">
              <w:r>
                <w:rPr>
                  <w:lang w:val="en-US"/>
                </w:rPr>
                <w:t xml:space="preserve"> from RTI</w:t>
              </w:r>
            </w:ins>
            <w:ins w:id="57" w:author="Régis MAUGET (rmauget)" w:date="2017-08-23T18:53:00Z">
              <w:r>
                <w:rPr>
                  <w:lang w:val="en-US"/>
                </w:rPr>
                <w:t xml:space="preserve">, so there is still a need to recompile ETC FRA in </w:t>
              </w:r>
            </w:ins>
            <w:ins w:id="58" w:author="Régis MAUGET (rmauget)" w:date="2017-08-24T10:20:00Z">
              <w:r w:rsidR="004E22E8">
                <w:rPr>
                  <w:lang w:val="en-US"/>
                </w:rPr>
                <w:t>order</w:t>
              </w:r>
            </w:ins>
            <w:ins w:id="59" w:author="Régis MAUGET (rmauget)" w:date="2017-08-23T18:53:00Z">
              <w:r>
                <w:rPr>
                  <w:lang w:val="en-US"/>
                </w:rPr>
                <w:t xml:space="preserve"> to work with MAK RTI</w:t>
              </w:r>
            </w:ins>
          </w:p>
          <w:p w:rsidR="008E418C" w:rsidRDefault="00E11104" w:rsidP="008E418C">
            <w:pPr>
              <w:pStyle w:val="Paragraphedeliste"/>
              <w:numPr>
                <w:ilvl w:val="0"/>
                <w:numId w:val="50"/>
              </w:numPr>
              <w:rPr>
                <w:ins w:id="60" w:author="Régis MAUGET (rmauget)" w:date="2017-08-23T18:49:00Z"/>
                <w:lang w:val="en-US"/>
              </w:rPr>
            </w:pPr>
            <w:ins w:id="61" w:author="Régis MAUGET (rmauget)" w:date="2017-08-23T18:54:00Z">
              <w:r>
                <w:rPr>
                  <w:lang w:val="en-US"/>
                </w:rPr>
                <w:t xml:space="preserve">For </w:t>
              </w:r>
              <w:r w:rsidRPr="004A5660">
                <w:rPr>
                  <w:lang w:val="en-US"/>
                </w:rPr>
                <w:t>HLA Services Verification ETC</w:t>
              </w:r>
              <w:r>
                <w:rPr>
                  <w:lang w:val="en-US"/>
                </w:rPr>
                <w:t xml:space="preserve">, service </w:t>
              </w:r>
              <w:r w:rsidRPr="00E11104">
                <w:rPr>
                  <w:lang w:val="en-US"/>
                </w:rPr>
                <w:t>Evoke Multiple Callbacks</w:t>
              </w:r>
              <w:r>
                <w:rPr>
                  <w:lang w:val="en-US"/>
                </w:rPr>
                <w:t xml:space="preserve"> is not </w:t>
              </w:r>
            </w:ins>
            <w:ins w:id="62" w:author="Régis MAUGET (rmauget)" w:date="2017-08-23T18:55:00Z">
              <w:r>
                <w:rPr>
                  <w:lang w:val="en-US"/>
                </w:rPr>
                <w:t>correctly received from RTI, so is not seen</w:t>
              </w:r>
            </w:ins>
            <w:ins w:id="63" w:author="Régis MAUGET (rmauget)" w:date="2017-08-24T10:21:00Z">
              <w:r w:rsidR="004E22E8">
                <w:rPr>
                  <w:lang w:val="en-US"/>
                </w:rPr>
                <w:t xml:space="preserve"> even if it is used b</w:t>
              </w:r>
            </w:ins>
            <w:ins w:id="64" w:author="Régis MAUGET (rmauget)" w:date="2017-08-24T10:22:00Z">
              <w:r w:rsidR="008E418C">
                <w:rPr>
                  <w:lang w:val="en-US"/>
                </w:rPr>
                <w:t>y</w:t>
              </w:r>
            </w:ins>
            <w:ins w:id="65" w:author="Régis MAUGET (rmauget)" w:date="2017-08-24T10:21:00Z">
              <w:r w:rsidR="004E22E8">
                <w:rPr>
                  <w:lang w:val="en-US"/>
                </w:rPr>
                <w:t xml:space="preserve"> the </w:t>
              </w:r>
            </w:ins>
            <w:ins w:id="66" w:author="Régis MAUGET (rmauget)" w:date="2017-08-24T10:22:00Z">
              <w:r w:rsidR="004E22E8">
                <w:rPr>
                  <w:lang w:val="en-US"/>
                </w:rPr>
                <w:t>federate under test</w:t>
              </w:r>
            </w:ins>
          </w:p>
        </w:tc>
      </w:tr>
    </w:tbl>
    <w:p w:rsidR="00E11104" w:rsidRPr="00E11104" w:rsidRDefault="00E11104" w:rsidP="008416DF">
      <w:pPr>
        <w:rPr>
          <w:lang w:val="en-US"/>
        </w:rPr>
      </w:pPr>
    </w:p>
    <w:p w:rsidR="0000184A" w:rsidRPr="004A5660" w:rsidRDefault="0000184A" w:rsidP="00315A7D">
      <w:pPr>
        <w:pStyle w:val="Titre3"/>
        <w:rPr>
          <w:lang w:val="en-US"/>
        </w:rPr>
      </w:pPr>
      <w:bookmarkStart w:id="67" w:name="_Toc484537074"/>
      <w:r w:rsidRPr="004A5660">
        <w:rPr>
          <w:lang w:val="en-US"/>
        </w:rPr>
        <w:t>Pitch RTI</w:t>
      </w:r>
      <w:bookmarkEnd w:id="38"/>
      <w:r w:rsidRPr="004A5660">
        <w:rPr>
          <w:lang w:val="en-US"/>
        </w:rPr>
        <w:t xml:space="preserve"> </w:t>
      </w:r>
      <w:r w:rsidR="009C34C3" w:rsidRPr="004A5660">
        <w:rPr>
          <w:lang w:val="en-US"/>
        </w:rPr>
        <w:t>version</w:t>
      </w:r>
      <w:r w:rsidR="00FE669B" w:rsidRPr="004A5660">
        <w:rPr>
          <w:lang w:val="en-US"/>
        </w:rPr>
        <w:t>s</w:t>
      </w:r>
      <w:r w:rsidR="009C34C3" w:rsidRPr="004A5660">
        <w:rPr>
          <w:lang w:val="en-US"/>
        </w:rPr>
        <w:t xml:space="preserve"> compatibility</w:t>
      </w:r>
      <w:bookmarkEnd w:id="67"/>
    </w:p>
    <w:tbl>
      <w:tblPr>
        <w:tblStyle w:val="Colonnes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900"/>
        <w:gridCol w:w="1610"/>
        <w:gridCol w:w="1843"/>
      </w:tblGrid>
      <w:tr w:rsidR="0000184A" w:rsidRPr="004A5660" w:rsidTr="0067219F">
        <w:trPr>
          <w:cnfStyle w:val="100000000000"/>
          <w:trHeight w:val="300"/>
          <w:jc w:val="center"/>
        </w:trPr>
        <w:tc>
          <w:tcPr>
            <w:cnfStyle w:val="001000000000"/>
            <w:tcW w:w="1900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00184A" w:rsidP="008A12DF">
            <w:pPr>
              <w:spacing w:before="0" w:after="0"/>
              <w:jc w:val="center"/>
              <w:rPr>
                <w:b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610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00184A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00184A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90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5.0.1.0</w:t>
            </w:r>
          </w:p>
        </w:tc>
        <w:tc>
          <w:tcPr>
            <w:tcW w:w="161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90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5.2.0</w:t>
            </w:r>
          </w:p>
        </w:tc>
        <w:tc>
          <w:tcPr>
            <w:tcW w:w="161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90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5.3.2</w:t>
            </w:r>
            <w:r w:rsidR="0027294C" w:rsidRPr="004A5660">
              <w:rPr>
                <w:rFonts w:ascii="Calibri" w:hAnsi="Calibri"/>
                <w:sz w:val="22"/>
                <w:szCs w:val="22"/>
                <w:lang w:val="en-US"/>
              </w:rPr>
              <w:t>.1</w:t>
            </w:r>
          </w:p>
        </w:tc>
        <w:tc>
          <w:tcPr>
            <w:tcW w:w="161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</w:tbl>
    <w:p w:rsidR="00E67CE8" w:rsidRPr="00E67CE8" w:rsidRDefault="00E67CE8" w:rsidP="00E67CE8">
      <w:pPr>
        <w:pStyle w:val="Lgende"/>
      </w:pPr>
      <w:bookmarkStart w:id="68" w:name="_Toc484537152"/>
      <w:r w:rsidRPr="00E67CE8">
        <w:t xml:space="preserve">Table </w:t>
      </w:r>
      <w:r w:rsidR="00DB351F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</w:rPr>
        <w:t>3</w:t>
      </w:r>
      <w:r w:rsidR="00DB351F" w:rsidRPr="004A5660">
        <w:rPr>
          <w:lang w:val="en-US"/>
        </w:rPr>
        <w:fldChar w:fldCharType="end"/>
      </w:r>
      <w:r w:rsidRPr="00E67CE8">
        <w:t xml:space="preserve">: </w:t>
      </w:r>
      <w:r w:rsidRPr="00AA328C">
        <w:rPr>
          <w:lang w:val="en-US"/>
        </w:rPr>
        <w:t xml:space="preserve">Pitch </w:t>
      </w:r>
      <w:r w:rsidRPr="00E67CE8">
        <w:t>RTI versions compatibility</w:t>
      </w:r>
      <w:bookmarkEnd w:id="68"/>
    </w:p>
    <w:p w:rsidR="00F64B82" w:rsidRPr="004A5660" w:rsidRDefault="00F64B82" w:rsidP="006961FF">
      <w:pPr>
        <w:rPr>
          <w:lang w:val="en-US"/>
        </w:rPr>
      </w:pP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6961FF" w:rsidRPr="004A5660" w:rsidRDefault="0025746E" w:rsidP="006961FF">
      <w:pPr>
        <w:pStyle w:val="Titre1"/>
        <w:rPr>
          <w:lang w:val="en-US"/>
        </w:rPr>
      </w:pPr>
      <w:bookmarkStart w:id="69" w:name="_Toc484537075"/>
      <w:r w:rsidRPr="004A5660">
        <w:rPr>
          <w:lang w:val="en-US"/>
        </w:rPr>
        <w:lastRenderedPageBreak/>
        <w:t>Tool structure</w:t>
      </w:r>
      <w:bookmarkEnd w:id="69"/>
    </w:p>
    <w:p w:rsidR="00AC4B06" w:rsidRPr="00AC4B06" w:rsidRDefault="0025746E" w:rsidP="00AC4B06">
      <w:pPr>
        <w:rPr>
          <w:lang w:val="en-US"/>
        </w:rPr>
      </w:pPr>
      <w:r w:rsidRPr="00AC4B06">
        <w:rPr>
          <w:lang w:val="en-US"/>
        </w:rPr>
        <w:t xml:space="preserve">ETC FRA </w:t>
      </w:r>
      <w:proofErr w:type="gramStart"/>
      <w:r w:rsidRPr="00AC4B06">
        <w:rPr>
          <w:lang w:val="en-US"/>
        </w:rPr>
        <w:t>are</w:t>
      </w:r>
      <w:proofErr w:type="gramEnd"/>
      <w:r w:rsidRPr="00AC4B06">
        <w:rPr>
          <w:lang w:val="en-US"/>
        </w:rPr>
        <w:t xml:space="preserve"> composed of several directories:</w:t>
      </w:r>
    </w:p>
    <w:p w:rsidR="008E418C" w:rsidRDefault="009020C1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one</w:t>
      </w:r>
      <w:r w:rsidR="0025746E" w:rsidRPr="004A5660">
        <w:rPr>
          <w:lang w:val="en-US"/>
        </w:rPr>
        <w:t xml:space="preserve"> configuration directory: </w:t>
      </w:r>
      <w:proofErr w:type="spellStart"/>
      <w:r w:rsidR="0025746E" w:rsidRPr="004A5660">
        <w:rPr>
          <w:rFonts w:ascii="Courier New" w:hAnsi="Courier New" w:cs="Courier New"/>
          <w:lang w:val="en-US"/>
        </w:rPr>
        <w:t>ETC_FRA_Config</w:t>
      </w:r>
      <w:proofErr w:type="spellEnd"/>
    </w:p>
    <w:p w:rsidR="008E418C" w:rsidRDefault="009020C1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five</w:t>
      </w:r>
      <w:r w:rsidR="0025746E" w:rsidRPr="004A5660">
        <w:rPr>
          <w:lang w:val="en-US"/>
        </w:rPr>
        <w:t xml:space="preserve"> </w:t>
      </w:r>
      <w:proofErr w:type="spellStart"/>
      <w:r w:rsidR="0025746E" w:rsidRPr="004A5660">
        <w:rPr>
          <w:lang w:val="en-US"/>
        </w:rPr>
        <w:t>Graddle</w:t>
      </w:r>
      <w:proofErr w:type="spellEnd"/>
      <w:r w:rsidR="0025746E" w:rsidRPr="004A5660">
        <w:rPr>
          <w:lang w:val="en-US"/>
        </w:rPr>
        <w:t xml:space="preserve"> projects (directories): </w:t>
      </w:r>
      <w:proofErr w:type="spellStart"/>
      <w:r w:rsidR="0025746E" w:rsidRPr="004A5660">
        <w:rPr>
          <w:rFonts w:ascii="Courier New" w:hAnsi="Courier New" w:cs="Courier New"/>
          <w:lang w:val="en-US"/>
        </w:rPr>
        <w:t>ETC_FRA_Common</w:t>
      </w:r>
      <w:proofErr w:type="spellEnd"/>
      <w:r w:rsidR="0025746E" w:rsidRPr="004A5660">
        <w:rPr>
          <w:lang w:val="en-US"/>
        </w:rPr>
        <w:t xml:space="preserve">, </w:t>
      </w:r>
      <w:proofErr w:type="spellStart"/>
      <w:r w:rsidR="0025746E" w:rsidRPr="004A5660">
        <w:rPr>
          <w:rFonts w:ascii="Courier New" w:hAnsi="Courier New" w:cs="Courier New"/>
          <w:lang w:val="en-US"/>
        </w:rPr>
        <w:t>TS_CS_Verification</w:t>
      </w:r>
      <w:proofErr w:type="spellEnd"/>
      <w:r w:rsidR="0025746E" w:rsidRPr="004A5660">
        <w:rPr>
          <w:lang w:val="en-US"/>
        </w:rPr>
        <w:t xml:space="preserve">, </w:t>
      </w:r>
      <w:proofErr w:type="spellStart"/>
      <w:r w:rsidR="0025746E" w:rsidRPr="004A5660">
        <w:rPr>
          <w:rFonts w:ascii="Courier New" w:hAnsi="Courier New" w:cs="Courier New"/>
          <w:lang w:val="en-US"/>
        </w:rPr>
        <w:t>TS_HLA_Declaration</w:t>
      </w:r>
      <w:proofErr w:type="spellEnd"/>
      <w:r w:rsidR="0025746E" w:rsidRPr="004A5660">
        <w:rPr>
          <w:lang w:val="en-US"/>
        </w:rPr>
        <w:t xml:space="preserve">, </w:t>
      </w:r>
      <w:proofErr w:type="spellStart"/>
      <w:r w:rsidR="0025746E" w:rsidRPr="004A5660">
        <w:rPr>
          <w:rFonts w:ascii="Courier New" w:hAnsi="Courier New" w:cs="Courier New"/>
          <w:lang w:val="en-US"/>
        </w:rPr>
        <w:t>TS_HLA_Object</w:t>
      </w:r>
      <w:proofErr w:type="spellEnd"/>
      <w:r w:rsidR="0025746E" w:rsidRPr="004A5660">
        <w:rPr>
          <w:lang w:val="en-US"/>
        </w:rPr>
        <w:t xml:space="preserve">, </w:t>
      </w:r>
      <w:proofErr w:type="spellStart"/>
      <w:r w:rsidR="0025746E" w:rsidRPr="004A5660">
        <w:rPr>
          <w:rFonts w:ascii="Courier New" w:hAnsi="Courier New" w:cs="Courier New"/>
          <w:lang w:val="en-US"/>
        </w:rPr>
        <w:t>TS_HLA_Services</w:t>
      </w:r>
      <w:proofErr w:type="spellEnd"/>
    </w:p>
    <w:p w:rsidR="00A50A73" w:rsidRDefault="00A50A73" w:rsidP="00A50A73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/>
      </w:tblPr>
      <w:tblGrid>
        <w:gridCol w:w="1101"/>
        <w:gridCol w:w="8753"/>
      </w:tblGrid>
      <w:tr w:rsidR="00D66D7E" w:rsidRPr="004E22E8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D66D7E" w:rsidRPr="00D66D7E" w:rsidRDefault="00D66D7E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200" cy="223200"/>
                  <wp:effectExtent l="0" t="0" r="0" b="0"/>
                  <wp:docPr id="1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:rsidR="00D66D7E" w:rsidRDefault="00D66D7E" w:rsidP="00D66D7E">
            <w:pPr>
              <w:rPr>
                <w:lang w:val="en-US"/>
              </w:rPr>
            </w:pPr>
            <w:r>
              <w:rPr>
                <w:lang w:val="en-US"/>
              </w:rPr>
              <w:t xml:space="preserve">ETC FRA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delivered with a test federate named </w:t>
            </w:r>
            <w:r w:rsidRPr="00FC1D0A">
              <w:rPr>
                <w:rFonts w:ascii="Courier New" w:hAnsi="Courier New" w:cs="Courier New"/>
                <w:lang w:val="en-US"/>
              </w:rPr>
              <w:t>rtiSimple4etcFra</w:t>
            </w:r>
            <w:r>
              <w:rPr>
                <w:lang w:val="en-US"/>
              </w:rPr>
              <w:t>.</w:t>
            </w:r>
          </w:p>
          <w:p w:rsidR="00D66D7E" w:rsidRPr="00D66D7E" w:rsidRDefault="00D66D7E" w:rsidP="00757E90">
            <w:pPr>
              <w:rPr>
                <w:lang w:val="en-US"/>
              </w:rPr>
            </w:pPr>
            <w:r>
              <w:rPr>
                <w:lang w:val="en-US"/>
              </w:rPr>
              <w:t>The way to use that federate is presented in §</w:t>
            </w:r>
            <w:r w:rsidR="00DB351F">
              <w:rPr>
                <w:lang w:val="en-US"/>
              </w:rPr>
              <w:fldChar w:fldCharType="begin"/>
            </w:r>
            <w:r w:rsidR="00757E90">
              <w:rPr>
                <w:lang w:val="en-US"/>
              </w:rPr>
              <w:instrText xml:space="preserve"> REF _Ref480446660 \r \h </w:instrText>
            </w:r>
            <w:r w:rsidR="00DB351F">
              <w:rPr>
                <w:lang w:val="en-US"/>
              </w:rPr>
            </w:r>
            <w:r w:rsidR="00DB351F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8.5</w:t>
            </w:r>
            <w:r w:rsidR="00DB351F"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</w:tbl>
    <w:p w:rsidR="00D66D7E" w:rsidRPr="004A5660" w:rsidRDefault="00D66D7E" w:rsidP="00A50A73">
      <w:pPr>
        <w:rPr>
          <w:lang w:val="en-US"/>
        </w:rPr>
      </w:pPr>
    </w:p>
    <w:p w:rsidR="00946196" w:rsidRPr="004A5660" w:rsidRDefault="002373B6" w:rsidP="00946196">
      <w:pPr>
        <w:pStyle w:val="Titre2"/>
        <w:rPr>
          <w:lang w:val="en-US"/>
        </w:rPr>
      </w:pPr>
      <w:bookmarkStart w:id="70" w:name="_Toc484537076"/>
      <w:r w:rsidRPr="004A5660">
        <w:rPr>
          <w:lang w:val="en-US"/>
        </w:rPr>
        <w:t>Configuration d</w:t>
      </w:r>
      <w:r w:rsidR="00946196" w:rsidRPr="004A5660">
        <w:rPr>
          <w:lang w:val="en-US"/>
        </w:rPr>
        <w:t>irectory</w:t>
      </w:r>
      <w:bookmarkEnd w:id="70"/>
    </w:p>
    <w:p w:rsidR="00946196" w:rsidRPr="004A5660" w:rsidRDefault="00AC4B06" w:rsidP="00A50A73">
      <w:pPr>
        <w:rPr>
          <w:lang w:val="en-US"/>
        </w:rPr>
      </w:pPr>
      <w:r>
        <w:rPr>
          <w:lang w:val="en-US"/>
        </w:rPr>
        <w:t>The most important files o</w:t>
      </w:r>
      <w:r w:rsidR="0025746E" w:rsidRPr="004A5660">
        <w:rPr>
          <w:lang w:val="en-US"/>
        </w:rPr>
        <w:t>f the configuration directory are:</w:t>
      </w:r>
    </w:p>
    <w:p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file: </w:t>
      </w:r>
      <w:proofErr w:type="spellStart"/>
      <w:r w:rsidRPr="004A5660">
        <w:rPr>
          <w:lang w:val="en-US"/>
        </w:rPr>
        <w:t>SuT</w:t>
      </w:r>
      <w:proofErr w:type="spellEnd"/>
      <w:r w:rsidRPr="004A5660">
        <w:rPr>
          <w:lang w:val="en-US"/>
        </w:rPr>
        <w:t xml:space="preserve"> main configuration file</w:t>
      </w:r>
    </w:p>
    <w:p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IVCTtestsuites.xml </w:t>
      </w:r>
      <w:r w:rsidRPr="004A5660">
        <w:rPr>
          <w:lang w:val="en-US"/>
        </w:rPr>
        <w:t>file: test suite main configuration file</w:t>
      </w:r>
    </w:p>
    <w:p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proofErr w:type="spellStart"/>
      <w:r w:rsidRPr="004A5660">
        <w:rPr>
          <w:rFonts w:ascii="Courier New" w:hAnsi="Courier New" w:cs="Courier New"/>
          <w:lang w:val="en-US"/>
        </w:rPr>
        <w:t>IVCTsut</w:t>
      </w:r>
      <w:proofErr w:type="spellEnd"/>
      <w:r w:rsidRPr="004A5660">
        <w:rPr>
          <w:rFonts w:ascii="Courier New" w:hAnsi="Courier New" w:cs="Courier New"/>
          <w:lang w:val="en-US"/>
        </w:rPr>
        <w:t xml:space="preserve"> </w:t>
      </w:r>
      <w:r w:rsidRPr="004A5660">
        <w:rPr>
          <w:lang w:val="en-US"/>
        </w:rPr>
        <w:t xml:space="preserve">directory: directory that contain one subfolder for each </w:t>
      </w:r>
      <w:r w:rsidR="00AC4B06">
        <w:rPr>
          <w:lang w:val="en-US"/>
        </w:rPr>
        <w:t>ETC</w:t>
      </w:r>
    </w:p>
    <w:p w:rsidR="00C271E0" w:rsidRPr="004A5660" w:rsidRDefault="00C271E0" w:rsidP="00A50A73">
      <w:pPr>
        <w:rPr>
          <w:lang w:val="en-US"/>
        </w:rPr>
      </w:pPr>
    </w:p>
    <w:p w:rsidR="008F60A7" w:rsidRDefault="0025746E" w:rsidP="00A50A73">
      <w:pPr>
        <w:rPr>
          <w:lang w:val="en-US"/>
        </w:rPr>
      </w:pPr>
      <w:r w:rsidRPr="004A5660">
        <w:rPr>
          <w:lang w:val="en-US"/>
        </w:rPr>
        <w:t xml:space="preserve">There are about twenty subfolders under </w:t>
      </w:r>
      <w:proofErr w:type="spellStart"/>
      <w:r w:rsidRPr="004A5660">
        <w:rPr>
          <w:rFonts w:ascii="Courier New" w:hAnsi="Courier New" w:cs="Courier New"/>
          <w:lang w:val="en-US"/>
        </w:rPr>
        <w:t>IVCTsut</w:t>
      </w:r>
      <w:proofErr w:type="spellEnd"/>
      <w:r w:rsidRPr="004A5660">
        <w:rPr>
          <w:lang w:val="en-US"/>
        </w:rPr>
        <w:t xml:space="preserve"> directory, with a name starting with a number. Each subfolder is used to test one or more ETC FRA. For that reason, th</w:t>
      </w:r>
      <w:r w:rsidR="00183C3A">
        <w:rPr>
          <w:lang w:val="en-US"/>
        </w:rPr>
        <w:t>ere are one or more subdirectories</w:t>
      </w:r>
      <w:r w:rsidRPr="004A5660">
        <w:rPr>
          <w:lang w:val="en-US"/>
        </w:rPr>
        <w:t xml:space="preserve"> under each subfolder, which name correspond to one ETC FRA.</w:t>
      </w:r>
    </w:p>
    <w:p w:rsidR="00183C3A" w:rsidRPr="004A5660" w:rsidRDefault="00183C3A" w:rsidP="00A50A73">
      <w:pPr>
        <w:rPr>
          <w:lang w:val="en-US"/>
        </w:rPr>
      </w:pPr>
    </w:p>
    <w:p w:rsidR="00FF22C9" w:rsidRPr="004A5660" w:rsidRDefault="0025746E" w:rsidP="00FF22C9">
      <w:pPr>
        <w:pStyle w:val="Titre3"/>
        <w:rPr>
          <w:lang w:val="en-US"/>
        </w:rPr>
      </w:pPr>
      <w:bookmarkStart w:id="71" w:name="_Ref480300195"/>
      <w:bookmarkStart w:id="72" w:name="_Toc484537077"/>
      <w:r w:rsidRPr="004A5660">
        <w:rPr>
          <w:lang w:val="en-US"/>
        </w:rPr>
        <w:t>SUT configuration directory for CS Verification ETC</w:t>
      </w:r>
      <w:bookmarkEnd w:id="71"/>
      <w:bookmarkEnd w:id="72"/>
    </w:p>
    <w:p w:rsidR="0013012D" w:rsidRPr="004A5660" w:rsidRDefault="0025746E" w:rsidP="003220BD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</w:t>
      </w:r>
      <w:proofErr w:type="spellStart"/>
      <w:r w:rsidRPr="004A5660">
        <w:rPr>
          <w:rFonts w:ascii="Courier New" w:hAnsi="Courier New" w:cs="Courier New"/>
          <w:lang w:val="en-US"/>
        </w:rPr>
        <w:t>SuTName</w:t>
      </w:r>
      <w:proofErr w:type="spellEnd"/>
      <w:r w:rsidRPr="004A5660">
        <w:rPr>
          <w:rFonts w:ascii="Courier New" w:hAnsi="Courier New" w:cs="Courier New"/>
          <w:lang w:val="en-US"/>
        </w:rPr>
        <w:t>]\</w:t>
      </w:r>
      <w:proofErr w:type="spellStart"/>
      <w:r w:rsidR="00C12D83"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r w:rsidRPr="004A5660">
        <w:rPr>
          <w:lang w:val="en-US"/>
        </w:rPr>
        <w:t>.</w:t>
      </w:r>
    </w:p>
    <w:p w:rsidR="003220BD" w:rsidRPr="004A5660" w:rsidRDefault="00285DF6" w:rsidP="003220BD">
      <w:pPr>
        <w:rPr>
          <w:lang w:val="en-US"/>
        </w:rPr>
      </w:pPr>
      <w:r>
        <w:rPr>
          <w:lang w:val="en-US"/>
        </w:rPr>
        <w:t>That directory must contain</w:t>
      </w:r>
      <w:r w:rsidR="0025746E" w:rsidRPr="004A5660">
        <w:rPr>
          <w:lang w:val="en-US"/>
        </w:rPr>
        <w:t xml:space="preserve"> </w:t>
      </w:r>
      <w:proofErr w:type="spellStart"/>
      <w:r w:rsidR="0025746E" w:rsidRPr="004A5660">
        <w:rPr>
          <w:rFonts w:ascii="Courier New" w:hAnsi="Courier New" w:cs="Courier New"/>
          <w:lang w:val="en-US"/>
        </w:rPr>
        <w:t>TcParam.json</w:t>
      </w:r>
      <w:proofErr w:type="spellEnd"/>
      <w:r w:rsidR="0025746E"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_Ref479234021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8.1.1</w:t>
      </w:r>
      <w:r w:rsidR="00DB351F" w:rsidRPr="004A5660">
        <w:rPr>
          <w:lang w:val="en-US"/>
        </w:rPr>
        <w:fldChar w:fldCharType="end"/>
      </w:r>
      <w:r w:rsidR="0025746E" w:rsidRPr="004A5660">
        <w:rPr>
          <w:lang w:val="en-US"/>
        </w:rPr>
        <w:t>.</w:t>
      </w:r>
    </w:p>
    <w:p w:rsidR="003220BD" w:rsidRPr="004A5660" w:rsidRDefault="003220BD" w:rsidP="003220BD">
      <w:pPr>
        <w:rPr>
          <w:lang w:val="en-US"/>
        </w:rPr>
      </w:pPr>
    </w:p>
    <w:p w:rsidR="00240253" w:rsidRPr="004A5660" w:rsidRDefault="0025746E" w:rsidP="003220BD">
      <w:pPr>
        <w:rPr>
          <w:lang w:val="en-US"/>
        </w:rPr>
      </w:pPr>
      <w:r w:rsidRPr="004A5660">
        <w:rPr>
          <w:lang w:val="en-US"/>
        </w:rPr>
        <w:t>The following attribute</w:t>
      </w:r>
      <w:r w:rsidR="001F0D73">
        <w:rPr>
          <w:lang w:val="en-US"/>
        </w:rPr>
        <w:t>s</w:t>
      </w:r>
      <w:r w:rsidRPr="004A5660">
        <w:rPr>
          <w:lang w:val="en-US"/>
        </w:rPr>
        <w:t xml:space="preserve">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13743D" w:rsidRPr="004A5660" w:rsidTr="0061095B">
        <w:trPr>
          <w:tblHeader/>
        </w:trPr>
        <w:tc>
          <w:tcPr>
            <w:tcW w:w="2376" w:type="dxa"/>
          </w:tcPr>
          <w:p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38" w:type="dxa"/>
          </w:tcPr>
          <w:p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47FA1" w:rsidRPr="004A5660" w:rsidTr="00E019DB">
        <w:tc>
          <w:tcPr>
            <w:tcW w:w="2376" w:type="dxa"/>
          </w:tcPr>
          <w:p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Name of the </w:t>
            </w:r>
            <w:proofErr w:type="spellStart"/>
            <w:r w:rsidRPr="004A5660">
              <w:rPr>
                <w:lang w:val="en-US"/>
              </w:rPr>
              <w:t>SuT</w:t>
            </w:r>
            <w:proofErr w:type="spellEnd"/>
          </w:p>
        </w:tc>
        <w:tc>
          <w:tcPr>
            <w:tcW w:w="4638" w:type="dxa"/>
          </w:tcPr>
          <w:p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47FA1" w:rsidRPr="004A5660" w:rsidTr="00E019DB">
        <w:tc>
          <w:tcPr>
            <w:tcW w:w="2376" w:type="dxa"/>
          </w:tcPr>
          <w:p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38" w:type="dxa"/>
          </w:tcPr>
          <w:p w:rsidR="00747FA1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"D:\SuT1\TS_CS_Verification\"</w:t>
            </w:r>
          </w:p>
        </w:tc>
      </w:tr>
      <w:tr w:rsidR="00747FA1" w:rsidRPr="004A5660" w:rsidTr="00E019DB">
        <w:tc>
          <w:tcPr>
            <w:tcW w:w="2376" w:type="dxa"/>
          </w:tcPr>
          <w:p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747FA1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38" w:type="dxa"/>
          </w:tcPr>
          <w:p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3743D" w:rsidRPr="004A5660" w:rsidTr="00E019DB">
        <w:tc>
          <w:tcPr>
            <w:tcW w:w="2376" w:type="dxa"/>
          </w:tcPr>
          <w:p w:rsidR="0013743D" w:rsidRPr="004A5660" w:rsidRDefault="0025746E" w:rsidP="003220BD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13743D" w:rsidRPr="004A5660" w:rsidRDefault="0025746E" w:rsidP="00E019DB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38" w:type="dxa"/>
          </w:tcPr>
          <w:p w:rsidR="0013743D" w:rsidRPr="004A5660" w:rsidRDefault="0025746E" w:rsidP="00A17CCB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"D:\SuT1\TS_CS_Verification\FOM1.xml"</w:t>
            </w:r>
          </w:p>
        </w:tc>
      </w:tr>
      <w:tr w:rsidR="00E019DB" w:rsidRPr="004A5660" w:rsidTr="00E019DB">
        <w:tc>
          <w:tcPr>
            <w:tcW w:w="2376" w:type="dxa"/>
          </w:tcPr>
          <w:p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E019DB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38" w:type="dxa"/>
          </w:tcPr>
          <w:p w:rsidR="00E019DB" w:rsidRPr="004A5660" w:rsidRDefault="0025746E" w:rsidP="0010010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E019DB" w:rsidRPr="004A5660" w:rsidTr="00E019DB">
        <w:tc>
          <w:tcPr>
            <w:tcW w:w="2376" w:type="dxa"/>
          </w:tcPr>
          <w:p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E019DB" w:rsidRPr="004A5660" w:rsidRDefault="0025746E" w:rsidP="00100101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38" w:type="dxa"/>
          </w:tcPr>
          <w:p w:rsidR="00E019DB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"D:\SuT1\TS_CS_Verification\SOM1.xml"</w:t>
            </w:r>
          </w:p>
        </w:tc>
      </w:tr>
    </w:tbl>
    <w:p w:rsidR="00240253" w:rsidRPr="004A5660" w:rsidRDefault="0025746E" w:rsidP="0023031B">
      <w:pPr>
        <w:pStyle w:val="Lgende"/>
        <w:rPr>
          <w:lang w:val="en-US"/>
        </w:rPr>
      </w:pPr>
      <w:bookmarkStart w:id="73" w:name="_Toc484537153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4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CS Verification ETC</w:t>
      </w:r>
      <w:bookmarkEnd w:id="73"/>
    </w:p>
    <w:p w:rsidR="006E2B7C" w:rsidRPr="004A5660" w:rsidRDefault="0025746E" w:rsidP="003220BD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4D50FB" w:rsidRDefault="004D50FB" w:rsidP="00A50A73">
      <w:pPr>
        <w:rPr>
          <w:lang w:val="en-US"/>
        </w:rPr>
      </w:pPr>
    </w:p>
    <w:p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proofErr w:type="spellStart"/>
      <w:r w:rsidRPr="004A5660">
        <w:rPr>
          <w:rFonts w:ascii="Courier New" w:hAnsi="Courier New" w:cs="Courier New"/>
          <w:lang w:val="en-US"/>
        </w:rPr>
        <w:t>ETC_FRA_Config</w:t>
      </w:r>
      <w:proofErr w:type="spellEnd"/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 xml:space="preserve">file </w:t>
      </w:r>
      <w:r w:rsidRPr="004A5660">
        <w:rPr>
          <w:lang w:val="en-US"/>
        </w:rPr>
        <w:t xml:space="preserve">is given in </w:t>
      </w:r>
      <w:proofErr w:type="spellStart"/>
      <w:r w:rsidRPr="004A5660">
        <w:rPr>
          <w:rFonts w:ascii="Courier New" w:hAnsi="Courier New" w:cs="Courier New"/>
          <w:lang w:val="en-US"/>
        </w:rPr>
        <w:t>ETC_FRA_Config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IVCTsut</w:t>
      </w:r>
      <w:proofErr w:type="spellEnd"/>
      <w:r w:rsidRPr="004A5660">
        <w:rPr>
          <w:rFonts w:ascii="Courier New" w:hAnsi="Courier New" w:cs="Courier New"/>
          <w:lang w:val="en-US"/>
        </w:rPr>
        <w:t>\11_SOM_Ok_FOM_Ok\</w:t>
      </w:r>
      <w:proofErr w:type="spellStart"/>
      <w:r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r w:rsidRPr="004A5660">
        <w:rPr>
          <w:lang w:val="en-US"/>
        </w:rPr>
        <w:t>.</w:t>
      </w:r>
    </w:p>
    <w:p w:rsidR="00C12D83" w:rsidRPr="004A5660" w:rsidRDefault="00C12D83" w:rsidP="00A50A73">
      <w:pPr>
        <w:rPr>
          <w:lang w:val="en-US"/>
        </w:rPr>
      </w:pPr>
    </w:p>
    <w:p w:rsidR="004D50FB" w:rsidRPr="004A5660" w:rsidRDefault="0025746E" w:rsidP="004D50FB">
      <w:pPr>
        <w:pStyle w:val="Titre3"/>
        <w:rPr>
          <w:lang w:val="en-US"/>
        </w:rPr>
      </w:pPr>
      <w:bookmarkStart w:id="74" w:name="_Ref480302149"/>
      <w:bookmarkStart w:id="75" w:name="_Toc484537078"/>
      <w:r w:rsidRPr="004A5660">
        <w:rPr>
          <w:lang w:val="en-US"/>
        </w:rPr>
        <w:t>SUT configuration directory for HLA Declaration Management ETC</w:t>
      </w:r>
      <w:bookmarkEnd w:id="74"/>
      <w:bookmarkEnd w:id="75"/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</w:t>
      </w:r>
      <w:proofErr w:type="spellStart"/>
      <w:r w:rsidRPr="004A5660">
        <w:rPr>
          <w:rFonts w:ascii="Courier New" w:hAnsi="Courier New" w:cs="Courier New"/>
          <w:lang w:val="en-US"/>
        </w:rPr>
        <w:t>SuTName</w:t>
      </w:r>
      <w:proofErr w:type="spellEnd"/>
      <w:r w:rsidRPr="004A5660">
        <w:rPr>
          <w:rFonts w:ascii="Courier New" w:hAnsi="Courier New" w:cs="Courier New"/>
          <w:lang w:val="en-US"/>
        </w:rPr>
        <w:t>]\</w:t>
      </w:r>
      <w:proofErr w:type="spellStart"/>
      <w:r w:rsidRPr="004A5660">
        <w:rPr>
          <w:rFonts w:ascii="Courier New" w:hAnsi="Courier New" w:cs="Courier New"/>
          <w:lang w:val="en-US"/>
        </w:rPr>
        <w:t>TS_HLA_Declaration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r w:rsidRPr="004A5660">
        <w:rPr>
          <w:lang w:val="en-US"/>
        </w:rPr>
        <w:t>.</w:t>
      </w:r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_Ref479234364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8.2.1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:rsidR="007A5FD2" w:rsidRPr="004A5660" w:rsidRDefault="007A5FD2" w:rsidP="007A5FD2">
      <w:pPr>
        <w:rPr>
          <w:lang w:val="en-US"/>
        </w:rPr>
      </w:pPr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7A5FD2" w:rsidRPr="004A5660" w:rsidTr="007A5FD2">
        <w:trPr>
          <w:tblHeader/>
        </w:trPr>
        <w:tc>
          <w:tcPr>
            <w:tcW w:w="2376" w:type="dxa"/>
          </w:tcPr>
          <w:p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Name of the </w:t>
            </w:r>
            <w:proofErr w:type="spellStart"/>
            <w:r w:rsidRPr="004A5660">
              <w:rPr>
                <w:lang w:val="en-US"/>
              </w:rPr>
              <w:t>SuT</w:t>
            </w:r>
            <w:proofErr w:type="spellEnd"/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775FC5" w:rsidRPr="004A5660" w:rsidTr="00103032">
        <w:tc>
          <w:tcPr>
            <w:tcW w:w="2376" w:type="dxa"/>
          </w:tcPr>
          <w:p w:rsidR="00775FC5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:rsidR="00775FC5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:rsidR="00775FC5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:rsidR="007A5FD2" w:rsidRPr="004A5660" w:rsidRDefault="0025746E" w:rsidP="00775FC5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:rsidR="007A5FD2" w:rsidRPr="004A5660" w:rsidRDefault="0025746E" w:rsidP="00775FC5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:rsidR="007A5FD2" w:rsidRPr="004A5660" w:rsidRDefault="0025746E" w:rsidP="00D24927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proofErr w:type="spellEnd"/>
            <w:r w:rsidRPr="004A5660">
              <w:rPr>
                <w:rFonts w:ascii="Courier New" w:hAnsi="Courier New" w:cs="Courier New"/>
                <w:noProof/>
                <w:lang w:val="en-US"/>
              </w:rPr>
              <w:t>\"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proofErr w:type="spellEnd"/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proofErr w:type="spellEnd"/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:rsidR="007A5FD2" w:rsidRPr="004A5660" w:rsidRDefault="0025746E" w:rsidP="007A5FD2">
      <w:pPr>
        <w:pStyle w:val="Lgende"/>
        <w:rPr>
          <w:lang w:val="en-US"/>
        </w:rPr>
      </w:pPr>
      <w:bookmarkStart w:id="76" w:name="_Toc484537154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5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Declaration Management ETC</w:t>
      </w:r>
      <w:bookmarkEnd w:id="76"/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4D50FB" w:rsidRDefault="004D50FB" w:rsidP="00A50A73">
      <w:pPr>
        <w:rPr>
          <w:lang w:val="en-US"/>
        </w:rPr>
      </w:pPr>
    </w:p>
    <w:p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proofErr w:type="spellStart"/>
      <w:r w:rsidRPr="004A5660">
        <w:rPr>
          <w:rFonts w:ascii="Courier New" w:hAnsi="Courier New" w:cs="Courier New"/>
          <w:lang w:val="en-US"/>
        </w:rPr>
        <w:t>ETC_FRA_Config</w:t>
      </w:r>
      <w:proofErr w:type="spellEnd"/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>configuration</w:t>
      </w:r>
      <w:r w:rsidR="00942F08">
        <w:rPr>
          <w:lang w:val="en-US"/>
        </w:rPr>
        <w:t xml:space="preserve"> file</w:t>
      </w:r>
      <w:r w:rsidRPr="004A5660">
        <w:rPr>
          <w:lang w:val="en-US"/>
        </w:rPr>
        <w:t xml:space="preserve"> is given in </w:t>
      </w:r>
      <w:proofErr w:type="spellStart"/>
      <w:r w:rsidRPr="004A5660">
        <w:rPr>
          <w:rFonts w:ascii="Courier New" w:hAnsi="Courier New" w:cs="Courier New"/>
          <w:lang w:val="en-US"/>
        </w:rPr>
        <w:t>ETC_FRA_Config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IVCTsut</w:t>
      </w:r>
      <w:proofErr w:type="spellEnd"/>
      <w:r w:rsidRPr="004A5660">
        <w:rPr>
          <w:rFonts w:ascii="Courier New" w:hAnsi="Courier New" w:cs="Courier New"/>
          <w:lang w:val="en-US"/>
        </w:rPr>
        <w:t>\11_SOM_Ok_FOM_Ok\</w:t>
      </w:r>
      <w:proofErr w:type="spellStart"/>
      <w:r w:rsidRPr="004A5660">
        <w:rPr>
          <w:rFonts w:ascii="Courier New" w:hAnsi="Courier New" w:cs="Courier New"/>
          <w:lang w:val="en-US"/>
        </w:rPr>
        <w:t>TS_HLA_Declaration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r w:rsidRPr="004A5660">
        <w:rPr>
          <w:lang w:val="en-US"/>
        </w:rPr>
        <w:t>.</w:t>
      </w:r>
    </w:p>
    <w:p w:rsidR="00C12D83" w:rsidRPr="004A5660" w:rsidRDefault="00C12D83" w:rsidP="00A50A73">
      <w:pPr>
        <w:rPr>
          <w:lang w:val="en-US"/>
        </w:rPr>
      </w:pPr>
    </w:p>
    <w:p w:rsidR="00B17371" w:rsidRPr="004A5660" w:rsidRDefault="0025746E" w:rsidP="00B17371">
      <w:pPr>
        <w:pStyle w:val="Titre3"/>
        <w:rPr>
          <w:lang w:val="en-US"/>
        </w:rPr>
      </w:pPr>
      <w:bookmarkStart w:id="77" w:name="_Ref480302158"/>
      <w:bookmarkStart w:id="78" w:name="_Toc484537079"/>
      <w:r w:rsidRPr="004A5660">
        <w:rPr>
          <w:lang w:val="en-US"/>
        </w:rPr>
        <w:t>SUT configuration directory for HLA Object Management ETC</w:t>
      </w:r>
      <w:bookmarkEnd w:id="77"/>
      <w:bookmarkEnd w:id="78"/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</w:t>
      </w:r>
      <w:proofErr w:type="spellStart"/>
      <w:r w:rsidRPr="004A5660">
        <w:rPr>
          <w:rFonts w:ascii="Courier New" w:hAnsi="Courier New" w:cs="Courier New"/>
          <w:lang w:val="en-US"/>
        </w:rPr>
        <w:t>SuTName</w:t>
      </w:r>
      <w:proofErr w:type="spellEnd"/>
      <w:r w:rsidRPr="004A5660">
        <w:rPr>
          <w:rFonts w:ascii="Courier New" w:hAnsi="Courier New" w:cs="Courier New"/>
          <w:lang w:val="en-US"/>
        </w:rPr>
        <w:t>]\</w:t>
      </w:r>
      <w:proofErr w:type="spellStart"/>
      <w:r w:rsidRPr="004A5660">
        <w:rPr>
          <w:rFonts w:ascii="Courier New" w:hAnsi="Courier New" w:cs="Courier New"/>
          <w:lang w:val="en-US"/>
        </w:rPr>
        <w:t>TS_HLA_Object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r w:rsidRPr="004A5660">
        <w:rPr>
          <w:lang w:val="en-US"/>
        </w:rPr>
        <w:t>.</w:t>
      </w:r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_Ref479237345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8.3.1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:rsidR="00375D91" w:rsidRPr="004A5660" w:rsidRDefault="00375D91" w:rsidP="00375D91">
      <w:pPr>
        <w:rPr>
          <w:lang w:val="en-US"/>
        </w:rPr>
      </w:pPr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375D91" w:rsidRPr="004A5660" w:rsidTr="00103032">
        <w:trPr>
          <w:tblHeader/>
        </w:trPr>
        <w:tc>
          <w:tcPr>
            <w:tcW w:w="2376" w:type="dxa"/>
          </w:tcPr>
          <w:p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Name of the </w:t>
            </w:r>
            <w:proofErr w:type="spellStart"/>
            <w:r w:rsidRPr="004A5660">
              <w:rPr>
                <w:lang w:val="en-US"/>
              </w:rPr>
              <w:t>SuT</w:t>
            </w:r>
            <w:proofErr w:type="spellEnd"/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lastRenderedPageBreak/>
              <w:t>testDuration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:rsidR="00375D91" w:rsidRPr="00D66D7E" w:rsidRDefault="0025746E" w:rsidP="005A041B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proofErr w:type="spellStart"/>
            <w:r w:rsidRPr="00D66D7E">
              <w:rPr>
                <w:rFonts w:ascii="Courier New" w:hAnsi="Courier New" w:cs="Courier New"/>
              </w:rPr>
              <w:t>TS_HLA_Object</w:t>
            </w:r>
            <w:proofErr w:type="spellEnd"/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proofErr w:type="spellEnd"/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proofErr w:type="spellEnd"/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:rsidR="00375D91" w:rsidRPr="004A5660" w:rsidRDefault="0025746E" w:rsidP="00375D91">
      <w:pPr>
        <w:pStyle w:val="Lgende"/>
        <w:rPr>
          <w:lang w:val="en-US"/>
        </w:rPr>
      </w:pPr>
      <w:bookmarkStart w:id="79" w:name="_Toc484537155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6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Object Management ETC</w:t>
      </w:r>
      <w:bookmarkEnd w:id="79"/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B17371" w:rsidRDefault="00B17371" w:rsidP="00A50A73">
      <w:pPr>
        <w:rPr>
          <w:lang w:val="en-US"/>
        </w:rPr>
      </w:pPr>
    </w:p>
    <w:p w:rsidR="00942F08" w:rsidRPr="004A5660" w:rsidRDefault="00942F08" w:rsidP="00942F08">
      <w:pPr>
        <w:rPr>
          <w:lang w:val="en-US"/>
        </w:rPr>
      </w:pPr>
      <w:r w:rsidRPr="004A5660">
        <w:rPr>
          <w:lang w:val="en-US"/>
        </w:rPr>
        <w:t xml:space="preserve">In the </w:t>
      </w:r>
      <w:proofErr w:type="spellStart"/>
      <w:r w:rsidRPr="004A5660">
        <w:rPr>
          <w:rFonts w:ascii="Courier New" w:hAnsi="Courier New" w:cs="Courier New"/>
          <w:lang w:val="en-US"/>
        </w:rPr>
        <w:t>ETC_FRA_Config</w:t>
      </w:r>
      <w:proofErr w:type="spellEnd"/>
      <w:r w:rsidRPr="004A5660">
        <w:rPr>
          <w:lang w:val="en-US"/>
        </w:rPr>
        <w:t xml:space="preserve"> directory, an example</w:t>
      </w:r>
      <w:r>
        <w:rPr>
          <w:lang w:val="en-US"/>
        </w:rPr>
        <w:t xml:space="preserve"> 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proofErr w:type="spellStart"/>
      <w:r w:rsidRPr="004A5660">
        <w:rPr>
          <w:rFonts w:ascii="Courier New" w:hAnsi="Courier New" w:cs="Courier New"/>
          <w:lang w:val="en-US"/>
        </w:rPr>
        <w:t>ETC_FRA_Config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IVCTsut</w:t>
      </w:r>
      <w:proofErr w:type="spellEnd"/>
      <w:r w:rsidRPr="004A5660">
        <w:rPr>
          <w:rFonts w:ascii="Courier New" w:hAnsi="Courier New" w:cs="Courier New"/>
          <w:lang w:val="en-US"/>
        </w:rPr>
        <w:t>\11_SOM_Ok_FOM_Ok\</w:t>
      </w:r>
      <w:proofErr w:type="spellStart"/>
      <w:r w:rsidRPr="004A5660">
        <w:rPr>
          <w:rFonts w:ascii="Courier New" w:hAnsi="Courier New" w:cs="Courier New"/>
          <w:lang w:val="en-US"/>
        </w:rPr>
        <w:t>TS_HLA_Object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r w:rsidRPr="004A5660">
        <w:rPr>
          <w:lang w:val="en-US"/>
        </w:rPr>
        <w:t>.</w:t>
      </w:r>
    </w:p>
    <w:p w:rsidR="00942F08" w:rsidRPr="004A5660" w:rsidRDefault="00942F08" w:rsidP="00A50A73">
      <w:pPr>
        <w:rPr>
          <w:lang w:val="en-US"/>
        </w:rPr>
      </w:pPr>
    </w:p>
    <w:p w:rsidR="00B17371" w:rsidRPr="004A5660" w:rsidRDefault="0025746E" w:rsidP="00B17371">
      <w:pPr>
        <w:pStyle w:val="Titre3"/>
        <w:rPr>
          <w:lang w:val="en-US"/>
        </w:rPr>
      </w:pPr>
      <w:bookmarkStart w:id="80" w:name="_Ref480302166"/>
      <w:bookmarkStart w:id="81" w:name="_Toc484537080"/>
      <w:r w:rsidRPr="004A5660">
        <w:rPr>
          <w:lang w:val="en-US"/>
        </w:rPr>
        <w:t>SUT configuration directory for HLA Services Verification ETC</w:t>
      </w:r>
      <w:bookmarkEnd w:id="80"/>
      <w:bookmarkEnd w:id="81"/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</w:t>
      </w:r>
      <w:proofErr w:type="spellStart"/>
      <w:r w:rsidRPr="004A5660">
        <w:rPr>
          <w:rFonts w:ascii="Courier New" w:hAnsi="Courier New" w:cs="Courier New"/>
          <w:lang w:val="en-US"/>
        </w:rPr>
        <w:t>SuTName</w:t>
      </w:r>
      <w:proofErr w:type="spellEnd"/>
      <w:r w:rsidRPr="004A5660">
        <w:rPr>
          <w:rFonts w:ascii="Courier New" w:hAnsi="Courier New" w:cs="Courier New"/>
          <w:lang w:val="en-US"/>
        </w:rPr>
        <w:t>]\</w:t>
      </w:r>
      <w:proofErr w:type="spellStart"/>
      <w:r w:rsidRPr="004A5660">
        <w:rPr>
          <w:rFonts w:ascii="Courier New" w:hAnsi="Courier New" w:cs="Courier New"/>
          <w:lang w:val="en-US"/>
        </w:rPr>
        <w:t>TS_HLA_Services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r w:rsidRPr="004A5660">
        <w:rPr>
          <w:lang w:val="en-US"/>
        </w:rPr>
        <w:t>.</w:t>
      </w:r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_Ref479237699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8.4.1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:rsidR="00161C7F" w:rsidRPr="004A5660" w:rsidRDefault="00161C7F" w:rsidP="00161C7F">
      <w:pPr>
        <w:rPr>
          <w:lang w:val="en-US"/>
        </w:rPr>
      </w:pPr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161C7F" w:rsidRPr="004A5660" w:rsidTr="00103032">
        <w:trPr>
          <w:tblHeader/>
        </w:trPr>
        <w:tc>
          <w:tcPr>
            <w:tcW w:w="2376" w:type="dxa"/>
          </w:tcPr>
          <w:p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Name of the </w:t>
            </w:r>
            <w:proofErr w:type="spellStart"/>
            <w:r w:rsidRPr="004A5660">
              <w:rPr>
                <w:lang w:val="en-US"/>
              </w:rPr>
              <w:t>SuT</w:t>
            </w:r>
            <w:proofErr w:type="spellEnd"/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:rsidR="00161C7F" w:rsidRPr="00D66D7E" w:rsidRDefault="0025746E" w:rsidP="00161C7F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proofErr w:type="spellStart"/>
            <w:r w:rsidRPr="00D66D7E">
              <w:rPr>
                <w:rFonts w:ascii="Courier New" w:hAnsi="Courier New" w:cs="Courier New"/>
              </w:rPr>
              <w:t>TS_HLA_Services</w:t>
            </w:r>
            <w:proofErr w:type="spellEnd"/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</w:t>
            </w:r>
            <w:r w:rsidR="00136473">
              <w:rPr>
                <w:lang w:val="en-US"/>
              </w:rPr>
              <w:t xml:space="preserve"> files. Contains 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proofErr w:type="spellEnd"/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</w:t>
            </w:r>
            <w:r w:rsidR="00136473">
              <w:rPr>
                <w:lang w:val="en-US"/>
              </w:rPr>
              <w:t xml:space="preserve"> files. Contains </w:t>
            </w:r>
            <w:r w:rsidR="00136473">
              <w:rPr>
                <w:lang w:val="en-US"/>
              </w:rPr>
              <w:lastRenderedPageBreak/>
              <w:t>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lastRenderedPageBreak/>
              <w:t>N/A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lastRenderedPageBreak/>
              <w:t>fileName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proofErr w:type="spellEnd"/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:rsidR="00161C7F" w:rsidRPr="004A5660" w:rsidRDefault="0025746E" w:rsidP="00161C7F">
      <w:pPr>
        <w:pStyle w:val="Lgende"/>
        <w:rPr>
          <w:lang w:val="en-US"/>
        </w:rPr>
      </w:pPr>
      <w:bookmarkStart w:id="82" w:name="_Toc484537156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7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Services Verification ETC</w:t>
      </w:r>
      <w:bookmarkEnd w:id="82"/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B17371" w:rsidRDefault="00B17371" w:rsidP="00A50A73">
      <w:pPr>
        <w:rPr>
          <w:lang w:val="en-US"/>
        </w:rPr>
      </w:pPr>
    </w:p>
    <w:p w:rsidR="00136473" w:rsidRPr="004A5660" w:rsidRDefault="00136473" w:rsidP="00136473">
      <w:pPr>
        <w:rPr>
          <w:lang w:val="en-US"/>
        </w:rPr>
      </w:pPr>
      <w:r w:rsidRPr="004A5660">
        <w:rPr>
          <w:lang w:val="en-US"/>
        </w:rPr>
        <w:t xml:space="preserve">In the </w:t>
      </w:r>
      <w:proofErr w:type="spellStart"/>
      <w:r w:rsidRPr="004A5660">
        <w:rPr>
          <w:rFonts w:ascii="Courier New" w:hAnsi="Courier New" w:cs="Courier New"/>
          <w:lang w:val="en-US"/>
        </w:rPr>
        <w:t>ETC_FRA_Config</w:t>
      </w:r>
      <w:proofErr w:type="spellEnd"/>
      <w:r w:rsidRPr="004A5660">
        <w:rPr>
          <w:lang w:val="en-US"/>
        </w:rPr>
        <w:t xml:space="preserve"> directory, an example</w:t>
      </w:r>
      <w:r w:rsidRPr="00136473">
        <w:rPr>
          <w:lang w:val="en-US"/>
        </w:rPr>
        <w:t xml:space="preserve">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proofErr w:type="spellStart"/>
      <w:r w:rsidRPr="004A5660">
        <w:rPr>
          <w:rFonts w:ascii="Courier New" w:hAnsi="Courier New" w:cs="Courier New"/>
          <w:lang w:val="en-US"/>
        </w:rPr>
        <w:t>ETC_FRA_Config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IVCTsut</w:t>
      </w:r>
      <w:proofErr w:type="spellEnd"/>
      <w:r w:rsidRPr="004A5660">
        <w:rPr>
          <w:rFonts w:ascii="Courier New" w:hAnsi="Courier New" w:cs="Courier New"/>
          <w:lang w:val="en-US"/>
        </w:rPr>
        <w:t>\11_SOM_Ok_FOM_Ok\</w:t>
      </w:r>
      <w:proofErr w:type="spellStart"/>
      <w:r w:rsidRPr="004A5660">
        <w:rPr>
          <w:rFonts w:ascii="Courier New" w:hAnsi="Courier New" w:cs="Courier New"/>
          <w:lang w:val="en-US"/>
        </w:rPr>
        <w:t>TS_HLA_Services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r w:rsidRPr="004A5660">
        <w:rPr>
          <w:lang w:val="en-US"/>
        </w:rPr>
        <w:t>.</w:t>
      </w:r>
    </w:p>
    <w:p w:rsidR="00136473" w:rsidRPr="004A5660" w:rsidRDefault="00136473" w:rsidP="00A50A73">
      <w:pPr>
        <w:rPr>
          <w:lang w:val="en-US"/>
        </w:rPr>
      </w:pPr>
    </w:p>
    <w:p w:rsidR="008A0F0E" w:rsidRPr="004A5660" w:rsidRDefault="0025746E" w:rsidP="008A0F0E">
      <w:pPr>
        <w:pStyle w:val="Titre2"/>
        <w:rPr>
          <w:lang w:val="en-US"/>
        </w:rPr>
      </w:pPr>
      <w:bookmarkStart w:id="83" w:name="_Toc484537081"/>
      <w:r w:rsidRPr="004A5660">
        <w:rPr>
          <w:lang w:val="en-US"/>
        </w:rPr>
        <w:t>Gradle projects</w:t>
      </w:r>
      <w:bookmarkEnd w:id="83"/>
    </w:p>
    <w:p w:rsidR="004B2853" w:rsidRPr="00D66D7E" w:rsidRDefault="0025746E" w:rsidP="004B2853">
      <w:pPr>
        <w:pStyle w:val="Titre3"/>
      </w:pPr>
      <w:bookmarkStart w:id="84" w:name="_Toc479174150"/>
      <w:bookmarkStart w:id="85" w:name="_Toc484537082"/>
      <w:r w:rsidRPr="00D66D7E">
        <w:t xml:space="preserve">Common component </w:t>
      </w:r>
      <w:proofErr w:type="spellStart"/>
      <w:r w:rsidRPr="00D66D7E">
        <w:t>ETC_FRA_Common</w:t>
      </w:r>
      <w:bookmarkEnd w:id="84"/>
      <w:bookmarkEnd w:id="85"/>
      <w:proofErr w:type="spellEnd"/>
    </w:p>
    <w:p w:rsidR="004B2853" w:rsidRPr="004A5660" w:rsidRDefault="0025746E" w:rsidP="004B2853">
      <w:pPr>
        <w:rPr>
          <w:lang w:val="en-US"/>
        </w:rPr>
      </w:pPr>
      <w:r w:rsidRPr="004A5660">
        <w:rPr>
          <w:lang w:val="en-US"/>
        </w:rPr>
        <w:t>This component is not a test case, but gathers all the common code that is used by ETC FRA. Its existence avoids code duplication.</w:t>
      </w:r>
    </w:p>
    <w:p w:rsidR="00CC2125" w:rsidRPr="004A5660" w:rsidRDefault="0025746E" w:rsidP="00CC2125">
      <w:pPr>
        <w:rPr>
          <w:lang w:val="en-US"/>
        </w:rPr>
      </w:pPr>
      <w:r w:rsidRPr="004A5660">
        <w:rPr>
          <w:lang w:val="en-US"/>
        </w:rPr>
        <w:t xml:space="preserve">This component is implemented in a </w:t>
      </w:r>
      <w:proofErr w:type="spellStart"/>
      <w:r w:rsidRPr="004A5660">
        <w:rPr>
          <w:lang w:val="en-US"/>
        </w:rPr>
        <w:t>Graddle</w:t>
      </w:r>
      <w:proofErr w:type="spellEnd"/>
      <w:r w:rsidRPr="004A5660">
        <w:rPr>
          <w:lang w:val="en-US"/>
        </w:rPr>
        <w:t xml:space="preserve"> project tree named </w:t>
      </w:r>
      <w:proofErr w:type="spellStart"/>
      <w:r w:rsidRPr="004A5660">
        <w:rPr>
          <w:rFonts w:ascii="Courier New" w:hAnsi="Courier New" w:cs="Courier New"/>
          <w:lang w:val="en-US"/>
        </w:rPr>
        <w:t>ETC_FRA_Common</w:t>
      </w:r>
      <w:proofErr w:type="spellEnd"/>
      <w:r w:rsidRPr="004A5660">
        <w:rPr>
          <w:lang w:val="en-US"/>
        </w:rPr>
        <w:t>. It contains several files and a</w:t>
      </w:r>
      <w:r w:rsidR="00136473">
        <w:rPr>
          <w:lang w:val="en-US"/>
        </w:rPr>
        <w:t>n</w:t>
      </w:r>
      <w:r w:rsidRPr="004A5660">
        <w:rPr>
          <w:lang w:val="en-US"/>
        </w:rPr>
        <w:t xml:space="preserve"> </w:t>
      </w:r>
      <w:proofErr w:type="spellStart"/>
      <w:r w:rsidRPr="004A5660">
        <w:rPr>
          <w:rFonts w:ascii="Courier New" w:hAnsi="Courier New" w:cs="Courier New"/>
          <w:lang w:val="en-US"/>
        </w:rPr>
        <w:t>ETC_FRA_Common</w:t>
      </w:r>
      <w:proofErr w:type="spellEnd"/>
      <w:r w:rsidRPr="004A5660">
        <w:rPr>
          <w:lang w:val="en-US"/>
        </w:rPr>
        <w:t xml:space="preserve"> directory (which contains the source code).</w:t>
      </w:r>
    </w:p>
    <w:p w:rsidR="004B2853" w:rsidRPr="004A5660" w:rsidRDefault="004B2853" w:rsidP="004B2853">
      <w:pPr>
        <w:rPr>
          <w:lang w:val="en-US"/>
        </w:rPr>
      </w:pPr>
    </w:p>
    <w:p w:rsidR="008A0F0E" w:rsidRPr="004A5660" w:rsidRDefault="0025746E" w:rsidP="004B2853">
      <w:pPr>
        <w:pStyle w:val="Titre3"/>
        <w:rPr>
          <w:lang w:val="en-US"/>
        </w:rPr>
      </w:pPr>
      <w:bookmarkStart w:id="86" w:name="_Toc484537083"/>
      <w:r w:rsidRPr="004A5660">
        <w:rPr>
          <w:lang w:val="en-US"/>
        </w:rPr>
        <w:t>Test case CS Verification</w:t>
      </w:r>
      <w:bookmarkEnd w:id="86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</w:t>
      </w:r>
      <w:proofErr w:type="spellStart"/>
      <w:r w:rsidRPr="004A5660">
        <w:rPr>
          <w:lang w:val="en-US"/>
        </w:rPr>
        <w:t>Graddle</w:t>
      </w:r>
      <w:proofErr w:type="spellEnd"/>
      <w:r w:rsidRPr="004A5660">
        <w:rPr>
          <w:lang w:val="en-US"/>
        </w:rPr>
        <w:t xml:space="preserve"> project tree named </w:t>
      </w:r>
      <w:proofErr w:type="spellStart"/>
      <w:r w:rsidRPr="004A5660">
        <w:rPr>
          <w:rFonts w:ascii="Courier New" w:hAnsi="Courier New" w:cs="Courier New"/>
          <w:lang w:val="en-US"/>
        </w:rPr>
        <w:t>TS_CS_Verification</w:t>
      </w:r>
      <w:proofErr w:type="spellEnd"/>
      <w:r w:rsidRPr="004A5660">
        <w:rPr>
          <w:lang w:val="en-US"/>
        </w:rPr>
        <w:t xml:space="preserve">. It contains several files, </w:t>
      </w:r>
      <w:proofErr w:type="spellStart"/>
      <w:r w:rsidRPr="004A5660">
        <w:rPr>
          <w:rFonts w:ascii="Courier New" w:hAnsi="Courier New" w:cs="Courier New"/>
          <w:lang w:val="en-US"/>
        </w:rPr>
        <w:t>TestSchedules</w:t>
      </w:r>
      <w:proofErr w:type="spellEnd"/>
      <w:r w:rsidRPr="004A5660">
        <w:rPr>
          <w:rFonts w:ascii="Courier New" w:hAnsi="Courier New" w:cs="Courier New"/>
          <w:lang w:val="en-US"/>
        </w:rPr>
        <w:t xml:space="preserve"> </w:t>
      </w:r>
      <w:r w:rsidRPr="004A5660">
        <w:rPr>
          <w:lang w:val="en-US"/>
        </w:rPr>
        <w:t xml:space="preserve">directory (which contains only one configuration file) and a </w:t>
      </w:r>
      <w:proofErr w:type="spellStart"/>
      <w:r w:rsidRPr="004A5660">
        <w:rPr>
          <w:rFonts w:ascii="Courier New" w:hAnsi="Courier New" w:cs="Courier New"/>
          <w:lang w:val="en-US"/>
        </w:rPr>
        <w:t>TS_CS_Verification</w:t>
      </w:r>
      <w:proofErr w:type="spellEnd"/>
      <w:r w:rsidRPr="004A5660">
        <w:rPr>
          <w:rFonts w:ascii="Courier New" w:hAnsi="Courier New" w:cs="Courier New"/>
          <w:lang w:val="en-US"/>
        </w:rPr>
        <w:t xml:space="preserve"> </w:t>
      </w:r>
      <w:r w:rsidRPr="004A5660">
        <w:rPr>
          <w:lang w:val="en-US"/>
        </w:rPr>
        <w:t>directory (which contains the source code).</w:t>
      </w:r>
    </w:p>
    <w:p w:rsidR="00021D24" w:rsidRPr="004A5660" w:rsidRDefault="0025746E" w:rsidP="00021D24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TestSchedules</w:t>
      </w:r>
      <w:proofErr w:type="spellEnd"/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_Ref479351752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8.1.2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proofErr w:type="spellStart"/>
      <w:proofErr w:type="gramStart"/>
      <w:r w:rsidRPr="004A5660">
        <w:rPr>
          <w:rFonts w:ascii="Courier New" w:hAnsi="Courier New" w:cs="Courier New"/>
          <w:lang w:val="en-US"/>
        </w:rPr>
        <w:t>sts</w:t>
      </w:r>
      <w:proofErr w:type="spellEnd"/>
      <w:proofErr w:type="gramEnd"/>
      <w:r w:rsidRPr="004A5660">
        <w:rPr>
          <w:lang w:val="en-US"/>
        </w:rPr>
        <w:t xml:space="preserve"> (</w:t>
      </w:r>
      <w:proofErr w:type="spellStart"/>
      <w:r w:rsidRPr="004A5660">
        <w:rPr>
          <w:lang w:val="en-US"/>
        </w:rPr>
        <w:t>startTestSchedule</w:t>
      </w:r>
      <w:proofErr w:type="spellEnd"/>
      <w:r w:rsidRPr="004A5660">
        <w:rPr>
          <w:lang w:val="en-US"/>
        </w:rPr>
        <w:t>) IVCT command.</w:t>
      </w:r>
    </w:p>
    <w:p w:rsidR="00021D24" w:rsidRPr="004A5660" w:rsidRDefault="00021D24" w:rsidP="001D227D">
      <w:pPr>
        <w:rPr>
          <w:lang w:val="en-US"/>
        </w:rPr>
      </w:pPr>
    </w:p>
    <w:p w:rsidR="004B2853" w:rsidRPr="004A5660" w:rsidRDefault="0025746E" w:rsidP="004B2853">
      <w:pPr>
        <w:pStyle w:val="Titre3"/>
        <w:rPr>
          <w:lang w:val="en-US"/>
        </w:rPr>
      </w:pPr>
      <w:bookmarkStart w:id="87" w:name="_Toc484537084"/>
      <w:r w:rsidRPr="004A5660">
        <w:rPr>
          <w:lang w:val="en-US"/>
        </w:rPr>
        <w:t>Test case HLA Declaration Management</w:t>
      </w:r>
      <w:bookmarkEnd w:id="87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</w:t>
      </w:r>
      <w:proofErr w:type="spellStart"/>
      <w:r w:rsidRPr="004A5660">
        <w:rPr>
          <w:lang w:val="en-US"/>
        </w:rPr>
        <w:t>Graddle</w:t>
      </w:r>
      <w:proofErr w:type="spellEnd"/>
      <w:r w:rsidRPr="004A5660">
        <w:rPr>
          <w:lang w:val="en-US"/>
        </w:rPr>
        <w:t xml:space="preserve"> project tree named </w:t>
      </w:r>
      <w:proofErr w:type="spellStart"/>
      <w:r w:rsidRPr="004A5660">
        <w:rPr>
          <w:rFonts w:ascii="Courier New" w:hAnsi="Courier New" w:cs="Courier New"/>
          <w:lang w:val="en-US"/>
        </w:rPr>
        <w:t>TS_HLA_Declaration</w:t>
      </w:r>
      <w:proofErr w:type="spellEnd"/>
      <w:r w:rsidRPr="004A5660">
        <w:rPr>
          <w:lang w:val="en-US"/>
        </w:rPr>
        <w:t xml:space="preserve">. It contains several files, </w:t>
      </w:r>
      <w:proofErr w:type="spellStart"/>
      <w:r w:rsidRPr="004A5660">
        <w:rPr>
          <w:rFonts w:ascii="Courier New" w:hAnsi="Courier New" w:cs="Courier New"/>
          <w:lang w:val="en-US"/>
        </w:rPr>
        <w:t>TestSchedules</w:t>
      </w:r>
      <w:proofErr w:type="spellEnd"/>
      <w:r w:rsidRPr="004A5660">
        <w:rPr>
          <w:rFonts w:ascii="Courier New" w:hAnsi="Courier New" w:cs="Courier New"/>
          <w:lang w:val="en-US"/>
        </w:rPr>
        <w:t xml:space="preserve"> </w:t>
      </w:r>
      <w:r w:rsidRPr="004A5660">
        <w:rPr>
          <w:lang w:val="en-US"/>
        </w:rPr>
        <w:t xml:space="preserve">directory (which contains only one configuration file) and a </w:t>
      </w:r>
      <w:proofErr w:type="spellStart"/>
      <w:r w:rsidRPr="004A5660">
        <w:rPr>
          <w:rFonts w:ascii="Courier New" w:hAnsi="Courier New" w:cs="Courier New"/>
          <w:lang w:val="en-US"/>
        </w:rPr>
        <w:t>TS_HLA_Declaration</w:t>
      </w:r>
      <w:proofErr w:type="spellEnd"/>
      <w:r w:rsidRPr="004A5660">
        <w:rPr>
          <w:lang w:val="en-US"/>
        </w:rPr>
        <w:t xml:space="preserve"> directory (which contains the source code).</w:t>
      </w:r>
    </w:p>
    <w:p w:rsidR="00B94803" w:rsidRPr="004A5660" w:rsidRDefault="0025746E" w:rsidP="00B94803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TestSchedules</w:t>
      </w:r>
      <w:proofErr w:type="spellEnd"/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_Ref480279007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8.2.2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proofErr w:type="spellStart"/>
      <w:proofErr w:type="gramStart"/>
      <w:r w:rsidRPr="004A5660">
        <w:rPr>
          <w:rFonts w:ascii="Courier New" w:hAnsi="Courier New" w:cs="Courier New"/>
          <w:lang w:val="en-US"/>
        </w:rPr>
        <w:t>sts</w:t>
      </w:r>
      <w:proofErr w:type="spellEnd"/>
      <w:proofErr w:type="gramEnd"/>
      <w:r w:rsidRPr="004A5660">
        <w:rPr>
          <w:lang w:val="en-US"/>
        </w:rPr>
        <w:t xml:space="preserve"> (</w:t>
      </w:r>
      <w:proofErr w:type="spellStart"/>
      <w:r w:rsidRPr="004A5660">
        <w:rPr>
          <w:lang w:val="en-US"/>
        </w:rPr>
        <w:t>startTestSchedule</w:t>
      </w:r>
      <w:proofErr w:type="spellEnd"/>
      <w:r w:rsidRPr="004A5660">
        <w:rPr>
          <w:lang w:val="en-US"/>
        </w:rPr>
        <w:t>) IVCT command.</w:t>
      </w:r>
    </w:p>
    <w:p w:rsidR="00B94803" w:rsidRPr="004A5660" w:rsidRDefault="00B94803" w:rsidP="001D227D">
      <w:pPr>
        <w:rPr>
          <w:lang w:val="en-US"/>
        </w:rPr>
      </w:pPr>
    </w:p>
    <w:p w:rsidR="004B2853" w:rsidRPr="004A5660" w:rsidRDefault="0025746E" w:rsidP="004B2853">
      <w:pPr>
        <w:pStyle w:val="Titre3"/>
        <w:rPr>
          <w:lang w:val="en-US"/>
        </w:rPr>
      </w:pPr>
      <w:bookmarkStart w:id="88" w:name="_Toc484537085"/>
      <w:r w:rsidRPr="004A5660">
        <w:rPr>
          <w:lang w:val="en-US"/>
        </w:rPr>
        <w:t>Test case HLA Object Management</w:t>
      </w:r>
      <w:bookmarkEnd w:id="88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</w:t>
      </w:r>
      <w:proofErr w:type="spellStart"/>
      <w:r w:rsidRPr="004A5660">
        <w:rPr>
          <w:lang w:val="en-US"/>
        </w:rPr>
        <w:t>Graddle</w:t>
      </w:r>
      <w:proofErr w:type="spellEnd"/>
      <w:r w:rsidRPr="004A5660">
        <w:rPr>
          <w:lang w:val="en-US"/>
        </w:rPr>
        <w:t xml:space="preserve"> project tree named </w:t>
      </w:r>
      <w:proofErr w:type="spellStart"/>
      <w:r w:rsidRPr="004A5660">
        <w:rPr>
          <w:rFonts w:ascii="Courier New" w:hAnsi="Courier New" w:cs="Courier New"/>
          <w:lang w:val="en-US"/>
        </w:rPr>
        <w:t>TS_HLA_Object</w:t>
      </w:r>
      <w:proofErr w:type="spellEnd"/>
      <w:r w:rsidRPr="004A5660">
        <w:rPr>
          <w:lang w:val="en-US"/>
        </w:rPr>
        <w:t xml:space="preserve">. It contains several files, </w:t>
      </w:r>
      <w:proofErr w:type="spellStart"/>
      <w:r w:rsidRPr="004A5660">
        <w:rPr>
          <w:rFonts w:ascii="Courier New" w:hAnsi="Courier New" w:cs="Courier New"/>
          <w:lang w:val="en-US"/>
        </w:rPr>
        <w:t>TestSchedules</w:t>
      </w:r>
      <w:proofErr w:type="spellEnd"/>
      <w:r w:rsidRPr="004A5660">
        <w:rPr>
          <w:rFonts w:ascii="Courier New" w:hAnsi="Courier New" w:cs="Courier New"/>
          <w:lang w:val="en-US"/>
        </w:rPr>
        <w:t xml:space="preserve"> </w:t>
      </w:r>
      <w:r w:rsidRPr="004A5660">
        <w:rPr>
          <w:lang w:val="en-US"/>
        </w:rPr>
        <w:t>directory (which contai</w:t>
      </w:r>
      <w:r w:rsidR="008A3114">
        <w:rPr>
          <w:lang w:val="en-US"/>
        </w:rPr>
        <w:t>ns only one configuration file)</w:t>
      </w:r>
      <w:r w:rsidRPr="004A5660">
        <w:rPr>
          <w:lang w:val="en-US"/>
        </w:rPr>
        <w:t xml:space="preserve"> and a </w:t>
      </w:r>
      <w:proofErr w:type="spellStart"/>
      <w:r w:rsidRPr="004A5660">
        <w:rPr>
          <w:rFonts w:ascii="Courier New" w:hAnsi="Courier New" w:cs="Courier New"/>
          <w:lang w:val="en-US"/>
        </w:rPr>
        <w:t>TS_HLA_Object</w:t>
      </w:r>
      <w:proofErr w:type="spellEnd"/>
      <w:r w:rsidRPr="004A5660">
        <w:rPr>
          <w:lang w:val="en-US"/>
        </w:rPr>
        <w:t xml:space="preserve"> directory (which contains the source code).</w:t>
      </w:r>
    </w:p>
    <w:p w:rsidR="006E136F" w:rsidRPr="004A5660" w:rsidRDefault="0025746E" w:rsidP="006E136F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TestSchedules</w:t>
      </w:r>
      <w:proofErr w:type="spellEnd"/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_Ref480279059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8.3.2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proofErr w:type="spellStart"/>
      <w:proofErr w:type="gramStart"/>
      <w:r w:rsidRPr="004A5660">
        <w:rPr>
          <w:rFonts w:ascii="Courier New" w:hAnsi="Courier New" w:cs="Courier New"/>
          <w:lang w:val="en-US"/>
        </w:rPr>
        <w:t>sts</w:t>
      </w:r>
      <w:proofErr w:type="spellEnd"/>
      <w:proofErr w:type="gramEnd"/>
      <w:r w:rsidRPr="004A5660">
        <w:rPr>
          <w:lang w:val="en-US"/>
        </w:rPr>
        <w:t xml:space="preserve"> (</w:t>
      </w:r>
      <w:proofErr w:type="spellStart"/>
      <w:r w:rsidRPr="004A5660">
        <w:rPr>
          <w:lang w:val="en-US"/>
        </w:rPr>
        <w:t>startTestSchedule</w:t>
      </w:r>
      <w:proofErr w:type="spellEnd"/>
      <w:r w:rsidRPr="004A5660">
        <w:rPr>
          <w:lang w:val="en-US"/>
        </w:rPr>
        <w:t>) IVCT command.</w:t>
      </w:r>
    </w:p>
    <w:p w:rsidR="001D227D" w:rsidRPr="004A5660" w:rsidRDefault="001D227D" w:rsidP="001D227D">
      <w:pPr>
        <w:rPr>
          <w:lang w:val="en-US"/>
        </w:rPr>
      </w:pPr>
    </w:p>
    <w:p w:rsidR="004B2853" w:rsidRPr="004A5660" w:rsidRDefault="0025746E" w:rsidP="004B2853">
      <w:pPr>
        <w:pStyle w:val="Titre3"/>
        <w:rPr>
          <w:lang w:val="en-US"/>
        </w:rPr>
      </w:pPr>
      <w:bookmarkStart w:id="89" w:name="_Toc484537086"/>
      <w:r w:rsidRPr="004A5660">
        <w:rPr>
          <w:lang w:val="en-US"/>
        </w:rPr>
        <w:t>Test case HLA Services Verification</w:t>
      </w:r>
      <w:bookmarkEnd w:id="89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</w:t>
      </w:r>
      <w:proofErr w:type="spellStart"/>
      <w:r w:rsidRPr="004A5660">
        <w:rPr>
          <w:lang w:val="en-US"/>
        </w:rPr>
        <w:t>Graddle</w:t>
      </w:r>
      <w:proofErr w:type="spellEnd"/>
      <w:r w:rsidRPr="004A5660">
        <w:rPr>
          <w:lang w:val="en-US"/>
        </w:rPr>
        <w:t xml:space="preserve"> project tree named </w:t>
      </w:r>
      <w:proofErr w:type="spellStart"/>
      <w:r w:rsidRPr="004A5660">
        <w:rPr>
          <w:rFonts w:ascii="Courier New" w:hAnsi="Courier New" w:cs="Courier New"/>
          <w:lang w:val="en-US"/>
        </w:rPr>
        <w:t>TS_HLA_Services</w:t>
      </w:r>
      <w:proofErr w:type="spellEnd"/>
      <w:r w:rsidRPr="004A5660">
        <w:rPr>
          <w:lang w:val="en-US"/>
        </w:rPr>
        <w:t xml:space="preserve">. It contains several files, </w:t>
      </w:r>
      <w:proofErr w:type="spellStart"/>
      <w:r w:rsidRPr="004A5660">
        <w:rPr>
          <w:rFonts w:ascii="Courier New" w:hAnsi="Courier New" w:cs="Courier New"/>
          <w:lang w:val="en-US"/>
        </w:rPr>
        <w:t>TestSchedules</w:t>
      </w:r>
      <w:proofErr w:type="spellEnd"/>
      <w:r w:rsidRPr="004A5660">
        <w:rPr>
          <w:rFonts w:ascii="Courier New" w:hAnsi="Courier New" w:cs="Courier New"/>
          <w:lang w:val="en-US"/>
        </w:rPr>
        <w:t xml:space="preserve"> </w:t>
      </w:r>
      <w:r w:rsidRPr="004A5660">
        <w:rPr>
          <w:lang w:val="en-US"/>
        </w:rPr>
        <w:t xml:space="preserve">directory (which contains only one configuration file) and a </w:t>
      </w:r>
      <w:proofErr w:type="spellStart"/>
      <w:r w:rsidRPr="004A5660">
        <w:rPr>
          <w:rFonts w:ascii="Courier New" w:hAnsi="Courier New" w:cs="Courier New"/>
          <w:lang w:val="en-US"/>
        </w:rPr>
        <w:t>TS_HLA_Services</w:t>
      </w:r>
      <w:proofErr w:type="spellEnd"/>
      <w:r w:rsidRPr="004A5660">
        <w:rPr>
          <w:rFonts w:ascii="Courier New" w:hAnsi="Courier New" w:cs="Courier New"/>
          <w:lang w:val="en-US"/>
        </w:rPr>
        <w:t xml:space="preserve"> </w:t>
      </w:r>
      <w:r w:rsidRPr="004A5660">
        <w:rPr>
          <w:lang w:val="en-US"/>
        </w:rPr>
        <w:t>directory (which contains the source code).</w:t>
      </w:r>
    </w:p>
    <w:p w:rsidR="008E418C" w:rsidRDefault="0025746E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TestSchedules</w:t>
      </w:r>
      <w:proofErr w:type="spellEnd"/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_Ref480279097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8.4.2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proofErr w:type="spellStart"/>
      <w:proofErr w:type="gramStart"/>
      <w:r w:rsidRPr="004A5660">
        <w:rPr>
          <w:rFonts w:ascii="Courier New" w:hAnsi="Courier New" w:cs="Courier New"/>
          <w:lang w:val="en-US"/>
        </w:rPr>
        <w:t>sts</w:t>
      </w:r>
      <w:proofErr w:type="spellEnd"/>
      <w:proofErr w:type="gramEnd"/>
      <w:r w:rsidRPr="004A5660">
        <w:rPr>
          <w:lang w:val="en-US"/>
        </w:rPr>
        <w:t xml:space="preserve"> (</w:t>
      </w:r>
      <w:proofErr w:type="spellStart"/>
      <w:r w:rsidRPr="004A5660">
        <w:rPr>
          <w:lang w:val="en-US"/>
        </w:rPr>
        <w:t>startTestSchedule</w:t>
      </w:r>
      <w:proofErr w:type="spellEnd"/>
      <w:r w:rsidRPr="004A5660">
        <w:rPr>
          <w:lang w:val="en-US"/>
        </w:rPr>
        <w:t>) IVCT command.</w:t>
      </w:r>
      <w:r w:rsidRPr="004A5660">
        <w:rPr>
          <w:lang w:val="en-US"/>
        </w:rPr>
        <w:br w:type="page"/>
      </w:r>
    </w:p>
    <w:p w:rsidR="006961FF" w:rsidRPr="004A5660" w:rsidRDefault="00E44D1E" w:rsidP="006961FF">
      <w:pPr>
        <w:pStyle w:val="Titre1"/>
        <w:rPr>
          <w:lang w:val="en-US"/>
        </w:rPr>
      </w:pPr>
      <w:bookmarkStart w:id="90" w:name="_Toc484537087"/>
      <w:r w:rsidRPr="004A5660">
        <w:rPr>
          <w:lang w:val="en-US"/>
        </w:rPr>
        <w:lastRenderedPageBreak/>
        <w:t>Installation</w:t>
      </w:r>
      <w:bookmarkEnd w:id="90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F9490F" w:rsidRPr="004E22E8" w:rsidTr="00F1782A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9490F" w:rsidRPr="004A5660" w:rsidRDefault="00847A69" w:rsidP="00F1782A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7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9490F" w:rsidRPr="004A5660" w:rsidRDefault="00082606" w:rsidP="00F1782A">
            <w:pPr>
              <w:rPr>
                <w:lang w:val="en-US"/>
              </w:rPr>
            </w:pPr>
            <w:r>
              <w:rPr>
                <w:lang w:val="en-US"/>
              </w:rPr>
              <w:t>As a prerequisite t</w:t>
            </w:r>
            <w:r w:rsidR="0025746E" w:rsidRPr="004A5660">
              <w:rPr>
                <w:lang w:val="en-US"/>
              </w:rPr>
              <w:t>o the installation of ETC FRA, the following environment variables must be define:</w:t>
            </w:r>
          </w:p>
          <w:p w:rsidR="008E418C" w:rsidRDefault="0025746E">
            <w:pPr>
              <w:pStyle w:val="Paragraphedeliste"/>
              <w:numPr>
                <w:ilvl w:val="0"/>
                <w:numId w:val="44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IVCT_CONF</w:t>
            </w:r>
            <w:r w:rsidRPr="004A5660">
              <w:rPr>
                <w:lang w:val="en-US"/>
              </w:rPr>
              <w:t xml:space="preserve"> which corresponds to IVCT configuration directory</w:t>
            </w:r>
          </w:p>
          <w:p w:rsidR="008E418C" w:rsidRDefault="0025746E">
            <w:pPr>
              <w:pStyle w:val="Paragraphedeliste"/>
              <w:numPr>
                <w:ilvl w:val="0"/>
                <w:numId w:val="44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which corresponds to ETC </w:t>
            </w:r>
            <w:r w:rsidR="00D16983">
              <w:rPr>
                <w:lang w:val="en-US"/>
              </w:rPr>
              <w:t xml:space="preserve">root </w:t>
            </w:r>
            <w:r w:rsidRPr="004A5660">
              <w:rPr>
                <w:lang w:val="en-US"/>
              </w:rPr>
              <w:t>director</w:t>
            </w:r>
            <w:r w:rsidR="00D16983">
              <w:rPr>
                <w:lang w:val="en-US"/>
              </w:rPr>
              <w:t>y</w:t>
            </w:r>
          </w:p>
        </w:tc>
      </w:tr>
    </w:tbl>
    <w:p w:rsidR="00F9490F" w:rsidRPr="004A5660" w:rsidRDefault="00F9490F" w:rsidP="00B704D3">
      <w:pPr>
        <w:rPr>
          <w:lang w:val="en-US"/>
        </w:rPr>
      </w:pPr>
    </w:p>
    <w:p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To install ETC FRA, perform the following steps:</w:t>
      </w:r>
    </w:p>
    <w:p w:rsidR="008E418C" w:rsidRDefault="00F221B1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Create a configuration </w:t>
      </w:r>
      <w:r w:rsidR="00D66C47" w:rsidRPr="004A5660">
        <w:rPr>
          <w:lang w:val="en-US"/>
        </w:rPr>
        <w:t xml:space="preserve">directory </w:t>
      </w:r>
      <w:r w:rsidR="00D66C47">
        <w:rPr>
          <w:lang w:val="en-US"/>
        </w:rPr>
        <w:t xml:space="preserve">corresponding to </w:t>
      </w:r>
      <w:r w:rsidRPr="004A5660">
        <w:rPr>
          <w:rFonts w:ascii="Courier New" w:hAnsi="Courier New" w:cs="Courier New"/>
          <w:lang w:val="en-US"/>
        </w:rPr>
        <w:t>%IVCT_CONF</w:t>
      </w:r>
      <w:r w:rsidR="00F85702" w:rsidRPr="004A5660">
        <w:rPr>
          <w:rFonts w:ascii="Courier New" w:hAnsi="Courier New" w:cs="Courier New"/>
          <w:lang w:val="en-US"/>
        </w:rPr>
        <w:t>%</w:t>
      </w:r>
      <w:r w:rsidR="0025746E" w:rsidRPr="004A5660">
        <w:rPr>
          <w:lang w:val="en-US"/>
        </w:rPr>
        <w:t xml:space="preserve">, with </w:t>
      </w:r>
      <w:proofErr w:type="gramStart"/>
      <w:r w:rsidR="00A006C7">
        <w:rPr>
          <w:lang w:val="en-US"/>
        </w:rPr>
        <w:t>a</w:t>
      </w:r>
      <w:proofErr w:type="gramEnd"/>
      <w:r w:rsidR="00A006C7">
        <w:rPr>
          <w:lang w:val="en-US"/>
        </w:rPr>
        <w:t xml:space="preserve"> </w:t>
      </w:r>
      <w:r w:rsidR="00A006C7" w:rsidRPr="004A5660">
        <w:rPr>
          <w:rFonts w:ascii="Courier New" w:hAnsi="Courier New" w:cs="Courier New"/>
          <w:lang w:val="en-US"/>
        </w:rPr>
        <w:t>IVCTconfig.xml</w:t>
      </w:r>
      <w:r w:rsidR="00A006C7" w:rsidRPr="004A5660">
        <w:rPr>
          <w:lang w:val="en-US"/>
        </w:rPr>
        <w:t xml:space="preserve"> file </w:t>
      </w:r>
      <w:r w:rsidR="00A006C7">
        <w:rPr>
          <w:lang w:val="en-US"/>
        </w:rPr>
        <w:t xml:space="preserve">and a </w:t>
      </w:r>
      <w:proofErr w:type="spellStart"/>
      <w:r w:rsidR="00D66C47" w:rsidRPr="00D66C47">
        <w:rPr>
          <w:rFonts w:ascii="Courier New" w:hAnsi="Courier New" w:cs="Courier New"/>
          <w:lang w:val="en-US"/>
        </w:rPr>
        <w:t>IVCTsut</w:t>
      </w:r>
      <w:proofErr w:type="spellEnd"/>
      <w:r w:rsidR="00D66C47" w:rsidRPr="00D66C47">
        <w:rPr>
          <w:lang w:val="en-US"/>
        </w:rPr>
        <w:t xml:space="preserve"> </w:t>
      </w:r>
      <w:r w:rsidR="00D66C47">
        <w:rPr>
          <w:lang w:val="en-US"/>
        </w:rPr>
        <w:t>subdirectory</w:t>
      </w:r>
      <w:r w:rsidR="00A006C7">
        <w:rPr>
          <w:lang w:val="en-US"/>
        </w:rPr>
        <w:t xml:space="preserve"> that contain </w:t>
      </w:r>
      <w:r w:rsidR="0025746E" w:rsidRPr="004A5660">
        <w:rPr>
          <w:lang w:val="en-US"/>
        </w:rPr>
        <w:t xml:space="preserve">one subfolder for each </w:t>
      </w:r>
      <w:proofErr w:type="spellStart"/>
      <w:r w:rsidR="0025746E" w:rsidRPr="004A5660">
        <w:rPr>
          <w:lang w:val="en-US"/>
        </w:rPr>
        <w:t>SuT</w:t>
      </w:r>
      <w:proofErr w:type="spellEnd"/>
      <w:r w:rsidR="00A006C7">
        <w:rPr>
          <w:lang w:val="en-US"/>
        </w:rPr>
        <w:t xml:space="preserve"> (</w:t>
      </w:r>
      <w:r w:rsidR="0025746E" w:rsidRPr="004A5660">
        <w:rPr>
          <w:lang w:val="en-US"/>
        </w:rPr>
        <w:t xml:space="preserve">as </w:t>
      </w:r>
      <w:r w:rsidR="00A006C7" w:rsidRPr="004A5660">
        <w:rPr>
          <w:lang w:val="en-US"/>
        </w:rPr>
        <w:t>described</w:t>
      </w:r>
      <w:r w:rsidR="0025746E" w:rsidRPr="004A5660">
        <w:rPr>
          <w:lang w:val="en-US"/>
        </w:rPr>
        <w:t xml:space="preserve"> in §</w:t>
      </w:r>
      <w:r w:rsidR="00DB351F">
        <w:rPr>
          <w:lang w:val="en-US"/>
        </w:rPr>
        <w:fldChar w:fldCharType="begin"/>
      </w:r>
      <w:r w:rsidR="00A006C7">
        <w:rPr>
          <w:lang w:val="en-US"/>
        </w:rPr>
        <w:instrText xml:space="preserve"> REF _Ref480299929 \r \h </w:instrText>
      </w:r>
      <w:r w:rsidR="00DB351F">
        <w:rPr>
          <w:lang w:val="en-US"/>
        </w:rPr>
      </w:r>
      <w:r w:rsidR="00DB351F">
        <w:rPr>
          <w:lang w:val="en-US"/>
        </w:rPr>
        <w:fldChar w:fldCharType="separate"/>
      </w:r>
      <w:r w:rsidR="00903E65">
        <w:rPr>
          <w:lang w:val="en-US"/>
        </w:rPr>
        <w:t>5.2.1</w:t>
      </w:r>
      <w:r w:rsidR="00DB351F">
        <w:rPr>
          <w:lang w:val="en-US"/>
        </w:rPr>
        <w:fldChar w:fldCharType="end"/>
      </w:r>
      <w:r w:rsidR="00A006C7">
        <w:rPr>
          <w:lang w:val="en-US"/>
        </w:rPr>
        <w:t>)</w:t>
      </w:r>
      <w:r w:rsidR="0025746E" w:rsidRPr="004A5660">
        <w:rPr>
          <w:lang w:val="en-US"/>
        </w:rPr>
        <w:t xml:space="preserve">. If you are reusing </w:t>
      </w:r>
      <w:proofErr w:type="spellStart"/>
      <w:r w:rsidR="0025746E" w:rsidRPr="004A5660">
        <w:rPr>
          <w:rFonts w:ascii="Courier New" w:hAnsi="Courier New" w:cs="Courier New"/>
          <w:lang w:val="en-US"/>
        </w:rPr>
        <w:t>ETC_FRA_Config</w:t>
      </w:r>
      <w:proofErr w:type="spellEnd"/>
      <w:r w:rsidR="0025746E" w:rsidRPr="004A5660">
        <w:rPr>
          <w:lang w:val="en-US"/>
        </w:rPr>
        <w:t xml:space="preserve"> configuration directory, just copy </w:t>
      </w:r>
      <w:r w:rsidR="00A006C7">
        <w:rPr>
          <w:lang w:val="en-US"/>
        </w:rPr>
        <w:t xml:space="preserve">all the files present of </w:t>
      </w:r>
      <w:r w:rsidR="0025746E" w:rsidRPr="004A5660">
        <w:rPr>
          <w:lang w:val="en-US"/>
        </w:rPr>
        <w:t xml:space="preserve">that directory to the directory </w:t>
      </w:r>
      <w:r w:rsidR="00D008E4">
        <w:rPr>
          <w:lang w:val="en-US"/>
        </w:rPr>
        <w:t xml:space="preserve">corresponding to </w:t>
      </w:r>
      <w:r w:rsidR="0025746E" w:rsidRPr="004A5660">
        <w:rPr>
          <w:rFonts w:ascii="Courier New" w:hAnsi="Courier New" w:cs="Courier New"/>
          <w:lang w:val="en-US"/>
        </w:rPr>
        <w:t>%IVCT_CONF%</w:t>
      </w:r>
    </w:p>
    <w:p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 xml:space="preserve">IVCTconfig.xml </w:t>
      </w:r>
      <w:r w:rsidRPr="004A5660">
        <w:rPr>
          <w:lang w:val="en-US"/>
        </w:rPr>
        <w:t xml:space="preserve">file in order to be sure that the value of </w:t>
      </w:r>
      <w:r w:rsidRPr="004A5660">
        <w:rPr>
          <w:rFonts w:ascii="Courier New" w:hAnsi="Courier New" w:cs="Courier New"/>
          <w:lang w:val="en-US"/>
        </w:rPr>
        <w:t>&lt;</w:t>
      </w:r>
      <w:proofErr w:type="spellStart"/>
      <w:r w:rsidRPr="004A5660">
        <w:rPr>
          <w:rFonts w:ascii="Courier New" w:hAnsi="Courier New" w:cs="Courier New"/>
          <w:lang w:val="en-US"/>
        </w:rPr>
        <w:t>sutDir</w:t>
      </w:r>
      <w:proofErr w:type="spellEnd"/>
      <w:r w:rsidRPr="004A5660">
        <w:rPr>
          <w:rFonts w:ascii="Courier New" w:hAnsi="Courier New" w:cs="Courier New"/>
          <w:lang w:val="en-US"/>
        </w:rPr>
        <w:t>&gt;</w:t>
      </w:r>
      <w:r w:rsidRPr="004A5660">
        <w:rPr>
          <w:lang w:val="en-US"/>
        </w:rPr>
        <w:t xml:space="preserve"> </w:t>
      </w:r>
      <w:r w:rsidR="00D008E4">
        <w:rPr>
          <w:lang w:val="en-US"/>
        </w:rPr>
        <w:t xml:space="preserve">tag </w:t>
      </w:r>
      <w:r w:rsidRPr="004A5660">
        <w:rPr>
          <w:lang w:val="en-US"/>
        </w:rPr>
        <w:t>corresponds to an existing directory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_Ref480299929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5.2.1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)</w:t>
      </w:r>
    </w:p>
    <w:p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Create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in </w:t>
      </w:r>
      <w:r w:rsidRPr="004A5660">
        <w:rPr>
          <w:rFonts w:ascii="Courier New" w:hAnsi="Courier New" w:cs="Courier New"/>
          <w:lang w:val="en-US"/>
        </w:rPr>
        <w:t>%IVCT_TS_HOME%</w:t>
      </w:r>
      <w:r w:rsidRPr="004A5660">
        <w:rPr>
          <w:lang w:val="en-US"/>
        </w:rPr>
        <w:t xml:space="preserve">. If you are reusing </w:t>
      </w:r>
      <w:proofErr w:type="spellStart"/>
      <w:r w:rsidRPr="004A5660">
        <w:rPr>
          <w:rFonts w:ascii="Courier New" w:hAnsi="Courier New" w:cs="Courier New"/>
          <w:lang w:val="en-US"/>
        </w:rPr>
        <w:t>ETC_FRA_Config</w:t>
      </w:r>
      <w:proofErr w:type="spellEnd"/>
      <w:r w:rsidRPr="004A5660">
        <w:rPr>
          <w:lang w:val="en-US"/>
        </w:rPr>
        <w:t xml:space="preserve"> configuration directory, just move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to the directory described in </w:t>
      </w:r>
      <w:r w:rsidRPr="004A5660">
        <w:rPr>
          <w:rFonts w:ascii="Courier New" w:hAnsi="Courier New" w:cs="Courier New"/>
          <w:lang w:val="en-US"/>
        </w:rPr>
        <w:t>%IVCT_TS_HOME%</w:t>
      </w:r>
    </w:p>
    <w:p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Copy the 5 </w:t>
      </w:r>
      <w:proofErr w:type="spellStart"/>
      <w:r w:rsidRPr="004A5660">
        <w:rPr>
          <w:lang w:val="en-US"/>
        </w:rPr>
        <w:t>Gradle</w:t>
      </w:r>
      <w:proofErr w:type="spellEnd"/>
      <w:r w:rsidRPr="004A5660">
        <w:rPr>
          <w:lang w:val="en-US"/>
        </w:rPr>
        <w:t xml:space="preserve"> projects</w:t>
      </w:r>
      <w:r w:rsidR="007A6645">
        <w:rPr>
          <w:lang w:val="en-US"/>
        </w:rPr>
        <w:t xml:space="preserve"> </w:t>
      </w:r>
      <w:r w:rsidRPr="004A5660">
        <w:rPr>
          <w:lang w:val="en-US"/>
        </w:rPr>
        <w:t xml:space="preserve">in </w:t>
      </w:r>
      <w:r w:rsidRPr="004A5660">
        <w:rPr>
          <w:rFonts w:ascii="Courier New" w:hAnsi="Courier New" w:cs="Courier New"/>
          <w:lang w:val="en-US"/>
        </w:rPr>
        <w:t>%IVCT_TS_HOME%</w:t>
      </w:r>
    </w:p>
    <w:p w:rsidR="008E418C" w:rsidRDefault="000440D1">
      <w:pPr>
        <w:pStyle w:val="Paragraphedeliste"/>
        <w:numPr>
          <w:ilvl w:val="0"/>
          <w:numId w:val="45"/>
        </w:numPr>
        <w:rPr>
          <w:lang w:val="en-US"/>
        </w:rPr>
      </w:pPr>
      <w:r w:rsidRPr="000440D1">
        <w:rPr>
          <w:lang w:val="en-US"/>
        </w:rPr>
        <w:t xml:space="preserve">For </w:t>
      </w:r>
      <w:proofErr w:type="spellStart"/>
      <w:r w:rsidRPr="000440D1">
        <w:rPr>
          <w:lang w:val="en-US"/>
        </w:rPr>
        <w:t>ETC_FRA_Common</w:t>
      </w:r>
      <w:proofErr w:type="spellEnd"/>
      <w:r w:rsidRPr="000440D1">
        <w:rPr>
          <w:lang w:val="en-US"/>
        </w:rPr>
        <w:t xml:space="preserve"> </w:t>
      </w:r>
      <w:r>
        <w:rPr>
          <w:lang w:val="en-US"/>
        </w:rPr>
        <w:t>Common component:</w:t>
      </w:r>
    </w:p>
    <w:p w:rsidR="008E418C" w:rsidRDefault="000440D1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 xml:space="preserve">Execute the </w:t>
      </w:r>
      <w:proofErr w:type="spellStart"/>
      <w:r w:rsidRPr="004A5660">
        <w:rPr>
          <w:lang w:val="en-US"/>
        </w:rPr>
        <w:t>Gradle</w:t>
      </w:r>
      <w:proofErr w:type="spellEnd"/>
      <w:r w:rsidRPr="004A5660">
        <w:rPr>
          <w:lang w:val="en-US"/>
        </w:rPr>
        <w:t xml:space="preserve"> compilation fr</w:t>
      </w:r>
      <w:r>
        <w:rPr>
          <w:lang w:val="en-US"/>
        </w:rPr>
        <w:t>o</w:t>
      </w:r>
      <w:r w:rsidRPr="004A5660">
        <w:rPr>
          <w:lang w:val="en-US"/>
        </w:rPr>
        <w:t>m</w:t>
      </w:r>
      <w:r w:rsidR="00D125A0">
        <w:rPr>
          <w:lang w:val="en-US"/>
        </w:rPr>
        <w:t xml:space="preserve"> </w:t>
      </w:r>
      <w:r w:rsidR="00D125A0" w:rsidRPr="004A5660">
        <w:rPr>
          <w:lang w:val="en-US"/>
        </w:rPr>
        <w:t>within</w:t>
      </w:r>
      <w:r w:rsidRPr="004A5660">
        <w:rPr>
          <w:lang w:val="en-US"/>
        </w:rPr>
        <w:t xml:space="preserve"> </w:t>
      </w:r>
      <w:proofErr w:type="spellStart"/>
      <w:r w:rsidRPr="00D125A0">
        <w:rPr>
          <w:rFonts w:ascii="Courier New" w:hAnsi="Courier New" w:cs="Courier New"/>
          <w:lang w:val="en-US"/>
        </w:rPr>
        <w:t>ETC_FRA_Common</w:t>
      </w:r>
      <w:proofErr w:type="spellEnd"/>
      <w:r>
        <w:rPr>
          <w:lang w:val="en-US"/>
        </w:rPr>
        <w:t xml:space="preserve"> subdirectory:</w:t>
      </w:r>
      <w:r w:rsidR="00D125A0" w:rsidRPr="00D125A0">
        <w:rPr>
          <w:lang w:val="en-US"/>
        </w:rPr>
        <w:t xml:space="preserve"> </w:t>
      </w:r>
    </w:p>
    <w:p w:rsidR="008E418C" w:rsidRDefault="00D125A0">
      <w:pPr>
        <w:pStyle w:val="Paragraphedeliste"/>
        <w:numPr>
          <w:ilvl w:val="2"/>
          <w:numId w:val="45"/>
        </w:numPr>
        <w:rPr>
          <w:rFonts w:ascii="Courier New" w:hAnsi="Courier New" w:cs="Courier New"/>
          <w:lang w:val="en-US"/>
        </w:rPr>
      </w:pPr>
      <w:proofErr w:type="spellStart"/>
      <w:r w:rsidRPr="004A5660">
        <w:rPr>
          <w:rFonts w:ascii="Courier New" w:hAnsi="Courier New" w:cs="Courier New"/>
          <w:lang w:val="en-US"/>
        </w:rPr>
        <w:t>gradlew</w:t>
      </w:r>
      <w:proofErr w:type="spellEnd"/>
      <w:r w:rsidRPr="004A5660">
        <w:rPr>
          <w:rFonts w:ascii="Courier New" w:hAnsi="Courier New" w:cs="Courier New"/>
          <w:lang w:val="en-US"/>
        </w:rPr>
        <w:t xml:space="preserve"> install</w:t>
      </w:r>
    </w:p>
    <w:p w:rsidR="008E418C" w:rsidRDefault="00D125A0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 xml:space="preserve">Extract the generated </w:t>
      </w:r>
      <w:r w:rsidRPr="004A5660">
        <w:rPr>
          <w:rFonts w:ascii="Courier New" w:hAnsi="Courier New" w:cs="Courier New"/>
          <w:lang w:val="en-US"/>
        </w:rPr>
        <w:t>.zip</w:t>
      </w:r>
      <w:r w:rsidRPr="004A5660">
        <w:rPr>
          <w:lang w:val="en-US"/>
        </w:rPr>
        <w:t xml:space="preserve"> file in </w:t>
      </w:r>
      <w:proofErr w:type="spellStart"/>
      <w:r w:rsidRPr="00D125A0">
        <w:rPr>
          <w:rFonts w:ascii="Courier New" w:hAnsi="Courier New" w:cs="Courier New"/>
          <w:lang w:val="en-US"/>
        </w:rPr>
        <w:t>ETC_FRA_Common</w:t>
      </w:r>
      <w:proofErr w:type="spellEnd"/>
      <w:r>
        <w:rPr>
          <w:lang w:val="en-US"/>
        </w:rPr>
        <w:t>\</w:t>
      </w:r>
      <w:proofErr w:type="spellStart"/>
      <w:r w:rsidRPr="00D125A0">
        <w:rPr>
          <w:rFonts w:ascii="Courier New" w:hAnsi="Courier New" w:cs="Courier New"/>
          <w:lang w:val="en-US"/>
        </w:rPr>
        <w:t>ETC_FRA_Common</w:t>
      </w:r>
      <w:proofErr w:type="spellEnd"/>
      <w:r>
        <w:rPr>
          <w:lang w:val="en-US"/>
        </w:rPr>
        <w:t>\</w:t>
      </w:r>
      <w:r w:rsidRPr="004A5660">
        <w:rPr>
          <w:rFonts w:ascii="Courier New" w:hAnsi="Courier New" w:cs="Courier New"/>
          <w:lang w:val="en-US"/>
        </w:rPr>
        <w:t>build\distributions</w:t>
      </w:r>
      <w:r w:rsidRPr="004A5660">
        <w:rPr>
          <w:lang w:val="en-US"/>
        </w:rPr>
        <w:t xml:space="preserve"> subdirectory</w:t>
      </w:r>
    </w:p>
    <w:p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>Then for each ETC:</w:t>
      </w:r>
    </w:p>
    <w:p w:rsidR="008E418C" w:rsidRDefault="0025746E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 xml:space="preserve">Execute the </w:t>
      </w:r>
      <w:proofErr w:type="spellStart"/>
      <w:r w:rsidRPr="004A5660">
        <w:rPr>
          <w:lang w:val="en-US"/>
        </w:rPr>
        <w:t>Gradle</w:t>
      </w:r>
      <w:proofErr w:type="spellEnd"/>
      <w:r w:rsidRPr="004A5660">
        <w:rPr>
          <w:lang w:val="en-US"/>
        </w:rPr>
        <w:t xml:space="preserve"> compilation fr</w:t>
      </w:r>
      <w:r w:rsidR="000440D1">
        <w:rPr>
          <w:lang w:val="en-US"/>
        </w:rPr>
        <w:t>o</w:t>
      </w:r>
      <w:r w:rsidRPr="004A5660">
        <w:rPr>
          <w:lang w:val="en-US"/>
        </w:rPr>
        <w:t>m within ETC directory:</w:t>
      </w:r>
    </w:p>
    <w:p w:rsidR="008E418C" w:rsidRDefault="0025746E">
      <w:pPr>
        <w:pStyle w:val="Paragraphedeliste"/>
        <w:numPr>
          <w:ilvl w:val="2"/>
          <w:numId w:val="45"/>
        </w:numPr>
        <w:rPr>
          <w:rFonts w:ascii="Courier New" w:hAnsi="Courier New" w:cs="Courier New"/>
          <w:lang w:val="en-US"/>
        </w:rPr>
      </w:pPr>
      <w:proofErr w:type="spellStart"/>
      <w:r w:rsidRPr="004A5660">
        <w:rPr>
          <w:rFonts w:ascii="Courier New" w:hAnsi="Courier New" w:cs="Courier New"/>
          <w:lang w:val="en-US"/>
        </w:rPr>
        <w:t>gradlew</w:t>
      </w:r>
      <w:proofErr w:type="spellEnd"/>
      <w:r w:rsidRPr="004A5660">
        <w:rPr>
          <w:rFonts w:ascii="Courier New" w:hAnsi="Courier New" w:cs="Courier New"/>
          <w:lang w:val="en-US"/>
        </w:rPr>
        <w:t xml:space="preserve"> install</w:t>
      </w:r>
    </w:p>
    <w:p w:rsidR="008E418C" w:rsidRDefault="0025746E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 xml:space="preserve">Extract the generated </w:t>
      </w:r>
      <w:r w:rsidRPr="004A5660">
        <w:rPr>
          <w:rFonts w:ascii="Courier New" w:hAnsi="Courier New" w:cs="Courier New"/>
          <w:lang w:val="en-US"/>
        </w:rPr>
        <w:t>.zip</w:t>
      </w:r>
      <w:r w:rsidR="00A656A0" w:rsidRPr="004A5660">
        <w:rPr>
          <w:lang w:val="en-US"/>
        </w:rPr>
        <w:t xml:space="preserve"> file</w:t>
      </w:r>
      <w:r w:rsidR="00170678" w:rsidRPr="004A5660">
        <w:rPr>
          <w:lang w:val="en-US"/>
        </w:rPr>
        <w:t xml:space="preserve"> in </w:t>
      </w:r>
      <w:r w:rsidR="00D125A0" w:rsidRPr="00D125A0">
        <w:rPr>
          <w:rFonts w:ascii="Courier New" w:hAnsi="Courier New" w:cs="Courier New"/>
          <w:lang w:val="en-US"/>
        </w:rPr>
        <w:t>[</w:t>
      </w:r>
      <w:proofErr w:type="spellStart"/>
      <w:r w:rsidR="004070A6">
        <w:rPr>
          <w:rFonts w:ascii="Courier New" w:hAnsi="Courier New" w:cs="Courier New"/>
          <w:lang w:val="en-US"/>
        </w:rPr>
        <w:t>ETCName</w:t>
      </w:r>
      <w:proofErr w:type="spellEnd"/>
      <w:r w:rsidR="00D125A0" w:rsidRPr="00D125A0">
        <w:rPr>
          <w:rFonts w:ascii="Courier New" w:hAnsi="Courier New" w:cs="Courier New"/>
          <w:lang w:val="en-US"/>
        </w:rPr>
        <w:t>]\[</w:t>
      </w:r>
      <w:proofErr w:type="spellStart"/>
      <w:r w:rsidR="00D125A0" w:rsidRPr="00D125A0">
        <w:rPr>
          <w:rFonts w:ascii="Courier New" w:hAnsi="Courier New" w:cs="Courier New"/>
          <w:lang w:val="en-US"/>
        </w:rPr>
        <w:t>ETCName</w:t>
      </w:r>
      <w:proofErr w:type="spellEnd"/>
      <w:r w:rsidR="00D125A0" w:rsidRPr="00D125A0">
        <w:rPr>
          <w:rFonts w:ascii="Courier New" w:hAnsi="Courier New" w:cs="Courier New"/>
          <w:lang w:val="en-US"/>
        </w:rPr>
        <w:t>]\</w:t>
      </w:r>
      <w:r w:rsidR="00A656A0" w:rsidRPr="00D125A0">
        <w:rPr>
          <w:rFonts w:ascii="Courier New" w:hAnsi="Courier New" w:cs="Courier New"/>
          <w:lang w:val="en-US"/>
        </w:rPr>
        <w:t>build</w:t>
      </w:r>
      <w:r w:rsidR="00A656A0" w:rsidRPr="004A5660">
        <w:rPr>
          <w:rFonts w:ascii="Courier New" w:hAnsi="Courier New" w:cs="Courier New"/>
          <w:lang w:val="en-US"/>
        </w:rPr>
        <w:t>\distribution</w:t>
      </w:r>
      <w:r w:rsidR="0013012D" w:rsidRPr="004A5660">
        <w:rPr>
          <w:rFonts w:ascii="Courier New" w:hAnsi="Courier New" w:cs="Courier New"/>
          <w:lang w:val="en-US"/>
        </w:rPr>
        <w:t>s</w:t>
      </w:r>
      <w:r w:rsidR="00170678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subdirectory (Example: </w:t>
      </w:r>
      <w:proofErr w:type="spellStart"/>
      <w:r w:rsidRPr="004A5660">
        <w:rPr>
          <w:rFonts w:ascii="Courier New" w:hAnsi="Courier New" w:cs="Courier New"/>
          <w:lang w:val="en-US"/>
        </w:rPr>
        <w:t>TS_CS_Verification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TS_CS_Verification</w:t>
      </w:r>
      <w:proofErr w:type="spellEnd"/>
      <w:r w:rsidRPr="004A5660">
        <w:rPr>
          <w:rFonts w:ascii="Courier New" w:hAnsi="Courier New" w:cs="Courier New"/>
          <w:lang w:val="en-US"/>
        </w:rPr>
        <w:t>\build\distributions</w:t>
      </w:r>
      <w:r w:rsidR="0013012D" w:rsidRPr="004A5660">
        <w:rPr>
          <w:lang w:val="en-US"/>
        </w:rPr>
        <w:t>)</w:t>
      </w:r>
    </w:p>
    <w:p w:rsidR="00B704D3" w:rsidRPr="004A5660" w:rsidRDefault="00B704D3" w:rsidP="00B704D3">
      <w:pPr>
        <w:rPr>
          <w:lang w:val="en-US"/>
        </w:rPr>
      </w:pPr>
    </w:p>
    <w:p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The ETC FRA are now installed.</w:t>
      </w: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E44D1E" w:rsidRPr="004A5660" w:rsidRDefault="0025746E" w:rsidP="00E44D1E">
      <w:pPr>
        <w:pStyle w:val="Titre1"/>
        <w:rPr>
          <w:lang w:val="en-US"/>
        </w:rPr>
      </w:pPr>
      <w:bookmarkStart w:id="91" w:name="_Toc484537088"/>
      <w:r w:rsidRPr="004A5660">
        <w:rPr>
          <w:lang w:val="en-US"/>
        </w:rPr>
        <w:lastRenderedPageBreak/>
        <w:t>Configuration / Setup</w:t>
      </w:r>
      <w:bookmarkEnd w:id="91"/>
    </w:p>
    <w:p w:rsidR="00E44D1E" w:rsidRPr="004A5660" w:rsidRDefault="00E44D1E" w:rsidP="00BA0FD8">
      <w:pPr>
        <w:pStyle w:val="Titre2"/>
        <w:rPr>
          <w:lang w:val="en-US"/>
        </w:rPr>
      </w:pPr>
      <w:bookmarkStart w:id="92" w:name="_Toc484537089"/>
      <w:r w:rsidRPr="004A5660">
        <w:rPr>
          <w:lang w:val="en-US"/>
        </w:rPr>
        <w:t xml:space="preserve">RTI </w:t>
      </w:r>
      <w:r w:rsidR="00BA0FD8" w:rsidRPr="004A5660">
        <w:rPr>
          <w:lang w:val="en-US"/>
        </w:rPr>
        <w:t>configuration</w:t>
      </w:r>
      <w:bookmarkEnd w:id="92"/>
    </w:p>
    <w:p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 xml:space="preserve">ETC FRA </w:t>
      </w:r>
      <w:proofErr w:type="gramStart"/>
      <w:r w:rsidR="00B84377">
        <w:rPr>
          <w:lang w:val="en-US"/>
        </w:rPr>
        <w:t>are</w:t>
      </w:r>
      <w:proofErr w:type="gramEnd"/>
      <w:r w:rsidRPr="004A5660">
        <w:rPr>
          <w:lang w:val="en-US"/>
        </w:rPr>
        <w:t xml:space="preserve"> able to certify a federate that uses one of the two main RTIs available on the market. The first one is delivered by Pitch Technologies and the second one is delivered by</w:t>
      </w:r>
      <w:r w:rsidR="00AA7245">
        <w:rPr>
          <w:lang w:val="en-US"/>
        </w:rPr>
        <w:t xml:space="preserve"> VT</w:t>
      </w:r>
      <w:r w:rsidRPr="004A5660">
        <w:rPr>
          <w:lang w:val="en-US"/>
        </w:rPr>
        <w:t xml:space="preserve"> MÄK (reseller in Europe: Antycip Simulation). The application cannot use both RTI simultaneously. The choice has to be done using </w:t>
      </w:r>
      <w:commentRangeStart w:id="93"/>
      <w:r w:rsidRPr="004A5660">
        <w:rPr>
          <w:lang w:val="en-US"/>
        </w:rPr>
        <w:t>IVCT</w:t>
      </w:r>
      <w:commentRangeEnd w:id="93"/>
      <w:r w:rsidR="00991F3D">
        <w:rPr>
          <w:rStyle w:val="Marquedecommentaire"/>
          <w:rFonts w:ascii="Times New Roman" w:hAnsi="Times New Roman"/>
        </w:rPr>
        <w:commentReference w:id="93"/>
      </w:r>
      <w:r w:rsidR="00315A7D" w:rsidRPr="004A5660">
        <w:rPr>
          <w:lang w:val="en-US"/>
        </w:rPr>
        <w:t>. The following chapters explain h</w:t>
      </w:r>
      <w:r w:rsidR="007A6645">
        <w:rPr>
          <w:lang w:val="en-US"/>
        </w:rPr>
        <w:t>ow to configure the RTI used.</w:t>
      </w:r>
    </w:p>
    <w:p w:rsidR="00315A7D" w:rsidRPr="004A5660" w:rsidRDefault="00315A7D" w:rsidP="00315A7D">
      <w:pPr>
        <w:rPr>
          <w:lang w:val="en-US"/>
        </w:rPr>
      </w:pPr>
    </w:p>
    <w:p w:rsidR="00315A7D" w:rsidRPr="004A5660" w:rsidRDefault="0025746E" w:rsidP="00315A7D">
      <w:pPr>
        <w:pStyle w:val="Titre3"/>
        <w:rPr>
          <w:lang w:val="en-US"/>
        </w:rPr>
      </w:pPr>
      <w:bookmarkStart w:id="94" w:name="_Toc450052110"/>
      <w:bookmarkStart w:id="95" w:name="_Toc484537090"/>
      <w:r w:rsidRPr="004A5660">
        <w:rPr>
          <w:lang w:val="en-US"/>
        </w:rPr>
        <w:t>MÄK RTI parameters</w:t>
      </w:r>
      <w:bookmarkEnd w:id="94"/>
      <w:bookmarkEnd w:id="95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C314E1" w:rsidRPr="004A5660" w:rsidTr="00141FD9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C314E1" w:rsidRPr="004A5660" w:rsidRDefault="00847A69" w:rsidP="00141FD9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C314E1" w:rsidRPr="004A5660" w:rsidRDefault="00C314E1" w:rsidP="00C314E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If the federate use MÄK RTI, it is necessary to configure the following parameters in the </w:t>
            </w:r>
            <w:r w:rsidRPr="00E504BC">
              <w:rPr>
                <w:rFonts w:ascii="Courier New" w:hAnsi="Courier New" w:cs="Courier New"/>
                <w:lang w:val="en-US"/>
              </w:rPr>
              <w:t>rid.mtl</w:t>
            </w:r>
            <w:r w:rsidRPr="004A5660">
              <w:rPr>
                <w:lang w:val="en-US"/>
              </w:rPr>
              <w:t xml:space="preserve"> file:</w:t>
            </w:r>
          </w:p>
          <w:p w:rsidR="00C314E1" w:rsidRPr="00B261C5" w:rsidRDefault="00C314E1" w:rsidP="00F221B1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proofErr w:type="spellStart"/>
            <w:r w:rsidRPr="00B261C5">
              <w:rPr>
                <w:rFonts w:ascii="Courier New" w:hAnsi="Courier New" w:cs="Courier New"/>
                <w:lang w:val="en-US"/>
              </w:rPr>
              <w:t>RTI_forceFullCompliance</w:t>
            </w:r>
            <w:proofErr w:type="spellEnd"/>
            <w:r w:rsidRPr="00B261C5">
              <w:rPr>
                <w:rFonts w:ascii="Courier New" w:hAnsi="Courier New" w:cs="Courier New"/>
                <w:lang w:val="en-US"/>
              </w:rPr>
              <w:t xml:space="preserve"> 1</w:t>
            </w:r>
          </w:p>
          <w:p w:rsidR="00716D0A" w:rsidRDefault="00716D0A" w:rsidP="00716D0A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proofErr w:type="spellStart"/>
            <w:r w:rsidRPr="001C2598">
              <w:rPr>
                <w:rFonts w:ascii="Courier New" w:hAnsi="Courier New" w:cs="Courier New"/>
                <w:lang w:val="en-US"/>
              </w:rPr>
              <w:t>RTI_processingModel</w:t>
            </w:r>
            <w:proofErr w:type="spellEnd"/>
            <w:r w:rsidRPr="001C2598">
              <w:rPr>
                <w:rFonts w:ascii="Courier New" w:hAnsi="Courier New" w:cs="Courier New"/>
                <w:lang w:val="en-US"/>
              </w:rPr>
              <w:t xml:space="preserve"> 0 </w:t>
            </w:r>
            <w:r w:rsidRPr="001C2598">
              <w:rPr>
                <w:rFonts w:cs="Arial"/>
                <w:lang w:val="en-US"/>
              </w:rPr>
              <w:t>(</w:t>
            </w:r>
            <w:r>
              <w:rPr>
                <w:rFonts w:cs="Arial"/>
                <w:lang w:val="en-US"/>
              </w:rPr>
              <w:t xml:space="preserve">if </w:t>
            </w:r>
            <w:r w:rsidRPr="001C2598">
              <w:rPr>
                <w:rFonts w:cs="Arial"/>
                <w:lang w:val="en-US"/>
              </w:rPr>
              <w:t>the test federate is synchron</w:t>
            </w:r>
            <w:r>
              <w:rPr>
                <w:rFonts w:cs="Arial"/>
                <w:lang w:val="en-US"/>
              </w:rPr>
              <w:t>ous</w:t>
            </w:r>
            <w:r w:rsidRPr="001C2598">
              <w:rPr>
                <w:rFonts w:cs="Arial"/>
                <w:lang w:val="en-US"/>
              </w:rPr>
              <w:t>)</w:t>
            </w:r>
          </w:p>
          <w:p w:rsidR="00C314E1" w:rsidRPr="004A5660" w:rsidRDefault="0025746E" w:rsidP="00F221B1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proofErr w:type="spellStart"/>
            <w:r w:rsidRPr="00B261C5">
              <w:rPr>
                <w:rFonts w:ascii="Courier New" w:hAnsi="Courier New" w:cs="Courier New"/>
                <w:lang w:val="en-US"/>
              </w:rPr>
              <w:t>RTI_momServiceAvailable</w:t>
            </w:r>
            <w:proofErr w:type="spellEnd"/>
            <w:r w:rsidRPr="00B261C5">
              <w:rPr>
                <w:rFonts w:ascii="Courier New" w:hAnsi="Courier New" w:cs="Courier New"/>
                <w:lang w:val="en-US"/>
              </w:rPr>
              <w:t xml:space="preserve"> 1</w:t>
            </w:r>
            <w:r w:rsidRPr="004A5660">
              <w:rPr>
                <w:lang w:val="en-US"/>
              </w:rPr>
              <w:t xml:space="preserve"> (set to 1 by default if </w:t>
            </w:r>
            <w:proofErr w:type="spellStart"/>
            <w:r w:rsidRPr="004A5660">
              <w:rPr>
                <w:lang w:val="en-US"/>
              </w:rPr>
              <w:t>RTI_forceFullCompliance</w:t>
            </w:r>
            <w:proofErr w:type="spellEnd"/>
            <w:r w:rsidRPr="004A5660">
              <w:rPr>
                <w:lang w:val="en-US"/>
              </w:rPr>
              <w:t xml:space="preserve"> is set to 1)</w:t>
            </w:r>
          </w:p>
          <w:p w:rsidR="00C314E1" w:rsidRPr="00B261C5" w:rsidRDefault="0025746E" w:rsidP="00F221B1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proofErr w:type="spellStart"/>
            <w:r w:rsidRPr="00B261C5">
              <w:rPr>
                <w:rFonts w:ascii="Courier New" w:hAnsi="Courier New" w:cs="Courier New"/>
                <w:lang w:val="en-US"/>
              </w:rPr>
              <w:t>RTI_momVerboseLevel</w:t>
            </w:r>
            <w:proofErr w:type="spellEnd"/>
            <w:r w:rsidRPr="00B261C5">
              <w:rPr>
                <w:rFonts w:ascii="Courier New" w:hAnsi="Courier New" w:cs="Courier New"/>
                <w:lang w:val="en-US"/>
              </w:rPr>
              <w:t xml:space="preserve"> 0</w:t>
            </w:r>
          </w:p>
        </w:tc>
      </w:tr>
    </w:tbl>
    <w:p w:rsidR="00315A7D" w:rsidRPr="004A5660" w:rsidRDefault="00315A7D" w:rsidP="00315A7D">
      <w:pPr>
        <w:rPr>
          <w:lang w:val="en-US"/>
        </w:rPr>
      </w:pPr>
    </w:p>
    <w:p w:rsidR="00315A7D" w:rsidRPr="004A5660" w:rsidRDefault="00315A7D" w:rsidP="00315A7D">
      <w:pPr>
        <w:pStyle w:val="Titre3"/>
        <w:rPr>
          <w:lang w:val="en-US"/>
        </w:rPr>
      </w:pPr>
      <w:bookmarkStart w:id="96" w:name="_Toc450052111"/>
      <w:bookmarkStart w:id="97" w:name="_Toc484537091"/>
      <w:r w:rsidRPr="004A5660">
        <w:rPr>
          <w:lang w:val="en-US"/>
        </w:rPr>
        <w:t>Pitch RTI parameters</w:t>
      </w:r>
      <w:bookmarkEnd w:id="96"/>
      <w:bookmarkEnd w:id="97"/>
    </w:p>
    <w:p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No specific setup is required.</w:t>
      </w:r>
    </w:p>
    <w:p w:rsidR="00E44D1E" w:rsidRPr="004A5660" w:rsidRDefault="00E44D1E" w:rsidP="006961FF">
      <w:pPr>
        <w:rPr>
          <w:lang w:val="en-US"/>
        </w:rPr>
      </w:pPr>
    </w:p>
    <w:p w:rsidR="00E44D1E" w:rsidRPr="004A5660" w:rsidRDefault="0025746E" w:rsidP="00BA0FD8">
      <w:pPr>
        <w:pStyle w:val="Titre2"/>
        <w:rPr>
          <w:lang w:val="en-US"/>
        </w:rPr>
      </w:pPr>
      <w:bookmarkStart w:id="98" w:name="_Toc484537092"/>
      <w:r w:rsidRPr="004A5660">
        <w:rPr>
          <w:lang w:val="en-US"/>
        </w:rPr>
        <w:t>IVCT configuration</w:t>
      </w:r>
      <w:bookmarkEnd w:id="98"/>
    </w:p>
    <w:p w:rsidR="003A7389" w:rsidRPr="004A5660" w:rsidRDefault="0025746E" w:rsidP="003A7389">
      <w:pPr>
        <w:pStyle w:val="Titre3"/>
        <w:rPr>
          <w:lang w:val="en-US"/>
        </w:rPr>
      </w:pPr>
      <w:bookmarkStart w:id="99" w:name="_Ref480299929"/>
      <w:bookmarkStart w:id="100" w:name="_Toc484537093"/>
      <w:r w:rsidRPr="004A5660">
        <w:rPr>
          <w:lang w:val="en-US"/>
        </w:rPr>
        <w:t>Environment variables</w:t>
      </w:r>
      <w:bookmarkEnd w:id="99"/>
      <w:bookmarkEnd w:id="100"/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IVCT Framework configuration is based on the following environment variables:</w:t>
      </w:r>
    </w:p>
    <w:p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IVCT_CONF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is located, which itself describes the absolute location of the folders where </w:t>
      </w:r>
      <w:proofErr w:type="spellStart"/>
      <w:r w:rsidRPr="004A5660">
        <w:rPr>
          <w:lang w:val="en-US"/>
        </w:rPr>
        <w:t>SuT</w:t>
      </w:r>
      <w:proofErr w:type="spellEnd"/>
      <w:r w:rsidRPr="004A5660">
        <w:rPr>
          <w:lang w:val="en-US"/>
        </w:rPr>
        <w:t xml:space="preserve"> configurations are located</w:t>
      </w:r>
    </w:p>
    <w:p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IVCT_HOME</w:t>
      </w:r>
      <w:r w:rsidRPr="004A5660">
        <w:rPr>
          <w:lang w:val="en-US"/>
        </w:rPr>
        <w:t xml:space="preserve"> must contain the absolute path of the folder where the IVCT Framework is located</w:t>
      </w:r>
    </w:p>
    <w:p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is located, which itself describes the Java packages of the dynamic libraries of the ETCs</w:t>
      </w:r>
    </w:p>
    <w:p w:rsidR="00E8030C" w:rsidRDefault="00E8030C" w:rsidP="00E8030C">
      <w:pPr>
        <w:rPr>
          <w:lang w:val="en-US"/>
        </w:rPr>
      </w:pPr>
    </w:p>
    <w:p w:rsidR="00847A69" w:rsidRPr="004A5660" w:rsidRDefault="00847A69" w:rsidP="004D7CE8">
      <w:pPr>
        <w:keepNext/>
        <w:spacing w:after="0"/>
        <w:rPr>
          <w:lang w:val="en-US"/>
        </w:rPr>
      </w:pPr>
      <w:r w:rsidRPr="004A5660">
        <w:rPr>
          <w:lang w:val="en-US"/>
        </w:rPr>
        <w:lastRenderedPageBreak/>
        <w:t>Overview:</w:t>
      </w:r>
    </w:p>
    <w:p w:rsidR="00847A69" w:rsidRPr="004A5660" w:rsidRDefault="00847A69" w:rsidP="00847A69">
      <w:pPr>
        <w:jc w:val="center"/>
        <w:rPr>
          <w:lang w:val="en-US"/>
        </w:rPr>
      </w:pPr>
      <w:r w:rsidRPr="004A5660">
        <w:rPr>
          <w:noProof/>
        </w:rPr>
        <w:drawing>
          <wp:inline distT="0" distB="0" distL="0" distR="0">
            <wp:extent cx="6120130" cy="3859530"/>
            <wp:effectExtent l="19050" t="0" r="0" b="0"/>
            <wp:docPr id="2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69" w:rsidRPr="004A5660" w:rsidRDefault="00847A69" w:rsidP="00847A69">
      <w:pPr>
        <w:pStyle w:val="Lgende"/>
        <w:rPr>
          <w:lang w:val="en-US"/>
        </w:rPr>
      </w:pPr>
      <w:bookmarkStart w:id="101" w:name="_Toc484537147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ETC FRA configuration overview</w:t>
      </w:r>
      <w:bookmarkEnd w:id="101"/>
    </w:p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content: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&lt;pathNames&gt;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&lt;sutDir&gt;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D:\\Users\\HLA\\Documents\\GitHub\\ETC_FRA_Config\\IVCTsut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&lt;/sutDir&gt;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&lt;/pathNames&gt;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E8030C">
      <w:pPr>
        <w:rPr>
          <w:lang w:val="en-US"/>
        </w:rPr>
      </w:pPr>
      <w:r w:rsidRPr="00314F19">
        <w:rPr>
          <w:lang w:val="en-US"/>
        </w:rPr>
        <w:t>The</w:t>
      </w:r>
      <w:r w:rsidRPr="004A5660">
        <w:rPr>
          <w:lang w:val="en-US"/>
        </w:rPr>
        <w:t xml:space="preserve"> folder specified in the </w:t>
      </w:r>
      <w:r w:rsidRPr="004A5660">
        <w:rPr>
          <w:rFonts w:ascii="Courier New" w:hAnsi="Courier New" w:cs="Courier New"/>
          <w:lang w:val="en-US"/>
        </w:rPr>
        <w:t>&lt;</w:t>
      </w:r>
      <w:proofErr w:type="spellStart"/>
      <w:r w:rsidRPr="004A5660">
        <w:rPr>
          <w:rFonts w:ascii="Courier New" w:hAnsi="Courier New" w:cs="Courier New"/>
          <w:lang w:val="en-US"/>
        </w:rPr>
        <w:t>sutDir</w:t>
      </w:r>
      <w:proofErr w:type="spellEnd"/>
      <w:r w:rsidRPr="004A5660">
        <w:rPr>
          <w:rFonts w:ascii="Courier New" w:hAnsi="Courier New" w:cs="Courier New"/>
          <w:lang w:val="en-US"/>
        </w:rPr>
        <w:t>&gt;</w:t>
      </w:r>
      <w:r w:rsidRPr="004A5660">
        <w:rPr>
          <w:lang w:val="en-US"/>
        </w:rPr>
        <w:t xml:space="preserve"> tag contains one subfolder per federate to be tested (</w:t>
      </w:r>
      <w:proofErr w:type="spellStart"/>
      <w:r w:rsidRPr="004A5660">
        <w:rPr>
          <w:lang w:val="en-US"/>
        </w:rPr>
        <w:t>SuT</w:t>
      </w:r>
      <w:proofErr w:type="spellEnd"/>
      <w:r w:rsidRPr="004A5660">
        <w:rPr>
          <w:lang w:val="en-US"/>
        </w:rPr>
        <w:t xml:space="preserve"> named </w:t>
      </w:r>
      <w:r w:rsidRPr="004A5660">
        <w:rPr>
          <w:rFonts w:ascii="Courier New" w:hAnsi="Courier New" w:cs="Courier New"/>
          <w:lang w:val="en-US"/>
        </w:rPr>
        <w:t>11_SOM_Ok_FOM_Ok</w:t>
      </w:r>
      <w:r w:rsidRPr="004A5660">
        <w:rPr>
          <w:lang w:val="en-US"/>
        </w:rPr>
        <w:t xml:space="preserve"> in the screenshot below). </w:t>
      </w:r>
      <w:r w:rsidR="004549B7">
        <w:rPr>
          <w:lang w:val="en-US"/>
        </w:rPr>
        <w:t>This subfolder contains itself one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 xml:space="preserve"> for each test case that includes a JSON </w:t>
      </w:r>
      <w:r w:rsidR="004E7BCC">
        <w:rPr>
          <w:lang w:val="en-US"/>
        </w:rPr>
        <w:t xml:space="preserve">configuration </w:t>
      </w:r>
      <w:r w:rsidRPr="004A5660">
        <w:rPr>
          <w:lang w:val="en-US"/>
        </w:rPr>
        <w:t>file (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) describing the parameters of the test case. If necessary, other </w:t>
      </w:r>
      <w:proofErr w:type="spellStart"/>
      <w:r w:rsidRPr="004A5660">
        <w:rPr>
          <w:lang w:val="en-US"/>
        </w:rPr>
        <w:t>SuT</w:t>
      </w:r>
      <w:proofErr w:type="spellEnd"/>
      <w:r w:rsidRPr="004A5660">
        <w:rPr>
          <w:lang w:val="en-US"/>
        </w:rPr>
        <w:t>-specific configuration files for this test case are added to th</w:t>
      </w:r>
      <w:r w:rsidR="00C93599">
        <w:rPr>
          <w:lang w:val="en-US"/>
        </w:rPr>
        <w:t>at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>.</w:t>
      </w:r>
    </w:p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4D7CE8">
      <w:pPr>
        <w:keepNext/>
        <w:rPr>
          <w:lang w:val="en-US"/>
        </w:rPr>
      </w:pPr>
      <w:r w:rsidRPr="004A5660">
        <w:rPr>
          <w:lang w:val="en-US"/>
        </w:rPr>
        <w:lastRenderedPageBreak/>
        <w:t xml:space="preserve">Example of a test case </w:t>
      </w:r>
      <w:r w:rsidR="00711171">
        <w:rPr>
          <w:lang w:val="en-US"/>
        </w:rPr>
        <w:t>subdirectory</w:t>
      </w:r>
      <w:r w:rsidR="00711171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content corresponding to a </w:t>
      </w:r>
      <w:proofErr w:type="spellStart"/>
      <w:r w:rsidRPr="004A5660">
        <w:rPr>
          <w:lang w:val="en-US"/>
        </w:rPr>
        <w:t>SuT</w:t>
      </w:r>
      <w:proofErr w:type="spellEnd"/>
      <w:r w:rsidRPr="004A5660">
        <w:rPr>
          <w:lang w:val="en-US"/>
        </w:rPr>
        <w:t>:</w:t>
      </w:r>
    </w:p>
    <w:p w:rsidR="00E8030C" w:rsidRPr="004A5660" w:rsidRDefault="00847A69" w:rsidP="00E8030C">
      <w:pPr>
        <w:rPr>
          <w:lang w:val="en-US"/>
        </w:rPr>
      </w:pPr>
      <w:r w:rsidRPr="004A5660">
        <w:rPr>
          <w:noProof/>
        </w:rPr>
        <w:drawing>
          <wp:inline distT="0" distB="0" distL="0" distR="0">
            <wp:extent cx="6120130" cy="3020695"/>
            <wp:effectExtent l="19050" t="0" r="0" b="0"/>
            <wp:docPr id="20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0C" w:rsidRPr="004A5660" w:rsidRDefault="0025746E" w:rsidP="00E8030C">
      <w:pPr>
        <w:pStyle w:val="Lgende"/>
        <w:rPr>
          <w:lang w:val="en-US"/>
        </w:rPr>
      </w:pPr>
      <w:bookmarkStart w:id="102" w:name="_Toc484537148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Configuration file tree for a specific test case of a federate to be tested (</w:t>
      </w:r>
      <w:proofErr w:type="spellStart"/>
      <w:r w:rsidRPr="004A5660">
        <w:rPr>
          <w:lang w:val="en-US"/>
        </w:rPr>
        <w:t>SuT</w:t>
      </w:r>
      <w:proofErr w:type="spellEnd"/>
      <w:r w:rsidRPr="004A5660">
        <w:rPr>
          <w:lang w:val="en-US"/>
        </w:rPr>
        <w:t>)</w:t>
      </w:r>
      <w:bookmarkEnd w:id="102"/>
    </w:p>
    <w:p w:rsidR="00E8030C" w:rsidRPr="004A5660" w:rsidRDefault="00E8030C" w:rsidP="00E8030C">
      <w:pPr>
        <w:rPr>
          <w:szCs w:val="22"/>
          <w:lang w:val="en-US" w:eastAsia="en-US"/>
        </w:rPr>
      </w:pPr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The </w:t>
      </w:r>
      <w:r w:rsidR="00711171" w:rsidRPr="004A5660">
        <w:rPr>
          <w:lang w:val="en-US"/>
        </w:rPr>
        <w:t xml:space="preserve">JSON </w:t>
      </w:r>
      <w:r w:rsidR="00711171">
        <w:rPr>
          <w:lang w:val="en-US"/>
        </w:rPr>
        <w:t>configuration</w:t>
      </w:r>
      <w:r w:rsidRPr="004A5660">
        <w:rPr>
          <w:lang w:val="en-US"/>
        </w:rPr>
        <w:t xml:space="preserve"> file has the following form</w:t>
      </w:r>
      <w:r w:rsidR="00711171">
        <w:rPr>
          <w:lang w:val="en-US"/>
        </w:rPr>
        <w:t>at</w:t>
      </w:r>
      <w:r w:rsidRPr="004A5660">
        <w:rPr>
          <w:lang w:val="en-US"/>
        </w:rPr>
        <w:t>: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"TestFederate"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"…\ETC_FRA_Config\IVCTsut\11_SOM_Ok_FOM_Ok\TS_CS_Verification"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8030C" w:rsidRPr="004E22E8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paths in the JSON file are "absolute" and</w:t>
            </w:r>
            <w:r w:rsidR="00711171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in the previous illustration, the beginning of the paths has been replaced with "..." for more clarity.</w:t>
            </w:r>
          </w:p>
        </w:tc>
      </w:tr>
    </w:tbl>
    <w:p w:rsidR="00E8030C" w:rsidRPr="004A5660" w:rsidRDefault="00E8030C" w:rsidP="00E8030C">
      <w:pPr>
        <w:rPr>
          <w:lang w:val="en-US"/>
        </w:rPr>
      </w:pPr>
    </w:p>
    <w:p w:rsidR="00AF4E4C" w:rsidRPr="004A5660" w:rsidRDefault="0025746E" w:rsidP="00AF4E4C">
      <w:pPr>
        <w:rPr>
          <w:lang w:val="en-US"/>
        </w:rPr>
      </w:pPr>
      <w:r w:rsidRPr="004A5660">
        <w:rPr>
          <w:lang w:val="en-US"/>
        </w:rPr>
        <w:t xml:space="preserve">The folder specified by the </w:t>
      </w: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variable contains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which indicates IVCT Framework how to access to ETCs: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&lt;testSuites&gt;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TS_CS_Verification\\TS_CS_Verification\\bin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&lt;tsRunFolder&gt;TS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_HLA_Declaration\\TS_HLA_Declaration\\bin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lastRenderedPageBreak/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TS_HLA_Object\\TS_HLA_Object\\bin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TS_HLA_Services\\TS_HLA_Services\\bin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AF4E4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&lt;/testSuites&gt;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8030C" w:rsidRPr="004E22E8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="00711171">
              <w:rPr>
                <w:lang w:val="en-US"/>
              </w:rPr>
              <w:t xml:space="preserve"> tag</w:t>
            </w:r>
            <w:r w:rsidRPr="004A5660">
              <w:rPr>
                <w:lang w:val="en-US"/>
              </w:rPr>
              <w:t xml:space="preserve"> correspond</w:t>
            </w:r>
            <w:r w:rsidR="00F232AB">
              <w:rPr>
                <w:lang w:val="en-US"/>
              </w:rPr>
              <w:t>s</w:t>
            </w:r>
            <w:r w:rsidRPr="004A5660">
              <w:rPr>
                <w:lang w:val="en-US"/>
              </w:rPr>
              <w:t xml:space="preserve"> to the test case installation subfolder under the folder specified by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variable.</w:t>
            </w:r>
          </w:p>
          <w:p w:rsidR="00E8030C" w:rsidRPr="004A5660" w:rsidRDefault="0025746E" w:rsidP="0071117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packageName</w:t>
            </w:r>
            <w:proofErr w:type="spellEnd"/>
            <w:r w:rsidRPr="004A5660">
              <w:rPr>
                <w:rFonts w:ascii="Courier New" w:hAnsi="Courier New" w:cs="Courier New"/>
                <w:lang w:val="en-US"/>
              </w:rPr>
              <w:t>&gt;</w:t>
            </w:r>
            <w:r w:rsidRPr="004A5660">
              <w:rPr>
                <w:lang w:val="en-US"/>
              </w:rPr>
              <w:t xml:space="preserve"> and </w:t>
            </w:r>
            <w:r w:rsidRPr="004A566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tsRunFolder</w:t>
            </w:r>
            <w:proofErr w:type="spellEnd"/>
            <w:r w:rsidRPr="004A5660">
              <w:rPr>
                <w:rFonts w:ascii="Courier New" w:hAnsi="Courier New" w:cs="Courier New"/>
                <w:lang w:val="en-US"/>
              </w:rPr>
              <w:t>&gt;</w:t>
            </w:r>
            <w:r w:rsidRPr="004A5660">
              <w:rPr>
                <w:lang w:val="en-US"/>
              </w:rPr>
              <w:t xml:space="preserve"> tags refer respectively to the Java package name and the ETC runtime </w:t>
            </w:r>
            <w:r w:rsidR="00711171">
              <w:rPr>
                <w:lang w:val="en-US"/>
              </w:rPr>
              <w:t>directory</w:t>
            </w:r>
            <w:r w:rsidRPr="004A5660">
              <w:rPr>
                <w:lang w:val="en-US"/>
              </w:rPr>
              <w:t xml:space="preserve"> (based on the value of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variable).</w:t>
            </w:r>
          </w:p>
        </w:tc>
      </w:tr>
    </w:tbl>
    <w:p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8030C" w:rsidRPr="0006127C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25746E" w:rsidP="000E73EC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 separator</w:t>
            </w:r>
            <w:r w:rsidR="000E73EC">
              <w:rPr>
                <w:lang w:val="en-US"/>
              </w:rPr>
              <w:t xml:space="preserve"> used</w:t>
            </w:r>
            <w:r w:rsidRPr="004A5660">
              <w:rPr>
                <w:lang w:val="en-US"/>
              </w:rPr>
              <w:t xml:space="preserve"> is "</w:t>
            </w:r>
            <w:r w:rsidRPr="004A5660">
              <w:rPr>
                <w:rFonts w:ascii="Courier New" w:hAnsi="Courier New" w:cs="Courier New"/>
                <w:lang w:val="en-US"/>
              </w:rPr>
              <w:t>\\</w:t>
            </w:r>
            <w:r w:rsidRPr="004A5660">
              <w:rPr>
                <w:lang w:val="en-US"/>
              </w:rPr>
              <w:t xml:space="preserve">" to avoid any </w:t>
            </w:r>
            <w:r w:rsidR="000E73EC">
              <w:rPr>
                <w:lang w:val="en-US"/>
              </w:rPr>
              <w:t>Escape sequence interpretation. F</w:t>
            </w:r>
            <w:r w:rsidRPr="004A5660">
              <w:rPr>
                <w:lang w:val="en-US"/>
              </w:rPr>
              <w:t>or example</w:t>
            </w:r>
            <w:r w:rsidR="0003576C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"</w:t>
            </w:r>
            <w:r w:rsidRPr="004A5660">
              <w:rPr>
                <w:rFonts w:ascii="Courier New" w:hAnsi="Courier New" w:cs="Courier New"/>
                <w:lang w:val="en-US"/>
              </w:rPr>
              <w:t>\b</w:t>
            </w:r>
            <w:r w:rsidRPr="004A5660">
              <w:rPr>
                <w:lang w:val="en-US"/>
              </w:rPr>
              <w:t xml:space="preserve">" </w:t>
            </w:r>
            <w:r w:rsidR="0003576C">
              <w:rPr>
                <w:lang w:val="en-US"/>
              </w:rPr>
              <w:t xml:space="preserve">is </w:t>
            </w:r>
            <w:r w:rsidRPr="004A5660">
              <w:rPr>
                <w:lang w:val="en-US"/>
              </w:rPr>
              <w:t>interpreted as a backspace character.</w:t>
            </w:r>
          </w:p>
        </w:tc>
      </w:tr>
    </w:tbl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The te</w:t>
      </w:r>
      <w:r w:rsidR="00F232AB">
        <w:rPr>
          <w:lang w:val="en-US"/>
        </w:rPr>
        <w:t xml:space="preserve">st case installation subfolder </w:t>
      </w:r>
      <w:r w:rsidRPr="004A5660">
        <w:rPr>
          <w:lang w:val="en-US"/>
        </w:rPr>
        <w:t>contains a (freely-named) file listing the ETC</w:t>
      </w:r>
      <w:r w:rsidR="00E9522C">
        <w:rPr>
          <w:lang w:val="en-US"/>
        </w:rPr>
        <w:t xml:space="preserve">s to be executed. The name of an ETC </w:t>
      </w:r>
      <w:r w:rsidRPr="004A5660">
        <w:rPr>
          <w:lang w:val="en-US"/>
        </w:rPr>
        <w:t xml:space="preserve">is a Java class that implements the </w:t>
      </w:r>
      <w:proofErr w:type="spellStart"/>
      <w:r w:rsidRPr="004A5660">
        <w:rPr>
          <w:rFonts w:ascii="Courier New" w:hAnsi="Courier New" w:cs="Courier New"/>
          <w:lang w:val="en-US"/>
        </w:rPr>
        <w:t>AbstractTestCase</w:t>
      </w:r>
      <w:proofErr w:type="spellEnd"/>
      <w:r w:rsidRPr="004A5660">
        <w:rPr>
          <w:lang w:val="en-US"/>
        </w:rPr>
        <w:t xml:space="preserve"> interface.</w:t>
      </w:r>
    </w:p>
    <w:p w:rsidR="003A7389" w:rsidRPr="004A5660" w:rsidRDefault="003A7389" w:rsidP="003A7389">
      <w:pPr>
        <w:rPr>
          <w:lang w:val="en-US"/>
        </w:rPr>
      </w:pPr>
    </w:p>
    <w:p w:rsidR="00451D64" w:rsidRPr="004A5660" w:rsidRDefault="00451D64" w:rsidP="00451D64">
      <w:pPr>
        <w:pStyle w:val="Titre3"/>
        <w:rPr>
          <w:lang w:val="en-US"/>
        </w:rPr>
      </w:pPr>
      <w:bookmarkStart w:id="103" w:name="_Ref480298023"/>
      <w:bookmarkStart w:id="104" w:name="_Toc484537094"/>
      <w:r w:rsidRPr="004A5660">
        <w:rPr>
          <w:lang w:val="en-US"/>
        </w:rPr>
        <w:t>CLASSPATH configuration</w:t>
      </w:r>
      <w:bookmarkEnd w:id="103"/>
      <w:bookmarkEnd w:id="104"/>
    </w:p>
    <w:p w:rsidR="00451D64" w:rsidRPr="004A5660" w:rsidRDefault="00170678" w:rsidP="00451D64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CLASSPATH</w:t>
      </w:r>
      <w:r w:rsidR="0025746E" w:rsidRPr="004A5660">
        <w:rPr>
          <w:lang w:val="en-US"/>
        </w:rPr>
        <w:t xml:space="preserve"> variable </w:t>
      </w:r>
      <w:r w:rsidR="0006127C">
        <w:rPr>
          <w:lang w:val="en-US"/>
        </w:rPr>
        <w:t xml:space="preserve">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="0025746E" w:rsidRPr="004A5660">
        <w:rPr>
          <w:rFonts w:ascii="Courier New" w:hAnsi="Courier New" w:cs="Courier New"/>
          <w:lang w:val="en-US"/>
        </w:rPr>
        <w:t>.Y.Z\bin\UI.bat</w:t>
      </w:r>
      <w:r w:rsidR="0025746E" w:rsidRPr="004A5660">
        <w:rPr>
          <w:lang w:val="en-US"/>
        </w:rPr>
        <w:t xml:space="preserve">) to </w:t>
      </w:r>
      <w:r w:rsidR="002B55F9">
        <w:rPr>
          <w:lang w:val="en-US"/>
        </w:rPr>
        <w:t>refer</w:t>
      </w:r>
      <w:r w:rsidR="0025746E" w:rsidRPr="004A5660">
        <w:rPr>
          <w:lang w:val="en-US"/>
        </w:rPr>
        <w:t xml:space="preserve"> to </w:t>
      </w:r>
      <w:r w:rsidR="00CF3E64">
        <w:rPr>
          <w:lang w:val="en-US"/>
        </w:rPr>
        <w:t xml:space="preserve">an </w:t>
      </w:r>
      <w:r w:rsidR="0025746E" w:rsidRPr="004A5660">
        <w:rPr>
          <w:lang w:val="en-US"/>
        </w:rPr>
        <w:t>ETC</w:t>
      </w:r>
      <w:r w:rsidR="002B55F9">
        <w:rPr>
          <w:lang w:val="en-US"/>
        </w:rPr>
        <w:t xml:space="preserve"> </w:t>
      </w:r>
      <w:r w:rsidR="0025746E" w:rsidRPr="004A5660">
        <w:rPr>
          <w:lang w:val="en-US"/>
        </w:rPr>
        <w:t>FRA</w:t>
      </w:r>
      <w:r w:rsidR="002B55F9">
        <w:rPr>
          <w:lang w:val="en-US"/>
        </w:rPr>
        <w:t xml:space="preserve"> dynamic library</w:t>
      </w:r>
      <w:r w:rsidR="0025746E" w:rsidRPr="004A5660">
        <w:rPr>
          <w:lang w:val="en-US"/>
        </w:rPr>
        <w:t>.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/>
      </w:tblPr>
      <w:tblGrid>
        <w:gridCol w:w="1101"/>
        <w:gridCol w:w="8753"/>
      </w:tblGrid>
      <w:tr w:rsidR="00A57889" w:rsidRPr="004E22E8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A57889" w:rsidRPr="00D66D7E" w:rsidRDefault="00847A69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200" cy="223200"/>
                  <wp:effectExtent l="0" t="0" r="0" b="0"/>
                  <wp:docPr id="8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</w:t>
            </w:r>
            <w:r w:rsidR="002B55F9">
              <w:rPr>
                <w:lang w:val="en-US"/>
              </w:rPr>
              <w:t xml:space="preserve">be </w:t>
            </w:r>
            <w:r w:rsidRPr="004A5660">
              <w:rPr>
                <w:lang w:val="en-US"/>
              </w:rPr>
              <w:t xml:space="preserve">set using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variable in the user interface launching script named </w:t>
            </w:r>
            <w:r w:rsidR="00CA07FC" w:rsidRPr="004A5660">
              <w:rPr>
                <w:lang w:val="en-US"/>
              </w:rPr>
              <w:t>“</w:t>
            </w:r>
            <w:r w:rsidR="00CA07FC">
              <w:rPr>
                <w:rFonts w:ascii="Courier New" w:hAnsi="Courier New" w:cs="Courier New"/>
                <w:lang w:val="en-US"/>
              </w:rPr>
              <w:t>%IVCT_HOME%</w:t>
            </w:r>
            <w:r w:rsidR="00CA07FC" w:rsidRPr="004A5660">
              <w:rPr>
                <w:rFonts w:ascii="Courier New" w:hAnsi="Courier New" w:cs="Courier New"/>
                <w:lang w:val="en-US"/>
              </w:rPr>
              <w:t>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Pr="004A5660">
              <w:rPr>
                <w:lang w:val="en-US"/>
              </w:rPr>
              <w:t xml:space="preserve"> ("</w:t>
            </w:r>
            <w:proofErr w:type="spellStart"/>
            <w:r w:rsidRPr="004A5660">
              <w:rPr>
                <w:lang w:val="en-US"/>
              </w:rPr>
              <w:t>Cmd</w:t>
            </w:r>
            <w:proofErr w:type="spellEnd"/>
            <w:r w:rsidRPr="004A5660">
              <w:rPr>
                <w:lang w:val="en-US"/>
              </w:rPr>
              <w:t xml:space="preserve"> Line Tool" component) of the IVCT framework.</w:t>
            </w:r>
          </w:p>
          <w:p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CS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:rsidR="00A57889" w:rsidRPr="004A5660" w:rsidRDefault="0025746E" w:rsidP="00E44AEF">
            <w:p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%IVCT_TS_HOME%\TS_CS_Verification\TS_CS_Verification\build\distributions\TS_CS_Verification-X.Y.Z\lib\*</w:t>
            </w:r>
          </w:p>
        </w:tc>
      </w:tr>
    </w:tbl>
    <w:p w:rsidR="00A57889" w:rsidRPr="004A5660" w:rsidRDefault="00A57889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/>
      </w:tblPr>
      <w:tblGrid>
        <w:gridCol w:w="1101"/>
        <w:gridCol w:w="8753"/>
      </w:tblGrid>
      <w:tr w:rsidR="000F6F85" w:rsidRPr="003C0E9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0F6F85" w:rsidRPr="004A5660" w:rsidRDefault="00847A69" w:rsidP="00CD60F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19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:rsidR="000F6F85" w:rsidRPr="004A5660" w:rsidRDefault="0025746E" w:rsidP="000F6F85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A specific value for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set for each ETC, because the name of the ETC is part of the path.</w:t>
            </w:r>
          </w:p>
          <w:p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HLA Services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%IVCT_TS_HOME%\TS_HLA_Services\TS_HLA_Services\build\</w:t>
            </w:r>
            <w:r w:rsidR="003C0E97">
              <w:rPr>
                <w:rFonts w:ascii="Courier New" w:hAnsi="Courier New" w:cs="Courier New"/>
                <w:lang w:val="en-US"/>
              </w:rPr>
              <w:t>distributions\TS_HLA_Services-X.Y.Z</w:t>
            </w:r>
            <w:r w:rsidRPr="004A5660">
              <w:rPr>
                <w:rFonts w:ascii="Courier New" w:hAnsi="Courier New" w:cs="Courier New"/>
                <w:lang w:val="en-US"/>
              </w:rPr>
              <w:t>\lib\*</w:t>
            </w:r>
          </w:p>
        </w:tc>
      </w:tr>
    </w:tbl>
    <w:p w:rsidR="000F6F85" w:rsidRPr="004A5660" w:rsidRDefault="000F6F85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A57889" w:rsidRPr="004E22E8" w:rsidTr="00C87E36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A57889" w:rsidRPr="004A5660" w:rsidRDefault="00847A69" w:rsidP="00C87E3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1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A57889" w:rsidRPr="004A5660" w:rsidRDefault="0025746E" w:rsidP="009408A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correctly set as any inconsistency makes the test case impossible to execute (Java 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proofErr w:type="spellEnd"/>
            <w:r w:rsidRPr="004A5660">
              <w:rPr>
                <w:lang w:val="en-US"/>
              </w:rPr>
              <w:t xml:space="preserve"> error).</w:t>
            </w:r>
          </w:p>
        </w:tc>
      </w:tr>
    </w:tbl>
    <w:p w:rsidR="00A57889" w:rsidRPr="004A5660" w:rsidRDefault="00A57889" w:rsidP="00451D64">
      <w:pPr>
        <w:rPr>
          <w:lang w:val="en-US"/>
        </w:rPr>
      </w:pPr>
    </w:p>
    <w:p w:rsidR="00451D64" w:rsidRPr="004A5660" w:rsidRDefault="00451D64" w:rsidP="00451D64">
      <w:pPr>
        <w:pStyle w:val="Titre3"/>
        <w:rPr>
          <w:lang w:val="en-US"/>
        </w:rPr>
      </w:pPr>
      <w:bookmarkStart w:id="105" w:name="_Ref480298034"/>
      <w:bookmarkStart w:id="106" w:name="_Toc484537095"/>
      <w:r w:rsidRPr="004A5660">
        <w:rPr>
          <w:lang w:val="en-US"/>
        </w:rPr>
        <w:t>Log configuration</w:t>
      </w:r>
      <w:bookmarkEnd w:id="105"/>
      <w:bookmarkEnd w:id="106"/>
    </w:p>
    <w:p w:rsidR="00DE1CF5" w:rsidRPr="004A5660" w:rsidRDefault="00DE1CF5" w:rsidP="00DE1CF5">
      <w:pPr>
        <w:rPr>
          <w:lang w:val="en-US"/>
        </w:rPr>
      </w:pPr>
      <w:r w:rsidRPr="004A5660">
        <w:rPr>
          <w:lang w:val="en-US"/>
        </w:rPr>
        <w:t>In order to have the r</w:t>
      </w:r>
      <w:r w:rsidR="00FB7D1F" w:rsidRPr="004A5660">
        <w:rPr>
          <w:lang w:val="en-US"/>
        </w:rPr>
        <w:t>i</w:t>
      </w:r>
      <w:r w:rsidRPr="004A5660">
        <w:rPr>
          <w:lang w:val="en-US"/>
        </w:rPr>
        <w:t>ght kind of log</w:t>
      </w:r>
      <w:r w:rsidR="0025746E" w:rsidRPr="004A5660">
        <w:rPr>
          <w:lang w:val="en-US"/>
        </w:rPr>
        <w:t>, please:</w:t>
      </w:r>
    </w:p>
    <w:p w:rsidR="008E418C" w:rsidRDefault="0025746E">
      <w:pPr>
        <w:pStyle w:val="Paragraphedeliste"/>
        <w:numPr>
          <w:ilvl w:val="0"/>
          <w:numId w:val="47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%IVCT_HOME%\LogSink\build\distributions\LogSink-X.Y.Z\lib\LogSink-X.Y.Z.jar</w:t>
      </w:r>
      <w:r w:rsidRPr="004A5660">
        <w:rPr>
          <w:lang w:val="en-US"/>
        </w:rPr>
        <w:t xml:space="preserve"> to add line:</w:t>
      </w:r>
    </w:p>
    <w:p w:rsidR="00DE1CF5" w:rsidRPr="004A5660" w:rsidRDefault="0025746E" w:rsidP="00DE1CF5">
      <w:pPr>
        <w:ind w:left="360"/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lastRenderedPageBreak/>
        <w:t>&lt;logger name="</w:t>
      </w:r>
      <w:proofErr w:type="spellStart"/>
      <w:r w:rsidRPr="004A5660">
        <w:rPr>
          <w:rFonts w:ascii="Courier New" w:hAnsi="Courier New" w:cs="Courier New"/>
          <w:lang w:val="en-US"/>
        </w:rPr>
        <w:t>nato.ivct.etc</w:t>
      </w:r>
      <w:proofErr w:type="spellEnd"/>
      <w:r w:rsidRPr="004A5660">
        <w:rPr>
          <w:rFonts w:ascii="Courier New" w:hAnsi="Courier New" w:cs="Courier New"/>
          <w:lang w:val="en-US"/>
        </w:rPr>
        <w:t>" level="INFO" /&gt;</w:t>
      </w:r>
    </w:p>
    <w:p w:rsidR="00DE1CF5" w:rsidRPr="004A5660" w:rsidRDefault="00DE1CF5" w:rsidP="00DE1CF5">
      <w:pPr>
        <w:rPr>
          <w:lang w:val="en-US"/>
        </w:rPr>
      </w:pPr>
    </w:p>
    <w:p w:rsidR="008E418C" w:rsidRDefault="0025746E">
      <w:pPr>
        <w:pStyle w:val="Paragraphedeliste"/>
        <w:numPr>
          <w:ilvl w:val="0"/>
          <w:numId w:val="47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JMSTestRunner_logback.xml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%IVCT_TS_HOME%\[ETCName]\[ETCName]\build\distributions\[ETCName]-X.Y.Z\lib\TC-X.Y.Z.jar</w:t>
      </w:r>
      <w:r w:rsidRPr="004A5660">
        <w:rPr>
          <w:lang w:val="en-US"/>
        </w:rPr>
        <w:t xml:space="preserve"> to change line</w:t>
      </w:r>
    </w:p>
    <w:p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From</w:t>
      </w:r>
    </w:p>
    <w:p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level="WARN"&gt;</w:t>
      </w:r>
    </w:p>
    <w:p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To</w:t>
      </w:r>
    </w:p>
    <w:p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level="INFO"&gt;</w:t>
      </w:r>
    </w:p>
    <w:p w:rsidR="00DE1CF5" w:rsidRPr="004A5660" w:rsidRDefault="00DE1CF5" w:rsidP="00C87E36">
      <w:pPr>
        <w:rPr>
          <w:lang w:val="en-US"/>
        </w:rPr>
      </w:pPr>
    </w:p>
    <w:p w:rsidR="00C87E36" w:rsidRPr="004A5660" w:rsidRDefault="0025746E" w:rsidP="00C87E36">
      <w:pPr>
        <w:rPr>
          <w:lang w:val="en-US"/>
        </w:rPr>
      </w:pPr>
      <w:r w:rsidRPr="004A5660">
        <w:rPr>
          <w:lang w:val="en-US"/>
        </w:rPr>
        <w:t>With that configuration, the different steps performed by an ETC are logged in the log window as follow:</w:t>
      </w:r>
    </w:p>
    <w:p w:rsidR="00C87E36" w:rsidRPr="004A5660" w:rsidRDefault="00847A69" w:rsidP="00C87E36">
      <w:pPr>
        <w:rPr>
          <w:lang w:val="en-US"/>
        </w:rPr>
      </w:pPr>
      <w:r w:rsidRPr="004A5660">
        <w:rPr>
          <w:noProof/>
        </w:rPr>
        <w:drawing>
          <wp:inline distT="0" distB="0" distL="0" distR="0">
            <wp:extent cx="6120130" cy="3455670"/>
            <wp:effectExtent l="0" t="0" r="0" b="0"/>
            <wp:docPr id="1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36" w:rsidRPr="004A5660" w:rsidRDefault="0025746E" w:rsidP="00C87E36">
      <w:pPr>
        <w:pStyle w:val="Lgende"/>
        <w:rPr>
          <w:lang w:val="en-US"/>
        </w:rPr>
      </w:pPr>
      <w:bookmarkStart w:id="107" w:name="_Toc484537149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3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Log window</w:t>
      </w:r>
      <w:bookmarkEnd w:id="107"/>
    </w:p>
    <w:p w:rsidR="00C87E36" w:rsidRPr="004A5660" w:rsidRDefault="00C87E36" w:rsidP="00E44D1E">
      <w:pPr>
        <w:rPr>
          <w:lang w:val="en-US"/>
        </w:rPr>
      </w:pPr>
    </w:p>
    <w:p w:rsidR="008D077E" w:rsidRPr="004A5660" w:rsidRDefault="0025746E" w:rsidP="00E44D1E">
      <w:pPr>
        <w:rPr>
          <w:lang w:val="en-US"/>
        </w:rPr>
      </w:pPr>
      <w:r w:rsidRPr="004A5660">
        <w:rPr>
          <w:lang w:val="en-US"/>
        </w:rPr>
        <w:t xml:space="preserve">The same information is logged in the log file generated in </w:t>
      </w:r>
      <w:r w:rsidRPr="004A5660">
        <w:rPr>
          <w:rFonts w:ascii="Courier New" w:hAnsi="Courier New" w:cs="Courier New"/>
          <w:lang w:val="en-US"/>
        </w:rPr>
        <w:t>%IVCT_HOME%\</w:t>
      </w:r>
      <w:proofErr w:type="spellStart"/>
      <w:r w:rsidRPr="004A5660">
        <w:rPr>
          <w:rFonts w:ascii="Courier New" w:hAnsi="Courier New" w:cs="Courier New"/>
          <w:lang w:val="en-US"/>
        </w:rPr>
        <w:t>LogSink</w:t>
      </w:r>
      <w:proofErr w:type="spellEnd"/>
      <w:r w:rsidRPr="004A5660">
        <w:rPr>
          <w:rFonts w:ascii="Courier New" w:hAnsi="Courier New" w:cs="Courier New"/>
          <w:lang w:val="en-US"/>
        </w:rPr>
        <w:t>\build\distributions\</w:t>
      </w:r>
      <w:proofErr w:type="spellStart"/>
      <w:r w:rsidRPr="004A5660">
        <w:rPr>
          <w:rFonts w:ascii="Courier New" w:hAnsi="Courier New" w:cs="Courier New"/>
          <w:lang w:val="en-US"/>
        </w:rPr>
        <w:t>LogSink</w:t>
      </w:r>
      <w:proofErr w:type="spellEnd"/>
      <w:r w:rsidRPr="004A5660">
        <w:rPr>
          <w:rFonts w:ascii="Courier New" w:hAnsi="Courier New" w:cs="Courier New"/>
          <w:lang w:val="en-US"/>
        </w:rPr>
        <w:t>-X.Y.Z\logs\</w:t>
      </w:r>
      <w:r w:rsidR="002D2EF8" w:rsidRPr="004A5660">
        <w:rPr>
          <w:lang w:val="en-US"/>
        </w:rPr>
        <w:t>.</w:t>
      </w:r>
    </w:p>
    <w:p w:rsidR="00CE5CBA" w:rsidRPr="004A5660" w:rsidRDefault="00CE5CBA" w:rsidP="00E44D1E">
      <w:pPr>
        <w:rPr>
          <w:lang w:val="en-US"/>
        </w:rPr>
      </w:pPr>
    </w:p>
    <w:p w:rsidR="00E44D1E" w:rsidRPr="004A5660" w:rsidRDefault="00E44D1E" w:rsidP="00E44D1E">
      <w:pPr>
        <w:pStyle w:val="Titre3"/>
        <w:rPr>
          <w:lang w:val="en-US"/>
        </w:rPr>
      </w:pPr>
      <w:bookmarkStart w:id="108" w:name="_Toc437436886"/>
      <w:bookmarkStart w:id="109" w:name="_Toc450052112"/>
      <w:bookmarkStart w:id="110" w:name="_Ref480298046"/>
      <w:bookmarkStart w:id="111" w:name="_Toc484537096"/>
      <w:r w:rsidRPr="004A5660">
        <w:rPr>
          <w:lang w:val="en-US"/>
        </w:rPr>
        <w:t>Language configuration</w:t>
      </w:r>
      <w:bookmarkEnd w:id="108"/>
      <w:bookmarkEnd w:id="109"/>
      <w:bookmarkEnd w:id="110"/>
      <w:bookmarkEnd w:id="111"/>
    </w:p>
    <w:p w:rsidR="00170678" w:rsidRPr="004A5660" w:rsidRDefault="00170678" w:rsidP="00170678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JAVA_OPTS</w:t>
      </w:r>
      <w:r w:rsidR="0006127C">
        <w:rPr>
          <w:lang w:val="en-US"/>
        </w:rPr>
        <w:t xml:space="preserve"> 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Pr="004A5660">
        <w:rPr>
          <w:rFonts w:ascii="Courier New" w:hAnsi="Courier New" w:cs="Courier New"/>
          <w:lang w:val="en-US"/>
        </w:rPr>
        <w:t>.</w:t>
      </w:r>
      <w:r w:rsidR="00F06010" w:rsidRPr="004A5660">
        <w:rPr>
          <w:rFonts w:ascii="Courier New" w:hAnsi="Courier New" w:cs="Courier New"/>
          <w:lang w:val="en-US"/>
        </w:rPr>
        <w:t>Y</w:t>
      </w:r>
      <w:r w:rsidR="0025746E" w:rsidRPr="004A5660">
        <w:rPr>
          <w:rFonts w:ascii="Courier New" w:hAnsi="Courier New" w:cs="Courier New"/>
          <w:lang w:val="en-US"/>
        </w:rPr>
        <w:t>.Z\bin\UI.bat</w:t>
      </w:r>
      <w:r w:rsidR="0025746E" w:rsidRPr="004A5660">
        <w:rPr>
          <w:lang w:val="en-US"/>
        </w:rPr>
        <w:t>):</w:t>
      </w:r>
    </w:p>
    <w:p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English: </w:t>
      </w:r>
      <w:r w:rsidRPr="004A5660">
        <w:rPr>
          <w:rFonts w:ascii="Courier New" w:hAnsi="Courier New" w:cs="Courier New"/>
          <w:lang w:val="en-US"/>
        </w:rPr>
        <w:t>set JAVA_OPTS=-</w:t>
      </w:r>
      <w:proofErr w:type="spellStart"/>
      <w:r w:rsidRPr="004A5660">
        <w:rPr>
          <w:rFonts w:ascii="Courier New" w:hAnsi="Courier New" w:cs="Courier New"/>
          <w:lang w:val="en-US"/>
        </w:rPr>
        <w:t>Duser.country</w:t>
      </w:r>
      <w:proofErr w:type="spellEnd"/>
      <w:r w:rsidRPr="004A5660">
        <w:rPr>
          <w:rFonts w:ascii="Courier New" w:hAnsi="Courier New" w:cs="Courier New"/>
          <w:lang w:val="en-US"/>
        </w:rPr>
        <w:t>=US -</w:t>
      </w:r>
      <w:proofErr w:type="spellStart"/>
      <w:r w:rsidRPr="004A5660">
        <w:rPr>
          <w:rFonts w:ascii="Courier New" w:hAnsi="Courier New" w:cs="Courier New"/>
          <w:lang w:val="en-US"/>
        </w:rPr>
        <w:t>Duser.language</w:t>
      </w:r>
      <w:proofErr w:type="spellEnd"/>
      <w:r w:rsidRPr="004A5660">
        <w:rPr>
          <w:rFonts w:ascii="Courier New" w:hAnsi="Courier New" w:cs="Courier New"/>
          <w:lang w:val="en-US"/>
        </w:rPr>
        <w:t>=EN</w:t>
      </w:r>
    </w:p>
    <w:p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French: </w:t>
      </w:r>
      <w:r w:rsidRPr="004A5660">
        <w:rPr>
          <w:rFonts w:ascii="Courier New" w:hAnsi="Courier New" w:cs="Courier New"/>
          <w:lang w:val="en-US"/>
        </w:rPr>
        <w:t>set JAVA_OPTS=-</w:t>
      </w:r>
      <w:proofErr w:type="spellStart"/>
      <w:r w:rsidRPr="004A5660">
        <w:rPr>
          <w:rFonts w:ascii="Courier New" w:hAnsi="Courier New" w:cs="Courier New"/>
          <w:lang w:val="en-US"/>
        </w:rPr>
        <w:t>Duser.country</w:t>
      </w:r>
      <w:proofErr w:type="spellEnd"/>
      <w:r w:rsidRPr="004A5660">
        <w:rPr>
          <w:rFonts w:ascii="Courier New" w:hAnsi="Courier New" w:cs="Courier New"/>
          <w:lang w:val="en-US"/>
        </w:rPr>
        <w:t>=FR -</w:t>
      </w:r>
      <w:proofErr w:type="spellStart"/>
      <w:r w:rsidRPr="004A5660">
        <w:rPr>
          <w:rFonts w:ascii="Courier New" w:hAnsi="Courier New" w:cs="Courier New"/>
          <w:lang w:val="en-US"/>
        </w:rPr>
        <w:t>Duser.language</w:t>
      </w:r>
      <w:proofErr w:type="spellEnd"/>
      <w:r w:rsidRPr="004A5660">
        <w:rPr>
          <w:rFonts w:ascii="Courier New" w:hAnsi="Courier New" w:cs="Courier New"/>
          <w:lang w:val="en-US"/>
        </w:rPr>
        <w:t>=FR</w:t>
      </w:r>
    </w:p>
    <w:p w:rsidR="00902F45" w:rsidRPr="004A5660" w:rsidRDefault="00902F45" w:rsidP="006961FF">
      <w:pPr>
        <w:rPr>
          <w:lang w:val="en-US"/>
        </w:rPr>
      </w:pPr>
    </w:p>
    <w:p w:rsidR="002728C4" w:rsidRPr="004A5660" w:rsidRDefault="0025746E" w:rsidP="00BA0FD8">
      <w:pPr>
        <w:pStyle w:val="Titre2"/>
        <w:rPr>
          <w:lang w:val="en-US"/>
        </w:rPr>
      </w:pPr>
      <w:bookmarkStart w:id="112" w:name="_Toc484537097"/>
      <w:r w:rsidRPr="004A5660">
        <w:rPr>
          <w:lang w:val="en-US"/>
        </w:rPr>
        <w:t>ETC configuration</w:t>
      </w:r>
      <w:bookmarkEnd w:id="112"/>
    </w:p>
    <w:p w:rsidR="002728C4" w:rsidRPr="004A5660" w:rsidRDefault="0025746E" w:rsidP="00385C2A">
      <w:pPr>
        <w:pStyle w:val="Titre3"/>
        <w:rPr>
          <w:lang w:val="en-US"/>
        </w:rPr>
      </w:pPr>
      <w:bookmarkStart w:id="113" w:name="_Toc480305801"/>
      <w:bookmarkStart w:id="114" w:name="_Toc480305802"/>
      <w:bookmarkStart w:id="115" w:name="_Toc480305803"/>
      <w:bookmarkStart w:id="116" w:name="_Toc484537098"/>
      <w:bookmarkEnd w:id="113"/>
      <w:bookmarkEnd w:id="114"/>
      <w:bookmarkEnd w:id="115"/>
      <w:r w:rsidRPr="004A5660">
        <w:rPr>
          <w:lang w:val="en-US"/>
        </w:rPr>
        <w:t>CS Verification ETC</w:t>
      </w:r>
      <w:bookmarkEnd w:id="116"/>
    </w:p>
    <w:p w:rsidR="00F6167D" w:rsidRPr="004A5660" w:rsidRDefault="0025746E" w:rsidP="00F6167D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proofErr w:type="spellStart"/>
      <w:r w:rsidR="00CD723F" w:rsidRPr="00CD723F">
        <w:rPr>
          <w:rFonts w:ascii="Courier New" w:hAnsi="Courier New" w:cs="Courier New"/>
          <w:lang w:val="en-US"/>
        </w:rPr>
        <w:t>IVCTsut</w:t>
      </w:r>
      <w:proofErr w:type="spellEnd"/>
      <w:r w:rsidR="00CD723F">
        <w:rPr>
          <w:rFonts w:ascii="Courier New" w:hAnsi="Courier New" w:cs="Courier New"/>
          <w:lang w:val="en-US"/>
        </w:rPr>
        <w:t>\[</w:t>
      </w:r>
      <w:proofErr w:type="spellStart"/>
      <w:r w:rsidR="00CD723F">
        <w:rPr>
          <w:rFonts w:ascii="Courier New" w:hAnsi="Courier New" w:cs="Courier New"/>
          <w:lang w:val="en-US"/>
        </w:rPr>
        <w:t>SuTName</w:t>
      </w:r>
      <w:proofErr w:type="spellEnd"/>
      <w:r w:rsidR="00CD723F">
        <w:rPr>
          <w:rFonts w:ascii="Courier New" w:hAnsi="Courier New" w:cs="Courier New"/>
          <w:lang w:val="en-US"/>
        </w:rPr>
        <w:t>]</w:t>
      </w:r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CS_Verification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to set the cor</w:t>
      </w:r>
      <w:r w:rsidR="00CC02FF">
        <w:rPr>
          <w:lang w:val="en-US"/>
        </w:rPr>
        <w:t>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3.1.1</w:t>
      </w:r>
      <w:r w:rsidR="00DB351F" w:rsidRPr="004A5660">
        <w:rPr>
          <w:lang w:val="en-US"/>
        </w:rPr>
        <w:fldChar w:fldCharType="end"/>
      </w:r>
      <w:r w:rsidR="0023031B" w:rsidRPr="004A5660">
        <w:rPr>
          <w:lang w:val="en-US"/>
        </w:rPr>
        <w:t>)</w:t>
      </w:r>
      <w:r w:rsidR="00A1418D" w:rsidRPr="004A5660">
        <w:rPr>
          <w:lang w:val="en-US"/>
        </w:rPr>
        <w:t>.</w:t>
      </w:r>
    </w:p>
    <w:p w:rsidR="00313218" w:rsidRPr="004A5660" w:rsidRDefault="00A1418D" w:rsidP="00F6167D">
      <w:pPr>
        <w:rPr>
          <w:lang w:val="en-US"/>
        </w:rPr>
      </w:pPr>
      <w:r w:rsidRPr="004A5660">
        <w:rPr>
          <w:lang w:val="en-US"/>
        </w:rPr>
        <w:lastRenderedPageBreak/>
        <w:t>If required, c</w:t>
      </w:r>
      <w:r w:rsidR="00505603" w:rsidRPr="004A5660">
        <w:rPr>
          <w:lang w:val="en-US"/>
        </w:rPr>
        <w:t>opy FOM and</w:t>
      </w:r>
      <w:r w:rsidR="005861A7" w:rsidRPr="004A5660">
        <w:rPr>
          <w:lang w:val="en-US"/>
        </w:rPr>
        <w:t xml:space="preserve"> SOM files in </w:t>
      </w:r>
      <w:r w:rsidR="0025746E" w:rsidRPr="004A5660">
        <w:rPr>
          <w:lang w:val="en-US"/>
        </w:rPr>
        <w:t xml:space="preserve">the directories as specified in </w:t>
      </w:r>
      <w:proofErr w:type="spellStart"/>
      <w:r w:rsidR="0025746E" w:rsidRPr="004A5660">
        <w:rPr>
          <w:rFonts w:ascii="Courier New" w:hAnsi="Courier New" w:cs="Courier New"/>
          <w:lang w:val="en-US"/>
        </w:rPr>
        <w:t>TcParam.json</w:t>
      </w:r>
      <w:proofErr w:type="spellEnd"/>
      <w:r w:rsidR="0025746E" w:rsidRPr="004A5660">
        <w:rPr>
          <w:lang w:val="en-US"/>
        </w:rPr>
        <w:t>.</w:t>
      </w:r>
    </w:p>
    <w:p w:rsidR="00F6167D" w:rsidRPr="004A5660" w:rsidRDefault="00F6167D" w:rsidP="002728C4">
      <w:pPr>
        <w:rPr>
          <w:lang w:val="en-US"/>
        </w:rPr>
      </w:pPr>
    </w:p>
    <w:p w:rsidR="002728C4" w:rsidRPr="004A5660" w:rsidRDefault="0025746E" w:rsidP="00385C2A">
      <w:pPr>
        <w:pStyle w:val="Titre3"/>
        <w:rPr>
          <w:lang w:val="en-US"/>
        </w:rPr>
      </w:pPr>
      <w:bookmarkStart w:id="117" w:name="_Toc484537099"/>
      <w:r w:rsidRPr="004A5660">
        <w:rPr>
          <w:lang w:val="en-US"/>
        </w:rPr>
        <w:t>HLA Declaration Management ETC</w:t>
      </w:r>
      <w:bookmarkEnd w:id="117"/>
    </w:p>
    <w:p w:rsidR="00B4215B" w:rsidRPr="004A5660" w:rsidRDefault="0025746E" w:rsidP="00B4215B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proofErr w:type="spellStart"/>
      <w:r w:rsidR="00CD723F" w:rsidRPr="00CD723F">
        <w:rPr>
          <w:rFonts w:ascii="Courier New" w:hAnsi="Courier New" w:cs="Courier New"/>
          <w:lang w:val="en-US"/>
        </w:rPr>
        <w:t>IVCTsut</w:t>
      </w:r>
      <w:proofErr w:type="spellEnd"/>
      <w:r w:rsidR="00CD723F">
        <w:rPr>
          <w:rFonts w:ascii="Courier New" w:hAnsi="Courier New" w:cs="Courier New"/>
          <w:lang w:val="en-US"/>
        </w:rPr>
        <w:t>\[</w:t>
      </w:r>
      <w:proofErr w:type="spellStart"/>
      <w:r w:rsidR="00CD723F">
        <w:rPr>
          <w:rFonts w:ascii="Courier New" w:hAnsi="Courier New" w:cs="Courier New"/>
          <w:lang w:val="en-US"/>
        </w:rPr>
        <w:t>SuTName</w:t>
      </w:r>
      <w:proofErr w:type="spellEnd"/>
      <w:r w:rsidR="00CD723F">
        <w:rPr>
          <w:rFonts w:ascii="Courier New" w:hAnsi="Courier New" w:cs="Courier New"/>
          <w:lang w:val="en-US"/>
        </w:rPr>
        <w:t>]</w:t>
      </w:r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TS_HLA_Declaration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file to set the correct configuration for th</w:t>
      </w:r>
      <w:r w:rsidR="00CC02FF">
        <w:rPr>
          <w:lang w:val="en-US"/>
        </w:rPr>
        <w:t>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_Ref480302149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3.1.2</w:t>
      </w:r>
      <w:r w:rsidR="00DB351F" w:rsidRPr="004A5660">
        <w:rPr>
          <w:lang w:val="en-US"/>
        </w:rPr>
        <w:fldChar w:fldCharType="end"/>
      </w:r>
      <w:r w:rsidR="00B4215B" w:rsidRPr="004A5660">
        <w:rPr>
          <w:lang w:val="en-US"/>
        </w:rPr>
        <w:t>).</w:t>
      </w:r>
    </w:p>
    <w:p w:rsidR="003B130B" w:rsidRPr="004A5660" w:rsidRDefault="00B4215B" w:rsidP="003B130B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</w:t>
      </w:r>
      <w:r w:rsidR="0025746E" w:rsidRPr="004A5660">
        <w:rPr>
          <w:lang w:val="en-US"/>
        </w:rPr>
        <w:t xml:space="preserve">directories as specified in </w:t>
      </w:r>
      <w:proofErr w:type="spellStart"/>
      <w:r w:rsidR="0025746E" w:rsidRPr="004A5660">
        <w:rPr>
          <w:rFonts w:ascii="Courier New" w:hAnsi="Courier New" w:cs="Courier New"/>
          <w:lang w:val="en-US"/>
        </w:rPr>
        <w:t>TcParam.json</w:t>
      </w:r>
      <w:proofErr w:type="spellEnd"/>
      <w:r w:rsidR="0025746E" w:rsidRPr="004A5660">
        <w:rPr>
          <w:lang w:val="en-US"/>
        </w:rPr>
        <w:t xml:space="preserve"> file.</w:t>
      </w:r>
    </w:p>
    <w:p w:rsidR="004D109C" w:rsidRDefault="004D109C" w:rsidP="004D109C">
      <w:pPr>
        <w:pStyle w:val="Titre4"/>
        <w:rPr>
          <w:ins w:id="118" w:author="Régis MAUGET (rmauget)" w:date="2017-08-23T19:03:00Z"/>
          <w:lang w:val="en-US"/>
        </w:rPr>
      </w:pPr>
      <w:ins w:id="119" w:author="Régis MAUGET (rmauget)" w:date="2017-08-23T19:03:00Z">
        <w:r>
          <w:rPr>
            <w:lang w:val="en-US"/>
          </w:rPr>
          <w:t>MÄ</w:t>
        </w:r>
        <w:r w:rsidR="00A47232">
          <w:rPr>
            <w:lang w:val="en-US"/>
          </w:rPr>
          <w:t xml:space="preserve">K RTI </w:t>
        </w:r>
      </w:ins>
      <w:ins w:id="120" w:author="Régis MAUGET (rmauget)" w:date="2017-08-23T19:11:00Z">
        <w:r w:rsidR="00A47232">
          <w:rPr>
            <w:lang w:val="en-US"/>
          </w:rPr>
          <w:t>s</w:t>
        </w:r>
      </w:ins>
      <w:ins w:id="121" w:author="Régis MAUGET (rmauget)" w:date="2017-08-23T19:03:00Z">
        <w:r>
          <w:rPr>
            <w:lang w:val="en-US"/>
          </w:rPr>
          <w:t>pecific configuration</w:t>
        </w:r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460"/>
        <w:gridCol w:w="9394"/>
      </w:tblGrid>
      <w:tr w:rsidR="004D109C" w:rsidRPr="004E22E8" w:rsidTr="008E418C">
        <w:trPr>
          <w:trHeight w:val="419"/>
          <w:ins w:id="122" w:author="Régis MAUGET (rmauget)" w:date="2017-08-23T19:03:00Z"/>
        </w:trPr>
        <w:tc>
          <w:tcPr>
            <w:tcW w:w="1101" w:type="dxa"/>
            <w:tcBorders>
              <w:right w:val="single" w:sz="8" w:space="0" w:color="4BACC6"/>
            </w:tcBorders>
          </w:tcPr>
          <w:p w:rsidR="004D109C" w:rsidRPr="004A5660" w:rsidRDefault="008E418C" w:rsidP="008E418C">
            <w:pPr>
              <w:spacing w:before="0" w:after="0"/>
              <w:jc w:val="center"/>
              <w:rPr>
                <w:ins w:id="123" w:author="Régis MAUGET (rmauget)" w:date="2017-08-23T19:03:00Z"/>
                <w:b/>
                <w:bCs/>
                <w:lang w:val="en-US"/>
              </w:rPr>
            </w:pPr>
            <w:ins w:id="124" w:author="Régis MAUGET (rmauget)" w:date="2017-08-23T19:03:00Z">
              <w:r>
                <w:rPr>
                  <w:b/>
                  <w:noProof/>
                </w:rPr>
                <w:drawing>
                  <wp:inline distT="0" distB="0" distL="0" distR="0">
                    <wp:extent cx="223520" cy="223520"/>
                    <wp:effectExtent l="19050" t="0" r="5080" b="0"/>
                    <wp:docPr id="14" name="Image 2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4D109C" w:rsidRPr="004D109C" w:rsidRDefault="004D109C" w:rsidP="008E418C">
            <w:pPr>
              <w:rPr>
                <w:ins w:id="125" w:author="Régis MAUGET (rmauget)" w:date="2017-08-23T19:03:00Z"/>
                <w:lang w:val="en-US"/>
              </w:rPr>
            </w:pPr>
            <w:ins w:id="126" w:author="Régis MAUGET (rmauget)" w:date="2017-08-23T19:03:00Z">
              <w:r>
                <w:rPr>
                  <w:lang w:val="en-US"/>
                </w:rPr>
                <w:t xml:space="preserve">Because of a </w:t>
              </w:r>
              <w:r w:rsidRPr="004D109C">
                <w:rPr>
                  <w:lang w:val="en-US"/>
                </w:rPr>
                <w:t>dysfunction detected with MÄK RTI</w:t>
              </w:r>
              <w:r>
                <w:rPr>
                  <w:lang w:val="en-US"/>
                </w:rPr>
                <w:t xml:space="preserve">, </w:t>
              </w:r>
            </w:ins>
            <w:ins w:id="127" w:author="Régis MAUGET (rmauget)" w:date="2017-08-23T19:05:00Z">
              <w:r>
                <w:rPr>
                  <w:lang w:val="en-US"/>
                </w:rPr>
                <w:t>that ETC</w:t>
              </w:r>
            </w:ins>
            <w:ins w:id="128" w:author="Régis MAUGET (rmauget)" w:date="2017-08-23T19:03:00Z">
              <w:r>
                <w:rPr>
                  <w:lang w:val="en-US"/>
                </w:rPr>
                <w:t xml:space="preserve"> </w:t>
              </w:r>
            </w:ins>
            <w:ins w:id="129" w:author="Régis MAUGET (rmauget)" w:date="2017-08-23T19:11:00Z">
              <w:r w:rsidR="00B5503D">
                <w:rPr>
                  <w:lang w:val="en-US"/>
                </w:rPr>
                <w:t>requires</w:t>
              </w:r>
            </w:ins>
            <w:ins w:id="130" w:author="Régis MAUGET (rmauget)" w:date="2017-08-23T19:03:00Z">
              <w:r>
                <w:rPr>
                  <w:lang w:val="en-US"/>
                </w:rPr>
                <w:t xml:space="preserve"> some source code modification and recompiling in order to work with </w:t>
              </w:r>
              <w:r w:rsidRPr="004D109C">
                <w:rPr>
                  <w:lang w:val="en-US"/>
                </w:rPr>
                <w:t>MÄK RTI</w:t>
              </w:r>
            </w:ins>
            <w:ins w:id="131" w:author="Régis MAUGET (rmauget)" w:date="2017-08-23T19:11:00Z">
              <w:r w:rsidR="000C447E">
                <w:rPr>
                  <w:lang w:val="en-US"/>
                </w:rPr>
                <w:t>.</w:t>
              </w:r>
            </w:ins>
          </w:p>
          <w:p w:rsidR="004D109C" w:rsidRDefault="004D109C" w:rsidP="004D109C">
            <w:pPr>
              <w:pStyle w:val="Paragraphedeliste"/>
              <w:numPr>
                <w:ilvl w:val="0"/>
                <w:numId w:val="51"/>
              </w:numPr>
              <w:rPr>
                <w:ins w:id="132" w:author="Régis MAUGET (rmauget)" w:date="2017-08-23T19:06:00Z"/>
                <w:lang w:val="en-US"/>
              </w:rPr>
            </w:pPr>
            <w:ins w:id="133" w:author="Régis MAUGET (rmauget)" w:date="2017-08-23T19:05:00Z">
              <w:r>
                <w:rPr>
                  <w:lang w:val="en-US"/>
                </w:rPr>
                <w:t>Edit</w:t>
              </w:r>
            </w:ins>
            <w:ins w:id="134" w:author="Régis MAUGET (rmauget)" w:date="2017-08-23T19:03:00Z">
              <w:r>
                <w:rPr>
                  <w:lang w:val="en-US"/>
                </w:rPr>
                <w:t xml:space="preserve"> file named</w:t>
              </w:r>
            </w:ins>
            <w:ins w:id="135" w:author="Régis MAUGET (rmauget)" w:date="2017-08-23T19:06:00Z">
              <w:r>
                <w:rPr>
                  <w:lang w:val="en-US"/>
                </w:rPr>
                <w:t>:</w:t>
              </w:r>
            </w:ins>
          </w:p>
          <w:p w:rsidR="004D109C" w:rsidRPr="004D109C" w:rsidRDefault="004D109C" w:rsidP="004D109C">
            <w:pPr>
              <w:rPr>
                <w:ins w:id="136" w:author="Régis MAUGET (rmauget)" w:date="2017-08-23T19:05:00Z"/>
                <w:rFonts w:ascii="Courier New" w:hAnsi="Courier New" w:cs="Courier New"/>
                <w:lang w:val="en-US"/>
              </w:rPr>
            </w:pPr>
            <w:ins w:id="137" w:author="Régis MAUGET (rmauget)" w:date="2017-08-23T19:04:00Z">
              <w:r w:rsidRPr="004D109C">
                <w:rPr>
                  <w:rFonts w:ascii="Courier New" w:hAnsi="Courier New" w:cs="Courier New"/>
                  <w:lang w:val="en-US"/>
                </w:rPr>
                <w:t>TS_HLA_Declaration\TS_HLA_Declaration\src\main\java\nato\ivct\etc\fr\tc_lib_hla_declaration\HLA_Declaration_BaseModel.java</w:t>
              </w:r>
            </w:ins>
          </w:p>
          <w:p w:rsidR="004D109C" w:rsidRDefault="000C447E" w:rsidP="004D109C">
            <w:pPr>
              <w:pStyle w:val="Paragraphedeliste"/>
              <w:numPr>
                <w:ilvl w:val="0"/>
                <w:numId w:val="51"/>
              </w:numPr>
              <w:rPr>
                <w:ins w:id="138" w:author="Régis MAUGET (rmauget)" w:date="2017-08-23T19:06:00Z"/>
                <w:lang w:val="en-US"/>
              </w:rPr>
            </w:pPr>
            <w:ins w:id="139" w:author="Régis MAUGET (rmauget)" w:date="2017-08-23T19:11:00Z">
              <w:r>
                <w:rPr>
                  <w:lang w:val="en-US"/>
                </w:rPr>
                <w:t>Assign</w:t>
              </w:r>
            </w:ins>
            <w:ins w:id="140" w:author="Régis MAUGET (rmauget)" w:date="2017-08-23T19:08:00Z">
              <w:r w:rsidR="00A47232">
                <w:rPr>
                  <w:lang w:val="en-US"/>
                </w:rPr>
                <w:t xml:space="preserve"> true to variable </w:t>
              </w:r>
              <w:proofErr w:type="spellStart"/>
              <w:r w:rsidR="00A47232" w:rsidRPr="000C447E">
                <w:rPr>
                  <w:rFonts w:ascii="Courier New" w:hAnsi="Courier New" w:cs="Courier New"/>
                  <w:lang w:val="en-US"/>
                </w:rPr>
                <w:t>RTImak</w:t>
              </w:r>
            </w:ins>
            <w:proofErr w:type="spellEnd"/>
            <w:ins w:id="141" w:author="Régis MAUGET (rmauget)" w:date="2017-08-23T19:06:00Z">
              <w:r w:rsidR="004D109C">
                <w:rPr>
                  <w:lang w:val="en-US"/>
                </w:rPr>
                <w:t>:</w:t>
              </w:r>
            </w:ins>
          </w:p>
          <w:p w:rsidR="004D109C" w:rsidRDefault="004D109C" w:rsidP="004D109C">
            <w:pPr>
              <w:rPr>
                <w:ins w:id="142" w:author="Régis MAUGET (rmauget)" w:date="2017-08-23T19:08:00Z"/>
                <w:rFonts w:ascii="Courier New" w:hAnsi="Courier New" w:cs="Courier New"/>
                <w:lang w:val="en-US"/>
              </w:rPr>
            </w:pPr>
            <w:ins w:id="143" w:author="Régis MAUGET (rmauget)" w:date="2017-08-23T19:07:00Z">
              <w:r w:rsidRPr="004D109C">
                <w:rPr>
                  <w:rFonts w:ascii="Courier New" w:hAnsi="Courier New" w:cs="Courier New"/>
                  <w:lang w:val="en-US"/>
                </w:rPr>
                <w:t xml:space="preserve">private </w:t>
              </w:r>
              <w:proofErr w:type="spellStart"/>
              <w:r w:rsidRPr="004D109C">
                <w:rPr>
                  <w:rFonts w:ascii="Courier New" w:hAnsi="Courier New" w:cs="Courier New"/>
                  <w:lang w:val="en-US"/>
                </w:rPr>
                <w:t>boolean</w:t>
              </w:r>
              <w:proofErr w:type="spellEnd"/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proofErr w:type="spellStart"/>
              <w:r w:rsidRPr="004D109C">
                <w:rPr>
                  <w:rFonts w:ascii="Courier New" w:hAnsi="Courier New" w:cs="Courier New"/>
                  <w:lang w:val="en-US"/>
                </w:rPr>
                <w:t>RTImak</w:t>
              </w:r>
              <w:proofErr w:type="spellEnd"/>
              <w:r w:rsidRPr="004D109C">
                <w:rPr>
                  <w:rFonts w:ascii="Courier New" w:hAnsi="Courier New" w:cs="Courier New"/>
                  <w:lang w:val="en-US"/>
                </w:rPr>
                <w:t xml:space="preserve"> = </w:t>
              </w:r>
              <w:r w:rsidRPr="00A47232">
                <w:rPr>
                  <w:rFonts w:ascii="Courier New" w:hAnsi="Courier New" w:cs="Courier New"/>
                  <w:b/>
                  <w:u w:val="single"/>
                  <w:lang w:val="en-US"/>
                </w:rPr>
                <w:t>true</w:t>
              </w:r>
              <w:r w:rsidRPr="004D109C">
                <w:rPr>
                  <w:rFonts w:ascii="Courier New" w:hAnsi="Courier New" w:cs="Courier New"/>
                  <w:lang w:val="en-US"/>
                </w:rPr>
                <w:t>;</w:t>
              </w:r>
            </w:ins>
          </w:p>
          <w:p w:rsidR="00A47232" w:rsidRPr="00A47232" w:rsidRDefault="00A47232" w:rsidP="00A47232">
            <w:pPr>
              <w:pStyle w:val="Paragraphedeliste"/>
              <w:numPr>
                <w:ilvl w:val="0"/>
                <w:numId w:val="51"/>
              </w:numPr>
              <w:rPr>
                <w:ins w:id="144" w:author="Régis MAUGET (rmauget)" w:date="2017-08-23T19:07:00Z"/>
                <w:lang w:val="en-US"/>
              </w:rPr>
            </w:pPr>
            <w:ins w:id="145" w:author="Régis MAUGET (rmauget)" w:date="2017-08-23T19:08:00Z">
              <w:r w:rsidRPr="00A47232">
                <w:rPr>
                  <w:lang w:val="en-US"/>
                </w:rPr>
                <w:t xml:space="preserve">Recompile </w:t>
              </w:r>
            </w:ins>
            <w:ins w:id="146" w:author="Régis MAUGET (rmauget)" w:date="2017-08-23T19:09:00Z">
              <w:r w:rsidRPr="00A47232">
                <w:rPr>
                  <w:lang w:val="en-US"/>
                </w:rPr>
                <w:t>ETC library:</w:t>
              </w:r>
            </w:ins>
          </w:p>
          <w:p w:rsidR="00A47232" w:rsidRPr="004A5660" w:rsidRDefault="00A47232" w:rsidP="008E418C">
            <w:pPr>
              <w:pStyle w:val="Paragraphedeliste"/>
              <w:numPr>
                <w:ilvl w:val="2"/>
                <w:numId w:val="45"/>
              </w:numPr>
              <w:rPr>
                <w:ins w:id="147" w:author="Régis MAUGET (rmauget)" w:date="2017-08-23T19:10:00Z"/>
                <w:lang w:val="en-US"/>
              </w:rPr>
            </w:pPr>
            <w:ins w:id="148" w:author="Régis MAUGET (rmauget)" w:date="2017-08-23T19:10:00Z">
              <w:r w:rsidRPr="004A5660">
                <w:rPr>
                  <w:lang w:val="en-US"/>
                </w:rPr>
                <w:t xml:space="preserve">Execute the </w:t>
              </w:r>
              <w:proofErr w:type="spellStart"/>
              <w:r w:rsidRPr="004A5660">
                <w:rPr>
                  <w:lang w:val="en-US"/>
                </w:rPr>
                <w:t>Gradle</w:t>
              </w:r>
              <w:proofErr w:type="spellEnd"/>
              <w:r w:rsidRPr="004A5660">
                <w:rPr>
                  <w:lang w:val="en-US"/>
                </w:rPr>
                <w:t xml:space="preserve"> compilation fr</w:t>
              </w:r>
              <w:r>
                <w:rPr>
                  <w:lang w:val="en-US"/>
                </w:rPr>
                <w:t>o</w:t>
              </w:r>
              <w:r w:rsidRPr="004A5660">
                <w:rPr>
                  <w:lang w:val="en-US"/>
                </w:rPr>
                <w:t xml:space="preserve">m within </w:t>
              </w:r>
              <w:proofErr w:type="spellStart"/>
              <w:r w:rsidRPr="004D109C">
                <w:rPr>
                  <w:rFonts w:ascii="Courier New" w:hAnsi="Courier New" w:cs="Courier New"/>
                  <w:lang w:val="en-US"/>
                </w:rPr>
                <w:t>TS_HLA_Declaration</w:t>
              </w:r>
              <w:proofErr w:type="spellEnd"/>
              <w:r w:rsidRPr="004D109C">
                <w:rPr>
                  <w:rFonts w:ascii="Courier New" w:hAnsi="Courier New" w:cs="Courier New"/>
                  <w:lang w:val="en-US"/>
                </w:rPr>
                <w:t>\</w:t>
              </w:r>
              <w:r>
                <w:rPr>
                  <w:rFonts w:ascii="Courier New" w:hAnsi="Courier New" w:cs="Courier New"/>
                  <w:lang w:val="en-US"/>
                </w:rPr>
                <w:t xml:space="preserve"> </w:t>
              </w:r>
              <w:r w:rsidRPr="004A5660">
                <w:rPr>
                  <w:lang w:val="en-US"/>
                </w:rPr>
                <w:t>directory:</w:t>
              </w:r>
            </w:ins>
          </w:p>
          <w:p w:rsidR="00A47232" w:rsidRPr="004A5660" w:rsidRDefault="00A47232" w:rsidP="008E418C">
            <w:pPr>
              <w:pStyle w:val="Paragraphedeliste"/>
              <w:numPr>
                <w:ilvl w:val="3"/>
                <w:numId w:val="45"/>
              </w:numPr>
              <w:rPr>
                <w:ins w:id="149" w:author="Régis MAUGET (rmauget)" w:date="2017-08-23T19:10:00Z"/>
                <w:rFonts w:ascii="Courier New" w:hAnsi="Courier New" w:cs="Courier New"/>
                <w:lang w:val="en-US"/>
              </w:rPr>
            </w:pPr>
            <w:proofErr w:type="spellStart"/>
            <w:ins w:id="150" w:author="Régis MAUGET (rmauget)" w:date="2017-08-23T19:10:00Z">
              <w:r w:rsidRPr="004A5660">
                <w:rPr>
                  <w:rFonts w:ascii="Courier New" w:hAnsi="Courier New" w:cs="Courier New"/>
                  <w:lang w:val="en-US"/>
                </w:rPr>
                <w:t>gradlew</w:t>
              </w:r>
              <w:proofErr w:type="spellEnd"/>
              <w:r w:rsidRPr="004A5660">
                <w:rPr>
                  <w:rFonts w:ascii="Courier New" w:hAnsi="Courier New" w:cs="Courier New"/>
                  <w:lang w:val="en-US"/>
                </w:rPr>
                <w:t xml:space="preserve"> install</w:t>
              </w:r>
            </w:ins>
          </w:p>
          <w:p w:rsidR="00A47232" w:rsidRPr="004A5660" w:rsidRDefault="00A47232" w:rsidP="008E418C">
            <w:pPr>
              <w:pStyle w:val="Paragraphedeliste"/>
              <w:numPr>
                <w:ilvl w:val="2"/>
                <w:numId w:val="45"/>
              </w:numPr>
              <w:rPr>
                <w:ins w:id="151" w:author="Régis MAUGET (rmauget)" w:date="2017-08-23T19:10:00Z"/>
                <w:lang w:val="en-US"/>
              </w:rPr>
            </w:pPr>
            <w:ins w:id="152" w:author="Régis MAUGET (rmauget)" w:date="2017-08-23T19:10:00Z">
              <w:r w:rsidRPr="004A5660">
                <w:rPr>
                  <w:lang w:val="en-US"/>
                </w:rPr>
                <w:t xml:space="preserve">Extract the generated </w:t>
              </w:r>
              <w:r w:rsidRPr="004A5660">
                <w:rPr>
                  <w:rFonts w:ascii="Courier New" w:hAnsi="Courier New" w:cs="Courier New"/>
                  <w:lang w:val="en-US"/>
                </w:rPr>
                <w:t>.zip</w:t>
              </w:r>
              <w:r w:rsidRPr="004A5660">
                <w:rPr>
                  <w:lang w:val="en-US"/>
                </w:rPr>
                <w:t xml:space="preserve"> file in </w:t>
              </w:r>
              <w:proofErr w:type="spellStart"/>
              <w:r w:rsidRPr="004D109C">
                <w:rPr>
                  <w:rFonts w:ascii="Courier New" w:hAnsi="Courier New" w:cs="Courier New"/>
                  <w:lang w:val="en-US"/>
                </w:rPr>
                <w:t>TS_HLA_Declaration</w:t>
              </w:r>
              <w:proofErr w:type="spellEnd"/>
              <w:r w:rsidRPr="004D109C">
                <w:rPr>
                  <w:rFonts w:ascii="Courier New" w:hAnsi="Courier New" w:cs="Courier New"/>
                  <w:lang w:val="en-US"/>
                </w:rPr>
                <w:t>\</w:t>
              </w:r>
              <w:proofErr w:type="spellStart"/>
              <w:r w:rsidRPr="004D109C">
                <w:rPr>
                  <w:rFonts w:ascii="Courier New" w:hAnsi="Courier New" w:cs="Courier New"/>
                  <w:lang w:val="en-US"/>
                </w:rPr>
                <w:t>TS_HLA_Declaration</w:t>
              </w:r>
              <w:proofErr w:type="spellEnd"/>
              <w:r>
                <w:rPr>
                  <w:rFonts w:ascii="Courier New" w:hAnsi="Courier New" w:cs="Courier New"/>
                  <w:lang w:val="en-US"/>
                </w:rPr>
                <w:t>\</w:t>
              </w:r>
              <w:r w:rsidRPr="00D125A0">
                <w:rPr>
                  <w:rFonts w:ascii="Courier New" w:hAnsi="Courier New" w:cs="Courier New"/>
                  <w:lang w:val="en-US"/>
                </w:rPr>
                <w:t>build</w:t>
              </w:r>
              <w:r w:rsidRPr="004A5660">
                <w:rPr>
                  <w:rFonts w:ascii="Courier New" w:hAnsi="Courier New" w:cs="Courier New"/>
                  <w:lang w:val="en-US"/>
                </w:rPr>
                <w:t>\distributions</w:t>
              </w:r>
              <w:r w:rsidRPr="004A5660">
                <w:rPr>
                  <w:lang w:val="en-US"/>
                </w:rPr>
                <w:t xml:space="preserve"> subdirectory</w:t>
              </w:r>
            </w:ins>
          </w:p>
          <w:p w:rsidR="004D109C" w:rsidRPr="004D109C" w:rsidRDefault="004D109C" w:rsidP="004D109C">
            <w:pPr>
              <w:rPr>
                <w:ins w:id="153" w:author="Régis MAUGET (rmauget)" w:date="2017-08-23T19:03:00Z"/>
                <w:lang w:val="en-US"/>
              </w:rPr>
            </w:pPr>
          </w:p>
        </w:tc>
      </w:tr>
    </w:tbl>
    <w:p w:rsidR="004D109C" w:rsidRPr="004A5660" w:rsidRDefault="004D109C" w:rsidP="002728C4">
      <w:pPr>
        <w:rPr>
          <w:lang w:val="en-US"/>
        </w:rPr>
      </w:pPr>
    </w:p>
    <w:p w:rsidR="002728C4" w:rsidRPr="004A5660" w:rsidRDefault="0025746E" w:rsidP="00385C2A">
      <w:pPr>
        <w:pStyle w:val="Titre3"/>
        <w:rPr>
          <w:lang w:val="en-US"/>
        </w:rPr>
      </w:pPr>
      <w:bookmarkStart w:id="154" w:name="_Toc484537100"/>
      <w:r w:rsidRPr="004A5660">
        <w:rPr>
          <w:lang w:val="en-US"/>
        </w:rPr>
        <w:t>HLA Object Management ETC</w:t>
      </w:r>
      <w:bookmarkEnd w:id="154"/>
    </w:p>
    <w:p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CC02FF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proofErr w:type="spellStart"/>
      <w:r w:rsidR="00CD723F" w:rsidRPr="00CD723F">
        <w:rPr>
          <w:rFonts w:ascii="Courier New" w:hAnsi="Courier New" w:cs="Courier New"/>
          <w:lang w:val="en-US"/>
        </w:rPr>
        <w:t>IVCTsut</w:t>
      </w:r>
      <w:proofErr w:type="spellEnd"/>
      <w:r w:rsidR="00CD723F">
        <w:rPr>
          <w:rFonts w:ascii="Courier New" w:hAnsi="Courier New" w:cs="Courier New"/>
          <w:lang w:val="en-US"/>
        </w:rPr>
        <w:t>\[</w:t>
      </w:r>
      <w:proofErr w:type="spellStart"/>
      <w:r w:rsidR="00CD723F">
        <w:rPr>
          <w:rFonts w:ascii="Courier New" w:hAnsi="Courier New" w:cs="Courier New"/>
          <w:lang w:val="en-US"/>
        </w:rPr>
        <w:t>SuTName</w:t>
      </w:r>
      <w:proofErr w:type="spellEnd"/>
      <w:r w:rsidR="00CD723F">
        <w:rPr>
          <w:rFonts w:ascii="Courier New" w:hAnsi="Courier New" w:cs="Courier New"/>
          <w:lang w:val="en-US"/>
        </w:rPr>
        <w:t>]</w:t>
      </w:r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TS_HLA_Object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file to set t</w:t>
      </w:r>
      <w:r w:rsidR="00CC02FF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:rsidR="00224260" w:rsidRPr="004A5660" w:rsidRDefault="00F9082A" w:rsidP="00224260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proofErr w:type="spellStart"/>
      <w:r w:rsidR="0025746E" w:rsidRPr="004A5660">
        <w:rPr>
          <w:rFonts w:ascii="Courier New" w:hAnsi="Courier New" w:cs="Courier New"/>
          <w:lang w:val="en-US"/>
        </w:rPr>
        <w:t>TcParam.json</w:t>
      </w:r>
      <w:proofErr w:type="spellEnd"/>
      <w:r w:rsidR="0025746E" w:rsidRPr="004A5660">
        <w:rPr>
          <w:lang w:val="en-US"/>
        </w:rPr>
        <w:t xml:space="preserve"> file.</w:t>
      </w:r>
    </w:p>
    <w:p w:rsidR="00F63FA2" w:rsidRDefault="00F63FA2" w:rsidP="00F63FA2">
      <w:pPr>
        <w:pStyle w:val="Titre4"/>
        <w:rPr>
          <w:ins w:id="155" w:author="Régis MAUGET (rmauget)" w:date="2017-08-23T19:12:00Z"/>
          <w:lang w:val="en-US"/>
        </w:rPr>
      </w:pPr>
      <w:ins w:id="156" w:author="Régis MAUGET (rmauget)" w:date="2017-08-23T19:12:00Z">
        <w:r>
          <w:rPr>
            <w:lang w:val="en-US"/>
          </w:rPr>
          <w:t>MÄK RTI specific configuration</w:t>
        </w:r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507"/>
        <w:gridCol w:w="9347"/>
      </w:tblGrid>
      <w:tr w:rsidR="00F63FA2" w:rsidRPr="004E22E8" w:rsidTr="008E418C">
        <w:trPr>
          <w:trHeight w:val="419"/>
          <w:ins w:id="157" w:author="Régis MAUGET (rmauget)" w:date="2017-08-23T19:12:00Z"/>
        </w:trPr>
        <w:tc>
          <w:tcPr>
            <w:tcW w:w="1101" w:type="dxa"/>
            <w:tcBorders>
              <w:right w:val="single" w:sz="8" w:space="0" w:color="4BACC6"/>
            </w:tcBorders>
          </w:tcPr>
          <w:p w:rsidR="00F63FA2" w:rsidRPr="004A5660" w:rsidRDefault="008E418C" w:rsidP="008E418C">
            <w:pPr>
              <w:spacing w:before="0" w:after="0"/>
              <w:jc w:val="center"/>
              <w:rPr>
                <w:ins w:id="158" w:author="Régis MAUGET (rmauget)" w:date="2017-08-23T19:12:00Z"/>
                <w:b/>
                <w:bCs/>
                <w:lang w:val="en-US"/>
              </w:rPr>
            </w:pPr>
            <w:ins w:id="159" w:author="Régis MAUGET (rmauget)" w:date="2017-08-23T19:12:00Z">
              <w:r>
                <w:rPr>
                  <w:b/>
                  <w:noProof/>
                </w:rPr>
                <w:drawing>
                  <wp:inline distT="0" distB="0" distL="0" distR="0">
                    <wp:extent cx="223520" cy="223520"/>
                    <wp:effectExtent l="19050" t="0" r="5080" b="0"/>
                    <wp:docPr id="15" name="Image 2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F63FA2" w:rsidRPr="004D109C" w:rsidRDefault="00F63FA2" w:rsidP="008E418C">
            <w:pPr>
              <w:rPr>
                <w:ins w:id="160" w:author="Régis MAUGET (rmauget)" w:date="2017-08-23T19:12:00Z"/>
                <w:lang w:val="en-US"/>
              </w:rPr>
            </w:pPr>
            <w:ins w:id="161" w:author="Régis MAUGET (rmauget)" w:date="2017-08-23T19:12:00Z">
              <w:r>
                <w:rPr>
                  <w:lang w:val="en-US"/>
                </w:rPr>
                <w:t xml:space="preserve">Because of a </w:t>
              </w:r>
              <w:r w:rsidRPr="004D109C">
                <w:rPr>
                  <w:lang w:val="en-US"/>
                </w:rPr>
                <w:t>dysfunction detected with MÄK RTI</w:t>
              </w:r>
              <w:r>
                <w:rPr>
                  <w:lang w:val="en-US"/>
                </w:rPr>
                <w:t xml:space="preserve">, that ETC requires some source code modification and recompiling in order to work with </w:t>
              </w:r>
              <w:r w:rsidRPr="004D109C">
                <w:rPr>
                  <w:lang w:val="en-US"/>
                </w:rPr>
                <w:t>MÄK RTI</w:t>
              </w:r>
              <w:r>
                <w:rPr>
                  <w:lang w:val="en-US"/>
                </w:rPr>
                <w:t>.</w:t>
              </w:r>
            </w:ins>
          </w:p>
          <w:p w:rsidR="00F63FA2" w:rsidRDefault="00F63FA2" w:rsidP="00EA0E1B">
            <w:pPr>
              <w:pStyle w:val="Paragraphedeliste"/>
              <w:numPr>
                <w:ilvl w:val="0"/>
                <w:numId w:val="52"/>
              </w:numPr>
              <w:rPr>
                <w:ins w:id="162" w:author="Régis MAUGET (rmauget)" w:date="2017-08-23T19:12:00Z"/>
                <w:lang w:val="en-US"/>
              </w:rPr>
            </w:pPr>
            <w:ins w:id="163" w:author="Régis MAUGET (rmauget)" w:date="2017-08-23T19:12:00Z">
              <w:r>
                <w:rPr>
                  <w:lang w:val="en-US"/>
                </w:rPr>
                <w:t>Edit file named:</w:t>
              </w:r>
            </w:ins>
          </w:p>
          <w:p w:rsidR="00F63FA2" w:rsidRPr="00F63FA2" w:rsidRDefault="00F63FA2" w:rsidP="008E418C">
            <w:pPr>
              <w:rPr>
                <w:ins w:id="164" w:author="Régis MAUGET (rmauget)" w:date="2017-08-23T19:12:00Z"/>
                <w:rFonts w:ascii="Courier New" w:hAnsi="Courier New" w:cs="Courier New"/>
              </w:rPr>
            </w:pPr>
            <w:ins w:id="165" w:author="Régis MAUGET (rmauget)" w:date="2017-08-23T19:13:00Z">
              <w:r w:rsidRPr="00F63FA2">
                <w:rPr>
                  <w:rFonts w:ascii="Courier New" w:hAnsi="Courier New" w:cs="Courier New"/>
                </w:rPr>
                <w:t>TS_HLA_Object\TS_HLA_Object\src\main\java\nato\ivct\etc\fr\tc_lib_hla_object</w:t>
              </w:r>
            </w:ins>
            <w:ins w:id="166" w:author="Régis MAUGET (rmauget)" w:date="2017-08-23T19:12:00Z">
              <w:r w:rsidRPr="00F63FA2">
                <w:rPr>
                  <w:rFonts w:ascii="Courier New" w:hAnsi="Courier New" w:cs="Courier New"/>
                </w:rPr>
                <w:t>\HLA_Object_BaseModel.java</w:t>
              </w:r>
            </w:ins>
          </w:p>
          <w:p w:rsidR="00F63FA2" w:rsidRDefault="00F63FA2" w:rsidP="00EA0E1B">
            <w:pPr>
              <w:pStyle w:val="Paragraphedeliste"/>
              <w:numPr>
                <w:ilvl w:val="0"/>
                <w:numId w:val="52"/>
              </w:numPr>
              <w:rPr>
                <w:ins w:id="167" w:author="Régis MAUGET (rmauget)" w:date="2017-08-23T19:12:00Z"/>
                <w:lang w:val="en-US"/>
              </w:rPr>
            </w:pPr>
            <w:ins w:id="168" w:author="Régis MAUGET (rmauget)" w:date="2017-08-23T19:12:00Z">
              <w:r>
                <w:rPr>
                  <w:lang w:val="en-US"/>
                </w:rPr>
                <w:t xml:space="preserve">Assign true to variable </w:t>
              </w:r>
              <w:proofErr w:type="spellStart"/>
              <w:r w:rsidRPr="00EA0E1B">
                <w:rPr>
                  <w:rFonts w:ascii="Courier New" w:hAnsi="Courier New" w:cs="Courier New"/>
                  <w:lang w:val="en-US"/>
                </w:rPr>
                <w:t>RTImak</w:t>
              </w:r>
              <w:proofErr w:type="spellEnd"/>
              <w:r>
                <w:rPr>
                  <w:lang w:val="en-US"/>
                </w:rPr>
                <w:t>:</w:t>
              </w:r>
            </w:ins>
          </w:p>
          <w:p w:rsidR="00F63FA2" w:rsidRDefault="00F63FA2" w:rsidP="008E418C">
            <w:pPr>
              <w:rPr>
                <w:ins w:id="169" w:author="Régis MAUGET (rmauget)" w:date="2017-08-23T19:12:00Z"/>
                <w:rFonts w:ascii="Courier New" w:hAnsi="Courier New" w:cs="Courier New"/>
                <w:lang w:val="en-US"/>
              </w:rPr>
            </w:pPr>
            <w:ins w:id="170" w:author="Régis MAUGET (rmauget)" w:date="2017-08-23T19:12:00Z">
              <w:r w:rsidRPr="004D109C">
                <w:rPr>
                  <w:rFonts w:ascii="Courier New" w:hAnsi="Courier New" w:cs="Courier New"/>
                  <w:lang w:val="en-US"/>
                </w:rPr>
                <w:t xml:space="preserve">private </w:t>
              </w:r>
              <w:proofErr w:type="spellStart"/>
              <w:r w:rsidRPr="004D109C">
                <w:rPr>
                  <w:rFonts w:ascii="Courier New" w:hAnsi="Courier New" w:cs="Courier New"/>
                  <w:lang w:val="en-US"/>
                </w:rPr>
                <w:t>boolean</w:t>
              </w:r>
              <w:proofErr w:type="spellEnd"/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r w:rsidRPr="004D109C">
                <w:rPr>
                  <w:rFonts w:ascii="Courier New" w:hAnsi="Courier New" w:cs="Courier New"/>
                  <w:lang w:val="en-US"/>
                </w:rPr>
                <w:tab/>
              </w:r>
              <w:proofErr w:type="spellStart"/>
              <w:r w:rsidRPr="004D109C">
                <w:rPr>
                  <w:rFonts w:ascii="Courier New" w:hAnsi="Courier New" w:cs="Courier New"/>
                  <w:lang w:val="en-US"/>
                </w:rPr>
                <w:t>RTImak</w:t>
              </w:r>
              <w:proofErr w:type="spellEnd"/>
              <w:r w:rsidRPr="004D109C">
                <w:rPr>
                  <w:rFonts w:ascii="Courier New" w:hAnsi="Courier New" w:cs="Courier New"/>
                  <w:lang w:val="en-US"/>
                </w:rPr>
                <w:t xml:space="preserve"> = </w:t>
              </w:r>
              <w:r w:rsidRPr="00A47232">
                <w:rPr>
                  <w:rFonts w:ascii="Courier New" w:hAnsi="Courier New" w:cs="Courier New"/>
                  <w:b/>
                  <w:u w:val="single"/>
                  <w:lang w:val="en-US"/>
                </w:rPr>
                <w:t>true</w:t>
              </w:r>
              <w:r w:rsidRPr="004D109C">
                <w:rPr>
                  <w:rFonts w:ascii="Courier New" w:hAnsi="Courier New" w:cs="Courier New"/>
                  <w:lang w:val="en-US"/>
                </w:rPr>
                <w:t>;</w:t>
              </w:r>
            </w:ins>
          </w:p>
          <w:p w:rsidR="00F63FA2" w:rsidRPr="00A47232" w:rsidRDefault="00F63FA2" w:rsidP="00EA0E1B">
            <w:pPr>
              <w:pStyle w:val="Paragraphedeliste"/>
              <w:numPr>
                <w:ilvl w:val="0"/>
                <w:numId w:val="52"/>
              </w:numPr>
              <w:rPr>
                <w:ins w:id="171" w:author="Régis MAUGET (rmauget)" w:date="2017-08-23T19:12:00Z"/>
                <w:lang w:val="en-US"/>
              </w:rPr>
            </w:pPr>
            <w:ins w:id="172" w:author="Régis MAUGET (rmauget)" w:date="2017-08-23T19:12:00Z">
              <w:r w:rsidRPr="00A47232">
                <w:rPr>
                  <w:lang w:val="en-US"/>
                </w:rPr>
                <w:t>Recompile ETC library:</w:t>
              </w:r>
            </w:ins>
          </w:p>
          <w:p w:rsidR="00F63FA2" w:rsidRPr="004A5660" w:rsidRDefault="00F63FA2" w:rsidP="008E418C">
            <w:pPr>
              <w:pStyle w:val="Paragraphedeliste"/>
              <w:numPr>
                <w:ilvl w:val="2"/>
                <w:numId w:val="45"/>
              </w:numPr>
              <w:rPr>
                <w:ins w:id="173" w:author="Régis MAUGET (rmauget)" w:date="2017-08-23T19:12:00Z"/>
                <w:lang w:val="en-US"/>
              </w:rPr>
            </w:pPr>
            <w:ins w:id="174" w:author="Régis MAUGET (rmauget)" w:date="2017-08-23T19:12:00Z">
              <w:r w:rsidRPr="004A5660">
                <w:rPr>
                  <w:lang w:val="en-US"/>
                </w:rPr>
                <w:t xml:space="preserve">Execute the </w:t>
              </w:r>
              <w:proofErr w:type="spellStart"/>
              <w:r w:rsidRPr="004A5660">
                <w:rPr>
                  <w:lang w:val="en-US"/>
                </w:rPr>
                <w:t>Gradle</w:t>
              </w:r>
              <w:proofErr w:type="spellEnd"/>
              <w:r w:rsidRPr="004A5660">
                <w:rPr>
                  <w:lang w:val="en-US"/>
                </w:rPr>
                <w:t xml:space="preserve"> compilation fr</w:t>
              </w:r>
              <w:r>
                <w:rPr>
                  <w:lang w:val="en-US"/>
                </w:rPr>
                <w:t>o</w:t>
              </w:r>
              <w:r w:rsidRPr="004A5660">
                <w:rPr>
                  <w:lang w:val="en-US"/>
                </w:rPr>
                <w:t xml:space="preserve">m within </w:t>
              </w:r>
            </w:ins>
            <w:proofErr w:type="spellStart"/>
            <w:ins w:id="175" w:author="Régis MAUGET (rmauget)" w:date="2017-08-23T19:15:00Z">
              <w:r w:rsidR="00EA0E1B" w:rsidRPr="00EA0E1B">
                <w:rPr>
                  <w:rFonts w:ascii="Courier New" w:hAnsi="Courier New" w:cs="Courier New"/>
                  <w:lang w:val="en-US"/>
                </w:rPr>
                <w:t>TS_HLA_Object</w:t>
              </w:r>
            </w:ins>
            <w:proofErr w:type="spellEnd"/>
            <w:ins w:id="176" w:author="Régis MAUGET (rmauget)" w:date="2017-08-23T19:12:00Z">
              <w:r w:rsidRPr="004D109C">
                <w:rPr>
                  <w:rFonts w:ascii="Courier New" w:hAnsi="Courier New" w:cs="Courier New"/>
                  <w:lang w:val="en-US"/>
                </w:rPr>
                <w:t>\</w:t>
              </w:r>
              <w:r>
                <w:rPr>
                  <w:rFonts w:ascii="Courier New" w:hAnsi="Courier New" w:cs="Courier New"/>
                  <w:lang w:val="en-US"/>
                </w:rPr>
                <w:t xml:space="preserve"> </w:t>
              </w:r>
              <w:r w:rsidRPr="004A5660">
                <w:rPr>
                  <w:lang w:val="en-US"/>
                </w:rPr>
                <w:t>directory:</w:t>
              </w:r>
            </w:ins>
          </w:p>
          <w:p w:rsidR="00F63FA2" w:rsidRPr="004A5660" w:rsidRDefault="00F63FA2" w:rsidP="008E418C">
            <w:pPr>
              <w:pStyle w:val="Paragraphedeliste"/>
              <w:numPr>
                <w:ilvl w:val="3"/>
                <w:numId w:val="45"/>
              </w:numPr>
              <w:rPr>
                <w:ins w:id="177" w:author="Régis MAUGET (rmauget)" w:date="2017-08-23T19:12:00Z"/>
                <w:rFonts w:ascii="Courier New" w:hAnsi="Courier New" w:cs="Courier New"/>
                <w:lang w:val="en-US"/>
              </w:rPr>
            </w:pPr>
            <w:proofErr w:type="spellStart"/>
            <w:ins w:id="178" w:author="Régis MAUGET (rmauget)" w:date="2017-08-23T19:12:00Z">
              <w:r w:rsidRPr="004A5660">
                <w:rPr>
                  <w:rFonts w:ascii="Courier New" w:hAnsi="Courier New" w:cs="Courier New"/>
                  <w:lang w:val="en-US"/>
                </w:rPr>
                <w:t>gradlew</w:t>
              </w:r>
              <w:proofErr w:type="spellEnd"/>
              <w:r w:rsidRPr="004A5660">
                <w:rPr>
                  <w:rFonts w:ascii="Courier New" w:hAnsi="Courier New" w:cs="Courier New"/>
                  <w:lang w:val="en-US"/>
                </w:rPr>
                <w:t xml:space="preserve"> install</w:t>
              </w:r>
            </w:ins>
          </w:p>
          <w:p w:rsidR="00F63FA2" w:rsidRPr="004A5660" w:rsidRDefault="00F63FA2" w:rsidP="008E418C">
            <w:pPr>
              <w:pStyle w:val="Paragraphedeliste"/>
              <w:numPr>
                <w:ilvl w:val="2"/>
                <w:numId w:val="45"/>
              </w:numPr>
              <w:rPr>
                <w:ins w:id="179" w:author="Régis MAUGET (rmauget)" w:date="2017-08-23T19:12:00Z"/>
                <w:lang w:val="en-US"/>
              </w:rPr>
            </w:pPr>
            <w:ins w:id="180" w:author="Régis MAUGET (rmauget)" w:date="2017-08-23T19:12:00Z">
              <w:r w:rsidRPr="004A5660">
                <w:rPr>
                  <w:lang w:val="en-US"/>
                </w:rPr>
                <w:t xml:space="preserve">Extract the generated </w:t>
              </w:r>
              <w:r w:rsidRPr="004A5660">
                <w:rPr>
                  <w:rFonts w:ascii="Courier New" w:hAnsi="Courier New" w:cs="Courier New"/>
                  <w:lang w:val="en-US"/>
                </w:rPr>
                <w:t>.zip</w:t>
              </w:r>
              <w:r w:rsidRPr="004A5660">
                <w:rPr>
                  <w:lang w:val="en-US"/>
                </w:rPr>
                <w:t xml:space="preserve"> file in </w:t>
              </w:r>
            </w:ins>
            <w:proofErr w:type="spellStart"/>
            <w:ins w:id="181" w:author="Régis MAUGET (rmauget)" w:date="2017-08-23T19:15:00Z">
              <w:r w:rsidR="00EA0E1B" w:rsidRPr="00EA0E1B">
                <w:rPr>
                  <w:rFonts w:ascii="Courier New" w:hAnsi="Courier New" w:cs="Courier New"/>
                  <w:lang w:val="en-US"/>
                </w:rPr>
                <w:t>TS_HLA_Object</w:t>
              </w:r>
            </w:ins>
            <w:proofErr w:type="spellEnd"/>
            <w:ins w:id="182" w:author="Régis MAUGET (rmauget)" w:date="2017-08-23T19:12:00Z">
              <w:r w:rsidRPr="004D109C">
                <w:rPr>
                  <w:rFonts w:ascii="Courier New" w:hAnsi="Courier New" w:cs="Courier New"/>
                  <w:lang w:val="en-US"/>
                </w:rPr>
                <w:t>\</w:t>
              </w:r>
            </w:ins>
            <w:proofErr w:type="spellStart"/>
            <w:ins w:id="183" w:author="Régis MAUGET (rmauget)" w:date="2017-08-23T19:15:00Z">
              <w:r w:rsidR="00EA0E1B" w:rsidRPr="00EA0E1B">
                <w:rPr>
                  <w:rFonts w:ascii="Courier New" w:hAnsi="Courier New" w:cs="Courier New"/>
                  <w:lang w:val="en-US"/>
                </w:rPr>
                <w:t>TS_HLA_Object</w:t>
              </w:r>
            </w:ins>
            <w:proofErr w:type="spellEnd"/>
            <w:ins w:id="184" w:author="Régis MAUGET (rmauget)" w:date="2017-08-23T19:12:00Z">
              <w:r>
                <w:rPr>
                  <w:rFonts w:ascii="Courier New" w:hAnsi="Courier New" w:cs="Courier New"/>
                  <w:lang w:val="en-US"/>
                </w:rPr>
                <w:t>\</w:t>
              </w:r>
              <w:r w:rsidRPr="00D125A0">
                <w:rPr>
                  <w:rFonts w:ascii="Courier New" w:hAnsi="Courier New" w:cs="Courier New"/>
                  <w:lang w:val="en-US"/>
                </w:rPr>
                <w:t>build</w:t>
              </w:r>
              <w:r w:rsidRPr="004A5660">
                <w:rPr>
                  <w:rFonts w:ascii="Courier New" w:hAnsi="Courier New" w:cs="Courier New"/>
                  <w:lang w:val="en-US"/>
                </w:rPr>
                <w:t>\distributions</w:t>
              </w:r>
              <w:r w:rsidRPr="004A5660">
                <w:rPr>
                  <w:lang w:val="en-US"/>
                </w:rPr>
                <w:t xml:space="preserve"> subdirectory</w:t>
              </w:r>
            </w:ins>
          </w:p>
          <w:p w:rsidR="00F63FA2" w:rsidRPr="004D109C" w:rsidRDefault="00F63FA2" w:rsidP="008E418C">
            <w:pPr>
              <w:rPr>
                <w:ins w:id="185" w:author="Régis MAUGET (rmauget)" w:date="2017-08-23T19:12:00Z"/>
                <w:lang w:val="en-US"/>
              </w:rPr>
            </w:pPr>
          </w:p>
        </w:tc>
      </w:tr>
    </w:tbl>
    <w:p w:rsidR="002728C4" w:rsidRPr="004A5660" w:rsidRDefault="002728C4" w:rsidP="002728C4">
      <w:pPr>
        <w:rPr>
          <w:lang w:val="en-US"/>
        </w:rPr>
      </w:pPr>
    </w:p>
    <w:p w:rsidR="002728C4" w:rsidRPr="004A5660" w:rsidRDefault="0025746E" w:rsidP="00385C2A">
      <w:pPr>
        <w:pStyle w:val="Titre3"/>
        <w:rPr>
          <w:lang w:val="en-US"/>
        </w:rPr>
      </w:pPr>
      <w:bookmarkStart w:id="186" w:name="_Toc484537101"/>
      <w:r w:rsidRPr="004A5660">
        <w:rPr>
          <w:lang w:val="en-US"/>
        </w:rPr>
        <w:t>HLA Services Verification ETC</w:t>
      </w:r>
      <w:bookmarkEnd w:id="186"/>
    </w:p>
    <w:p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A8289B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proofErr w:type="spellStart"/>
      <w:r w:rsidR="00CD723F" w:rsidRPr="00CD723F">
        <w:rPr>
          <w:rFonts w:ascii="Courier New" w:hAnsi="Courier New" w:cs="Courier New"/>
          <w:lang w:val="en-US"/>
        </w:rPr>
        <w:t>IVCTsut</w:t>
      </w:r>
      <w:proofErr w:type="spellEnd"/>
      <w:r w:rsidR="00CD723F">
        <w:rPr>
          <w:rFonts w:ascii="Courier New" w:hAnsi="Courier New" w:cs="Courier New"/>
          <w:lang w:val="en-US"/>
        </w:rPr>
        <w:t>\[</w:t>
      </w:r>
      <w:proofErr w:type="spellStart"/>
      <w:r w:rsidR="00CD723F">
        <w:rPr>
          <w:rFonts w:ascii="Courier New" w:hAnsi="Courier New" w:cs="Courier New"/>
          <w:lang w:val="en-US"/>
        </w:rPr>
        <w:t>SuTName</w:t>
      </w:r>
      <w:proofErr w:type="spellEnd"/>
      <w:r w:rsidR="00CD723F">
        <w:rPr>
          <w:rFonts w:ascii="Courier New" w:hAnsi="Courier New" w:cs="Courier New"/>
          <w:lang w:val="en-US"/>
        </w:rPr>
        <w:t>]</w:t>
      </w:r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TS_HLA_Services</w:t>
      </w:r>
      <w:proofErr w:type="spellEnd"/>
      <w:r w:rsidRPr="004A5660">
        <w:rPr>
          <w:rFonts w:ascii="Courier New" w:hAnsi="Courier New" w:cs="Courier New"/>
          <w:lang w:val="en-US"/>
        </w:rPr>
        <w:t>\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file to set t</w:t>
      </w:r>
      <w:r w:rsidR="00A8289B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:rsidR="00F63FA2" w:rsidRPr="004A5660" w:rsidDel="008E418C" w:rsidRDefault="00F9082A" w:rsidP="00355559">
      <w:pPr>
        <w:rPr>
          <w:del w:id="187" w:author="Régis MAUGET (rmauget)" w:date="2017-08-24T10:28:00Z"/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file.</w:t>
      </w:r>
    </w:p>
    <w:p w:rsidR="00F64B82" w:rsidRPr="004A5660" w:rsidRDefault="0025746E" w:rsidP="008E418C">
      <w:pPr>
        <w:rPr>
          <w:lang w:val="en-US"/>
        </w:rPr>
      </w:pPr>
      <w:r w:rsidRPr="004A5660">
        <w:rPr>
          <w:lang w:val="en-US"/>
        </w:rPr>
        <w:br w:type="page"/>
      </w:r>
    </w:p>
    <w:p w:rsidR="002728C4" w:rsidRDefault="0025746E" w:rsidP="002728C4">
      <w:pPr>
        <w:pStyle w:val="Titre1"/>
        <w:rPr>
          <w:lang w:val="en-US"/>
        </w:rPr>
      </w:pPr>
      <w:bookmarkStart w:id="188" w:name="_Toc484537102"/>
      <w:r w:rsidRPr="005F316C">
        <w:rPr>
          <w:lang w:val="en-US"/>
        </w:rPr>
        <w:lastRenderedPageBreak/>
        <w:t>Usage</w:t>
      </w:r>
      <w:bookmarkEnd w:id="188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717091" w:rsidRPr="004E22E8" w:rsidTr="004D7CE8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717091" w:rsidRPr="004A5660" w:rsidRDefault="00717091" w:rsidP="004D7CE8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717091" w:rsidRPr="004A5660" w:rsidRDefault="00717091" w:rsidP="004D7CE8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for ETC FRA to works properly, </w:t>
            </w:r>
            <w:r w:rsidRPr="00717091">
              <w:rPr>
                <w:b/>
                <w:u w:val="single"/>
                <w:lang w:val="en-US"/>
              </w:rPr>
              <w:t xml:space="preserve">they must be started before launching </w:t>
            </w:r>
            <w:proofErr w:type="spellStart"/>
            <w:r w:rsidRPr="00717091">
              <w:rPr>
                <w:b/>
                <w:u w:val="single"/>
                <w:lang w:val="en-US"/>
              </w:rPr>
              <w:t>SuT</w:t>
            </w:r>
            <w:proofErr w:type="spellEnd"/>
            <w:r w:rsidRPr="004A5660">
              <w:rPr>
                <w:lang w:val="en-US"/>
              </w:rPr>
              <w:t>.</w:t>
            </w:r>
          </w:p>
        </w:tc>
      </w:tr>
    </w:tbl>
    <w:p w:rsidR="00717091" w:rsidRPr="00717091" w:rsidRDefault="00717091" w:rsidP="00717091">
      <w:pPr>
        <w:rPr>
          <w:lang w:val="en-US"/>
        </w:rPr>
      </w:pPr>
    </w:p>
    <w:p w:rsidR="00560F01" w:rsidRPr="004A5660" w:rsidRDefault="00265ABB" w:rsidP="00560F01">
      <w:pPr>
        <w:pStyle w:val="Titre2"/>
        <w:rPr>
          <w:lang w:val="en-US"/>
        </w:rPr>
      </w:pPr>
      <w:bookmarkStart w:id="189" w:name="_Toc484537103"/>
      <w:r w:rsidRPr="004A5660">
        <w:rPr>
          <w:lang w:val="en-US"/>
        </w:rPr>
        <w:t>G</w:t>
      </w:r>
      <w:r w:rsidR="00560F01" w:rsidRPr="004A5660">
        <w:rPr>
          <w:lang w:val="en-US"/>
        </w:rPr>
        <w:t>eneral</w:t>
      </w:r>
      <w:r w:rsidR="0025746E" w:rsidRPr="004A5660">
        <w:rPr>
          <w:lang w:val="en-US"/>
        </w:rPr>
        <w:t xml:space="preserve"> instructions to launch ETC</w:t>
      </w:r>
      <w:bookmarkEnd w:id="189"/>
    </w:p>
    <w:p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 xml:space="preserve">An ETC FRA execution is started by launching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\UI\build\distributions\UI-X.Y.Z\bin\UI.bat</w:t>
      </w:r>
      <w:r w:rsidRPr="004A5660">
        <w:rPr>
          <w:lang w:val="en-US"/>
        </w:rPr>
        <w:t xml:space="preserve"> scri</w:t>
      </w:r>
      <w:r w:rsidR="009C10EF">
        <w:rPr>
          <w:lang w:val="en-US"/>
        </w:rPr>
        <w:t>pt, which then allows to enter t</w:t>
      </w:r>
      <w:r w:rsidRPr="004A5660">
        <w:rPr>
          <w:lang w:val="en-US"/>
        </w:rPr>
        <w:t>est case execution commands (according to its configuration) in the command line tool.</w:t>
      </w:r>
    </w:p>
    <w:p w:rsidR="00BB6172" w:rsidRPr="004A5660" w:rsidRDefault="00BB6172" w:rsidP="00BB6172">
      <w:pPr>
        <w:rPr>
          <w:lang w:val="en-US"/>
        </w:rPr>
      </w:pPr>
    </w:p>
    <w:p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>For example:</w:t>
      </w:r>
    </w:p>
    <w:p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:rsidR="00BB6172" w:rsidRPr="004A5660" w:rsidRDefault="00BB6172" w:rsidP="00BB6172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BB6172" w:rsidRPr="004E22E8" w:rsidTr="00103032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BB6172" w:rsidRPr="004A5660" w:rsidRDefault="00847A69" w:rsidP="0010303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bCs/>
                <w:noProof/>
              </w:rPr>
              <w:drawing>
                <wp:inline distT="0" distB="0" distL="0" distR="0">
                  <wp:extent cx="223200" cy="223200"/>
                  <wp:effectExtent l="0" t="0" r="0" b="0"/>
                  <wp:docPr id="22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BB6172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Reminder of the main IVCT </w:t>
            </w:r>
            <w:r w:rsidR="009C10EF">
              <w:rPr>
                <w:lang w:val="en-US"/>
              </w:rPr>
              <w:t>commands</w:t>
            </w:r>
            <w:r w:rsidRPr="004A5660">
              <w:rPr>
                <w:lang w:val="en-US"/>
              </w:rPr>
              <w:t>:</w:t>
            </w:r>
          </w:p>
          <w:p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proofErr w:type="spellEnd"/>
            <w:r w:rsidRPr="004A5660">
              <w:rPr>
                <w:lang w:val="en-US"/>
              </w:rPr>
              <w:t xml:space="preserve"> (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setSUT</w:t>
            </w:r>
            <w:proofErr w:type="spellEnd"/>
            <w:r w:rsidRPr="004A5660">
              <w:rPr>
                <w:lang w:val="en-US"/>
              </w:rPr>
              <w:t xml:space="preserve">): Specifies the name of the </w:t>
            </w:r>
            <w:proofErr w:type="spellStart"/>
            <w:r w:rsidR="005E2C1F">
              <w:rPr>
                <w:lang w:val="en-US"/>
              </w:rPr>
              <w:t>SuT</w:t>
            </w:r>
            <w:proofErr w:type="spellEnd"/>
            <w:r w:rsidRPr="004A5660">
              <w:rPr>
                <w:lang w:val="en-US"/>
              </w:rPr>
              <w:t xml:space="preserve"> (matching a </w:t>
            </w:r>
            <w:r w:rsidR="006F7DA2">
              <w:rPr>
                <w:lang w:val="en-US"/>
              </w:rPr>
              <w:t>subfolder</w:t>
            </w:r>
            <w:r w:rsidRPr="004A5660">
              <w:rPr>
                <w:lang w:val="en-US"/>
              </w:rPr>
              <w:t xml:space="preserve"> in the </w:t>
            </w:r>
            <w:r w:rsidRPr="004A566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sutDir</w:t>
            </w:r>
            <w:proofErr w:type="spellEnd"/>
            <w:r w:rsidRPr="004A5660">
              <w:rPr>
                <w:rFonts w:ascii="Courier New" w:hAnsi="Courier New" w:cs="Courier New"/>
                <w:lang w:val="en-US"/>
              </w:rPr>
              <w:t>&gt;</w:t>
            </w:r>
            <w:r w:rsidRPr="004A5660">
              <w:rPr>
                <w:lang w:val="en-US"/>
              </w:rPr>
              <w:t xml:space="preserve"> directory of the </w:t>
            </w:r>
            <w:r w:rsidRPr="004A5660">
              <w:rPr>
                <w:rFonts w:ascii="Courier New" w:hAnsi="Courier New" w:cs="Courier New"/>
                <w:lang w:val="en-US"/>
              </w:rPr>
              <w:t>IVCTconfig.xml</w:t>
            </w:r>
            <w:r w:rsidRPr="004A5660">
              <w:rPr>
                <w:lang w:val="en-US"/>
              </w:rPr>
              <w:t xml:space="preserve"> file)</w:t>
            </w:r>
          </w:p>
          <w:p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st</w:t>
            </w:r>
            <w:proofErr w:type="spellEnd"/>
            <w:r w:rsidRPr="004A5660">
              <w:rPr>
                <w:lang w:val="en-US"/>
              </w:rPr>
              <w:t xml:space="preserve"> (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setTestSuites</w:t>
            </w:r>
            <w:proofErr w:type="spellEnd"/>
            <w:r w:rsidRPr="004A5660">
              <w:rPr>
                <w:lang w:val="en-US"/>
              </w:rPr>
              <w:t xml:space="preserve">): Indicates </w:t>
            </w:r>
            <w:r w:rsidR="009C10EF" w:rsidRPr="009E12D8">
              <w:rPr>
                <w:lang w:val="en-US"/>
              </w:rPr>
              <w:t xml:space="preserve">test </w:t>
            </w:r>
            <w:r w:rsidR="009C10EF">
              <w:rPr>
                <w:lang w:val="en-US"/>
              </w:rPr>
              <w:t>suite</w:t>
            </w:r>
            <w:r w:rsidRPr="004A5660">
              <w:rPr>
                <w:lang w:val="en-US"/>
              </w:rPr>
              <w:t xml:space="preserve"> to be executed (matching both a </w:t>
            </w:r>
            <w:r w:rsidR="006F7DA2">
              <w:rPr>
                <w:lang w:val="en-US"/>
              </w:rPr>
              <w:t>subfolder</w:t>
            </w:r>
            <w:r w:rsidR="006F7DA2" w:rsidRPr="004A5660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 xml:space="preserve">contained in the directory specified by the 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proofErr w:type="spellEnd"/>
            <w:r w:rsidRPr="004A5660">
              <w:rPr>
                <w:lang w:val="en-US"/>
              </w:rPr>
              <w:t xml:space="preserve"> command and a name of a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Pr="004A5660">
              <w:rPr>
                <w:lang w:val="en-US"/>
              </w:rPr>
              <w:t xml:space="preserve"> tag of the </w:t>
            </w:r>
            <w:r w:rsidRPr="004A5660">
              <w:rPr>
                <w:rFonts w:ascii="Courier New" w:hAnsi="Courier New" w:cs="Courier New"/>
                <w:lang w:val="en-US"/>
              </w:rPr>
              <w:t>IVCTtestsuites.xml</w:t>
            </w:r>
            <w:r w:rsidRPr="004A5660">
              <w:rPr>
                <w:lang w:val="en-US"/>
              </w:rPr>
              <w:t xml:space="preserve"> file)</w:t>
            </w:r>
          </w:p>
          <w:p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sts</w:t>
            </w:r>
            <w:proofErr w:type="spellEnd"/>
            <w:r w:rsidRPr="004A5660">
              <w:rPr>
                <w:lang w:val="en-US"/>
              </w:rPr>
              <w:t xml:space="preserve"> (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startTestSchedule</w:t>
            </w:r>
            <w:proofErr w:type="spellEnd"/>
            <w:r w:rsidRPr="004A5660">
              <w:rPr>
                <w:lang w:val="en-US"/>
              </w:rPr>
              <w:t xml:space="preserve">): Indicates the test schedule to be started (matching a file included in the directory indicated by the 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st</w:t>
            </w:r>
            <w:proofErr w:type="spellEnd"/>
            <w:r w:rsidRPr="004A5660">
              <w:rPr>
                <w:lang w:val="en-US"/>
              </w:rPr>
              <w:t xml:space="preserve"> command)</w:t>
            </w:r>
          </w:p>
        </w:tc>
      </w:tr>
    </w:tbl>
    <w:p w:rsidR="00560F01" w:rsidRPr="004A5660" w:rsidRDefault="00560F01" w:rsidP="00560F01">
      <w:pPr>
        <w:rPr>
          <w:lang w:val="en-US"/>
        </w:rPr>
      </w:pPr>
    </w:p>
    <w:p w:rsidR="00EF3A19" w:rsidRPr="004A5660" w:rsidRDefault="00EF3A19" w:rsidP="00EF3A19">
      <w:pPr>
        <w:pStyle w:val="Titre2"/>
        <w:rPr>
          <w:lang w:val="en-US"/>
        </w:rPr>
      </w:pPr>
      <w:bookmarkStart w:id="190" w:name="_Toc484537104"/>
      <w:r w:rsidRPr="004A5660">
        <w:rPr>
          <w:lang w:val="en-US"/>
        </w:rPr>
        <w:t>CS Verification ETC</w:t>
      </w:r>
      <w:bookmarkEnd w:id="190"/>
    </w:p>
    <w:p w:rsidR="00EF3A19" w:rsidRPr="004A5660" w:rsidRDefault="0025746E" w:rsidP="00EF3A19">
      <w:pPr>
        <w:pStyle w:val="Titre3"/>
        <w:rPr>
          <w:lang w:val="en-US"/>
        </w:rPr>
      </w:pPr>
      <w:bookmarkStart w:id="191" w:name="_Ref436742810"/>
      <w:bookmarkStart w:id="192" w:name="_Ref436742928"/>
      <w:bookmarkStart w:id="193" w:name="_Ref436743729"/>
      <w:bookmarkStart w:id="194" w:name="_Ref436752245"/>
      <w:bookmarkStart w:id="195" w:name="_Ref436752285"/>
      <w:bookmarkStart w:id="196" w:name="_Ref436753221"/>
      <w:bookmarkStart w:id="197" w:name="_Toc437436906"/>
      <w:bookmarkStart w:id="198" w:name="_Toc450052132"/>
      <w:bookmarkStart w:id="199" w:name="_Toc484537105"/>
      <w:r w:rsidRPr="004A5660">
        <w:rPr>
          <w:lang w:val="en-US"/>
        </w:rPr>
        <w:t>ETC Start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Example of entered commands (bold) in the </w:t>
      </w:r>
      <w:r w:rsidR="00445732" w:rsidRPr="004A5660">
        <w:rPr>
          <w:lang w:val="en-US"/>
        </w:rPr>
        <w:t>command line tool</w:t>
      </w:r>
      <w:r w:rsidRPr="004A5660">
        <w:rPr>
          <w:lang w:val="en-US"/>
        </w:rPr>
        <w:t>: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00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01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&gt; {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02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03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"setSUT",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04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05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"3",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06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07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"sut" : "11_SOM_Ok_FOM_Ok"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08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09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266278" w:rsidRPr="004A5660" w:rsidDel="007936E6" w:rsidRDefault="00266278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10" w:author="Régis MAUGET (rmauget)" w:date="2017-08-24T10:29:00Z"/>
          <w:rFonts w:ascii="Courier New" w:hAnsi="Courier New" w:cs="Courier New"/>
          <w:noProof/>
          <w:sz w:val="16"/>
          <w:szCs w:val="16"/>
          <w:lang w:val="en-US"/>
        </w:rPr>
      </w:pP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11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12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&gt; {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13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14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"setTestSuite",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15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16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"4",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17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18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"testSuiteName" : "</w:delText>
        </w:r>
        <w:r w:rsidR="009C10EF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TS_</w:delText>
        </w:r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CS_Verification"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19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20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266278" w:rsidRPr="004A5660" w:rsidDel="007E330F" w:rsidRDefault="00266278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21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2" w:author="Régis MAUGET (rmauget)" w:date="2017-08-23T17:44:00Z"/>
          <w:rFonts w:ascii="Courier New" w:hAnsi="Courier New" w:cs="Courier New"/>
          <w:noProof/>
          <w:sz w:val="16"/>
          <w:szCs w:val="16"/>
          <w:lang w:val="en-US"/>
        </w:rPr>
      </w:pPr>
      <w:ins w:id="223" w:author="Régis MAUGET (rmauget)" w:date="2017-08-23T17:44:00Z">
        <w:r w:rsidRPr="007E330F">
          <w:rPr>
            <w:rFonts w:ascii="Courier New" w:hAnsi="Courier New" w:cs="Courier New"/>
            <w:noProof/>
            <w:sz w:val="16"/>
            <w:szCs w:val="16"/>
            <w:lang w:val="en-US"/>
          </w:rPr>
          <w:t>&gt; Start Test Case: TC_001_Files_Check (1 of 1)</w:t>
        </w:r>
      </w:ins>
    </w:p>
    <w:p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4" w:author="Régis MAUGET (rmauget)" w:date="2017-08-23T17:44:00Z"/>
          <w:rFonts w:ascii="Courier New" w:hAnsi="Courier New" w:cs="Courier New"/>
          <w:noProof/>
          <w:sz w:val="16"/>
          <w:szCs w:val="16"/>
          <w:lang w:val="en-US"/>
        </w:rPr>
      </w:pPr>
      <w:ins w:id="225" w:author="Régis MAUGET (rmauget)" w:date="2017-08-23T17:44:00Z">
        <w:r w:rsidRPr="007E330F">
          <w:rPr>
            <w:rFonts w:ascii="Courier New" w:hAnsi="Courier New" w:cs="Courier New"/>
            <w:noProof/>
            <w:sz w:val="16"/>
            <w:szCs w:val="16"/>
            <w:lang w:val="en-US"/>
          </w:rPr>
          <w:t>The verdict is: TC_001_Files_Check PASSED ok</w:t>
        </w:r>
      </w:ins>
    </w:p>
    <w:p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6" w:author="Régis MAUGET (rmauget)" w:date="2017-08-23T17:44:00Z"/>
          <w:rFonts w:ascii="Courier New" w:hAnsi="Courier New" w:cs="Courier New"/>
          <w:noProof/>
          <w:sz w:val="16"/>
          <w:szCs w:val="16"/>
          <w:lang w:val="en-US"/>
        </w:rPr>
      </w:pPr>
    </w:p>
    <w:p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7" w:author="Régis MAUGET (rmauget)" w:date="2017-08-23T17:44:00Z"/>
          <w:rFonts w:ascii="Courier New" w:hAnsi="Courier New" w:cs="Courier New"/>
          <w:noProof/>
          <w:sz w:val="16"/>
          <w:szCs w:val="16"/>
          <w:lang w:val="en-US"/>
        </w:rPr>
      </w:pPr>
    </w:p>
    <w:p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8" w:author="Régis MAUGET (rmauget)" w:date="2017-08-23T17:44:00Z"/>
          <w:rFonts w:ascii="Courier New" w:hAnsi="Courier New" w:cs="Courier New"/>
          <w:noProof/>
          <w:sz w:val="16"/>
          <w:szCs w:val="16"/>
          <w:lang w:val="en-US"/>
        </w:rPr>
      </w:pPr>
      <w:ins w:id="229" w:author="Régis MAUGET (rmauget)" w:date="2017-08-23T17:44:00Z">
        <w:r w:rsidRPr="007E330F">
          <w:rPr>
            <w:rFonts w:ascii="Courier New" w:hAnsi="Courier New" w:cs="Courier New"/>
            <w:noProof/>
            <w:sz w:val="16"/>
            <w:szCs w:val="16"/>
            <w:lang w:val="en-US"/>
          </w:rPr>
          <w:t>Verdicts are:</w:t>
        </w:r>
      </w:ins>
    </w:p>
    <w:p w:rsidR="00266278" w:rsidRPr="004A5660" w:rsidDel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30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ins w:id="231" w:author="Régis MAUGET (rmauget)" w:date="2017-08-23T17:44:00Z">
        <w:r w:rsidRPr="007E330F">
          <w:rPr>
            <w:rFonts w:ascii="Courier New" w:hAnsi="Courier New" w:cs="Courier New"/>
            <w:noProof/>
            <w:sz w:val="16"/>
            <w:szCs w:val="16"/>
            <w:lang w:val="en-US"/>
          </w:rPr>
          <w:t>Test schedule finished: TS_CS_Verification</w:t>
        </w:r>
      </w:ins>
      <w:del w:id="232" w:author="Régis MAUGET (rmauget)" w:date="2017-08-23T17:43:00Z">
        <w:r w:rsidR="0025746E"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&gt; de.fraunhofer.iosb.ivct.TestSuiteParameters@795774c9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33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34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Start Test Case: TC_001_Files_Check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35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36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{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37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38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"startTestCase",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39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40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"5",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41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42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"testCaseId" : "nato.ivct.etc.fr.tc_cs_verification.TC_001_Files_Check",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43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44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"tsRunFolder" : "TS_CS_Verification\\TS_CS_Verification\\bin",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45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46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"tcParam" : {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47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48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"sutName"         : "TestFederate"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49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50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  "resultDirectory" : "D:\Validation\ETC_FRA_Config\IVCTsut\11_SOM_Ok_FOM_Ok\TS_CS_Verification"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51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52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"fomFiles"        : [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53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54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    { "fileName"    : "D:\Validation\ETC_FRA_Config\IVCTsut\11_SOM_Ok_FOM_Ok\TS_CS_Verification\MAKsimple1516e.xml" }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55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56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]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57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58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"somFiles"        : [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59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60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    { "fileName"    : "D:\Users\HLA\Desktop\Validation\ETC_FRA_Config\IVCTsut\11_SOM_Ok_FOM_Ok\TS_CS_Verification\SOM_MAKsimple1516e.xml" }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61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62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]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63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64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266278" w:rsidRPr="004A5660" w:rsidDel="007E330F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65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66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303E8A" w:rsidRPr="004A5660" w:rsidDel="007E330F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67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68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The commandType name is: announceVerdict</w:delText>
        </w:r>
      </w:del>
    </w:p>
    <w:p w:rsidR="00303E8A" w:rsidRPr="004A5660" w:rsidDel="007E330F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69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70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The sequence number is: 5</w:delText>
        </w:r>
      </w:del>
    </w:p>
    <w:p w:rsidR="00303E8A" w:rsidRPr="004A5660" w:rsidDel="007E330F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71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72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name is: TC_001_Files_Check</w:delText>
        </w:r>
      </w:del>
    </w:p>
    <w:p w:rsidR="00303E8A" w:rsidRPr="004A5660" w:rsidDel="007E330F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73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74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verdict is: PASSED</w:delText>
        </w:r>
      </w:del>
    </w:p>
    <w:p w:rsidR="00303E8A" w:rsidRPr="004A5660" w:rsidDel="007E330F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75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76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verdict text is: ok</w:delText>
        </w:r>
      </w:del>
    </w:p>
    <w:p w:rsidR="00303E8A" w:rsidRPr="004A5660" w:rsidDel="007E330F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77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Del="007E330F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78" w:author="Régis MAUGET (rmauget)" w:date="2017-08-23T17:43:00Z"/>
          <w:rFonts w:ascii="Courier New" w:hAnsi="Courier New" w:cs="Courier New"/>
          <w:noProof/>
          <w:sz w:val="16"/>
          <w:szCs w:val="16"/>
          <w:lang w:val="en-US"/>
        </w:rPr>
      </w:pPr>
      <w:del w:id="279" w:author="Régis MAUGET (rmauget)" w:date="2017-08-23T17:43:00Z">
        <w:r w:rsidRPr="004A5660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Test schedule finished: </w:delText>
        </w:r>
        <w:r w:rsidR="00DF5DBB" w:rsidRPr="00DF5DBB" w:rsidDel="007E330F">
          <w:rPr>
            <w:rFonts w:ascii="Courier New" w:hAnsi="Courier New" w:cs="Courier New"/>
            <w:noProof/>
            <w:sz w:val="16"/>
            <w:szCs w:val="16"/>
            <w:lang w:val="en-US"/>
          </w:rPr>
          <w:delText>TS_CS_Verification</w:delText>
        </w:r>
      </w:del>
    </w:p>
    <w:p w:rsidR="00EF3A19" w:rsidRPr="004A5660" w:rsidRDefault="00EF3A19" w:rsidP="00EF3A19">
      <w:pPr>
        <w:rPr>
          <w:lang w:val="en-US"/>
        </w:rPr>
      </w:pPr>
    </w:p>
    <w:p w:rsidR="00EF3A19" w:rsidRPr="004A5660" w:rsidRDefault="008716C2" w:rsidP="00EF3A19">
      <w:pPr>
        <w:pStyle w:val="Titre3"/>
        <w:rPr>
          <w:lang w:val="en-US"/>
        </w:rPr>
      </w:pPr>
      <w:bookmarkStart w:id="280" w:name="_Toc484537106"/>
      <w:r w:rsidRPr="004A5660">
        <w:rPr>
          <w:lang w:val="en-US"/>
        </w:rPr>
        <w:t xml:space="preserve">In-progress </w:t>
      </w:r>
      <w:r w:rsidR="0025746E" w:rsidRPr="004A5660">
        <w:rPr>
          <w:lang w:val="en-US"/>
        </w:rPr>
        <w:t>information</w:t>
      </w:r>
      <w:bookmarkEnd w:id="280"/>
    </w:p>
    <w:p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existence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parsing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sharing options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rules conformance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 CASE PREAMBLE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No RTI connection to perform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15:23:13 TEST CASE BODY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Federate name :TestFederate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FOM Files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FOM Files :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D:\Users\HLA\Desktop\Validation\ETC_FRA_Config\IVCTsut\11_SOM_Ok_FOM_Ok\TS_CS_Verification\MAKsimple1516e.xml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FOM Files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Files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SOM Files :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D:\Users\HLA\Desktop\Validation\ETC_FRA_Config\IVCTsut\11_SOM_Ok_FOM_Ok\TS_CS_Verification\SOM_MAKsimple1516e.xml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SOM Files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include in FOM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SOM include in FOM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Analysis consistency of sharing property between SOM and FOM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sharing property between SOM and FOM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Analysis of consistency rules between services and between services and objects and interactions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Result test Rules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TEST CASE POSTAMBLE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No RTI deconnection to perform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TC PASSED</w:t>
      </w:r>
    </w:p>
    <w:p w:rsidR="00EF3A19" w:rsidRPr="004A5660" w:rsidRDefault="00EF3A19" w:rsidP="00EF3A19">
      <w:pPr>
        <w:rPr>
          <w:lang w:val="en-US"/>
        </w:rPr>
      </w:pPr>
    </w:p>
    <w:p w:rsidR="00EF3A19" w:rsidRPr="004A5660" w:rsidRDefault="00EF3A19" w:rsidP="00EF3A19">
      <w:pPr>
        <w:pStyle w:val="Titre3"/>
        <w:rPr>
          <w:lang w:val="en-US"/>
        </w:rPr>
      </w:pPr>
      <w:bookmarkStart w:id="281" w:name="_Toc484537107"/>
      <w:r w:rsidRPr="004A5660">
        <w:rPr>
          <w:lang w:val="en-US"/>
        </w:rPr>
        <w:t>ETC Stop</w:t>
      </w:r>
      <w:bookmarkEnd w:id="281"/>
    </w:p>
    <w:p w:rsidR="00EF3A19" w:rsidRDefault="0025746E" w:rsidP="00EF3A19">
      <w:pPr>
        <w:rPr>
          <w:lang w:val="en-US"/>
        </w:rPr>
      </w:pPr>
      <w:r w:rsidRPr="004A5660">
        <w:rPr>
          <w:lang w:val="en-US"/>
        </w:rPr>
        <w:t>ETC automatically stops after verification.</w:t>
      </w:r>
    </w:p>
    <w:p w:rsidR="00BB36DA" w:rsidRPr="004A5660" w:rsidRDefault="00BB36DA" w:rsidP="00EF3A19">
      <w:pPr>
        <w:rPr>
          <w:lang w:val="en-US"/>
        </w:rPr>
      </w:pPr>
    </w:p>
    <w:p w:rsidR="00EF3A19" w:rsidRPr="004A5660" w:rsidRDefault="0025746E" w:rsidP="00EF3A19">
      <w:pPr>
        <w:pStyle w:val="Titre3"/>
        <w:rPr>
          <w:lang w:val="en-US"/>
        </w:rPr>
      </w:pPr>
      <w:bookmarkStart w:id="282" w:name="_Toc484537108"/>
      <w:r w:rsidRPr="004A5660">
        <w:rPr>
          <w:lang w:val="en-US"/>
        </w:rPr>
        <w:t>Results</w:t>
      </w:r>
      <w:bookmarkEnd w:id="282"/>
    </w:p>
    <w:p w:rsidR="001B52A6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A result file is created in the folder designated by the </w:t>
      </w:r>
      <w:proofErr w:type="spellStart"/>
      <w:r w:rsidRPr="004A5660">
        <w:rPr>
          <w:rFonts w:ascii="Courier New" w:hAnsi="Courier New" w:cs="Courier New"/>
          <w:lang w:val="en-US"/>
        </w:rPr>
        <w:t>resultDirectory</w:t>
      </w:r>
      <w:proofErr w:type="spellEnd"/>
      <w:r w:rsidR="001B52A6" w:rsidRPr="004A5660">
        <w:rPr>
          <w:lang w:val="en-US"/>
        </w:rPr>
        <w:t xml:space="preserve"> parameter of the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3.1.1</w:t>
      </w:r>
      <w:r w:rsidR="00DB351F" w:rsidRPr="004A5660">
        <w:rPr>
          <w:lang w:val="en-US"/>
        </w:rPr>
        <w:fldChar w:fldCharType="end"/>
      </w:r>
      <w:r w:rsidR="00C82F49" w:rsidRPr="004A5660">
        <w:rPr>
          <w:lang w:val="en-US"/>
        </w:rPr>
        <w:t>)</w:t>
      </w:r>
      <w:r w:rsidRPr="004A5660">
        <w:rPr>
          <w:lang w:val="en-US"/>
        </w:rPr>
        <w:t>.</w:t>
      </w:r>
    </w:p>
    <w:p w:rsidR="001B52A6" w:rsidRPr="004A5660" w:rsidRDefault="001B52A6" w:rsidP="00EF3A19">
      <w:pPr>
        <w:rPr>
          <w:lang w:val="en-US"/>
        </w:rPr>
      </w:pPr>
    </w:p>
    <w:p w:rsidR="003C7F0F" w:rsidRPr="004A5660" w:rsidRDefault="0025746E" w:rsidP="00EF3A19">
      <w:pPr>
        <w:rPr>
          <w:lang w:val="en-US"/>
        </w:rPr>
      </w:pPr>
      <w:r w:rsidRPr="004A5660">
        <w:rPr>
          <w:lang w:val="en-US"/>
        </w:rPr>
        <w:lastRenderedPageBreak/>
        <w:t xml:space="preserve">The result file is named </w:t>
      </w:r>
      <w:proofErr w:type="spellStart"/>
      <w:r w:rsidRPr="004A5660">
        <w:rPr>
          <w:rFonts w:ascii="Courier New" w:hAnsi="Courier New" w:cs="Courier New"/>
          <w:lang w:val="en-US"/>
        </w:rPr>
        <w:t>CS_Verification_report</w:t>
      </w:r>
      <w:proofErr w:type="spellEnd"/>
      <w:r w:rsidRPr="004A5660">
        <w:rPr>
          <w:rFonts w:ascii="Courier New" w:hAnsi="Courier New" w:cs="Courier New"/>
          <w:lang w:val="en-US"/>
        </w:rPr>
        <w:t>_</w:t>
      </w:r>
      <w:r w:rsidRPr="004A5660">
        <w:rPr>
          <w:lang w:val="en-US"/>
        </w:rPr>
        <w:t xml:space="preserve"> followed by the execution date and time of the test case.</w:t>
      </w:r>
    </w:p>
    <w:p w:rsidR="003C7F0F" w:rsidRPr="004A5660" w:rsidRDefault="003C7F0F" w:rsidP="00EF3A19">
      <w:pPr>
        <w:rPr>
          <w:lang w:val="en-US"/>
        </w:rPr>
      </w:pPr>
    </w:p>
    <w:p w:rsidR="00EF3456" w:rsidRPr="004A5660" w:rsidRDefault="00EF3456" w:rsidP="00EF3456">
      <w:pPr>
        <w:rPr>
          <w:lang w:val="en-US"/>
        </w:rPr>
      </w:pPr>
      <w:r w:rsidRPr="004A5660">
        <w:rPr>
          <w:lang w:val="en-US"/>
        </w:rPr>
        <w:t>The result file contains:</w:t>
      </w:r>
    </w:p>
    <w:p w:rsidR="00EF3456" w:rsidRPr="004A5660" w:rsidRDefault="00EF3456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proofErr w:type="spellStart"/>
      <w:r w:rsidR="00F2768D" w:rsidRPr="004A5660">
        <w:rPr>
          <w:lang w:val="en-US"/>
        </w:rPr>
        <w:t>SuT</w:t>
      </w:r>
      <w:proofErr w:type="spellEnd"/>
      <w:r w:rsidR="00F2768D" w:rsidRPr="004A5660">
        <w:rPr>
          <w:lang w:val="en-US"/>
        </w:rPr>
        <w:t xml:space="preserve"> </w:t>
      </w:r>
      <w:r w:rsidR="0025746E" w:rsidRPr="004A5660">
        <w:rPr>
          <w:lang w:val="en-US"/>
        </w:rPr>
        <w:t>(from the configuration file)</w:t>
      </w:r>
    </w:p>
    <w:p w:rsidR="00EF3456" w:rsidRPr="004A5660" w:rsidRDefault="0025746E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>The success status of each step of the CS Verification ETC: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FOM files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SOM files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 xml:space="preserve">SOM inclusion </w:t>
      </w:r>
      <w:r w:rsidR="00115E61">
        <w:rPr>
          <w:lang w:val="en-US"/>
        </w:rPr>
        <w:t>into</w:t>
      </w:r>
      <w:r w:rsidRPr="004A5660">
        <w:rPr>
          <w:lang w:val="en-US"/>
        </w:rPr>
        <w:t xml:space="preserve"> FOM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Validity of the sharing state between SOM and FOM files</w:t>
      </w:r>
    </w:p>
    <w:p w:rsidR="00EF3456" w:rsidRPr="004A5660" w:rsidRDefault="00115E61" w:rsidP="00F221B1">
      <w:pPr>
        <w:pStyle w:val="Paragraphedeliste"/>
        <w:numPr>
          <w:ilvl w:val="1"/>
          <w:numId w:val="39"/>
        </w:numPr>
        <w:rPr>
          <w:lang w:val="en-US"/>
        </w:rPr>
      </w:pPr>
      <w:r>
        <w:rPr>
          <w:lang w:val="en-US"/>
        </w:rPr>
        <w:t>Rules compliance state</w:t>
      </w:r>
    </w:p>
    <w:p w:rsidR="00EF3456" w:rsidRPr="004A5660" w:rsidRDefault="00EF3456" w:rsidP="00EF3456">
      <w:pPr>
        <w:rPr>
          <w:lang w:val="en-US"/>
        </w:rPr>
      </w:pPr>
    </w:p>
    <w:p w:rsidR="0013261A" w:rsidRPr="004A5660" w:rsidRDefault="0025746E" w:rsidP="00EF3456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_Ref479234129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8.1.3</w:t>
      </w:r>
      <w:r w:rsidR="00DB351F" w:rsidRPr="004A5660">
        <w:rPr>
          <w:lang w:val="en-US"/>
        </w:rPr>
        <w:fldChar w:fldCharType="end"/>
      </w:r>
      <w:r w:rsidR="0013261A" w:rsidRPr="004A5660">
        <w:rPr>
          <w:lang w:val="en-US"/>
        </w:rPr>
        <w:t xml:space="preserve"> for an example of </w:t>
      </w:r>
      <w:r w:rsidR="00546461">
        <w:rPr>
          <w:lang w:val="en-US"/>
        </w:rPr>
        <w:t>a</w:t>
      </w:r>
      <w:r w:rsidR="0013261A" w:rsidRPr="004A5660">
        <w:rPr>
          <w:lang w:val="en-US"/>
        </w:rPr>
        <w:t xml:space="preserve"> CS Verification result file.</w:t>
      </w:r>
    </w:p>
    <w:p w:rsidR="009F533A" w:rsidRPr="004A5660" w:rsidRDefault="009F533A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EF3A19" w:rsidRPr="004A5660" w:rsidRDefault="0025746E" w:rsidP="00EF3A19">
      <w:pPr>
        <w:pStyle w:val="Titre2"/>
        <w:rPr>
          <w:lang w:val="en-US"/>
        </w:rPr>
      </w:pPr>
      <w:bookmarkStart w:id="283" w:name="_Toc484537109"/>
      <w:r w:rsidRPr="004A5660">
        <w:rPr>
          <w:lang w:val="en-US"/>
        </w:rPr>
        <w:lastRenderedPageBreak/>
        <w:t>HLA Declaration Management ETC</w:t>
      </w:r>
      <w:bookmarkEnd w:id="283"/>
    </w:p>
    <w:p w:rsidR="00A30107" w:rsidRPr="004A5660" w:rsidRDefault="0025746E" w:rsidP="00A30107">
      <w:pPr>
        <w:pStyle w:val="Titre3"/>
        <w:rPr>
          <w:lang w:val="en-US"/>
        </w:rPr>
      </w:pPr>
      <w:bookmarkStart w:id="284" w:name="_Toc484537110"/>
      <w:r w:rsidRPr="004A5660">
        <w:rPr>
          <w:lang w:val="en-US"/>
        </w:rPr>
        <w:t>ETC Start</w:t>
      </w:r>
      <w:bookmarkEnd w:id="284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85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286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&gt; {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87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288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"setSUT",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89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290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"10",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91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292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"sut" : "11_SOM_Ok_FOM_Ok"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93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294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6B144B" w:rsidRPr="004A5660" w:rsidDel="00EB6F71" w:rsidRDefault="006B144B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95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TS_HLA_Declaration</w:t>
      </w:r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96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297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&gt; {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298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299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"setTestSuite",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00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01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"11",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02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03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"testSuiteName" : "</w:delText>
        </w:r>
        <w:r w:rsidR="00115E61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TS_</w:delText>
        </w:r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HLA_Declaration"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04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05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6B144B" w:rsidRPr="004A5660" w:rsidDel="00EB6F71" w:rsidRDefault="006B144B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06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TS_HLA_Declaration</w:t>
      </w:r>
    </w:p>
    <w:p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07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ins w:id="308" w:author="Régis MAUGET (rmauget)" w:date="2017-08-23T17:52:00Z">
        <w:r w:rsidRPr="00EB6F71">
          <w:rPr>
            <w:rFonts w:ascii="Courier New" w:hAnsi="Courier New" w:cs="Courier New"/>
            <w:noProof/>
            <w:sz w:val="16"/>
            <w:szCs w:val="16"/>
            <w:lang w:val="en-US"/>
          </w:rPr>
          <w:t>&gt; Start Test Case: TC_001_Publish_Subscribe_Check (1 of 1)</w:t>
        </w:r>
      </w:ins>
    </w:p>
    <w:p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09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ins w:id="310" w:author="Régis MAUGET (rmauget)" w:date="2017-08-23T17:52:00Z">
        <w:r w:rsidRPr="00EB6F71">
          <w:rPr>
            <w:rFonts w:ascii="Courier New" w:hAnsi="Courier New" w:cs="Courier New"/>
            <w:noProof/>
            <w:sz w:val="16"/>
            <w:szCs w:val="16"/>
            <w:lang w:val="en-US"/>
          </w:rPr>
          <w:t>The verdict is: TC_001_Publish_Subscribe_Check PASSED ok</w:t>
        </w:r>
      </w:ins>
    </w:p>
    <w:p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11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</w:p>
    <w:p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12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</w:p>
    <w:p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13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ins w:id="314" w:author="Régis MAUGET (rmauget)" w:date="2017-08-23T17:52:00Z">
        <w:r w:rsidRPr="00EB6F71">
          <w:rPr>
            <w:rFonts w:ascii="Courier New" w:hAnsi="Courier New" w:cs="Courier New"/>
            <w:noProof/>
            <w:sz w:val="16"/>
            <w:szCs w:val="16"/>
            <w:lang w:val="en-US"/>
          </w:rPr>
          <w:t>Verdicts are:</w:t>
        </w:r>
      </w:ins>
    </w:p>
    <w:p w:rsidR="006B144B" w:rsidRPr="004A5660" w:rsidDel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15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ins w:id="316" w:author="Régis MAUGET (rmauget)" w:date="2017-08-23T17:52:00Z">
        <w:r w:rsidRPr="00EB6F71">
          <w:rPr>
            <w:rFonts w:ascii="Courier New" w:hAnsi="Courier New" w:cs="Courier New"/>
            <w:noProof/>
            <w:sz w:val="16"/>
            <w:szCs w:val="16"/>
            <w:lang w:val="en-US"/>
          </w:rPr>
          <w:t>Test schedule finished: TS_HLA_Declaration</w:t>
        </w:r>
      </w:ins>
      <w:del w:id="317" w:author="Régis MAUGET (rmauget)" w:date="2017-08-23T17:52:00Z">
        <w:r w:rsidR="0025746E"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&gt; de.fraunhofer.iosb.ivct.TestSuiteParameters@1740783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18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19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Start Test Case: TC_001_Publish_Subscribe_Check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20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21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{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22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23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"startTestCase",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24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25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"12",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26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27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"testCaseId" : "nato.ivct.etc.fr.tc_hla_declaration.TC_001_Publish_Subscribe_Check",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28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29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"tsRunFolder" : "TS_HLA_Declaration\\TS_HLA_Declaration\\bin",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30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31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"tcParam" : {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32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33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"federationName"  : "FEDERATION_TEST"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34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35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"sutName"         : "TestFederate"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36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37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"rtiAddress"      : "127.0.0.1"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38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39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"rtiPort"         : "8989"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40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41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"testDuration"    : "60"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42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43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"resultDirectory" : "D:\Users\jehubler\Documents\GitHub\ETC_FRA_Config\IVCTsut\11_SOM_Ok_FOM_Ok\TS_HLA_Declaration"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44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45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"fomFiles"        : [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46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47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    { "fileName"    : "D:\Users\HLA\Documents\GitHub\ETC_FRA_Config\IVCTsut\11_SOM_Ok_FOM_Ok\TS_HLA_Declaration\MAKsimple1516e.xml" }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48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49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]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50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51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"somFiles"        : [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52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53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    { "fileName"    : "D:\Users\HLA\Documents\GitHub\ETC_FRA_Config\IVCTsut\11_SOM_Ok_FOM_Ok\TS_HLA_Declaration\SOM_MAKsimple1516e.xml" }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54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55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]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56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57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58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59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60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61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The commandType name is: announceVerdict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62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63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The sequence number is: 12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64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65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name is: TC_001_Publish_Subscribe_Check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66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67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verdict is: PASSED</w:delText>
        </w:r>
      </w:del>
    </w:p>
    <w:p w:rsidR="006B144B" w:rsidRPr="004A5660" w:rsidDel="00EB6F71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68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  <w:del w:id="369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verdict text is: ok</w:delText>
        </w:r>
      </w:del>
    </w:p>
    <w:p w:rsidR="006B144B" w:rsidRPr="004A5660" w:rsidDel="00EB6F71" w:rsidRDefault="006B144B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370" w:author="Régis MAUGET (rmauget)" w:date="2017-08-23T17:52:00Z"/>
          <w:rFonts w:ascii="Courier New" w:hAnsi="Courier New" w:cs="Courier New"/>
          <w:noProof/>
          <w:sz w:val="16"/>
          <w:szCs w:val="16"/>
          <w:lang w:val="en-US"/>
        </w:rPr>
      </w:pP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del w:id="371" w:author="Régis MAUGET (rmauget)" w:date="2017-08-23T17:52:00Z">
        <w:r w:rsidRPr="004A5660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Test schedule finished: </w:delText>
        </w:r>
        <w:r w:rsidR="00DF5DBB" w:rsidRPr="00DF5DBB" w:rsidDel="00EB6F71">
          <w:rPr>
            <w:rFonts w:ascii="Courier New" w:hAnsi="Courier New" w:cs="Courier New"/>
            <w:noProof/>
            <w:sz w:val="16"/>
            <w:szCs w:val="16"/>
            <w:lang w:val="en-US"/>
          </w:rPr>
          <w:delText>TS_HLA_Declaration</w:delText>
        </w:r>
      </w:del>
    </w:p>
    <w:p w:rsidR="00A30107" w:rsidRPr="004A5660" w:rsidRDefault="00A30107" w:rsidP="00A30107">
      <w:pPr>
        <w:rPr>
          <w:lang w:val="en-US"/>
        </w:rPr>
      </w:pPr>
    </w:p>
    <w:p w:rsidR="00D86B7C" w:rsidRPr="004A5660" w:rsidRDefault="00D86B7C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:rsidR="00A30107" w:rsidRPr="004A5660" w:rsidRDefault="008716C2" w:rsidP="00A30107">
      <w:pPr>
        <w:pStyle w:val="Titre3"/>
        <w:rPr>
          <w:lang w:val="en-US"/>
        </w:rPr>
      </w:pPr>
      <w:bookmarkStart w:id="372" w:name="_Toc484537111"/>
      <w:r w:rsidRPr="004A5660">
        <w:rPr>
          <w:lang w:val="en-US"/>
        </w:rPr>
        <w:lastRenderedPageBreak/>
        <w:t xml:space="preserve">In-progress </w:t>
      </w:r>
      <w:r w:rsidR="0025746E" w:rsidRPr="004A5660">
        <w:rPr>
          <w:lang w:val="en-US"/>
        </w:rPr>
        <w:t>information</w:t>
      </w:r>
      <w:bookmarkEnd w:id="372"/>
    </w:p>
    <w:p w:rsidR="007221F7" w:rsidRPr="004A5660" w:rsidRDefault="0025746E" w:rsidP="007221F7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7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74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- 18:32:27 -----------------------------------------------------------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7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76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Test purpose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7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78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Check federate objects publication conformance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79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80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Check federate interactions publication conformance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82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Observe federate for objects and interactions publications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84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Compare with SOM/FOM publication declarations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6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87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- 18:32:27 TEST CASE PREAMBLE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8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89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- 18:32:27 Testing FOM Files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0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91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- 18:32:30 Testing SOM Files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2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93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- 18:32:30 Testing SOM include in FOM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4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95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- 18:32:30 Analysis consistency of sharing property between SOM and FOM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6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97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- 18:32:34 Analysis of consistency rules betweenservices and between services and objects and interactions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8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399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- 18:32:36 RTI connected successfully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0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01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- 18:32:36 -----------------------------------------------------------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2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04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- 18:32:36 TEST CASE BODY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06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- 18:32:36 Wait while federate stimulation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08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 - 18:32:44 following federate TestFederate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9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10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 - 18:32:45 publishInteractionClass HLAinteractionRoot.WeaponFire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12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 - 18:32:45 subscribeInteractionClass HLAinteractionRoot.WeaponFire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14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- 18:33:36 Stop waiting federate actions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16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- 18:33:36 ######################################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18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#####################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9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20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Certification results "TestFederate"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22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Date : 2017_08_23_18h33m36s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4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25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Results for the data and the interactions certificated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6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28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The columns "State reception" and "State sending" use the following marking :</w:t>
        </w:r>
      </w:ins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9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30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 "R" for "Result" and "D" for "Declaration at start from the SOM"</w:t>
        </w:r>
      </w:ins>
    </w:p>
    <w:p w:rsidR="00446EFB" w:rsidRPr="004A5660" w:rsidDel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3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432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###########################################################</w:t>
        </w:r>
      </w:ins>
      <w:del w:id="433" w:author="Régis MAUGET (rmauget)" w:date="2017-08-23T18:35:00Z">
        <w:r w:rsidR="0025746E"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11:20:36 -----------------------------------------------------------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34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35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Test purpose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36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37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Check federate objects publication conformance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38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39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Check federate interactions publication conformance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40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41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Observe federate for objects and interactions publications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42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43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Compare with SOM/FOM publication declarations</w:delText>
        </w:r>
      </w:del>
    </w:p>
    <w:p w:rsidR="00446EFB" w:rsidRPr="004A5660" w:rsidDel="00BE546C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44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4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46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TEST CASE PREAMBLE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4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48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Testing FOM Files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49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50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11:20:36 -----------------------------------------------------------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5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52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Test purpose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5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54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Check federate objects publication conformance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5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56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Check federate interactions publication conformance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5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58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Observe federate for objects and interactions publications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59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60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Compare with SOM/FOM publication declarations</w:delText>
        </w:r>
      </w:del>
    </w:p>
    <w:p w:rsidR="00446EFB" w:rsidRPr="004A5660" w:rsidDel="00BE546C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6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62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63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TEST CASE PREAMBLE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64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65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Testing FOM Files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66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67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Testing SOM Files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68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69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Testing SOM include in FOM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70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71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Analysis consistency of sharing property between SOM and FOM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72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73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Testing SOM Files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74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75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Testing SOM include in FOM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76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77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11:20:36 Analysis consistency of sharing property between SOM and FOM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78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79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Analysis of consistency rules between services and between services and objects and interac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80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81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tions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82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83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createFederationExecution exception=Federation FEDERATION_TEST already exists (909000000)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84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85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initiateRti: FederationExecutionAlreadyExists (ignored)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86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87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RTI connected successfully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88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89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11:20:38 -----------------------------------------------------------</w:delText>
        </w:r>
      </w:del>
    </w:p>
    <w:p w:rsidR="00446EFB" w:rsidRPr="004A5660" w:rsidDel="00BE546C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90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9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92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TEST CASE BODY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9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94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Wait while federate stimulation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9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96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discoverObjectInstance theObject=instance&lt;4107&gt;, theObjectClass=objectClass&lt;3&gt;, objectNameH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9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498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LAobjectRoot.HLAmanager.HLAfederate4107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499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00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discoverObjectInstance theObject=instance&lt;101&gt;, theObjectClass=objectClass&lt;3&gt;, objectNameHL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0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02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AobjectRoot.HLAmanager.HLAfederate101</w:delText>
        </w:r>
      </w:del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0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04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11:20:38 discoverObjectInstance theObject=instance&lt;1&gt;, theObjectClass=objectClass&lt;4&gt;, objectNameHLA-</w:delText>
        </w:r>
      </w:del>
    </w:p>
    <w:p w:rsidR="00823DA6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0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06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Manager.Federation</w:delText>
        </w:r>
      </w:del>
    </w:p>
    <w:p w:rsidR="00446EFB" w:rsidRPr="004A5660" w:rsidDel="00BE546C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0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Del="00BE546C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08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09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…/…</w:delText>
        </w:r>
      </w:del>
    </w:p>
    <w:p w:rsidR="00446EFB" w:rsidRPr="004A5660" w:rsidDel="00BE546C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10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Del="00BE546C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1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12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11:21:38 Stop waiting federate actions</w:delText>
        </w:r>
      </w:del>
    </w:p>
    <w:p w:rsidR="00D86B7C" w:rsidRPr="004A5660" w:rsidDel="00BE546C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1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14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11:21:38 ###########################################################</w:delText>
        </w:r>
      </w:del>
    </w:p>
    <w:p w:rsidR="00D86B7C" w:rsidRPr="004A5660" w:rsidDel="00BE546C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1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16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Certification results "TestFederate"</w:delText>
        </w:r>
      </w:del>
    </w:p>
    <w:p w:rsidR="00D86B7C" w:rsidRPr="004A5660" w:rsidDel="00BE546C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1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18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Date : 2017_04_06_11h21m38s</w:delText>
        </w:r>
      </w:del>
    </w:p>
    <w:p w:rsidR="00D86B7C" w:rsidRPr="004A5660" w:rsidDel="00BE546C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19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Del="00BE546C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20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21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Results for the data and the interactions certificated</w:delText>
        </w:r>
      </w:del>
    </w:p>
    <w:p w:rsidR="00D86B7C" w:rsidRPr="004A5660" w:rsidDel="00BE546C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22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Del="00BE546C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23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24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The columns "State reception" and "State sending" use the following marking :</w:delText>
        </w:r>
      </w:del>
    </w:p>
    <w:p w:rsidR="00D86B7C" w:rsidRPr="004A5660" w:rsidDel="00BE546C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25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26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"R" for "Result" and "D" for "Declaration at start from the SOM"</w:delText>
        </w:r>
      </w:del>
    </w:p>
    <w:p w:rsidR="00D86B7C" w:rsidRPr="004A5660" w:rsidDel="00BE546C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27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28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###########################################################</w:delText>
        </w:r>
      </w:del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29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530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- 18:33:36 TEST CASE POSTAMBLE</w:t>
        </w:r>
      </w:ins>
    </w:p>
    <w:p w:rsidR="00D86B7C" w:rsidRPr="004A5660" w:rsidDel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31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ins w:id="532" w:author="Régis MAUGET (rmauget)" w:date="2017-08-23T18:35:00Z">
        <w:r w:rsidRPr="00BE546C">
          <w:rPr>
            <w:rFonts w:ascii="Courier New" w:hAnsi="Courier New" w:cs="Courier New"/>
            <w:noProof/>
            <w:sz w:val="16"/>
            <w:szCs w:val="16"/>
            <w:lang w:val="en-US"/>
          </w:rPr>
          <w:t>TC_001_Publish_Subscribe_Check - 18:33:38 TC PASSED</w:t>
        </w:r>
      </w:ins>
      <w:del w:id="533" w:author="Régis MAUGET (rmauget)" w:date="2017-08-23T18:35:00Z">
        <w:r w:rsidR="0025746E"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11:21:39 destroyFederationExecution exception=Federates Currently Joined (909146016)</w:delText>
        </w:r>
      </w:del>
    </w:p>
    <w:p w:rsidR="00D86B7C" w:rsidRPr="004A5660" w:rsidDel="00BE546C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34" w:author="Régis MAUGET (rmauget)" w:date="2017-08-23T18:35:00Z"/>
          <w:rFonts w:ascii="Courier New" w:hAnsi="Courier New" w:cs="Courier New"/>
          <w:noProof/>
          <w:sz w:val="16"/>
          <w:szCs w:val="16"/>
          <w:lang w:val="en-US"/>
        </w:rPr>
      </w:pPr>
      <w:del w:id="535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11:21:39 terminateRti: FederatesCurrentlyJoined (ignored)</w:delText>
        </w:r>
      </w:del>
    </w:p>
    <w:p w:rsidR="00446EFB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del w:id="536" w:author="Régis MAUGET (rmauget)" w:date="2017-08-23T18:35:00Z">
        <w:r w:rsidRPr="004A5660" w:rsidDel="00BE546C">
          <w:rPr>
            <w:rFonts w:ascii="Courier New" w:hAnsi="Courier New" w:cs="Courier New"/>
            <w:noProof/>
            <w:sz w:val="16"/>
            <w:szCs w:val="16"/>
            <w:lang w:val="en-US"/>
          </w:rPr>
          <w:delText>11:21:39 TC PASSED</w:delText>
        </w:r>
      </w:del>
    </w:p>
    <w:p w:rsidR="00A30107" w:rsidRPr="004A5660" w:rsidRDefault="00A30107" w:rsidP="00A30107">
      <w:pPr>
        <w:rPr>
          <w:lang w:val="en-US"/>
        </w:rPr>
      </w:pPr>
    </w:p>
    <w:p w:rsidR="00823DA6" w:rsidRPr="004A5660" w:rsidRDefault="0025746E" w:rsidP="00A30107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Pr="004A5660">
        <w:rPr>
          <w:lang w:val="en-US"/>
        </w:rPr>
        <w:t xml:space="preserve"> by IVCT internal processes while waiting for the end of the federate execution. </w:t>
      </w:r>
      <w:r w:rsidR="00115E61">
        <w:rPr>
          <w:lang w:val="en-US"/>
        </w:rPr>
        <w:t>N</w:t>
      </w:r>
      <w:r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:rsidR="00823DA6" w:rsidRPr="004A5660" w:rsidRDefault="00823DA6" w:rsidP="00A30107">
      <w:pPr>
        <w:rPr>
          <w:lang w:val="en-US"/>
        </w:rPr>
      </w:pPr>
    </w:p>
    <w:p w:rsidR="00A30107" w:rsidRPr="004A5660" w:rsidRDefault="00A30107" w:rsidP="00A30107">
      <w:pPr>
        <w:pStyle w:val="Titre3"/>
        <w:rPr>
          <w:lang w:val="en-US"/>
        </w:rPr>
      </w:pPr>
      <w:bookmarkStart w:id="537" w:name="_Toc480305818"/>
      <w:bookmarkStart w:id="538" w:name="_Toc480305819"/>
      <w:bookmarkStart w:id="539" w:name="_Toc484537112"/>
      <w:bookmarkEnd w:id="537"/>
      <w:bookmarkEnd w:id="538"/>
      <w:r w:rsidRPr="004A5660">
        <w:rPr>
          <w:lang w:val="en-US"/>
        </w:rPr>
        <w:t>ETC Stop</w:t>
      </w:r>
      <w:bookmarkEnd w:id="539"/>
    </w:p>
    <w:p w:rsidR="00A30107" w:rsidRPr="004A5660" w:rsidRDefault="009A62F7" w:rsidP="00A30107">
      <w:pPr>
        <w:rPr>
          <w:lang w:val="en-US"/>
        </w:rPr>
      </w:pPr>
      <w:r w:rsidRPr="004A5660">
        <w:rPr>
          <w:lang w:val="en-US"/>
        </w:rPr>
        <w:t>ETC a</w:t>
      </w:r>
      <w:r w:rsidR="0025746E" w:rsidRPr="004A5660">
        <w:rPr>
          <w:lang w:val="en-US"/>
        </w:rPr>
        <w:t>utomatically stops after specified time period (</w:t>
      </w:r>
      <w:proofErr w:type="spellStart"/>
      <w:r w:rsidR="0025746E" w:rsidRPr="004A5660">
        <w:rPr>
          <w:rFonts w:ascii="Courier New" w:hAnsi="Courier New" w:cs="Courier New"/>
          <w:lang w:val="en-US"/>
        </w:rPr>
        <w:t>testDuration</w:t>
      </w:r>
      <w:proofErr w:type="spellEnd"/>
      <w:r w:rsidR="0025746E"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_Ref480302149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).</w:t>
      </w:r>
    </w:p>
    <w:p w:rsidR="00D86B7C" w:rsidRPr="004A5660" w:rsidRDefault="00D86B7C" w:rsidP="00A30107">
      <w:pPr>
        <w:rPr>
          <w:lang w:val="en-US"/>
        </w:rPr>
      </w:pPr>
    </w:p>
    <w:p w:rsidR="00A30107" w:rsidRPr="004A5660" w:rsidRDefault="0025746E" w:rsidP="00A30107">
      <w:pPr>
        <w:pStyle w:val="Titre3"/>
        <w:rPr>
          <w:lang w:val="en-US"/>
        </w:rPr>
      </w:pPr>
      <w:bookmarkStart w:id="540" w:name="_Toc484537113"/>
      <w:r w:rsidRPr="004A5660">
        <w:rPr>
          <w:lang w:val="en-US"/>
        </w:rPr>
        <w:t>Results</w:t>
      </w:r>
      <w:bookmarkEnd w:id="540"/>
    </w:p>
    <w:p w:rsidR="00413091" w:rsidRPr="004A5660" w:rsidRDefault="0025746E" w:rsidP="00413091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proofErr w:type="spellStart"/>
      <w:r w:rsidRPr="004A5660">
        <w:rPr>
          <w:rFonts w:ascii="Courier New" w:hAnsi="Courier New" w:cs="Courier New"/>
          <w:lang w:val="en-US"/>
        </w:rPr>
        <w:t>resultDirectory</w:t>
      </w:r>
      <w:proofErr w:type="spellEnd"/>
      <w:r w:rsidR="00413091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§3.1.2).</w:t>
      </w:r>
    </w:p>
    <w:p w:rsidR="00413091" w:rsidRPr="004A5660" w:rsidRDefault="00413091" w:rsidP="00413091">
      <w:pPr>
        <w:rPr>
          <w:lang w:val="en-US"/>
        </w:rPr>
      </w:pPr>
    </w:p>
    <w:p w:rsidR="003C7F0F" w:rsidRPr="004A5660" w:rsidRDefault="0025746E" w:rsidP="00413091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:rsidR="003C7F0F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proofErr w:type="spellStart"/>
      <w:r w:rsidRPr="004A5660">
        <w:rPr>
          <w:rFonts w:ascii="Courier New" w:hAnsi="Courier New" w:cs="Courier New"/>
          <w:lang w:val="en-US"/>
        </w:rPr>
        <w:lastRenderedPageBreak/>
        <w:t>HLA_Declaration_certified_data</w:t>
      </w:r>
      <w:proofErr w:type="spellEnd"/>
      <w:r w:rsidRPr="004A5660">
        <w:rPr>
          <w:rFonts w:ascii="Courier New" w:hAnsi="Courier New" w:cs="Courier New"/>
          <w:lang w:val="en-US"/>
        </w:rPr>
        <w:t>_</w:t>
      </w:r>
      <w:r w:rsidRPr="004A5660">
        <w:rPr>
          <w:lang w:val="en-US"/>
        </w:rPr>
        <w:t xml:space="preserve"> followed by the execution date and time of the test case for the compliant declarations done by the </w:t>
      </w:r>
      <w:proofErr w:type="spellStart"/>
      <w:r w:rsidRPr="004A5660">
        <w:rPr>
          <w:lang w:val="en-US"/>
        </w:rPr>
        <w:t>SuT</w:t>
      </w:r>
      <w:proofErr w:type="spellEnd"/>
    </w:p>
    <w:p w:rsidR="00401914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proofErr w:type="spellStart"/>
      <w:r w:rsidRPr="004A5660">
        <w:rPr>
          <w:rFonts w:ascii="Courier New" w:hAnsi="Courier New" w:cs="Courier New"/>
          <w:lang w:val="en-US"/>
        </w:rPr>
        <w:t>HLA_Declaration_non_certified_data</w:t>
      </w:r>
      <w:proofErr w:type="spellEnd"/>
      <w:r w:rsidRPr="004A5660">
        <w:rPr>
          <w:rFonts w:ascii="Courier New" w:hAnsi="Courier New" w:cs="Courier New"/>
          <w:lang w:val="en-US"/>
        </w:rPr>
        <w:t>_</w:t>
      </w:r>
      <w:r w:rsidRPr="004A5660">
        <w:rPr>
          <w:lang w:val="en-US"/>
        </w:rPr>
        <w:t xml:space="preserve"> followed by the execution date and time of the test case for the non-compliant declarations done by the </w:t>
      </w:r>
      <w:proofErr w:type="spellStart"/>
      <w:r w:rsidRPr="004A5660">
        <w:rPr>
          <w:lang w:val="en-US"/>
        </w:rPr>
        <w:t>SuT</w:t>
      </w:r>
      <w:proofErr w:type="spellEnd"/>
    </w:p>
    <w:p w:rsidR="00002FC1" w:rsidRPr="004A5660" w:rsidRDefault="00002FC1" w:rsidP="00413091">
      <w:pPr>
        <w:rPr>
          <w:lang w:val="en-US"/>
        </w:rPr>
      </w:pPr>
    </w:p>
    <w:p w:rsidR="00C84C79" w:rsidRPr="004A5660" w:rsidRDefault="0025746E" w:rsidP="00401914">
      <w:pPr>
        <w:rPr>
          <w:lang w:val="en-US"/>
        </w:rPr>
      </w:pPr>
      <w:r w:rsidRPr="004A5660">
        <w:rPr>
          <w:lang w:val="en-US"/>
        </w:rPr>
        <w:t>Both result files contain:</w:t>
      </w:r>
    </w:p>
    <w:p w:rsidR="00401914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:rsidR="00413091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proofErr w:type="spellStart"/>
      <w:r w:rsidR="00F2768D" w:rsidRPr="004A5660">
        <w:rPr>
          <w:lang w:val="en-US"/>
        </w:rPr>
        <w:t>SuT</w:t>
      </w:r>
      <w:proofErr w:type="spellEnd"/>
      <w:r w:rsidR="00F2768D" w:rsidRPr="004A5660">
        <w:rPr>
          <w:lang w:val="en-US"/>
        </w:rPr>
        <w:t xml:space="preserve"> </w:t>
      </w:r>
      <w:r w:rsidRPr="004A5660">
        <w:rPr>
          <w:lang w:val="en-US"/>
        </w:rPr>
        <w:t>(from the configuration file)</w:t>
      </w:r>
    </w:p>
    <w:p w:rsidR="00401914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:rsidR="00A811A1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 xml:space="preserve">A list of objects declared as published and subscribed by the </w:t>
      </w:r>
      <w:proofErr w:type="spellStart"/>
      <w:r w:rsidRPr="004A5660">
        <w:rPr>
          <w:lang w:val="en-US"/>
        </w:rPr>
        <w:t>SuT</w:t>
      </w:r>
      <w:proofErr w:type="spellEnd"/>
    </w:p>
    <w:p w:rsidR="00A811A1" w:rsidRPr="004A5660" w:rsidRDefault="00A811A1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 xml:space="preserve">A </w:t>
      </w:r>
      <w:r w:rsidR="0025746E" w:rsidRPr="004A5660">
        <w:rPr>
          <w:lang w:val="en-US"/>
        </w:rPr>
        <w:t xml:space="preserve">list of interactions declared as published and subscribed by the </w:t>
      </w:r>
      <w:proofErr w:type="spellStart"/>
      <w:r w:rsidR="0025746E" w:rsidRPr="004A5660">
        <w:rPr>
          <w:lang w:val="en-US"/>
        </w:rPr>
        <w:t>SuT</w:t>
      </w:r>
      <w:proofErr w:type="spellEnd"/>
    </w:p>
    <w:p w:rsidR="00401914" w:rsidRPr="004A5660" w:rsidRDefault="00401914" w:rsidP="00401914">
      <w:pPr>
        <w:rPr>
          <w:lang w:val="en-US"/>
        </w:rPr>
      </w:pPr>
    </w:p>
    <w:p w:rsidR="00401914" w:rsidRPr="004A5660" w:rsidRDefault="0025746E" w:rsidP="00401914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HLA_Declaration_certified_data</w:t>
      </w:r>
      <w:proofErr w:type="spellEnd"/>
      <w:r w:rsidRPr="004A5660">
        <w:rPr>
          <w:rFonts w:ascii="Courier New" w:hAnsi="Courier New" w:cs="Courier New"/>
          <w:lang w:val="en-US"/>
        </w:rPr>
        <w:t>_*</w:t>
      </w:r>
      <w:r w:rsidRPr="004A5660">
        <w:rPr>
          <w:lang w:val="en-US"/>
        </w:rPr>
        <w:t xml:space="preserve"> </w:t>
      </w:r>
      <w:r w:rsidR="00FE44DE">
        <w:rPr>
          <w:lang w:val="en-US"/>
        </w:rPr>
        <w:t xml:space="preserve">file </w:t>
      </w:r>
      <w:r w:rsidRPr="004A5660">
        <w:rPr>
          <w:lang w:val="en-US"/>
        </w:rPr>
        <w:t xml:space="preserve">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:rsidR="00413091" w:rsidRPr="004A5660" w:rsidRDefault="00413091" w:rsidP="00413091">
      <w:pPr>
        <w:rPr>
          <w:lang w:val="en-US"/>
        </w:rPr>
      </w:pPr>
    </w:p>
    <w:p w:rsidR="00A811A1" w:rsidRPr="004A5660" w:rsidRDefault="0025746E" w:rsidP="00A811A1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HLA_Declaration_non_certified_data</w:t>
      </w:r>
      <w:proofErr w:type="spellEnd"/>
      <w:r w:rsidRPr="004A5660">
        <w:rPr>
          <w:rFonts w:ascii="Courier New" w:hAnsi="Courier New" w:cs="Courier New"/>
          <w:lang w:val="en-US"/>
        </w:rPr>
        <w:t>_*</w:t>
      </w:r>
      <w:r w:rsidRPr="004A5660">
        <w:rPr>
          <w:lang w:val="en-US"/>
        </w:rPr>
        <w:t xml:space="preserve"> 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not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:rsidR="00A811A1" w:rsidRPr="004A5660" w:rsidRDefault="00A811A1" w:rsidP="00413091">
      <w:pPr>
        <w:rPr>
          <w:lang w:val="en-US"/>
        </w:rPr>
      </w:pPr>
    </w:p>
    <w:p w:rsidR="00EF3456" w:rsidRDefault="0025746E" w:rsidP="00401914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_Ref479235283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8.2.3</w:t>
      </w:r>
      <w:r w:rsidR="00DB351F" w:rsidRPr="004A5660">
        <w:rPr>
          <w:lang w:val="en-US"/>
        </w:rPr>
        <w:fldChar w:fldCharType="end"/>
      </w:r>
      <w:r w:rsidR="00413091" w:rsidRPr="004A5660">
        <w:rPr>
          <w:lang w:val="en-US"/>
        </w:rPr>
        <w:t xml:space="preserve"> for an example of </w:t>
      </w:r>
      <w:r w:rsidR="0081669D">
        <w:rPr>
          <w:lang w:val="en-US"/>
        </w:rPr>
        <w:t>a</w:t>
      </w:r>
      <w:r w:rsidR="00546461">
        <w:rPr>
          <w:lang w:val="en-US"/>
        </w:rPr>
        <w:t>n</w:t>
      </w:r>
      <w:r w:rsidR="00413091" w:rsidRPr="004A5660">
        <w:rPr>
          <w:lang w:val="en-US"/>
        </w:rPr>
        <w:t xml:space="preserve"> </w:t>
      </w:r>
      <w:r w:rsidR="00401914" w:rsidRPr="004A5660">
        <w:rPr>
          <w:lang w:val="en-US"/>
        </w:rPr>
        <w:t>HLA Declaration Management</w:t>
      </w:r>
      <w:r w:rsidRPr="004A5660">
        <w:rPr>
          <w:lang w:val="en-US"/>
        </w:rPr>
        <w:t xml:space="preserve"> result file.</w:t>
      </w:r>
    </w:p>
    <w:p w:rsidR="00BB36DA" w:rsidRPr="004A5660" w:rsidRDefault="00BB36DA" w:rsidP="00401914">
      <w:pPr>
        <w:rPr>
          <w:lang w:val="en-US"/>
        </w:rPr>
      </w:pPr>
    </w:p>
    <w:p w:rsidR="003051F8" w:rsidRPr="004A5660" w:rsidRDefault="0025746E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EF3A19" w:rsidRPr="004A5660" w:rsidRDefault="0025746E" w:rsidP="00EF3A19">
      <w:pPr>
        <w:pStyle w:val="Titre2"/>
        <w:rPr>
          <w:lang w:val="en-US"/>
        </w:rPr>
      </w:pPr>
      <w:bookmarkStart w:id="541" w:name="_Toc484537114"/>
      <w:r w:rsidRPr="004A5660">
        <w:rPr>
          <w:lang w:val="en-US"/>
        </w:rPr>
        <w:lastRenderedPageBreak/>
        <w:t>HLA Object Management ETC</w:t>
      </w:r>
      <w:bookmarkEnd w:id="541"/>
    </w:p>
    <w:p w:rsidR="00A30107" w:rsidRPr="004A5660" w:rsidRDefault="0025746E" w:rsidP="00A30107">
      <w:pPr>
        <w:pStyle w:val="Titre3"/>
        <w:rPr>
          <w:lang w:val="en-US"/>
        </w:rPr>
      </w:pPr>
      <w:bookmarkStart w:id="542" w:name="_Toc484537115"/>
      <w:r w:rsidRPr="004A5660">
        <w:rPr>
          <w:lang w:val="en-US"/>
        </w:rPr>
        <w:t>ETC Start</w:t>
      </w:r>
      <w:bookmarkEnd w:id="542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43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44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&gt; {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45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46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"setSUT",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47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48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"15",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49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50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"sut" : "11_SOM_Ok_FOM_Ok"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51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52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5D052A" w:rsidRPr="004A5660" w:rsidDel="008A64FE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53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TS_HLA_Object</w:t>
      </w:r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54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55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&gt; {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56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57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"setTestSuite",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58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59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"16",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60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61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"testSuiteName" : "</w:delText>
        </w:r>
        <w:r w:rsidR="00DF5DBB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TS_</w:delText>
        </w:r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HLA_Object"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62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63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5D052A" w:rsidRPr="004A5660" w:rsidDel="008A64FE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64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TS_HLA_Object</w:t>
      </w:r>
    </w:p>
    <w:p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65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ins w:id="566" w:author="Régis MAUGET (rmauget)" w:date="2017-08-23T19:19:00Z">
        <w:r w:rsidRPr="008A64FE">
          <w:rPr>
            <w:rFonts w:ascii="Courier New" w:hAnsi="Courier New" w:cs="Courier New"/>
            <w:noProof/>
            <w:sz w:val="16"/>
            <w:szCs w:val="16"/>
            <w:lang w:val="en-US"/>
          </w:rPr>
          <w:t>&gt; Start Test Case: TC_001_Object_Interaction_Check (1 of 1)</w:t>
        </w:r>
      </w:ins>
    </w:p>
    <w:p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67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ins w:id="568" w:author="Régis MAUGET (rmauget)" w:date="2017-08-23T19:19:00Z">
        <w:r w:rsidRPr="008A64FE">
          <w:rPr>
            <w:rFonts w:ascii="Courier New" w:hAnsi="Courier New" w:cs="Courier New"/>
            <w:noProof/>
            <w:sz w:val="16"/>
            <w:szCs w:val="16"/>
            <w:lang w:val="en-US"/>
          </w:rPr>
          <w:t>The verdict is: TC_001_Object_Interaction_Check PASSED ok</w:t>
        </w:r>
      </w:ins>
    </w:p>
    <w:p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69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</w:p>
    <w:p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70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</w:p>
    <w:p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71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ins w:id="572" w:author="Régis MAUGET (rmauget)" w:date="2017-08-23T19:19:00Z">
        <w:r w:rsidRPr="008A64FE">
          <w:rPr>
            <w:rFonts w:ascii="Courier New" w:hAnsi="Courier New" w:cs="Courier New"/>
            <w:noProof/>
            <w:sz w:val="16"/>
            <w:szCs w:val="16"/>
            <w:lang w:val="en-US"/>
          </w:rPr>
          <w:t>Verdicts are:</w:t>
        </w:r>
      </w:ins>
    </w:p>
    <w:p w:rsidR="005D052A" w:rsidRPr="004A5660" w:rsidDel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73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ins w:id="574" w:author="Régis MAUGET (rmauget)" w:date="2017-08-23T19:19:00Z">
        <w:r w:rsidRPr="008A64FE">
          <w:rPr>
            <w:rFonts w:ascii="Courier New" w:hAnsi="Courier New" w:cs="Courier New"/>
            <w:noProof/>
            <w:sz w:val="16"/>
            <w:szCs w:val="16"/>
            <w:lang w:val="en-US"/>
          </w:rPr>
          <w:t>Test schedule finished: TS_HLA_Object</w:t>
        </w:r>
      </w:ins>
      <w:del w:id="575" w:author="Régis MAUGET (rmauget)" w:date="2017-08-23T19:19:00Z">
        <w:r w:rsidR="0025746E"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&gt; de.fraunhofer.iosb.ivct.TestSuiteParameters@13da807b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76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77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Start Test Case: TC_001_Object_Interaction_Check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78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79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{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80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81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"startTestCase",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82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83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"17",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84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85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"testCaseId" : "nato.ivct.etc.fr.tc_hla_object.TC_001_Object_Interaction_Check",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86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87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"tsRunFolder" : "TS_HLA_Object\\TS_HLA_Object\\bin",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88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89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"tcParam" : {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90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91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"federationName"  : "FEDERATION_TEST"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92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93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"sutName"         : "TestFederate"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94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95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"rtiAddress"      : "127.0.0.1"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96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97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"rtiPort"         : "8989"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598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599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"testDuration"    : "60"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00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01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"resultDirectory" : "D:\Users\jehubler\Documents\GitHub\ETC_FRA_Config\IVCTsut\11_SOM_Ok_FOM_Ok\TS_HLA_Object"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02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03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"fomFiles"        : [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04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05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    { "fileName"    : "D:\Users\HLA\Documents\GitHub\ETC_FRA_Config\IVCTsut\11_SOM_Ok_FOM_Ok\TS_HLA_Object\MAKsimple1516e.xml" }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06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07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]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08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09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"somFiles"        : [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10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11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    { "fileName"    : "D:\Users\HLA\Documents\GitHub\ETC_FRA_Config\IVCTsut\11_SOM_Ok_FOM_Ok\TS_HLA_Object\SOM_MAKsimple1516e.xml" }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12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13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]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14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15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16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17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18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19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The commandType name is: announceVerdict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20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21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The sequence number is: 17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22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23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name is: TC_001_Object_Interaction_Check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24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25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verdict is: PASSED</w:delText>
        </w:r>
      </w:del>
    </w:p>
    <w:p w:rsidR="005D052A" w:rsidRPr="004A5660" w:rsidDel="008A64FE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26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  <w:del w:id="627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verdict text is: ok</w:delText>
        </w:r>
      </w:del>
    </w:p>
    <w:p w:rsidR="005D052A" w:rsidRPr="004A5660" w:rsidDel="008A64FE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28" w:author="Régis MAUGET (rmauget)" w:date="2017-08-23T19:19:00Z"/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del w:id="629" w:author="Régis MAUGET (rmauget)" w:date="2017-08-23T19:19:00Z">
        <w:r w:rsidRPr="004A5660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Test schedule finished: </w:delText>
        </w:r>
        <w:r w:rsidR="00DF5DBB" w:rsidRPr="00DF5DBB" w:rsidDel="008A64FE">
          <w:rPr>
            <w:rFonts w:ascii="Courier New" w:hAnsi="Courier New" w:cs="Courier New"/>
            <w:noProof/>
            <w:sz w:val="16"/>
            <w:szCs w:val="16"/>
            <w:lang w:val="en-US"/>
          </w:rPr>
          <w:delText>TS_HLA_Object</w:delText>
        </w:r>
      </w:del>
    </w:p>
    <w:p w:rsidR="00A30107" w:rsidRPr="004A5660" w:rsidRDefault="00A30107" w:rsidP="00A30107">
      <w:pPr>
        <w:rPr>
          <w:lang w:val="en-US"/>
        </w:rPr>
      </w:pPr>
    </w:p>
    <w:p w:rsidR="00CB3163" w:rsidRPr="004A5660" w:rsidRDefault="00CB3163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:rsidR="00A30107" w:rsidRPr="004A5660" w:rsidRDefault="00A30107" w:rsidP="00A30107">
      <w:pPr>
        <w:pStyle w:val="Titre3"/>
        <w:rPr>
          <w:lang w:val="en-US"/>
        </w:rPr>
      </w:pPr>
      <w:bookmarkStart w:id="630" w:name="_Toc484537116"/>
      <w:r w:rsidRPr="004A5660">
        <w:rPr>
          <w:lang w:val="en-US"/>
        </w:rPr>
        <w:lastRenderedPageBreak/>
        <w:t>In</w:t>
      </w:r>
      <w:r w:rsidR="0025746E" w:rsidRPr="004A5660">
        <w:rPr>
          <w:lang w:val="en-US"/>
        </w:rPr>
        <w:t>-progress information</w:t>
      </w:r>
      <w:bookmarkEnd w:id="630"/>
    </w:p>
    <w:p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31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32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- 18:46:56 -----------------------------------------------------------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33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34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Test purpose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35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36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Check federate objects/interactions conformance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37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38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Observe federate for objects/interactions creation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39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40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Compare with SOM/FOM files publications</w:t>
        </w:r>
      </w:ins>
    </w:p>
    <w:p w:rsidR="009E6144" w:rsidRPr="009E6144" w:rsidRDefault="009E6144" w:rsidP="00BD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41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42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43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- 18:46:56 TEST CASE PREAMBLE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44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45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- 18:46:56 Testing FOM Files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46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47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- 18:46:58 Testing SOM Files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48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49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- 18:46:59 Testing SOM include in FOM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50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51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- 18:46:59 Analysis consistency of sharing property between SOM and FOM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52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53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- 18:47:04 Analysis of consistency rules between services and between services and objects and interactions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54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55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- 18:47:05 RTI connected successfully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56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57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- 18:47:05 -----------------------------------------------------------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58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59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60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- 18:47:05 TEST CASE BODY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61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62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- 18:47:05 Wait while federate stimulation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63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64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 - 18:47:14 following federate TestFederate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65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66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- 18:48:05 Stop waiting federate actions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67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68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- 18:48:05 ###########################################################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69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70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Certification results "TestFederate"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71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72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Date : 2017_08_23_18h48m05s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73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74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75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Results for the data and the interactions certificated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76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77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78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The columns "State reception" and "State sending" use the following marking :</w:t>
        </w:r>
      </w:ins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679" w:author="Régis MAUGET (rmauget)" w:date="2017-08-23T19:20:00Z"/>
          <w:rFonts w:ascii="Courier New" w:hAnsi="Courier New" w:cs="Courier New"/>
          <w:noProof/>
          <w:sz w:val="16"/>
          <w:szCs w:val="16"/>
          <w:lang w:val="en-US"/>
        </w:rPr>
      </w:pPr>
      <w:ins w:id="680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 "R" for "Result" and "D" for "Declaration at start from the SOM"</w:t>
        </w:r>
      </w:ins>
    </w:p>
    <w:p w:rsidR="00A13C99" w:rsidRPr="004A5660" w:rsidDel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81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ins w:id="682" w:author="Régis MAUGET (rmauget)" w:date="2017-08-23T19:20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###########################################################</w:t>
        </w:r>
      </w:ins>
      <w:del w:id="683" w:author="Régis MAUGET (rmauget)" w:date="2017-08-23T19:21:00Z">
        <w:r w:rsidR="0025746E"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11:34:44 -----------------------------------------------------------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84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685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Test purpose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86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687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Check federate objects/interactions conformance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88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689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Observe federate for objects/interactions creation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90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691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Compare with SOM/FOM files publications</w:delText>
        </w:r>
      </w:del>
    </w:p>
    <w:p w:rsidR="00A13C99" w:rsidRPr="004A5660" w:rsidDel="009E6144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92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93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694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TEST CASE PREAMBLE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95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696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Testing FOM Files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97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698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Testing SOM Files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699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00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11:34:44 -----------------------------------------------------------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01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02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Test purpose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03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04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Check federate objects/interactions conformance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05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06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Observe federate for objects/interactions creation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07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08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Compare with SOM/FOM files publications</w:delText>
        </w:r>
      </w:del>
    </w:p>
    <w:p w:rsidR="00A13C99" w:rsidRPr="004A5660" w:rsidDel="009E6144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09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10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11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TEST CASE PREAMBLE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12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13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Testing FOM Files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14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15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Testing SOM include in FOM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16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17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Analysis consistency of sharing property between SOM and FOM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18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19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Testing SOM Files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20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21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Testing SOM include in FOM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22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23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11:34:44 Analysis consistency of sharing property between SOM and FOM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24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25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Analysis of consistency rules between services and between services and objects and interac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26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27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tions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28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29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createFederationExecution exception=Federation FEDERATION_TEST already exists (909000000)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30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31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initiateRti: FederationExecutionAlreadyExists (ignored)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32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33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RTI connected successfully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34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35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11:34:46 -----------------------------------------------------------</w:delText>
        </w:r>
      </w:del>
    </w:p>
    <w:p w:rsidR="00A13C99" w:rsidRPr="004A5660" w:rsidDel="009E6144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36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37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38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TEST CASE BODY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39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40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Wait while federate stimulation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41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42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discoverObjectInstance theObject=instance&lt;4108&gt;, theObjectClass=objectClass&lt;3&gt;, objectNameH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43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44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LAobjectRoot.HLAmanager.HLAfederate4108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45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46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discoverObjectInstance theObject=instance&lt;101&gt;, theObjectClass=objectClass&lt;3&gt;, objectNameHL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47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48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AobjectRoot.HLAmanager.HLAfederate101</w:delText>
        </w:r>
      </w:del>
    </w:p>
    <w:p w:rsidR="00A13C99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49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50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11:34:46 discoverObjectInstance theObject=instance&lt;1&gt;, theObjectClass=objectClass&lt;4&gt;, objectNameHLA-</w:delText>
        </w:r>
      </w:del>
    </w:p>
    <w:p w:rsidR="00034325" w:rsidRPr="004A5660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51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52" w:author="Régis MAUGET (rmauget)" w:date="2017-08-23T19:21:00Z">
        <w:r w:rsidRPr="004A5660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Manager.Federation</w:delText>
        </w:r>
      </w:del>
    </w:p>
    <w:p w:rsidR="00A13C99" w:rsidRPr="004A5660" w:rsidDel="009E6144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53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54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55" w:author="Régis MAUGET (rmauget)" w:date="2017-08-23T19:21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…/…</w:delText>
        </w:r>
      </w:del>
    </w:p>
    <w:p w:rsidR="00A13C99" w:rsidRPr="007C6926" w:rsidDel="009E6144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56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57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58" w:author="Régis MAUGET (rmauget)" w:date="2017-08-23T19:21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11:35:46 Stop waiting federate actions</w:delText>
        </w:r>
      </w:del>
    </w:p>
    <w:p w:rsidR="0082442D" w:rsidRPr="007C6926" w:rsidDel="009E6144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59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60" w:author="Régis MAUGET (rmauget)" w:date="2017-08-23T19:21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11:35:46 ###########################################################</w:delText>
        </w:r>
      </w:del>
    </w:p>
    <w:p w:rsidR="0082442D" w:rsidRPr="007C6926" w:rsidDel="009E6144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61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62" w:author="Régis MAUGET (rmauget)" w:date="2017-08-23T19:21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Certification results "TestFederate"</w:delText>
        </w:r>
      </w:del>
    </w:p>
    <w:p w:rsidR="0082442D" w:rsidRPr="007C6926" w:rsidDel="009E6144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63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64" w:author="Régis MAUGET (rmauget)" w:date="2017-08-23T19:21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Date : 2017_04_06_11h35m46s</w:delText>
        </w:r>
      </w:del>
    </w:p>
    <w:p w:rsidR="0082442D" w:rsidRPr="007C6926" w:rsidDel="009E6144" w:rsidRDefault="0082442D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65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</w:p>
    <w:p w:rsidR="0082442D" w:rsidRPr="007C6926" w:rsidDel="009E6144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66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67" w:author="Régis MAUGET (rmauget)" w:date="2017-08-23T19:21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Results for the data and the interactions certificated</w:delText>
        </w:r>
      </w:del>
    </w:p>
    <w:p w:rsidR="0082442D" w:rsidRPr="007C6926" w:rsidDel="009E6144" w:rsidRDefault="0082442D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68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</w:p>
    <w:p w:rsidR="0082442D" w:rsidRPr="007C6926" w:rsidDel="009E6144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69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70" w:author="Régis MAUGET (rmauget)" w:date="2017-08-23T19:21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The columns "State reception" and "State sending" use the following marking :</w:delText>
        </w:r>
      </w:del>
    </w:p>
    <w:p w:rsidR="0082442D" w:rsidRPr="007C6926" w:rsidDel="009E6144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71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72" w:author="Régis MAUGET (rmauget)" w:date="2017-08-23T19:21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"R" for "Result" and "D" for "Declaration at start from the SOM"</w:delText>
        </w:r>
      </w:del>
    </w:p>
    <w:p w:rsidR="00A13C99" w:rsidRPr="007C6926" w:rsidDel="009E6144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73" w:author="Régis MAUGET (rmauget)" w:date="2017-08-23T19:21:00Z"/>
          <w:rFonts w:ascii="Courier New" w:hAnsi="Courier New" w:cs="Courier New"/>
          <w:noProof/>
          <w:sz w:val="16"/>
          <w:szCs w:val="16"/>
          <w:lang w:val="en-US"/>
        </w:rPr>
      </w:pPr>
      <w:del w:id="774" w:author="Régis MAUGET (rmauget)" w:date="2017-08-23T19:21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###########################################################</w:delText>
        </w:r>
      </w:del>
    </w:p>
    <w:p w:rsidR="00A13C99" w:rsidRPr="007C6926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82442D" w:rsidRPr="007C6926" w:rsidRDefault="0082442D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775" w:author="Régis MAUGET (rmauget)" w:date="2017-08-23T19:23:00Z"/>
          <w:rFonts w:ascii="Courier New" w:hAnsi="Courier New" w:cs="Courier New"/>
          <w:noProof/>
          <w:sz w:val="16"/>
          <w:szCs w:val="16"/>
          <w:lang w:val="en-US"/>
        </w:rPr>
      </w:pPr>
      <w:ins w:id="776" w:author="Régis MAUGET (rmauget)" w:date="2017-08-23T19:23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- 18:48:05 TEST CASE POSTAMBLE</w:t>
        </w:r>
      </w:ins>
    </w:p>
    <w:p w:rsidR="00A13C99" w:rsidRPr="007C6926" w:rsidDel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77" w:author="Régis MAUGET (rmauget)" w:date="2017-08-23T19:23:00Z"/>
          <w:rFonts w:ascii="Courier New" w:hAnsi="Courier New" w:cs="Courier New"/>
          <w:noProof/>
          <w:sz w:val="16"/>
          <w:szCs w:val="16"/>
          <w:lang w:val="en-US"/>
        </w:rPr>
      </w:pPr>
      <w:ins w:id="778" w:author="Régis MAUGET (rmauget)" w:date="2017-08-23T19:23:00Z">
        <w:r w:rsidRPr="009E6144">
          <w:rPr>
            <w:rFonts w:ascii="Courier New" w:hAnsi="Courier New" w:cs="Courier New"/>
            <w:noProof/>
            <w:sz w:val="16"/>
            <w:szCs w:val="16"/>
            <w:lang w:val="en-US"/>
          </w:rPr>
          <w:t>TC_001_Object_Interaction_Check - 18:48:07 TC PASSED</w:t>
        </w:r>
      </w:ins>
      <w:del w:id="779" w:author="Régis MAUGET (rmauget)" w:date="2017-08-23T19:23:00Z">
        <w:r w:rsidR="0025746E"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11:35:46 destroyFederationExecution exception=Federates Currently Joined (909146016)</w:delText>
        </w:r>
      </w:del>
    </w:p>
    <w:p w:rsidR="00A13C99" w:rsidRPr="007C6926" w:rsidDel="009E6144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80" w:author="Régis MAUGET (rmauget)" w:date="2017-08-23T19:23:00Z"/>
          <w:rFonts w:ascii="Courier New" w:hAnsi="Courier New" w:cs="Courier New"/>
          <w:noProof/>
          <w:sz w:val="16"/>
          <w:szCs w:val="16"/>
          <w:lang w:val="en-US"/>
        </w:rPr>
      </w:pPr>
      <w:del w:id="781" w:author="Régis MAUGET (rmauget)" w:date="2017-08-23T19:23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11:35:46 terminateRti: FederatesCurrentlyJoined (ignored)</w:delText>
        </w:r>
      </w:del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del w:id="782" w:author="Régis MAUGET (rmauget)" w:date="2017-08-23T19:23:00Z">
        <w:r w:rsidRPr="007C6926" w:rsidDel="009E6144">
          <w:rPr>
            <w:rFonts w:ascii="Courier New" w:hAnsi="Courier New" w:cs="Courier New"/>
            <w:noProof/>
            <w:sz w:val="16"/>
            <w:szCs w:val="16"/>
            <w:lang w:val="en-US"/>
          </w:rPr>
          <w:delText>11:35:46 TC PASSED</w:delText>
        </w:r>
      </w:del>
    </w:p>
    <w:p w:rsidR="00EC434D" w:rsidRPr="004A5660" w:rsidRDefault="00EC434D" w:rsidP="00034325">
      <w:pPr>
        <w:rPr>
          <w:lang w:val="en-US"/>
        </w:rPr>
      </w:pPr>
    </w:p>
    <w:p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:rsidR="00A30107" w:rsidRPr="004A5660" w:rsidRDefault="00A30107" w:rsidP="00A30107">
      <w:pPr>
        <w:rPr>
          <w:lang w:val="en-US"/>
        </w:rPr>
      </w:pPr>
    </w:p>
    <w:p w:rsidR="00A30107" w:rsidRPr="004A5660" w:rsidRDefault="00A30107" w:rsidP="00A30107">
      <w:pPr>
        <w:pStyle w:val="Titre3"/>
        <w:rPr>
          <w:lang w:val="en-US"/>
        </w:rPr>
      </w:pPr>
      <w:bookmarkStart w:id="783" w:name="_Toc480305825"/>
      <w:bookmarkStart w:id="784" w:name="_Toc480305826"/>
      <w:bookmarkStart w:id="785" w:name="_Toc484537117"/>
      <w:bookmarkEnd w:id="783"/>
      <w:bookmarkEnd w:id="784"/>
      <w:r w:rsidRPr="004A5660">
        <w:rPr>
          <w:lang w:val="en-US"/>
        </w:rPr>
        <w:t>ETC Stop</w:t>
      </w:r>
      <w:bookmarkEnd w:id="785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proofErr w:type="spellStart"/>
      <w:r w:rsidRPr="004A5660">
        <w:rPr>
          <w:rFonts w:ascii="Courier New" w:hAnsi="Courier New" w:cs="Courier New"/>
          <w:lang w:val="en-US"/>
        </w:rPr>
        <w:t>testDuration</w:t>
      </w:r>
      <w:proofErr w:type="spellEnd"/>
      <w:r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526E8D" w:rsidRPr="004A5660">
        <w:rPr>
          <w:lang w:val="en-US"/>
        </w:rPr>
        <w:t>).</w:t>
      </w:r>
    </w:p>
    <w:p w:rsidR="00391C88" w:rsidRPr="004A5660" w:rsidRDefault="00391C88" w:rsidP="00A30107">
      <w:pPr>
        <w:rPr>
          <w:lang w:val="en-US"/>
        </w:rPr>
      </w:pPr>
    </w:p>
    <w:p w:rsidR="00A30107" w:rsidRPr="004A5660" w:rsidRDefault="0025746E" w:rsidP="00A30107">
      <w:pPr>
        <w:pStyle w:val="Titre3"/>
        <w:rPr>
          <w:lang w:val="en-US"/>
        </w:rPr>
      </w:pPr>
      <w:bookmarkStart w:id="786" w:name="_Toc484537118"/>
      <w:r w:rsidRPr="004A5660">
        <w:rPr>
          <w:lang w:val="en-US"/>
        </w:rPr>
        <w:t>Results</w:t>
      </w:r>
      <w:bookmarkEnd w:id="786"/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proofErr w:type="spellStart"/>
      <w:r w:rsidRPr="004A5660">
        <w:rPr>
          <w:rFonts w:ascii="Courier New" w:hAnsi="Courier New" w:cs="Courier New"/>
          <w:lang w:val="en-US"/>
        </w:rPr>
        <w:t>resultDirectory</w:t>
      </w:r>
      <w:proofErr w:type="spellEnd"/>
      <w:r w:rsidR="00391C88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015DB0" w:rsidRPr="004A5660">
        <w:rPr>
          <w:lang w:val="en-US"/>
        </w:rPr>
        <w:t>)</w:t>
      </w:r>
      <w:r w:rsidR="00391C88" w:rsidRPr="004A5660">
        <w:rPr>
          <w:lang w:val="en-US"/>
        </w:rPr>
        <w:t>.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proofErr w:type="spellStart"/>
      <w:r w:rsidRPr="004A5660">
        <w:rPr>
          <w:rFonts w:ascii="Courier New" w:hAnsi="Courier New" w:cs="Courier New"/>
          <w:lang w:val="en-US"/>
        </w:rPr>
        <w:t>HLA_Object_certified_data</w:t>
      </w:r>
      <w:proofErr w:type="spellEnd"/>
      <w:r w:rsidRPr="004A5660">
        <w:rPr>
          <w:rFonts w:ascii="Courier New" w:hAnsi="Courier New" w:cs="Courier New"/>
          <w:lang w:val="en-US"/>
        </w:rPr>
        <w:t>_</w:t>
      </w:r>
      <w:r w:rsidRPr="004A5660">
        <w:rPr>
          <w:lang w:val="en-US"/>
        </w:rPr>
        <w:t xml:space="preserve"> followed by the execution date and time of the test case for the compliant declarations done by the </w:t>
      </w:r>
      <w:proofErr w:type="spellStart"/>
      <w:r w:rsidRPr="004A5660">
        <w:rPr>
          <w:lang w:val="en-US"/>
        </w:rPr>
        <w:t>SuT</w:t>
      </w:r>
      <w:proofErr w:type="spellEnd"/>
    </w:p>
    <w:p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proofErr w:type="spellStart"/>
      <w:r w:rsidRPr="004A5660">
        <w:rPr>
          <w:rFonts w:ascii="Courier New" w:hAnsi="Courier New" w:cs="Courier New"/>
          <w:lang w:val="en-US"/>
        </w:rPr>
        <w:t>HLA_Object_non_certified_data</w:t>
      </w:r>
      <w:proofErr w:type="spellEnd"/>
      <w:r w:rsidRPr="004A5660">
        <w:rPr>
          <w:rFonts w:ascii="Courier New" w:hAnsi="Courier New" w:cs="Courier New"/>
          <w:lang w:val="en-US"/>
        </w:rPr>
        <w:t>_</w:t>
      </w:r>
      <w:r w:rsidRPr="004A5660">
        <w:rPr>
          <w:lang w:val="en-US"/>
        </w:rPr>
        <w:t xml:space="preserve"> followed by the execution date and time of the test case for the non-compliant declarations done by the </w:t>
      </w:r>
      <w:proofErr w:type="spellStart"/>
      <w:r w:rsidRPr="004A5660">
        <w:rPr>
          <w:lang w:val="en-US"/>
        </w:rPr>
        <w:t>SuT</w:t>
      </w:r>
      <w:proofErr w:type="spellEnd"/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Both result files contain:</w:t>
      </w:r>
    </w:p>
    <w:p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proofErr w:type="spellStart"/>
      <w:r w:rsidR="00F2768D" w:rsidRPr="004A5660">
        <w:rPr>
          <w:lang w:val="en-US"/>
        </w:rPr>
        <w:t>SuT</w:t>
      </w:r>
      <w:proofErr w:type="spellEnd"/>
      <w:r w:rsidR="00F2768D" w:rsidRPr="004A5660">
        <w:rPr>
          <w:lang w:val="en-US"/>
        </w:rPr>
        <w:t xml:space="preserve"> </w:t>
      </w:r>
      <w:r w:rsidRPr="004A5660">
        <w:rPr>
          <w:lang w:val="en-US"/>
        </w:rPr>
        <w:t>(from the configuration file)</w:t>
      </w:r>
    </w:p>
    <w:p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 xml:space="preserve">A list of objects instances sent and received by the </w:t>
      </w:r>
      <w:proofErr w:type="spellStart"/>
      <w:r w:rsidRPr="004A5660">
        <w:rPr>
          <w:lang w:val="en-US"/>
        </w:rPr>
        <w:t>SuT</w:t>
      </w:r>
      <w:proofErr w:type="spellEnd"/>
    </w:p>
    <w:p w:rsidR="00D7070D" w:rsidRPr="004A5660" w:rsidRDefault="00D7070D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interactio</w:t>
      </w:r>
      <w:r w:rsidR="0025746E" w:rsidRPr="004A5660">
        <w:rPr>
          <w:lang w:val="en-US"/>
        </w:rPr>
        <w:t xml:space="preserve">ns instances sent and received by the </w:t>
      </w:r>
      <w:proofErr w:type="spellStart"/>
      <w:r w:rsidR="0025746E" w:rsidRPr="004A5660">
        <w:rPr>
          <w:lang w:val="en-US"/>
        </w:rPr>
        <w:t>SuT</w:t>
      </w:r>
      <w:proofErr w:type="spellEnd"/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HLA_Object_certified_data</w:t>
      </w:r>
      <w:proofErr w:type="spellEnd"/>
      <w:r w:rsidRPr="004A5660">
        <w:rPr>
          <w:rFonts w:ascii="Courier New" w:hAnsi="Courier New" w:cs="Courier New"/>
          <w:lang w:val="en-US"/>
        </w:rPr>
        <w:t>_*</w:t>
      </w:r>
      <w:r w:rsidRPr="004A5660">
        <w:rPr>
          <w:lang w:val="en-US"/>
        </w:rPr>
        <w:t xml:space="preserve"> contains the expected sent/received (and </w:t>
      </w:r>
      <w:r w:rsidR="00AD752E">
        <w:rPr>
          <w:lang w:val="en-US"/>
        </w:rPr>
        <w:t xml:space="preserve">really </w:t>
      </w:r>
      <w:r w:rsidRPr="004A5660">
        <w:rPr>
          <w:lang w:val="en-US"/>
        </w:rPr>
        <w:t>sent/received) objects and interactions instances.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HLA_Object_non_certified_data</w:t>
      </w:r>
      <w:proofErr w:type="spellEnd"/>
      <w:r w:rsidRPr="004A5660">
        <w:rPr>
          <w:rFonts w:ascii="Courier New" w:hAnsi="Courier New" w:cs="Courier New"/>
          <w:lang w:val="en-US"/>
        </w:rPr>
        <w:t>_*</w:t>
      </w:r>
      <w:r w:rsidRPr="004A5660">
        <w:rPr>
          <w:lang w:val="en-US"/>
        </w:rPr>
        <w:t xml:space="preserve"> contains the expected sent/received (and not</w:t>
      </w:r>
      <w:r w:rsidR="00AD752E">
        <w:rPr>
          <w:lang w:val="en-US"/>
        </w:rPr>
        <w:t xml:space="preserve"> really</w:t>
      </w:r>
      <w:r w:rsidRPr="004A5660">
        <w:rPr>
          <w:lang w:val="en-US"/>
        </w:rPr>
        <w:t xml:space="preserve"> sent/received) objects and interactions instances.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_Ref479237183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8.3.3</w:t>
      </w:r>
      <w:r w:rsidR="00DB351F" w:rsidRPr="004A5660">
        <w:rPr>
          <w:lang w:val="en-US"/>
        </w:rPr>
        <w:fldChar w:fldCharType="end"/>
      </w:r>
      <w:r w:rsidR="00391C88" w:rsidRPr="004A5660">
        <w:rPr>
          <w:lang w:val="en-US"/>
        </w:rPr>
        <w:t xml:space="preserve"> for an example of </w:t>
      </w:r>
      <w:r w:rsidR="00546461">
        <w:rPr>
          <w:lang w:val="en-US"/>
        </w:rPr>
        <w:t>an</w:t>
      </w:r>
      <w:r w:rsidR="00391C88" w:rsidRPr="004A5660">
        <w:rPr>
          <w:lang w:val="en-US"/>
        </w:rPr>
        <w:t xml:space="preserve"> HLA </w:t>
      </w:r>
      <w:r w:rsidR="00B27B97" w:rsidRPr="004A5660">
        <w:rPr>
          <w:lang w:val="en-US"/>
        </w:rPr>
        <w:t>Object</w:t>
      </w:r>
      <w:r w:rsidR="00391C88" w:rsidRPr="004A5660">
        <w:rPr>
          <w:lang w:val="en-US"/>
        </w:rPr>
        <w:t xml:space="preserve"> Management result file.</w:t>
      </w:r>
    </w:p>
    <w:p w:rsidR="00A30107" w:rsidRPr="004A5660" w:rsidRDefault="00A30107" w:rsidP="00A30107">
      <w:pPr>
        <w:rPr>
          <w:lang w:val="en-US"/>
        </w:rPr>
      </w:pPr>
    </w:p>
    <w:p w:rsidR="00403ADE" w:rsidRPr="004A5660" w:rsidRDefault="0025746E" w:rsidP="00B27B97">
      <w:pPr>
        <w:rPr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EF3A19" w:rsidRPr="004A5660" w:rsidRDefault="0025746E" w:rsidP="00EF3A19">
      <w:pPr>
        <w:pStyle w:val="Titre2"/>
        <w:rPr>
          <w:lang w:val="en-US"/>
        </w:rPr>
      </w:pPr>
      <w:bookmarkStart w:id="787" w:name="_Toc484537119"/>
      <w:r w:rsidRPr="004A5660">
        <w:rPr>
          <w:lang w:val="en-US"/>
        </w:rPr>
        <w:lastRenderedPageBreak/>
        <w:t>HLA Services Verification ETC</w:t>
      </w:r>
      <w:bookmarkEnd w:id="787"/>
    </w:p>
    <w:p w:rsidR="00A30107" w:rsidRPr="004A5660" w:rsidRDefault="0025746E" w:rsidP="00A30107">
      <w:pPr>
        <w:pStyle w:val="Titre3"/>
        <w:rPr>
          <w:lang w:val="en-US"/>
        </w:rPr>
      </w:pPr>
      <w:bookmarkStart w:id="788" w:name="_Toc484537120"/>
      <w:r w:rsidRPr="004A5660">
        <w:rPr>
          <w:lang w:val="en-US"/>
        </w:rPr>
        <w:t>ETC Start</w:t>
      </w:r>
      <w:bookmarkEnd w:id="788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89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790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&gt; {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91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792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"setSUT",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93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794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"19",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95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796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"sut" : "11_SOM_Ok_FOM_Ok"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97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798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5D052A" w:rsidRPr="004A5660" w:rsidDel="0044122D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799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TS_HLA_Services</w:t>
      </w:r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00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01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&gt; {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02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03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"setTestSuite",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04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05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"20",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06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07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"testSuiteName" : "HLA_Services"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08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09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5D052A" w:rsidRPr="004A5660" w:rsidDel="0044122D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10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TS_HLA_Services</w:t>
      </w:r>
    </w:p>
    <w:p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11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ins w:id="812" w:author="Régis MAUGET (rmauget)" w:date="2017-08-23T19:36:00Z">
        <w:r w:rsidRPr="0044122D">
          <w:rPr>
            <w:rFonts w:ascii="Courier New" w:hAnsi="Courier New" w:cs="Courier New"/>
            <w:noProof/>
            <w:sz w:val="16"/>
            <w:szCs w:val="16"/>
            <w:lang w:val="en-US"/>
          </w:rPr>
          <w:t>&gt; Start Test Case: TC_001_Services_Check (1 of 1)</w:t>
        </w:r>
      </w:ins>
    </w:p>
    <w:p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13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ins w:id="814" w:author="Régis MAUGET (rmauget)" w:date="2017-08-23T19:36:00Z">
        <w:r w:rsidRPr="0044122D">
          <w:rPr>
            <w:rFonts w:ascii="Courier New" w:hAnsi="Courier New" w:cs="Courier New"/>
            <w:noProof/>
            <w:sz w:val="16"/>
            <w:szCs w:val="16"/>
            <w:lang w:val="en-US"/>
          </w:rPr>
          <w:t>The verdict is: TC_001_Services_Check PASSED ok</w:t>
        </w:r>
      </w:ins>
    </w:p>
    <w:p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15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</w:p>
    <w:p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16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</w:p>
    <w:p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17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ins w:id="818" w:author="Régis MAUGET (rmauget)" w:date="2017-08-23T19:36:00Z">
        <w:r w:rsidRPr="0044122D">
          <w:rPr>
            <w:rFonts w:ascii="Courier New" w:hAnsi="Courier New" w:cs="Courier New"/>
            <w:noProof/>
            <w:sz w:val="16"/>
            <w:szCs w:val="16"/>
            <w:lang w:val="en-US"/>
          </w:rPr>
          <w:t>Verdicts are:</w:t>
        </w:r>
      </w:ins>
    </w:p>
    <w:p w:rsidR="005D052A" w:rsidRPr="004A5660" w:rsidDel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19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ins w:id="820" w:author="Régis MAUGET (rmauget)" w:date="2017-08-23T19:36:00Z">
        <w:r w:rsidRPr="0044122D">
          <w:rPr>
            <w:rFonts w:ascii="Courier New" w:hAnsi="Courier New" w:cs="Courier New"/>
            <w:noProof/>
            <w:sz w:val="16"/>
            <w:szCs w:val="16"/>
            <w:lang w:val="en-US"/>
          </w:rPr>
          <w:t>Test schedule finished: TS_HLA_Services</w:t>
        </w:r>
      </w:ins>
      <w:del w:id="821" w:author="Régis MAUGET (rmauget)" w:date="2017-08-23T19:36:00Z">
        <w:r w:rsidR="0025746E"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&gt; de.fraunhofer.iosb.ivct.TestSuiteParameters@ee33c2b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22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23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Start Test Case: TC_001_Services_Check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24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25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{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26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27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"commandType" : "startTestCase",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28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29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"sequence" : "21",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30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31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"testCaseId" : "nato.ivct.etc.fr.tc_hla_services.TC_001_Services_Check ",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32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33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"tsRunFolder" : "TS_HLA_Services\\TS_HLA_Services\\bin",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34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35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"tcParam" : {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36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37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"federationName"  : "FEDERATION_TEST"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38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39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"sutName"         : "TestFederate"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40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41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"rtiAddress"      : "127.0.0.1"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42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43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"rtiPort"         : "8989"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44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45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"testDuration"    : "60"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46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47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"resultDirectory" : "D:\Users\jehubler\Documents\GitHub\ETC_FRA_Config\IVCTsut\11_SOM_Ok_FOM_Ok\TS_HLA_Services"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48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49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"fomFiles"        : [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50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51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    { "fileName"    : "D:\Users\HLA\Documents\GitHub\ETC_FRA_Config\IVCTsut\11_SOM_Ok_FOM_Ok\TS_HLA_Services\MAKsimple1516e.xml" }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52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53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]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54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55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"somFiles"        : [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56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57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    { "fileName"    : "D:\Users\HLA\Documents\GitHub\ETC_FRA_Config\IVCTsut\11_SOM_Ok_FOM_Ok\TS_HLA_Services\SOM_MAKsimple1516e.xml" }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58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59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 ]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60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61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62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63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}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64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65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The commandType name is: announceVerdict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66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67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The sequence number is: 21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68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69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name is: TC_001_Services_Check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70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71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verdict is: PASSED</w:delText>
        </w:r>
      </w:del>
    </w:p>
    <w:p w:rsidR="005D052A" w:rsidRPr="004A5660" w:rsidDel="0044122D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72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  <w:del w:id="873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The test case verdict text is: ok</w:delText>
        </w:r>
      </w:del>
    </w:p>
    <w:p w:rsidR="005D052A" w:rsidRPr="004A5660" w:rsidDel="0044122D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874" w:author="Régis MAUGET (rmauget)" w:date="2017-08-23T19:36:00Z"/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del w:id="875" w:author="Régis MAUGET (rmauget)" w:date="2017-08-23T19:36:00Z">
        <w:r w:rsidRPr="004A5660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Test schedule finished: </w:delText>
        </w:r>
        <w:r w:rsidR="006161D5" w:rsidRPr="006161D5" w:rsidDel="0044122D">
          <w:rPr>
            <w:rFonts w:ascii="Courier New" w:hAnsi="Courier New" w:cs="Courier New"/>
            <w:noProof/>
            <w:sz w:val="16"/>
            <w:szCs w:val="16"/>
            <w:lang w:val="en-US"/>
          </w:rPr>
          <w:delText>TS_HLA_Services</w:delText>
        </w:r>
      </w:del>
    </w:p>
    <w:p w:rsidR="00A30107" w:rsidRPr="004A5660" w:rsidRDefault="00A30107" w:rsidP="00A30107">
      <w:pPr>
        <w:rPr>
          <w:lang w:val="en-US"/>
        </w:rPr>
      </w:pPr>
    </w:p>
    <w:p w:rsidR="00C16812" w:rsidRPr="004A5660" w:rsidRDefault="00C1681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:rsidR="00A30107" w:rsidRPr="004A5660" w:rsidRDefault="00A30107" w:rsidP="00A30107">
      <w:pPr>
        <w:pStyle w:val="Titre3"/>
        <w:rPr>
          <w:lang w:val="en-US"/>
        </w:rPr>
      </w:pPr>
      <w:bookmarkStart w:id="876" w:name="_Toc484537121"/>
      <w:r w:rsidRPr="004A5660">
        <w:rPr>
          <w:lang w:val="en-US"/>
        </w:rPr>
        <w:lastRenderedPageBreak/>
        <w:t>I</w:t>
      </w:r>
      <w:r w:rsidR="0025746E" w:rsidRPr="004A5660">
        <w:rPr>
          <w:lang w:val="en-US"/>
        </w:rPr>
        <w:t>n-progress information</w:t>
      </w:r>
      <w:bookmarkEnd w:id="876"/>
    </w:p>
    <w:p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77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78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- 19:39:45 -----------------------------------------------------------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79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80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Test purpose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81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82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Check federate services conformance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83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84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Observe federate for services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85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86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Compare with SOM/FOM files services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87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88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89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- 19:39:45 TEST CASE PREAMBLE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90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91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- 19:39:45 Testing FOM Files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92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93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- 19:39:47 Testing SOM Files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94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95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- 19:39:48 Testing SOM include in FOM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96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97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- 19:39:48 Analysis consistency of sharing property between SOM and FOM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898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899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- 19:39:53 Analysis of consistency rules between servicesand between services and objects and interactions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00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01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- 19:39:54 RTI connected successfully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02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03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- 19:39:54 -----------------------------------------------------------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04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05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06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- 19:39:54 TEST CASE BODY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07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08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- 19:39:54 Wait while federate stimulation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09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10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 - 19:40:04 following federate TestFederate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11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12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- 19:40:54 Stop waiting federate actions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13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14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- 19:40:54 ###############################################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15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16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############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17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18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Certification results "TestFederate"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19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20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Date : 2017_08_23_19h40m54s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21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22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23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Results for the services certificated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24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25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26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The columns "State reception" and "State sending" use the following marking :</w:t>
        </w:r>
      </w:ins>
    </w:p>
    <w:p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927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28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 "R" for "Result" and "D" for "Declaration at start from the SOM"</w:t>
        </w:r>
      </w:ins>
    </w:p>
    <w:p w:rsidR="00C16812" w:rsidRPr="004A5660" w:rsidDel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29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ins w:id="930" w:author="Régis MAUGET (rmauget)" w:date="2017-08-23T19:41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###########################################################</w:t>
        </w:r>
      </w:ins>
      <w:del w:id="931" w:author="Régis MAUGET (rmauget)" w:date="2017-08-23T19:41:00Z">
        <w:r w:rsidR="0025746E"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11:41:33 -----------------------------------------------------------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32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33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Test purpose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34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35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Check federate services conformance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36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37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Observe federate for services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38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39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Compare with SOM/FOM files services</w:delText>
        </w:r>
      </w:del>
    </w:p>
    <w:p w:rsidR="00C16812" w:rsidRPr="004A5660" w:rsidDel="002F69E7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40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41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42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11:41:33 TEST CASE PREAMBLE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43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44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11:41:33 Testing FOM Files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45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46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11:41:33 Testing SOM Files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47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48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11:41:33 Testing SOM Files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49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50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11:41:33 Testing SOM include in FOM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51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52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11:41:33 Analysis consistency of sharing property between SOM and FOM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53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54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11:41:33 Testing SOM include in FOM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55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56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11:41:33 Analysis consistency of sharing property between SOM and FOM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57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58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Analysis of consistency rules between services and between services and objects and interac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59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60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tions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61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62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createFederationExecution exception=Federation FEDERATION_TEST already exists (909000000)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63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64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initiateRti: FederationExecutionAlreadyExists (ignored)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65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66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RTI connected successfully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67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68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11:41:35 -----------------------------------------------------------</w:delText>
        </w:r>
      </w:del>
    </w:p>
    <w:p w:rsidR="00C16812" w:rsidRPr="004A5660" w:rsidDel="002F69E7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69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70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71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TEST CASE BODY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72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73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Wait while federate stimulation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74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75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discoverObjectInstance theObject=instance&lt;4109&gt;, theObjectClass=objectClass&lt;3&gt;, objectNameH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76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77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LAobjectRoot.HLAmanager.HLAfederate4109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78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79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discoverObjectInstance theObject=instance&lt;101&gt;, theObjectClass=objectClass&lt;3&gt;, objectNameHL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80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81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AobjectRoot.HLAmanager.HLAfederate101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82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83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11:41:35 discoverObjectInstance theObject=instance&lt;1&gt;, theObjectClass=objectClass&lt;4&gt;, objectNameHLA-</w:delText>
        </w:r>
      </w:del>
    </w:p>
    <w:p w:rsidR="00034325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84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85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Manager.Federation</w:delText>
        </w:r>
      </w:del>
    </w:p>
    <w:p w:rsidR="00C16812" w:rsidRPr="004A5660" w:rsidDel="002F69E7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86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87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88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…/…</w:delText>
        </w:r>
      </w:del>
    </w:p>
    <w:p w:rsidR="00C16812" w:rsidRPr="004A5660" w:rsidDel="002F69E7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89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90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91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11:42:35 Stop waiting federate actions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92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93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11:42:35 ###########################################################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94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95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Certification results "TestFederate"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96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997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Date : 2017_04_06_11h42m35s</w:delText>
        </w:r>
      </w:del>
    </w:p>
    <w:p w:rsidR="00C16812" w:rsidRPr="004A5660" w:rsidDel="002F69E7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98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999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1000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Results for the services certificated</w:delText>
        </w:r>
      </w:del>
    </w:p>
    <w:p w:rsidR="00C16812" w:rsidRPr="004A5660" w:rsidDel="002F69E7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1001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1002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1003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The columns "State reception" and "State sending" use the following marking :</w:delText>
        </w:r>
      </w:del>
    </w:p>
    <w:p w:rsidR="00C16812" w:rsidRPr="004A5660" w:rsidDel="002F69E7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1004" w:author="Régis MAUGET (rmauget)" w:date="2017-08-23T19:41:00Z"/>
          <w:rFonts w:ascii="Courier New" w:hAnsi="Courier New" w:cs="Courier New"/>
          <w:noProof/>
          <w:sz w:val="16"/>
          <w:szCs w:val="16"/>
          <w:lang w:val="en-US"/>
        </w:rPr>
      </w:pPr>
      <w:del w:id="1005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 xml:space="preserve"> "R" for "Result" and "D" for "Declaration at start from the SOM"</w:delText>
        </w:r>
      </w:del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del w:id="1006" w:author="Régis MAUGET (rmauget)" w:date="2017-08-23T19:41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###########################################################</w:delText>
        </w:r>
      </w:del>
    </w:p>
    <w:p w:rsidR="00245E66" w:rsidRPr="004A5660" w:rsidRDefault="00245E66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245E66" w:rsidRPr="004A5660" w:rsidRDefault="00245E66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F69E7" w:rsidRDefault="002F69E7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007" w:author="Régis MAUGET (rmauget)" w:date="2017-08-23T19:44:00Z"/>
          <w:rFonts w:ascii="Courier New" w:hAnsi="Courier New" w:cs="Courier New"/>
          <w:noProof/>
          <w:sz w:val="16"/>
          <w:szCs w:val="16"/>
          <w:lang w:val="en-US"/>
        </w:rPr>
      </w:pPr>
      <w:ins w:id="1008" w:author="Régis MAUGET (rmauget)" w:date="2017-08-23T19:45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TC_001_Services_Check - 19:40:5</w:t>
        </w:r>
        <w:r>
          <w:rPr>
            <w:rFonts w:ascii="Courier New" w:hAnsi="Courier New" w:cs="Courier New"/>
            <w:noProof/>
            <w:sz w:val="16"/>
            <w:szCs w:val="16"/>
            <w:lang w:val="en-US"/>
          </w:rPr>
          <w:t>4</w:t>
        </w:r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 TEST CASE POSTAMBLE</w:t>
        </w:r>
      </w:ins>
    </w:p>
    <w:p w:rsidR="00245E66" w:rsidRPr="004A5660" w:rsidDel="002F69E7" w:rsidRDefault="002F69E7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1009" w:author="Régis MAUGET (rmauget)" w:date="2017-08-23T19:43:00Z"/>
          <w:rFonts w:ascii="Courier New" w:hAnsi="Courier New" w:cs="Courier New"/>
          <w:noProof/>
          <w:sz w:val="16"/>
          <w:szCs w:val="16"/>
          <w:lang w:val="en-US"/>
        </w:rPr>
      </w:pPr>
      <w:ins w:id="1010" w:author="Régis MAUGET (rmauget)" w:date="2017-08-23T19:43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 xml:space="preserve">TC_001_Services_Check - 19:40:56 </w:t>
        </w:r>
      </w:ins>
      <w:ins w:id="1011" w:author="Régis MAUGET (rmauget)" w:date="2017-08-23T19:44:00Z">
        <w:r w:rsidRPr="002F69E7">
          <w:rPr>
            <w:rFonts w:ascii="Courier New" w:hAnsi="Courier New" w:cs="Courier New"/>
            <w:noProof/>
            <w:sz w:val="16"/>
            <w:szCs w:val="16"/>
            <w:lang w:val="en-US"/>
          </w:rPr>
          <w:t>TC PASSED</w:t>
        </w:r>
      </w:ins>
      <w:del w:id="1012" w:author="Régis MAUGET (rmauget)" w:date="2017-08-23T19:43:00Z">
        <w:r w:rsidR="0025746E"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11:42:35 destroyFederationExecution exception=Federates Currently Joined (909146016)</w:delText>
        </w:r>
      </w:del>
    </w:p>
    <w:p w:rsidR="00245E66" w:rsidRPr="004A5660" w:rsidDel="002F69E7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del w:id="1013" w:author="Régis MAUGET (rmauget)" w:date="2017-08-23T19:43:00Z"/>
          <w:rFonts w:ascii="Courier New" w:hAnsi="Courier New" w:cs="Courier New"/>
          <w:noProof/>
          <w:sz w:val="16"/>
          <w:szCs w:val="16"/>
          <w:lang w:val="en-US"/>
        </w:rPr>
      </w:pPr>
      <w:del w:id="1014" w:author="Régis MAUGET (rmauget)" w:date="2017-08-23T19:43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11:42:35 terminateRti: FederatesCurrentlyJoined (ignored)</w:delText>
        </w:r>
      </w:del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del w:id="1015" w:author="Régis MAUGET (rmauget)" w:date="2017-08-23T19:43:00Z">
        <w:r w:rsidRPr="004A5660" w:rsidDel="002F69E7">
          <w:rPr>
            <w:rFonts w:ascii="Courier New" w:hAnsi="Courier New" w:cs="Courier New"/>
            <w:noProof/>
            <w:sz w:val="16"/>
            <w:szCs w:val="16"/>
            <w:lang w:val="en-US"/>
          </w:rPr>
          <w:delText>11:42:35 TC PASSED</w:delText>
        </w:r>
      </w:del>
    </w:p>
    <w:p w:rsidR="00034325" w:rsidRPr="004A5660" w:rsidRDefault="00034325" w:rsidP="00034325">
      <w:pPr>
        <w:rPr>
          <w:lang w:val="en-US"/>
        </w:rPr>
      </w:pPr>
    </w:p>
    <w:p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:rsidR="00A30107" w:rsidRPr="004A5660" w:rsidRDefault="00A30107" w:rsidP="00A30107">
      <w:pPr>
        <w:rPr>
          <w:lang w:val="en-US"/>
        </w:rPr>
      </w:pPr>
    </w:p>
    <w:p w:rsidR="00A30107" w:rsidRPr="004A5660" w:rsidRDefault="00A30107" w:rsidP="00A30107">
      <w:pPr>
        <w:pStyle w:val="Titre3"/>
        <w:rPr>
          <w:lang w:val="en-US"/>
        </w:rPr>
      </w:pPr>
      <w:bookmarkStart w:id="1016" w:name="_Toc480305832"/>
      <w:bookmarkStart w:id="1017" w:name="_Toc480305833"/>
      <w:bookmarkStart w:id="1018" w:name="_Toc484537122"/>
      <w:bookmarkEnd w:id="1016"/>
      <w:bookmarkEnd w:id="1017"/>
      <w:r w:rsidRPr="004A5660">
        <w:rPr>
          <w:lang w:val="en-US"/>
        </w:rPr>
        <w:t>ETC Stop</w:t>
      </w:r>
      <w:bookmarkEnd w:id="1018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proofErr w:type="spellStart"/>
      <w:r w:rsidRPr="004A5660">
        <w:rPr>
          <w:rFonts w:ascii="Courier New" w:hAnsi="Courier New" w:cs="Courier New"/>
          <w:lang w:val="en-US"/>
        </w:rPr>
        <w:t>testDuration</w:t>
      </w:r>
      <w:proofErr w:type="spellEnd"/>
      <w:r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</w:p>
    <w:p w:rsidR="00B27B97" w:rsidRPr="004A5660" w:rsidRDefault="00B27B97" w:rsidP="00A30107">
      <w:pPr>
        <w:rPr>
          <w:lang w:val="en-US"/>
        </w:rPr>
      </w:pPr>
    </w:p>
    <w:p w:rsidR="00A30107" w:rsidRPr="004A5660" w:rsidRDefault="0025746E" w:rsidP="00A30107">
      <w:pPr>
        <w:pStyle w:val="Titre3"/>
        <w:rPr>
          <w:lang w:val="en-US"/>
        </w:rPr>
      </w:pPr>
      <w:bookmarkStart w:id="1019" w:name="_Toc484537123"/>
      <w:r w:rsidRPr="004A5660">
        <w:rPr>
          <w:lang w:val="en-US"/>
        </w:rPr>
        <w:t>Results</w:t>
      </w:r>
      <w:bookmarkEnd w:id="1019"/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proofErr w:type="spellStart"/>
      <w:r w:rsidRPr="004A5660">
        <w:rPr>
          <w:rFonts w:ascii="Courier New" w:hAnsi="Courier New" w:cs="Courier New"/>
          <w:lang w:val="en-US"/>
        </w:rPr>
        <w:t>resultDirectory</w:t>
      </w:r>
      <w:proofErr w:type="spellEnd"/>
      <w:r w:rsidR="006C6D8A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  <w:r w:rsidR="006C6D8A" w:rsidRPr="004A5660">
        <w:rPr>
          <w:lang w:val="en-US"/>
        </w:rPr>
        <w:t>.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proofErr w:type="spellStart"/>
      <w:r w:rsidRPr="004A5660">
        <w:rPr>
          <w:rFonts w:ascii="Courier New" w:hAnsi="Courier New" w:cs="Courier New"/>
          <w:lang w:val="en-US"/>
        </w:rPr>
        <w:t>HLA_Services_certified_data</w:t>
      </w:r>
      <w:proofErr w:type="spellEnd"/>
      <w:r w:rsidRPr="004A5660">
        <w:rPr>
          <w:rFonts w:ascii="Courier New" w:hAnsi="Courier New" w:cs="Courier New"/>
          <w:lang w:val="en-US"/>
        </w:rPr>
        <w:t>_</w:t>
      </w:r>
      <w:r w:rsidRPr="004A5660">
        <w:rPr>
          <w:lang w:val="en-US"/>
        </w:rPr>
        <w:t xml:space="preserve"> followed by the execution date and time of the test case for the compliant services used by the </w:t>
      </w:r>
      <w:proofErr w:type="spellStart"/>
      <w:r w:rsidRPr="004A5660">
        <w:rPr>
          <w:lang w:val="en-US"/>
        </w:rPr>
        <w:t>SuT</w:t>
      </w:r>
      <w:proofErr w:type="spellEnd"/>
    </w:p>
    <w:p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proofErr w:type="spellStart"/>
      <w:r w:rsidRPr="004A5660">
        <w:rPr>
          <w:rFonts w:ascii="Courier New" w:hAnsi="Courier New" w:cs="Courier New"/>
          <w:lang w:val="en-US"/>
        </w:rPr>
        <w:t>HLA_Services_non_certified_data</w:t>
      </w:r>
      <w:proofErr w:type="spellEnd"/>
      <w:r w:rsidRPr="004A5660">
        <w:rPr>
          <w:rFonts w:ascii="Courier New" w:hAnsi="Courier New" w:cs="Courier New"/>
          <w:lang w:val="en-US"/>
        </w:rPr>
        <w:t>_</w:t>
      </w:r>
      <w:r w:rsidRPr="004A5660">
        <w:rPr>
          <w:lang w:val="en-US"/>
        </w:rPr>
        <w:t xml:space="preserve"> followed by the execution date and time of the test case for the non-compliant services used by the </w:t>
      </w:r>
      <w:proofErr w:type="spellStart"/>
      <w:r w:rsidR="006161D5" w:rsidRPr="004A5660">
        <w:rPr>
          <w:lang w:val="en-US"/>
        </w:rPr>
        <w:t>SuT</w:t>
      </w:r>
      <w:proofErr w:type="spellEnd"/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lastRenderedPageBreak/>
        <w:t>Both result files contain:</w:t>
      </w:r>
    </w:p>
    <w:p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proofErr w:type="spellStart"/>
      <w:r w:rsidR="009B467B" w:rsidRPr="004A5660">
        <w:rPr>
          <w:lang w:val="en-US"/>
        </w:rPr>
        <w:t>SuT</w:t>
      </w:r>
      <w:proofErr w:type="spellEnd"/>
      <w:r w:rsidR="009B467B" w:rsidRPr="004A5660">
        <w:rPr>
          <w:lang w:val="en-US"/>
        </w:rPr>
        <w:t xml:space="preserve"> </w:t>
      </w:r>
      <w:r w:rsidRPr="004A5660">
        <w:rPr>
          <w:lang w:val="en-US"/>
        </w:rPr>
        <w:t>(from the configuration file)</w:t>
      </w:r>
    </w:p>
    <w:p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 xml:space="preserve">A list of services used or not used by the </w:t>
      </w:r>
      <w:proofErr w:type="spellStart"/>
      <w:r w:rsidRPr="004A5660">
        <w:rPr>
          <w:lang w:val="en-US"/>
        </w:rPr>
        <w:t>SuT</w:t>
      </w:r>
      <w:proofErr w:type="spellEnd"/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HLA_Services_certified_services</w:t>
      </w:r>
      <w:proofErr w:type="spellEnd"/>
      <w:r w:rsidRPr="004A5660">
        <w:rPr>
          <w:rFonts w:ascii="Courier New" w:hAnsi="Courier New" w:cs="Courier New"/>
          <w:lang w:val="en-US"/>
        </w:rPr>
        <w:t>_*</w:t>
      </w:r>
      <w:r w:rsidRPr="004A5660">
        <w:rPr>
          <w:lang w:val="en-US"/>
        </w:rPr>
        <w:t xml:space="preserve"> contains the expected used (resp. not used) and effectively used (resp. not used) services.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proofErr w:type="spellStart"/>
      <w:r w:rsidRPr="004A5660">
        <w:rPr>
          <w:rFonts w:ascii="Courier New" w:hAnsi="Courier New" w:cs="Courier New"/>
          <w:lang w:val="en-US"/>
        </w:rPr>
        <w:t>HLA_Services_non_certified_services</w:t>
      </w:r>
      <w:proofErr w:type="spellEnd"/>
      <w:r w:rsidRPr="004A5660">
        <w:rPr>
          <w:rFonts w:ascii="Courier New" w:hAnsi="Courier New" w:cs="Courier New"/>
          <w:lang w:val="en-US"/>
        </w:rPr>
        <w:t>_*</w:t>
      </w:r>
      <w:r w:rsidRPr="004A5660">
        <w:rPr>
          <w:lang w:val="en-US"/>
        </w:rPr>
        <w:t xml:space="preserve"> contains the expected used (resp. not used) and effectively not used (resp. used) services.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_Ref479237703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8.4.3</w:t>
      </w:r>
      <w:r w:rsidR="00DB351F" w:rsidRPr="004A5660">
        <w:rPr>
          <w:lang w:val="en-US"/>
        </w:rPr>
        <w:fldChar w:fldCharType="end"/>
      </w:r>
      <w:r w:rsidR="006C6D8A" w:rsidRPr="004A5660">
        <w:rPr>
          <w:lang w:val="en-US"/>
        </w:rPr>
        <w:t xml:space="preserve"> for an example of </w:t>
      </w:r>
      <w:r w:rsidR="008A79F4">
        <w:rPr>
          <w:lang w:val="en-US"/>
        </w:rPr>
        <w:t>a</w:t>
      </w:r>
      <w:r w:rsidR="00546461">
        <w:rPr>
          <w:lang w:val="en-US"/>
        </w:rPr>
        <w:t>n</w:t>
      </w:r>
      <w:r w:rsidR="006C6D8A" w:rsidRPr="004A5660">
        <w:rPr>
          <w:lang w:val="en-US"/>
        </w:rPr>
        <w:t xml:space="preserve"> HLA </w:t>
      </w:r>
      <w:r w:rsidR="00287816" w:rsidRPr="004A5660">
        <w:rPr>
          <w:lang w:val="en-US"/>
        </w:rPr>
        <w:t>Services Verification</w:t>
      </w:r>
      <w:r w:rsidR="006C6D8A" w:rsidRPr="004A5660">
        <w:rPr>
          <w:lang w:val="en-US"/>
        </w:rPr>
        <w:t xml:space="preserve"> result file.</w:t>
      </w:r>
    </w:p>
    <w:p w:rsidR="00B27B97" w:rsidRPr="004A5660" w:rsidRDefault="00B27B97" w:rsidP="00A30107">
      <w:pPr>
        <w:rPr>
          <w:lang w:val="en-US"/>
        </w:rPr>
      </w:pPr>
    </w:p>
    <w:p w:rsidR="00403ADE" w:rsidRPr="004A5660" w:rsidRDefault="0025746E" w:rsidP="00B27B97">
      <w:pPr>
        <w:rPr>
          <w:highlight w:val="yellow"/>
          <w:lang w:val="en-US"/>
        </w:rPr>
      </w:pPr>
      <w:r w:rsidRPr="004A5660">
        <w:rPr>
          <w:highlight w:val="yellow"/>
          <w:lang w:val="en-US"/>
        </w:rPr>
        <w:br w:type="page"/>
      </w:r>
    </w:p>
    <w:p w:rsidR="001A5752" w:rsidRPr="0022722C" w:rsidRDefault="0025746E" w:rsidP="00B27B97">
      <w:pPr>
        <w:pStyle w:val="Titre1"/>
        <w:rPr>
          <w:lang w:val="en-US"/>
        </w:rPr>
      </w:pPr>
      <w:bookmarkStart w:id="1020" w:name="_Toc484537124"/>
      <w:r w:rsidRPr="0022722C">
        <w:rPr>
          <w:lang w:val="en-US"/>
        </w:rPr>
        <w:lastRenderedPageBreak/>
        <w:t>Troubleshooting</w:t>
      </w:r>
      <w:bookmarkEnd w:id="1020"/>
    </w:p>
    <w:tbl>
      <w:tblPr>
        <w:tblStyle w:val="Grilledutableau"/>
        <w:tblW w:w="0" w:type="auto"/>
        <w:tblLayout w:type="fixed"/>
        <w:tblLook w:val="04A0"/>
      </w:tblPr>
      <w:tblGrid>
        <w:gridCol w:w="3794"/>
        <w:gridCol w:w="6060"/>
      </w:tblGrid>
      <w:tr w:rsidR="0061095B" w:rsidRPr="004A5660" w:rsidTr="001F05F5">
        <w:trPr>
          <w:tblHeader/>
        </w:trPr>
        <w:tc>
          <w:tcPr>
            <w:tcW w:w="3794" w:type="dxa"/>
          </w:tcPr>
          <w:p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Problem</w:t>
            </w:r>
          </w:p>
        </w:tc>
        <w:tc>
          <w:tcPr>
            <w:tcW w:w="6060" w:type="dxa"/>
          </w:tcPr>
          <w:p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Solution</w:t>
            </w:r>
          </w:p>
        </w:tc>
      </w:tr>
      <w:tr w:rsidR="0061095B" w:rsidRPr="004E22E8" w:rsidTr="001F05F5">
        <w:trPr>
          <w:tblHeader/>
        </w:trPr>
        <w:tc>
          <w:tcPr>
            <w:tcW w:w="3794" w:type="dxa"/>
          </w:tcPr>
          <w:p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Java </w:t>
            </w:r>
            <w:proofErr w:type="spellStart"/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proofErr w:type="spellEnd"/>
            <w:r w:rsidRPr="004A5660">
              <w:rPr>
                <w:lang w:val="en-US"/>
              </w:rPr>
              <w:t xml:space="preserve"> error when starting ETC</w:t>
            </w:r>
          </w:p>
        </w:tc>
        <w:tc>
          <w:tcPr>
            <w:tcW w:w="6060" w:type="dxa"/>
          </w:tcPr>
          <w:p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>Implementation class for ETC not found.</w:t>
            </w:r>
          </w:p>
          <w:p w:rsidR="0061095B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="00CA07FC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>script 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_Ref480298023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5.2.2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).</w:t>
            </w:r>
          </w:p>
        </w:tc>
      </w:tr>
      <w:tr w:rsidR="002D6972" w:rsidRPr="004E22E8" w:rsidTr="001F05F5">
        <w:tc>
          <w:tcPr>
            <w:tcW w:w="3794" w:type="dxa"/>
          </w:tcPr>
          <w:p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No log from ETC at runtime</w:t>
            </w:r>
          </w:p>
        </w:tc>
        <w:tc>
          <w:tcPr>
            <w:tcW w:w="6060" w:type="dxa"/>
          </w:tcPr>
          <w:p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Incorrect values in log configuration files.</w:t>
            </w:r>
          </w:p>
          <w:p w:rsidR="002D6972" w:rsidRPr="004A5660" w:rsidRDefault="0025746E" w:rsidP="005E2C1F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content of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%IVCT_HOME%\LogSink\build\distributions\LogSink-X.Y.Z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\lib\LogSink-X.Y.Z.jar </w:t>
            </w:r>
            <w:r w:rsidRPr="004A5660">
              <w:rPr>
                <w:lang w:val="en-US"/>
              </w:rPr>
              <w:t>and</w:t>
            </w:r>
            <w:r w:rsidR="002D6972" w:rsidRPr="004A5660">
              <w:rPr>
                <w:rFonts w:ascii="Courier New" w:hAnsi="Courier New" w:cs="Courier New"/>
                <w:lang w:val="en-US"/>
              </w:rPr>
              <w:t xml:space="preserve"> JMSTestRunner_logback.xml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%IVCT_TS_HOME%\[ETCName]\[ETCName]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\build\distributions\[ETCName]-X.Y.Z\lib\TC-X.Y.Z.jar </w:t>
            </w:r>
            <w:r w:rsidRPr="004A5660">
              <w:rPr>
                <w:lang w:val="en-US"/>
              </w:rPr>
              <w:t>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_Ref480298034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5.2.3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412BB6" w:rsidRPr="004E22E8" w:rsidTr="001F05F5">
        <w:tc>
          <w:tcPr>
            <w:tcW w:w="3794" w:type="dxa"/>
          </w:tcPr>
          <w:p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Invalid language when starting ETC</w:t>
            </w:r>
          </w:p>
        </w:tc>
        <w:tc>
          <w:tcPr>
            <w:tcW w:w="6060" w:type="dxa"/>
          </w:tcPr>
          <w:p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Pr="004A5660">
              <w:rPr>
                <w:lang w:val="en-US"/>
              </w:rPr>
              <w:t xml:space="preserve"> environment variable incorrectly set.</w:t>
            </w:r>
          </w:p>
          <w:p w:rsidR="00412BB6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</w:t>
            </w:r>
            <w:r w:rsidRPr="004A5660">
              <w:rPr>
                <w:rFonts w:ascii="Courier New" w:hAnsi="Courier New" w:cs="Courier New"/>
                <w:lang w:val="en-US"/>
              </w:rPr>
              <w:t>\UI\build\distributions\UI-X.Y.Z\bin\UI.bat</w:t>
            </w:r>
            <w:r w:rsidRPr="004A5660">
              <w:rPr>
                <w:lang w:val="en-US"/>
              </w:rPr>
              <w:t xml:space="preserve"> script 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_Ref480298046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5.2.4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1F05F5" w:rsidRPr="004E22E8" w:rsidDel="007936E6" w:rsidTr="001F05F5">
        <w:trPr>
          <w:del w:id="1021" w:author="Régis MAUGET (rmauget)" w:date="2017-08-24T10:36:00Z"/>
        </w:trPr>
        <w:tc>
          <w:tcPr>
            <w:tcW w:w="3794" w:type="dxa"/>
          </w:tcPr>
          <w:p w:rsidR="001F05F5" w:rsidRPr="00370F2B" w:rsidDel="007936E6" w:rsidRDefault="001F05F5" w:rsidP="00515C37">
            <w:pPr>
              <w:rPr>
                <w:del w:id="1022" w:author="Régis MAUGET (rmauget)" w:date="2017-08-24T10:36:00Z"/>
                <w:rFonts w:ascii="Courier New" w:hAnsi="Courier New" w:cs="Courier New"/>
                <w:lang w:val="en-US"/>
              </w:rPr>
            </w:pPr>
            <w:del w:id="1023" w:author="Régis MAUGET (rmauget)" w:date="2017-08-23T16:05:00Z">
              <w:r w:rsidRPr="00370F2B" w:rsidDel="00155483">
                <w:rPr>
                  <w:rFonts w:ascii="Courier New" w:hAnsi="Courier New" w:cs="Courier New"/>
                  <w:lang w:val="en-US"/>
                </w:rPr>
                <w:delText xml:space="preserve">Error parsing FOM:Error on line 2 of document file:///D:/RMT/git/ETC_FRA_Config/IVCTsut/11_SOM_Ok_FOM_Ok/CS_Verification/MAKsimple1516e.xml : Document is invalid: no grammar found. Nested exception: Document is invalid: </w:delText>
              </w:r>
              <w:r w:rsidRPr="00370F2B" w:rsidDel="00155483">
                <w:rPr>
                  <w:rFonts w:ascii="Courier New" w:hAnsi="Courier New" w:cs="Courier New"/>
                  <w:b/>
                  <w:u w:val="single"/>
                  <w:lang w:val="en-US"/>
                </w:rPr>
                <w:delText>no grammar found.</w:delText>
              </w:r>
            </w:del>
          </w:p>
        </w:tc>
        <w:tc>
          <w:tcPr>
            <w:tcW w:w="6060" w:type="dxa"/>
          </w:tcPr>
          <w:p w:rsidR="001F05F5" w:rsidDel="00155483" w:rsidRDefault="001F05F5" w:rsidP="00515C37">
            <w:pPr>
              <w:rPr>
                <w:del w:id="1024" w:author="Régis MAUGET (rmauget)" w:date="2017-08-23T16:05:00Z"/>
                <w:lang w:val="en-US"/>
              </w:rPr>
            </w:pPr>
            <w:del w:id="1025" w:author="Régis MAUGET (rmauget)" w:date="2017-08-23T16:05:00Z">
              <w:r w:rsidDel="00155483">
                <w:rPr>
                  <w:lang w:val="en-US"/>
                </w:rPr>
                <w:delText xml:space="preserve">That error occurs when the resource files (i.e. .xsd, .xml and .csv files) are not found. Those files must be situated in </w:delText>
              </w:r>
              <w:r w:rsidRPr="008E6C27" w:rsidDel="00155483">
                <w:rPr>
                  <w:rFonts w:ascii="Courier New" w:hAnsi="Courier New" w:cs="Courier New"/>
                  <w:lang w:val="en-US"/>
                </w:rPr>
                <w:delText>resources</w:delText>
              </w:r>
              <w:r w:rsidDel="00155483">
                <w:rPr>
                  <w:rFonts w:ascii="Courier New" w:hAnsi="Courier New" w:cs="Courier New"/>
                  <w:lang w:val="en-US"/>
                </w:rPr>
                <w:delText>\</w:delText>
              </w:r>
              <w:r w:rsidDel="00155483">
                <w:rPr>
                  <w:lang w:val="en-US"/>
                </w:rPr>
                <w:delText xml:space="preserve"> subdirectory under ETC running directory (</w:delText>
              </w:r>
              <w:r w:rsidRPr="008E6C27" w:rsidDel="00155483">
                <w:rPr>
                  <w:rFonts w:ascii="Courier New" w:hAnsi="Courier New" w:cs="Courier New"/>
                  <w:lang w:val="en-US"/>
                </w:rPr>
                <w:delText xml:space="preserve">&lt;tsRunFolder&gt; </w:delText>
              </w:r>
              <w:r w:rsidDel="00155483">
                <w:rPr>
                  <w:lang w:val="en-US"/>
                </w:rPr>
                <w:delText>parameter</w:delText>
              </w:r>
              <w:r w:rsidRPr="008E6C27" w:rsidDel="00155483">
                <w:rPr>
                  <w:lang w:val="en-US"/>
                </w:rPr>
                <w:delText xml:space="preserve"> in </w:delText>
              </w:r>
              <w:r w:rsidRPr="008E6C27" w:rsidDel="00155483">
                <w:rPr>
                  <w:rFonts w:ascii="Courier New" w:hAnsi="Courier New" w:cs="Courier New"/>
                  <w:lang w:val="en-US"/>
                </w:rPr>
                <w:delText>IVCTtestsuites.xml</w:delText>
              </w:r>
              <w:r w:rsidDel="00155483">
                <w:rPr>
                  <w:lang w:val="en-US"/>
                </w:rPr>
                <w:delText xml:space="preserve">). </w:delText>
              </w:r>
            </w:del>
          </w:p>
          <w:p w:rsidR="001F05F5" w:rsidDel="00155483" w:rsidRDefault="001F05F5" w:rsidP="00515C37">
            <w:pPr>
              <w:rPr>
                <w:del w:id="1026" w:author="Régis MAUGET (rmauget)" w:date="2017-08-23T16:05:00Z"/>
                <w:lang w:val="en-US"/>
              </w:rPr>
            </w:pPr>
            <w:del w:id="1027" w:author="Régis MAUGET (rmauget)" w:date="2017-08-23T16:05:00Z">
              <w:r w:rsidDel="00155483">
                <w:rPr>
                  <w:lang w:val="en-US"/>
                </w:rPr>
                <w:delText>Please check:</w:delText>
              </w:r>
            </w:del>
          </w:p>
          <w:p w:rsidR="008E418C" w:rsidRDefault="001F05F5">
            <w:pPr>
              <w:pStyle w:val="Paragraphedeliste"/>
              <w:numPr>
                <w:ilvl w:val="0"/>
                <w:numId w:val="49"/>
              </w:numPr>
              <w:rPr>
                <w:del w:id="1028" w:author="Régis MAUGET (rmauget)" w:date="2017-08-23T16:05:00Z"/>
                <w:lang w:val="en-US"/>
              </w:rPr>
            </w:pPr>
            <w:del w:id="1029" w:author="Régis MAUGET (rmauget)" w:date="2017-08-23T16:05:00Z">
              <w:r w:rsidRPr="008E6C27" w:rsidDel="00155483">
                <w:rPr>
                  <w:lang w:val="en-US"/>
                </w:rPr>
                <w:delText xml:space="preserve">The validity of </w:delText>
              </w:r>
              <w:r w:rsidRPr="008E6C27" w:rsidDel="00155483">
                <w:rPr>
                  <w:rFonts w:ascii="Courier New" w:hAnsi="Courier New" w:cs="Courier New"/>
                  <w:lang w:val="en-US"/>
                </w:rPr>
                <w:delText>&lt;tsRunFolder&gt;</w:delText>
              </w:r>
              <w:r w:rsidRPr="008E6C27" w:rsidDel="00155483">
                <w:rPr>
                  <w:lang w:val="en-US"/>
                </w:rPr>
                <w:delText xml:space="preserve"> value in </w:delText>
              </w:r>
              <w:r w:rsidRPr="008E6C27" w:rsidDel="00155483">
                <w:rPr>
                  <w:rFonts w:ascii="Courier New" w:hAnsi="Courier New" w:cs="Courier New"/>
                  <w:lang w:val="en-US"/>
                </w:rPr>
                <w:delText>IVCTtestsuites.xml</w:delText>
              </w:r>
            </w:del>
          </w:p>
          <w:p w:rsidR="008E418C" w:rsidDel="007936E6" w:rsidRDefault="001F05F5">
            <w:pPr>
              <w:pStyle w:val="Paragraphedeliste"/>
              <w:numPr>
                <w:ilvl w:val="0"/>
                <w:numId w:val="49"/>
              </w:numPr>
              <w:rPr>
                <w:del w:id="1030" w:author="Régis MAUGET (rmauget)" w:date="2017-08-24T10:36:00Z"/>
                <w:lang w:val="en-US"/>
              </w:rPr>
            </w:pPr>
            <w:del w:id="1031" w:author="Régis MAUGET (rmauget)" w:date="2017-08-23T16:05:00Z">
              <w:r w:rsidRPr="008E6C27" w:rsidDel="00155483">
                <w:rPr>
                  <w:lang w:val="en-US"/>
                </w:rPr>
                <w:delText xml:space="preserve">The resource files </w:delText>
              </w:r>
              <w:r w:rsidDel="00155483">
                <w:rPr>
                  <w:lang w:val="en-US"/>
                </w:rPr>
                <w:delText>are</w:delText>
              </w:r>
              <w:r w:rsidRPr="008E6C27" w:rsidDel="00155483">
                <w:rPr>
                  <w:lang w:val="en-US"/>
                </w:rPr>
                <w:delText xml:space="preserve"> correctly situated in </w:delText>
              </w:r>
              <w:r w:rsidRPr="008E6C27" w:rsidDel="00155483">
                <w:rPr>
                  <w:rFonts w:ascii="Courier New" w:hAnsi="Courier New" w:cs="Courier New"/>
                  <w:lang w:val="en-US"/>
                </w:rPr>
                <w:delText>resources\</w:delText>
              </w:r>
              <w:r w:rsidRPr="008E6C27" w:rsidDel="00155483">
                <w:rPr>
                  <w:lang w:val="en-US"/>
                </w:rPr>
                <w:delText xml:space="preserve"> </w:delText>
              </w:r>
              <w:r w:rsidDel="00155483">
                <w:rPr>
                  <w:lang w:val="en-US"/>
                </w:rPr>
                <w:delText>sub</w:delText>
              </w:r>
              <w:r w:rsidRPr="008E6C27" w:rsidDel="00155483">
                <w:rPr>
                  <w:lang w:val="en-US"/>
                </w:rPr>
                <w:delText>directory under ETC running directory</w:delText>
              </w:r>
            </w:del>
          </w:p>
        </w:tc>
      </w:tr>
      <w:tr w:rsidR="00931CB8" w:rsidRPr="004E22E8" w:rsidTr="00931CB8">
        <w:tc>
          <w:tcPr>
            <w:tcW w:w="3794" w:type="dxa"/>
          </w:tcPr>
          <w:p w:rsidR="00931CB8" w:rsidRPr="004A5660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 xml:space="preserve">Everything seems to work properly, all federates (including </w:t>
            </w:r>
            <w:proofErr w:type="spellStart"/>
            <w:r>
              <w:rPr>
                <w:lang w:val="en-US"/>
              </w:rPr>
              <w:t>SuT</w:t>
            </w:r>
            <w:proofErr w:type="spellEnd"/>
            <w:r>
              <w:rPr>
                <w:lang w:val="en-US"/>
              </w:rPr>
              <w:t xml:space="preserve"> and ETC) are in the same HLA federation, but ETC does not receive any information sent by </w:t>
            </w:r>
            <w:proofErr w:type="spellStart"/>
            <w:r>
              <w:rPr>
                <w:lang w:val="en-US"/>
              </w:rPr>
              <w:t>SuT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060" w:type="dxa"/>
          </w:tcPr>
          <w:p w:rsidR="00931CB8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 xml:space="preserve">Different versions of the RTI library are used by different </w:t>
            </w:r>
            <w:proofErr w:type="gramStart"/>
            <w:r>
              <w:rPr>
                <w:lang w:val="en-US"/>
              </w:rPr>
              <w:t>federates</w:t>
            </w:r>
            <w:proofErr w:type="gramEnd"/>
            <w:r>
              <w:rPr>
                <w:lang w:val="en-US"/>
              </w:rPr>
              <w:t>.</w:t>
            </w:r>
          </w:p>
          <w:p w:rsidR="00931CB8" w:rsidRPr="004A5660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Link all the federates (</w:t>
            </w:r>
            <w:r w:rsidRPr="00A77875">
              <w:rPr>
                <w:lang w:val="en-US"/>
              </w:rPr>
              <w:t>including ETC</w:t>
            </w:r>
            <w:r>
              <w:rPr>
                <w:lang w:val="en-US"/>
              </w:rPr>
              <w:t xml:space="preserve">) with the same version of the </w:t>
            </w:r>
            <w:r w:rsidRPr="00657727">
              <w:rPr>
                <w:lang w:val="en-US"/>
              </w:rPr>
              <w:t>RTI library</w:t>
            </w:r>
          </w:p>
        </w:tc>
      </w:tr>
    </w:tbl>
    <w:p w:rsidR="00151055" w:rsidRPr="004A5660" w:rsidRDefault="0025746E" w:rsidP="00151055">
      <w:pPr>
        <w:pStyle w:val="Lgende"/>
        <w:rPr>
          <w:lang w:val="en-US"/>
        </w:rPr>
      </w:pPr>
      <w:bookmarkStart w:id="1032" w:name="_Toc484537157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8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Problems and solutions</w:t>
      </w:r>
      <w:bookmarkEnd w:id="1032"/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1A5752" w:rsidRPr="004A5660" w:rsidRDefault="0025746E" w:rsidP="001A5752">
      <w:pPr>
        <w:pStyle w:val="Titre1"/>
        <w:rPr>
          <w:lang w:val="en-US"/>
        </w:rPr>
      </w:pPr>
      <w:bookmarkStart w:id="1033" w:name="_Toc484537125"/>
      <w:r w:rsidRPr="004A5660">
        <w:rPr>
          <w:lang w:val="en-US"/>
        </w:rPr>
        <w:lastRenderedPageBreak/>
        <w:t>Annex</w:t>
      </w:r>
      <w:bookmarkEnd w:id="1033"/>
    </w:p>
    <w:p w:rsidR="0042077E" w:rsidRPr="004A5660" w:rsidRDefault="0025746E" w:rsidP="00C87D1E">
      <w:pPr>
        <w:pStyle w:val="Titre2"/>
        <w:rPr>
          <w:lang w:val="en-US"/>
        </w:rPr>
      </w:pPr>
      <w:bookmarkStart w:id="1034" w:name="_Toc484537126"/>
      <w:r w:rsidRPr="004A5660">
        <w:rPr>
          <w:lang w:val="en-US"/>
        </w:rPr>
        <w:t>CS Verification ETC</w:t>
      </w:r>
      <w:bookmarkEnd w:id="1034"/>
    </w:p>
    <w:p w:rsidR="0042077E" w:rsidRPr="004A5660" w:rsidRDefault="0025746E" w:rsidP="0042077E">
      <w:pPr>
        <w:pStyle w:val="Titre3"/>
        <w:rPr>
          <w:lang w:val="en-US"/>
        </w:rPr>
      </w:pPr>
      <w:bookmarkStart w:id="1035" w:name="_Ref479234021"/>
      <w:bookmarkStart w:id="1036" w:name="_Toc484537127"/>
      <w:r w:rsidRPr="004A5660">
        <w:rPr>
          <w:lang w:val="en-US"/>
        </w:rPr>
        <w:t xml:space="preserve">Example of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</w:t>
      </w:r>
      <w:proofErr w:type="spellStart"/>
      <w:r w:rsidRPr="004A5660">
        <w:rPr>
          <w:lang w:val="en-US"/>
        </w:rPr>
        <w:t>SuT</w:t>
      </w:r>
      <w:proofErr w:type="spellEnd"/>
      <w:r w:rsidRPr="004A5660">
        <w:rPr>
          <w:lang w:val="en-US"/>
        </w:rPr>
        <w:t xml:space="preserve"> configuration file</w:t>
      </w:r>
      <w:bookmarkEnd w:id="1035"/>
      <w:bookmarkEnd w:id="1036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"D:\Users\HLA\Documents\GitHub\ETC_FRA_Config\IVCTsut\11_SOM_Ok_FOM_Ok\TS_CS_Verification"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42077E" w:rsidRPr="004A5660" w:rsidRDefault="0042077E" w:rsidP="0042077E">
      <w:pPr>
        <w:rPr>
          <w:lang w:val="en-US"/>
        </w:rPr>
      </w:pPr>
    </w:p>
    <w:p w:rsidR="00DE728C" w:rsidRPr="004A5660" w:rsidRDefault="00DE728C" w:rsidP="00DE728C">
      <w:pPr>
        <w:pStyle w:val="Titre3"/>
        <w:rPr>
          <w:lang w:val="en-US"/>
        </w:rPr>
      </w:pPr>
      <w:bookmarkStart w:id="1037" w:name="_Ref479351752"/>
      <w:bookmarkStart w:id="1038" w:name="_Toc484537128"/>
      <w:r w:rsidRPr="004A5660">
        <w:rPr>
          <w:lang w:val="en-US"/>
        </w:rPr>
        <w:t>Example of Test Suite configuration file</w:t>
      </w:r>
      <w:bookmarkEnd w:id="1037"/>
      <w:bookmarkEnd w:id="1038"/>
    </w:p>
    <w:p w:rsidR="00DE728C" w:rsidRPr="004A5660" w:rsidRDefault="0025746E" w:rsidP="00DE7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TC_001_Files_Check</w:t>
      </w:r>
    </w:p>
    <w:p w:rsidR="00DE728C" w:rsidRPr="004A5660" w:rsidRDefault="00DE728C" w:rsidP="0042077E">
      <w:pPr>
        <w:rPr>
          <w:lang w:val="en-US"/>
        </w:rPr>
      </w:pPr>
    </w:p>
    <w:p w:rsidR="00EF3A19" w:rsidRPr="004A5660" w:rsidRDefault="0042077E" w:rsidP="0042077E">
      <w:pPr>
        <w:pStyle w:val="Titre3"/>
        <w:rPr>
          <w:lang w:val="en-US"/>
        </w:rPr>
      </w:pPr>
      <w:bookmarkStart w:id="1039" w:name="_Ref479234129"/>
      <w:bookmarkStart w:id="1040" w:name="_Toc484537129"/>
      <w:r w:rsidRPr="004A5660">
        <w:rPr>
          <w:lang w:val="en-US"/>
        </w:rPr>
        <w:t>Example of result file</w:t>
      </w:r>
      <w:bookmarkEnd w:id="1039"/>
      <w:bookmarkEnd w:id="1040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Federate name :TestFederate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FOM Files :D:\Users\HLA\Documents\GitHub\ETC_FRA_Config\IVCTsut\11_SOM_Ok_FOM_Ok\TS_CS_Verification\MAKsimple1516e.xml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FOM Files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SOM Files :D:\Users\HLA\Documents\GitHub\ETC_FRA_Config\IVCTsut\11_SOM_Ok_FOM_Ok\TS_CS_Verification\SOM_MAKsimple1516e.xml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SOM Files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SOM include in FOM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sharing property between SOM and FOM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Rules : Succeed</w:t>
      </w:r>
    </w:p>
    <w:p w:rsidR="0042077E" w:rsidRPr="004A5660" w:rsidRDefault="0042077E" w:rsidP="0042077E">
      <w:pPr>
        <w:rPr>
          <w:lang w:val="en-US"/>
        </w:rPr>
      </w:pPr>
    </w:p>
    <w:p w:rsidR="007F66B4" w:rsidRPr="004A5660" w:rsidRDefault="007F66B4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42077E" w:rsidRPr="004A5660" w:rsidRDefault="0025746E" w:rsidP="00C87D1E">
      <w:pPr>
        <w:pStyle w:val="Titre2"/>
        <w:rPr>
          <w:lang w:val="en-US"/>
        </w:rPr>
      </w:pPr>
      <w:bookmarkStart w:id="1041" w:name="_Toc484537130"/>
      <w:r w:rsidRPr="004A5660">
        <w:rPr>
          <w:lang w:val="en-US"/>
        </w:rPr>
        <w:lastRenderedPageBreak/>
        <w:t>HLA Declaration Management ETC</w:t>
      </w:r>
      <w:bookmarkEnd w:id="1041"/>
    </w:p>
    <w:p w:rsidR="0042077E" w:rsidRPr="004A5660" w:rsidRDefault="0025746E" w:rsidP="0042077E">
      <w:pPr>
        <w:pStyle w:val="Titre3"/>
        <w:rPr>
          <w:lang w:val="en-US"/>
        </w:rPr>
      </w:pPr>
      <w:bookmarkStart w:id="1042" w:name="_Ref479234364"/>
      <w:bookmarkStart w:id="1043" w:name="_Toc484537131"/>
      <w:r w:rsidRPr="004A5660">
        <w:rPr>
          <w:lang w:val="en-US"/>
        </w:rPr>
        <w:t xml:space="preserve">Example of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</w:t>
      </w:r>
      <w:proofErr w:type="spellStart"/>
      <w:r w:rsidRPr="004A5660">
        <w:rPr>
          <w:lang w:val="en-US"/>
        </w:rPr>
        <w:t>SuT</w:t>
      </w:r>
      <w:proofErr w:type="spellEnd"/>
      <w:r w:rsidRPr="004A5660">
        <w:rPr>
          <w:lang w:val="en-US"/>
        </w:rPr>
        <w:t xml:space="preserve"> configuration file</w:t>
      </w:r>
      <w:bookmarkEnd w:id="1042"/>
      <w:bookmarkEnd w:id="1043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"D:\Users\HLA\Documents\GitHub\ETC_FRA_Config\IVCTsut\11_SOM_Ok_FOM_Ok\TS_HLA_Declaration"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42077E" w:rsidRPr="004A5660" w:rsidRDefault="0042077E" w:rsidP="0042077E">
      <w:pPr>
        <w:rPr>
          <w:lang w:val="en-US"/>
        </w:rPr>
      </w:pPr>
    </w:p>
    <w:p w:rsidR="00344DDB" w:rsidRPr="004A5660" w:rsidRDefault="00344DDB" w:rsidP="00344DDB">
      <w:pPr>
        <w:pStyle w:val="Titre3"/>
        <w:rPr>
          <w:lang w:val="en-US"/>
        </w:rPr>
      </w:pPr>
      <w:bookmarkStart w:id="1044" w:name="_Ref480279007"/>
      <w:bookmarkStart w:id="1045" w:name="_Toc484537132"/>
      <w:r w:rsidRPr="004A5660">
        <w:rPr>
          <w:lang w:val="en-US"/>
        </w:rPr>
        <w:t>Example of Test Suite configuration file</w:t>
      </w:r>
      <w:bookmarkEnd w:id="1044"/>
      <w:bookmarkEnd w:id="1045"/>
    </w:p>
    <w:p w:rsidR="00344DDB" w:rsidRPr="00136473" w:rsidRDefault="0025746E" w:rsidP="0034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136473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</w:t>
      </w:r>
    </w:p>
    <w:p w:rsidR="00344DDB" w:rsidRPr="004A5660" w:rsidRDefault="00344DDB" w:rsidP="0042077E">
      <w:pPr>
        <w:rPr>
          <w:lang w:val="en-US"/>
        </w:rPr>
      </w:pPr>
    </w:p>
    <w:p w:rsidR="00A15DDA" w:rsidRPr="004A5660" w:rsidRDefault="00A15DDA" w:rsidP="0042077E">
      <w:pPr>
        <w:pStyle w:val="Titre3"/>
        <w:rPr>
          <w:lang w:val="en-US"/>
        </w:rPr>
        <w:sectPr w:rsidR="00A15DDA" w:rsidRPr="004A5660" w:rsidSect="00A15DDA">
          <w:headerReference w:type="default" r:id="rId17"/>
          <w:footerReference w:type="default" r:id="rId18"/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25746E" w:rsidP="0042077E">
      <w:pPr>
        <w:pStyle w:val="Titre3"/>
        <w:rPr>
          <w:lang w:val="en-US"/>
        </w:rPr>
      </w:pPr>
      <w:bookmarkStart w:id="1046" w:name="_Ref479235283"/>
      <w:bookmarkStart w:id="1047" w:name="_Toc484537133"/>
      <w:r w:rsidRPr="004A5660">
        <w:rPr>
          <w:lang w:val="en-US"/>
        </w:rPr>
        <w:lastRenderedPageBreak/>
        <w:t>Example of result file</w:t>
      </w:r>
      <w:bookmarkEnd w:id="1046"/>
      <w:bookmarkEnd w:id="1047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2017_04_05_15h24m21s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WarheadType                         2     R : ExpectedSeen (D : ExpectedNotSeen)        2     R : ExpectedSeen (D : ExpectedNotSeen)           </w:t>
      </w:r>
    </w:p>
    <w:p w:rsidR="00A15DDA" w:rsidRPr="004A5660" w:rsidRDefault="00A15DDA" w:rsidP="00A15DDA">
      <w:pPr>
        <w:spacing w:before="0" w:after="0"/>
        <w:jc w:val="left"/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42077E" w:rsidP="0042077E">
      <w:pPr>
        <w:pStyle w:val="Titre2"/>
        <w:rPr>
          <w:lang w:val="en-US"/>
        </w:rPr>
      </w:pPr>
      <w:bookmarkStart w:id="1048" w:name="_Toc484537134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Object Management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048"/>
    </w:p>
    <w:p w:rsidR="0042077E" w:rsidRPr="004A5660" w:rsidRDefault="0025746E" w:rsidP="0042077E">
      <w:pPr>
        <w:pStyle w:val="Titre3"/>
        <w:rPr>
          <w:lang w:val="en-US"/>
        </w:rPr>
      </w:pPr>
      <w:bookmarkStart w:id="1049" w:name="_Ref479237345"/>
      <w:bookmarkStart w:id="1050" w:name="_Toc484537135"/>
      <w:r w:rsidRPr="004A5660">
        <w:rPr>
          <w:lang w:val="en-US"/>
        </w:rPr>
        <w:t xml:space="preserve">Example of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</w:t>
      </w:r>
      <w:proofErr w:type="spellStart"/>
      <w:r w:rsidRPr="004A5660">
        <w:rPr>
          <w:lang w:val="en-US"/>
        </w:rPr>
        <w:t>SuT</w:t>
      </w:r>
      <w:proofErr w:type="spellEnd"/>
      <w:r w:rsidRPr="004A5660">
        <w:rPr>
          <w:lang w:val="en-US"/>
        </w:rPr>
        <w:t xml:space="preserve"> configuration file</w:t>
      </w:r>
      <w:bookmarkEnd w:id="1049"/>
      <w:bookmarkEnd w:id="1050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"D:\Users\HLA\Documents\GitHub\ETC_FRA_Config\IVCTsut\11_SOM_Ok_FOM_Ok\TS_HLA_Object"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A721FE" w:rsidRPr="004A5660" w:rsidRDefault="00A721FE" w:rsidP="00A721FE">
      <w:pPr>
        <w:rPr>
          <w:lang w:val="en-US"/>
        </w:rPr>
      </w:pPr>
    </w:p>
    <w:p w:rsidR="00A721FE" w:rsidRPr="004A5660" w:rsidRDefault="00A721FE" w:rsidP="00A721FE">
      <w:pPr>
        <w:pStyle w:val="Titre3"/>
        <w:rPr>
          <w:lang w:val="en-US"/>
        </w:rPr>
      </w:pPr>
      <w:bookmarkStart w:id="1051" w:name="_Ref480279059"/>
      <w:bookmarkStart w:id="1052" w:name="_Toc484537136"/>
      <w:r w:rsidRPr="004A5660">
        <w:rPr>
          <w:lang w:val="en-US"/>
        </w:rPr>
        <w:t>Example of Test Suite configuration file</w:t>
      </w:r>
      <w:bookmarkEnd w:id="1051"/>
      <w:bookmarkEnd w:id="1052"/>
    </w:p>
    <w:p w:rsidR="00A721FE" w:rsidRPr="008A3114" w:rsidRDefault="0025746E" w:rsidP="00A72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311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</w:t>
      </w:r>
    </w:p>
    <w:p w:rsidR="0042077E" w:rsidRPr="004A5660" w:rsidRDefault="0042077E" w:rsidP="00B27B97">
      <w:pPr>
        <w:rPr>
          <w:lang w:val="en-US"/>
        </w:rPr>
      </w:pPr>
    </w:p>
    <w:p w:rsidR="00A15DDA" w:rsidRPr="004A5660" w:rsidRDefault="00A15DDA" w:rsidP="00B27B97">
      <w:pPr>
        <w:rPr>
          <w:lang w:val="en-US"/>
        </w:rPr>
        <w:sectPr w:rsidR="00A15DDA" w:rsidRPr="004A5660" w:rsidSect="00A15DDA"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25746E" w:rsidP="0042077E">
      <w:pPr>
        <w:pStyle w:val="Titre3"/>
        <w:rPr>
          <w:lang w:val="en-US"/>
        </w:rPr>
      </w:pPr>
      <w:bookmarkStart w:id="1053" w:name="_Ref479237183"/>
      <w:bookmarkStart w:id="1054" w:name="_Toc484537137"/>
      <w:r w:rsidRPr="004A5660">
        <w:rPr>
          <w:lang w:val="en-US"/>
        </w:rPr>
        <w:lastRenderedPageBreak/>
        <w:t>Example of result file</w:t>
      </w:r>
      <w:bookmarkEnd w:id="1053"/>
      <w:bookmarkEnd w:id="1054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2017_04_05_15h30m41s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                        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6     R : ExpectedSeen (D : ExpectedNotSeen)        5     R : ExpectedSeen (D : ExpectedNotSeen)       </w:t>
      </w:r>
    </w:p>
    <w:p w:rsidR="00A15DDA" w:rsidRPr="004A5660" w:rsidRDefault="00A15DDA" w:rsidP="00A15DDA">
      <w:pPr>
        <w:pStyle w:val="Titre2"/>
        <w:numPr>
          <w:ilvl w:val="0"/>
          <w:numId w:val="0"/>
        </w:numPr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42077E" w:rsidP="0042077E">
      <w:pPr>
        <w:pStyle w:val="Titre2"/>
        <w:rPr>
          <w:lang w:val="en-US"/>
        </w:rPr>
      </w:pPr>
      <w:bookmarkStart w:id="1055" w:name="_Toc484537138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Services Verification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055"/>
    </w:p>
    <w:p w:rsidR="0042077E" w:rsidRPr="004A5660" w:rsidRDefault="0025746E" w:rsidP="0042077E">
      <w:pPr>
        <w:pStyle w:val="Titre3"/>
        <w:rPr>
          <w:lang w:val="en-US"/>
        </w:rPr>
      </w:pPr>
      <w:bookmarkStart w:id="1056" w:name="_Ref479237699"/>
      <w:bookmarkStart w:id="1057" w:name="_Toc484537139"/>
      <w:r w:rsidRPr="004A5660">
        <w:rPr>
          <w:lang w:val="en-US"/>
        </w:rPr>
        <w:t xml:space="preserve">Example of </w:t>
      </w:r>
      <w:proofErr w:type="spellStart"/>
      <w:r w:rsidRPr="004A5660">
        <w:rPr>
          <w:rFonts w:ascii="Courier New" w:hAnsi="Courier New" w:cs="Courier New"/>
          <w:lang w:val="en-US"/>
        </w:rPr>
        <w:t>TcParam.json</w:t>
      </w:r>
      <w:proofErr w:type="spellEnd"/>
      <w:r w:rsidRPr="004A5660">
        <w:rPr>
          <w:lang w:val="en-US"/>
        </w:rPr>
        <w:t xml:space="preserve"> configuration file</w:t>
      </w:r>
      <w:bookmarkEnd w:id="1056"/>
      <w:bookmarkEnd w:id="1057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"D:\Users\HLA\Documents\GitHub\ETC_FRA_Config\IVCTsut\11_SOM_Ok_FOM_Ok\TS_HLA_Services"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C33A22" w:rsidRPr="004A5660" w:rsidRDefault="00C33A22" w:rsidP="00C33A22">
      <w:pPr>
        <w:rPr>
          <w:lang w:val="en-US"/>
        </w:rPr>
      </w:pPr>
    </w:p>
    <w:p w:rsidR="00C33A22" w:rsidRPr="004A5660" w:rsidRDefault="00C33A22" w:rsidP="00C33A22">
      <w:pPr>
        <w:pStyle w:val="Titre3"/>
        <w:rPr>
          <w:lang w:val="en-US"/>
        </w:rPr>
      </w:pPr>
      <w:bookmarkStart w:id="1058" w:name="_Ref480279097"/>
      <w:bookmarkStart w:id="1059" w:name="_Toc484537140"/>
      <w:r w:rsidRPr="004A5660">
        <w:rPr>
          <w:lang w:val="en-US"/>
        </w:rPr>
        <w:t>Example of Test Suite configuration file</w:t>
      </w:r>
      <w:bookmarkEnd w:id="1058"/>
      <w:bookmarkEnd w:id="1059"/>
    </w:p>
    <w:p w:rsidR="00C33A22" w:rsidRPr="00E2663D" w:rsidRDefault="0025746E" w:rsidP="00C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2663D">
        <w:rPr>
          <w:rFonts w:ascii="Courier New" w:hAnsi="Courier New" w:cs="Courier New"/>
          <w:noProof/>
          <w:sz w:val="16"/>
          <w:szCs w:val="16"/>
          <w:lang w:val="en-US"/>
        </w:rPr>
        <w:t>TC_001_Services_Check</w:t>
      </w:r>
    </w:p>
    <w:p w:rsidR="00C33A22" w:rsidRPr="004A5660" w:rsidRDefault="00C33A22" w:rsidP="0042077E">
      <w:pPr>
        <w:rPr>
          <w:lang w:val="en-US"/>
        </w:rPr>
      </w:pPr>
    </w:p>
    <w:p w:rsidR="0042077E" w:rsidRPr="004A5660" w:rsidRDefault="0042077E" w:rsidP="0042077E">
      <w:pPr>
        <w:pStyle w:val="Titre3"/>
        <w:rPr>
          <w:lang w:val="en-US"/>
        </w:rPr>
      </w:pPr>
      <w:bookmarkStart w:id="1060" w:name="_Ref479237703"/>
      <w:bookmarkStart w:id="1061" w:name="_Toc484537141"/>
      <w:r w:rsidRPr="004A5660">
        <w:rPr>
          <w:lang w:val="en-US"/>
        </w:rPr>
        <w:t>Example of result file</w:t>
      </w:r>
      <w:bookmarkEnd w:id="1060"/>
      <w:bookmarkEnd w:id="1061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Certification results "TestFederate"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Date : 2017_04_05_15h34m17s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Results for the services certificated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The columns "State reception" and "State sending" use the following marking :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"R" for "Result" and "D" for "Declaration at start from the SOM"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                                                     Counter and services status         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Services HLA 1516-2010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Federation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               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Disconnect            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Connection Lost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Federation Execution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Destroy Federation Execution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List Federation Executions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Federation Executions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Join Federation Execution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Resign Federation Execution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Federation Synchronization Point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Synchronization Point Registration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Announce Synchronization Point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Synchronization Point Achieved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Synchronized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Save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Save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Begun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Complete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Saved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Save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Save Status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Federation Save Status Response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Restore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Federation Restoration Request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Begun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Restore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Restore Complete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Restored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Restore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Restore Status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Status Response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Declaration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Object Class Attributes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Object Class Attributes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Interaction Class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Interaction Class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Start Registration For Object Class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Stop Registration For Object Class  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On  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Off               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Object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Object Instance Name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Object Instance Name Reserved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Object Instance Name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Multiple Object Instance Names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Multiple Object Instance Names Reserved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Multiple Object Instance Names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Discover Object Instance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Update Attribute Values                              30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Reflect Attribute Values                     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                                    6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Receive Interaction                          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Object Instance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Remove Object Instance              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Local Delete Object Instance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In Scope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Out Of Scope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Provide Attribute Value Update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On For Object Instance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Off For Object Instance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Transportation Type Change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Transportation Type Change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Transportation Type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Attribute Transportation Type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Interaction Transportation Type Change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Interaction Transportation Type Change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Interaction Transportation Type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Interaction Transportation Type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Ownership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Unconditional Attribute Ownership Divestiture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Negotiated Attribute Ownership Divestiture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Assumption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Divestiture Confirmation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Divestiture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Notification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If Available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Unavailable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Release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Attribute Ownership Release Denied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Divestiture If Wanted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Negotiated Attribute Ownership Divestiture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Attribute Ownership Acquisition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Ownership Acquisition Cancellation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Ownership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Inform Attribute Ownership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Is Attribute Owned By Federate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Time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Regulation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Regulation Enabled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Regulation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Constrained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Constrained Enabled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Constrained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Available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Available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Flush Queue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Grant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Asynchronous Delivery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Asynchronous Delivery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GALT 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Logical Time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LITS 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Modify Lookahead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Lookahead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Retract    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Retraction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Attribute Order Type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Interaction Order Type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Data distribution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Region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Commit Region Modifications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Region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With Regions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Associate Regions For Updates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Unassociate Regions For Updates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With Regions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With Regions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With Regions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With Regions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With Regions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With Regions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Support Services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Automatic Resign Directive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Automatic Resign Directive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Handle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Name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Handle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Name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Known Object Class Handle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Handle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Name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Handle                                 10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Name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For Attribute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Handle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Name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Handle                         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Name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Order Type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Get Order Name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Handle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Name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Class Attribute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Interaction Class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Name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Upper Bound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Set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Range Bounds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Range Bounds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Federate Handle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Service Group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Object Class Relevance Advisory Switch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Object Class Relevance Advisory Switch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Relevance Advisory Switch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Relevance Advisory Switch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Scope Advisory Switch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Scope Advisory Switch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Interaction Relevance Advisory Switch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Interaction Relevance Advisory Switch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Callback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Multiple Callbacks                             46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Callbacks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Callbacks                                    0     R : NotExpectedNotSeen (D : NotExpectedNotSeen)                  </w:t>
      </w:r>
    </w:p>
    <w:p w:rsidR="0042077E" w:rsidRDefault="0042077E" w:rsidP="0042077E">
      <w:pPr>
        <w:rPr>
          <w:lang w:val="en-US"/>
        </w:rPr>
      </w:pPr>
    </w:p>
    <w:p w:rsidR="00CD5AFF" w:rsidRDefault="00CD5AFF">
      <w:pPr>
        <w:spacing w:before="0" w:after="0"/>
        <w:jc w:val="left"/>
        <w:rPr>
          <w:rFonts w:ascii="Courier New" w:hAnsi="Courier New" w:cs="Courier New"/>
          <w:b/>
          <w:i/>
          <w:caps/>
          <w:color w:val="0000FF"/>
          <w:sz w:val="22"/>
          <w:lang w:val="en-US"/>
        </w:rPr>
      </w:pPr>
      <w:bookmarkStart w:id="1062" w:name="_Ref480319737"/>
      <w:r>
        <w:rPr>
          <w:rFonts w:ascii="Courier New" w:hAnsi="Courier New" w:cs="Courier New"/>
          <w:lang w:val="en-US"/>
        </w:rPr>
        <w:br w:type="page"/>
      </w:r>
    </w:p>
    <w:p w:rsidR="00D66D7E" w:rsidRPr="004A5660" w:rsidRDefault="00FC1D0A" w:rsidP="00D66D7E">
      <w:pPr>
        <w:pStyle w:val="Titre2"/>
        <w:rPr>
          <w:lang w:val="en-US"/>
        </w:rPr>
      </w:pPr>
      <w:bookmarkStart w:id="1063" w:name="_Ref480446660"/>
      <w:bookmarkStart w:id="1064" w:name="_Ref480446663"/>
      <w:bookmarkStart w:id="1065" w:name="_Toc484537142"/>
      <w:r w:rsidRPr="00FC1D0A">
        <w:rPr>
          <w:rFonts w:ascii="Courier New" w:hAnsi="Courier New" w:cs="Courier New"/>
          <w:lang w:val="en-US"/>
        </w:rPr>
        <w:lastRenderedPageBreak/>
        <w:t>rtiSimple4etcFra</w:t>
      </w:r>
      <w:r w:rsidRPr="00FC1D0A">
        <w:rPr>
          <w:lang w:val="en-US"/>
        </w:rPr>
        <w:t xml:space="preserve"> </w:t>
      </w:r>
      <w:r>
        <w:rPr>
          <w:lang w:val="en-US"/>
        </w:rPr>
        <w:t>test federate</w:t>
      </w:r>
      <w:bookmarkEnd w:id="1062"/>
      <w:bookmarkEnd w:id="1063"/>
      <w:bookmarkEnd w:id="1064"/>
      <w:bookmarkEnd w:id="1065"/>
    </w:p>
    <w:p w:rsidR="00FC1D0A" w:rsidRPr="004A5660" w:rsidRDefault="00314F19" w:rsidP="00FC1D0A">
      <w:pPr>
        <w:pStyle w:val="Titre3"/>
        <w:rPr>
          <w:lang w:val="en-US"/>
        </w:rPr>
      </w:pPr>
      <w:bookmarkStart w:id="1066" w:name="_Toc484537143"/>
      <w:r>
        <w:rPr>
          <w:lang w:val="en-US"/>
        </w:rPr>
        <w:t>S</w:t>
      </w:r>
      <w:r w:rsidR="00FC1D0A" w:rsidRPr="00FC1D0A">
        <w:rPr>
          <w:lang w:val="en-US"/>
        </w:rPr>
        <w:t>tructure</w:t>
      </w:r>
      <w:bookmarkEnd w:id="1066"/>
    </w:p>
    <w:p w:rsidR="00FC1D0A" w:rsidRDefault="00FC1D0A" w:rsidP="0042077E">
      <w:pPr>
        <w:rPr>
          <w:lang w:val="en-US"/>
        </w:rPr>
      </w:pPr>
      <w:r>
        <w:rPr>
          <w:lang w:val="en-US"/>
        </w:rPr>
        <w:t>The test federate</w:t>
      </w:r>
      <w:r w:rsidRPr="00FC1D0A">
        <w:rPr>
          <w:lang w:val="en-US"/>
        </w:rPr>
        <w:t xml:space="preserve"> </w:t>
      </w:r>
      <w:r>
        <w:rPr>
          <w:lang w:val="en-US"/>
        </w:rPr>
        <w:t xml:space="preserve">is delivered as zip file named </w:t>
      </w:r>
      <w:r w:rsidRPr="00FC1D0A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>. It is an Eclipse project.</w:t>
      </w:r>
    </w:p>
    <w:p w:rsidR="00FC1D0A" w:rsidRDefault="00FC1D0A" w:rsidP="0042077E">
      <w:pPr>
        <w:rPr>
          <w:lang w:val="en-US"/>
        </w:rPr>
      </w:pPr>
    </w:p>
    <w:p w:rsidR="00FC1D0A" w:rsidRPr="004A5660" w:rsidRDefault="00FC1D0A" w:rsidP="00FC1D0A">
      <w:pPr>
        <w:pStyle w:val="Titre3"/>
        <w:rPr>
          <w:lang w:val="en-US"/>
        </w:rPr>
      </w:pPr>
      <w:bookmarkStart w:id="1067" w:name="_Toc484537144"/>
      <w:r>
        <w:rPr>
          <w:lang w:val="en-US"/>
        </w:rPr>
        <w:t>Installation</w:t>
      </w:r>
      <w:bookmarkEnd w:id="1067"/>
    </w:p>
    <w:p w:rsidR="00FC1D0A" w:rsidRDefault="00FC1D0A" w:rsidP="0042077E">
      <w:pPr>
        <w:rPr>
          <w:lang w:val="en-US"/>
        </w:rPr>
      </w:pPr>
      <w:r>
        <w:rPr>
          <w:lang w:val="en-US"/>
        </w:rPr>
        <w:t xml:space="preserve">Unzip </w:t>
      </w:r>
      <w:r w:rsidRPr="00314F19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 xml:space="preserve">. It will create an </w:t>
      </w:r>
      <w:r w:rsidRPr="00FC1D0A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directory.</w:t>
      </w:r>
    </w:p>
    <w:p w:rsidR="00D66D7E" w:rsidRDefault="00FC1D0A" w:rsidP="00FC1D0A">
      <w:pPr>
        <w:rPr>
          <w:lang w:val="en-US"/>
        </w:rPr>
      </w:pPr>
      <w:r>
        <w:rPr>
          <w:lang w:val="en-US"/>
        </w:rPr>
        <w:t>In Eclipse, select “File / Import</w:t>
      </w:r>
      <w:r w:rsidR="0090186E">
        <w:rPr>
          <w:lang w:val="en-US"/>
        </w:rPr>
        <w:t>…</w:t>
      </w:r>
      <w:r>
        <w:rPr>
          <w:lang w:val="en-US"/>
        </w:rPr>
        <w:t xml:space="preserve"> / General / Existing projects into workspace” and then choose </w:t>
      </w:r>
      <w:r w:rsidRPr="00FC1D0A">
        <w:rPr>
          <w:rFonts w:ascii="Courier New" w:hAnsi="Courier New" w:cs="Courier New"/>
          <w:lang w:val="en-US"/>
        </w:rPr>
        <w:t>rtiSimple4etcFra</w:t>
      </w:r>
      <w:r w:rsidRPr="00FC1D0A">
        <w:rPr>
          <w:lang w:val="en-US"/>
        </w:rPr>
        <w:t xml:space="preserve"> directory</w:t>
      </w:r>
      <w:r>
        <w:rPr>
          <w:lang w:val="en-US"/>
        </w:rPr>
        <w:t>.</w:t>
      </w:r>
    </w:p>
    <w:p w:rsidR="0090186E" w:rsidRDefault="0090186E" w:rsidP="00FC1D0A">
      <w:pPr>
        <w:rPr>
          <w:lang w:val="en-US"/>
        </w:rPr>
      </w:pPr>
      <w:r>
        <w:rPr>
          <w:lang w:val="en-US"/>
        </w:rPr>
        <w:t xml:space="preserve">On </w:t>
      </w:r>
      <w:r w:rsidRPr="00EB45C4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project, select “Build Path… / Configure Build Path…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In the “Libraries” tab, select “Add External JARs…” and select the </w:t>
      </w:r>
      <w:proofErr w:type="spellStart"/>
      <w:r>
        <w:rPr>
          <w:lang w:val="en-US"/>
        </w:rPr>
        <w:t>libRTI</w:t>
      </w:r>
      <w:proofErr w:type="spellEnd"/>
      <w:r>
        <w:rPr>
          <w:lang w:val="en-US"/>
        </w:rPr>
        <w:t xml:space="preserve"> installed by Pitch or MÄK RTI.</w:t>
      </w:r>
    </w:p>
    <w:p w:rsidR="00FC1D0A" w:rsidRDefault="00FC1D0A" w:rsidP="00FC1D0A">
      <w:pPr>
        <w:rPr>
          <w:lang w:val="en-US"/>
        </w:rPr>
      </w:pPr>
    </w:p>
    <w:p w:rsidR="00FC1D0A" w:rsidRPr="004A5660" w:rsidRDefault="00FC1D0A" w:rsidP="00FC1D0A">
      <w:pPr>
        <w:pStyle w:val="Titre3"/>
        <w:rPr>
          <w:lang w:val="en-US"/>
        </w:rPr>
      </w:pPr>
      <w:bookmarkStart w:id="1068" w:name="_Toc484537145"/>
      <w:r>
        <w:rPr>
          <w:lang w:val="en-US"/>
        </w:rPr>
        <w:t>Configuration</w:t>
      </w:r>
      <w:bookmarkEnd w:id="1068"/>
    </w:p>
    <w:p w:rsidR="00FC1D0A" w:rsidRDefault="0090186E" w:rsidP="00FC1D0A">
      <w:pPr>
        <w:rPr>
          <w:lang w:val="en-US"/>
        </w:rPr>
      </w:pPr>
      <w:r>
        <w:rPr>
          <w:lang w:val="en-US"/>
        </w:rPr>
        <w:t>In Eclipse, select “Run / Run configurations…</w:t>
      </w:r>
      <w:proofErr w:type="gramStart"/>
      <w:r>
        <w:rPr>
          <w:lang w:val="en-US"/>
        </w:rPr>
        <w:t>”.</w:t>
      </w:r>
      <w:proofErr w:type="gramEnd"/>
    </w:p>
    <w:p w:rsidR="0090186E" w:rsidRDefault="0090186E" w:rsidP="00FC1D0A">
      <w:pPr>
        <w:rPr>
          <w:lang w:val="en-US"/>
        </w:rPr>
      </w:pPr>
      <w:r>
        <w:rPr>
          <w:lang w:val="en-US"/>
        </w:rPr>
        <w:t>Create a new Java Application</w:t>
      </w:r>
      <w:r w:rsidR="00306A38">
        <w:rPr>
          <w:lang w:val="en-US"/>
        </w:rPr>
        <w:t xml:space="preserve"> configuration</w:t>
      </w:r>
      <w:r>
        <w:rPr>
          <w:lang w:val="en-US"/>
        </w:rPr>
        <w:t xml:space="preserve">, select </w:t>
      </w:r>
      <w:r w:rsidRPr="0090186E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as the project and </w:t>
      </w:r>
      <w:r w:rsidRPr="0090186E">
        <w:rPr>
          <w:rFonts w:ascii="Courier New" w:hAnsi="Courier New" w:cs="Courier New"/>
          <w:lang w:val="en-US"/>
        </w:rPr>
        <w:t>test_ETC_FRA.rtiSimple4etcFra</w:t>
      </w:r>
      <w:r>
        <w:rPr>
          <w:lang w:val="en-US"/>
        </w:rPr>
        <w:t xml:space="preserve"> as the Main class</w:t>
      </w:r>
      <w:r w:rsidR="00DE40F4">
        <w:rPr>
          <w:lang w:val="en-US"/>
        </w:rPr>
        <w:t xml:space="preserve"> in the “Main” tab</w:t>
      </w:r>
      <w:r>
        <w:rPr>
          <w:lang w:val="en-US"/>
        </w:rPr>
        <w:t>.</w:t>
      </w:r>
      <w:r w:rsidR="00DE40F4">
        <w:rPr>
          <w:lang w:val="en-US"/>
        </w:rPr>
        <w:t xml:space="preserve"> </w:t>
      </w:r>
      <w:r>
        <w:rPr>
          <w:lang w:val="en-US"/>
        </w:rPr>
        <w:t xml:space="preserve">Enter the name of the federate (for instance: </w:t>
      </w:r>
      <w:proofErr w:type="spellStart"/>
      <w:r w:rsidRPr="00DE40F4">
        <w:rPr>
          <w:rFonts w:ascii="Courier New" w:hAnsi="Courier New" w:cs="Courier New"/>
          <w:lang w:val="en-US"/>
        </w:rPr>
        <w:t>TestFederate</w:t>
      </w:r>
      <w:proofErr w:type="spellEnd"/>
      <w:r>
        <w:rPr>
          <w:lang w:val="en-US"/>
        </w:rPr>
        <w:t xml:space="preserve">) as </w:t>
      </w:r>
      <w:r w:rsidR="00DE40F4">
        <w:rPr>
          <w:lang w:val="en-US"/>
        </w:rPr>
        <w:t>“Program arguments:” in “Arguments” tab.</w:t>
      </w:r>
    </w:p>
    <w:p w:rsidR="004A1DF6" w:rsidRDefault="004A1DF6" w:rsidP="00FC1D0A">
      <w:pPr>
        <w:rPr>
          <w:lang w:val="en-US"/>
        </w:rPr>
      </w:pPr>
    </w:p>
    <w:p w:rsidR="004A1DF6" w:rsidRDefault="004A1DF6" w:rsidP="004A1DF6">
      <w:pPr>
        <w:pStyle w:val="Titre3"/>
        <w:rPr>
          <w:lang w:val="en-US"/>
        </w:rPr>
      </w:pPr>
      <w:bookmarkStart w:id="1069" w:name="_Toc484537146"/>
      <w:r>
        <w:rPr>
          <w:lang w:val="en-US"/>
        </w:rPr>
        <w:t>Usage</w:t>
      </w:r>
      <w:bookmarkEnd w:id="1069"/>
    </w:p>
    <w:p w:rsidR="004A1DF6" w:rsidRDefault="004A1DF6" w:rsidP="004A1DF6">
      <w:pPr>
        <w:rPr>
          <w:lang w:val="en-US"/>
        </w:rPr>
      </w:pPr>
      <w:r>
        <w:rPr>
          <w:lang w:val="en-US"/>
        </w:rPr>
        <w:t>Just run the configuration previously created.</w:t>
      </w:r>
    </w:p>
    <w:p w:rsidR="00A81098" w:rsidRDefault="00A81098" w:rsidP="004A1DF6">
      <w:pPr>
        <w:rPr>
          <w:lang w:val="en-US"/>
        </w:rPr>
      </w:pPr>
      <w:r>
        <w:rPr>
          <w:lang w:val="en-US"/>
        </w:rPr>
        <w:t>To change the name of the federate, just change the program argument.</w:t>
      </w:r>
    </w:p>
    <w:p w:rsidR="00A81098" w:rsidRDefault="00A81098" w:rsidP="004A1DF6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A81098" w:rsidRPr="004E22E8" w:rsidTr="00EF78D6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81098" w:rsidRPr="004A5660" w:rsidRDefault="00A81098" w:rsidP="00EF78D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1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81098" w:rsidRPr="00A81098" w:rsidRDefault="00A81098" w:rsidP="00314F19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start the </w:t>
            </w:r>
            <w:r w:rsidRPr="00A81098">
              <w:rPr>
                <w:lang w:val="en-US"/>
              </w:rPr>
              <w:t xml:space="preserve">test federate </w:t>
            </w:r>
            <w:r>
              <w:rPr>
                <w:lang w:val="en-US"/>
              </w:rPr>
              <w:t xml:space="preserve">as many times as you wish, but </w:t>
            </w:r>
            <w:r w:rsidRPr="00A81098">
              <w:rPr>
                <w:u w:val="single"/>
                <w:lang w:val="en-US"/>
              </w:rPr>
              <w:t xml:space="preserve">you need to use a different name </w:t>
            </w:r>
            <w:r w:rsidR="00825CD4">
              <w:rPr>
                <w:u w:val="single"/>
                <w:lang w:val="en-US"/>
              </w:rPr>
              <w:t xml:space="preserve">of federate </w:t>
            </w:r>
            <w:r w:rsidRPr="00A81098">
              <w:rPr>
                <w:u w:val="single"/>
                <w:lang w:val="en-US"/>
              </w:rPr>
              <w:t>each time</w:t>
            </w:r>
            <w:r>
              <w:rPr>
                <w:lang w:val="en-US"/>
              </w:rPr>
              <w:t>.</w:t>
            </w:r>
          </w:p>
        </w:tc>
      </w:tr>
    </w:tbl>
    <w:p w:rsidR="004A1DF6" w:rsidRPr="004A5660" w:rsidRDefault="004A1DF6" w:rsidP="00FC1D0A">
      <w:pPr>
        <w:rPr>
          <w:lang w:val="en-US"/>
        </w:rPr>
      </w:pPr>
    </w:p>
    <w:sectPr w:rsidR="004A1DF6" w:rsidRPr="004A5660" w:rsidSect="00A17651">
      <w:pgSz w:w="11906" w:h="16838" w:code="9"/>
      <w:pgMar w:top="1134" w:right="1134" w:bottom="1134" w:left="1134" w:header="680" w:footer="509" w:gutter="0"/>
      <w:cols w:space="720"/>
      <w:docGrid w:linePitch="27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8" w:author="Dominique SIMON (domsimon)" w:date="2017-07-03T16:54:00Z" w:initials="DSI">
    <w:p w:rsidR="008E418C" w:rsidRPr="00D36530" w:rsidRDefault="008E418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AA328C">
        <w:rPr>
          <w:rStyle w:val="Marquedecommentaire"/>
          <w:lang w:val="en-US"/>
        </w:rPr>
        <w:t xml:space="preserve">IVCT test </w:t>
      </w:r>
      <w:r w:rsidRPr="0022413B">
        <w:rPr>
          <w:lang w:val="en-US"/>
        </w:rPr>
        <w:t>required</w:t>
      </w:r>
    </w:p>
  </w:comment>
  <w:comment w:id="93" w:author="Dominique SIMON (domsimon)" w:date="2017-07-03T16:52:00Z" w:initials="DSI">
    <w:p w:rsidR="008E418C" w:rsidRPr="00991F3D" w:rsidRDefault="008E418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22413B">
        <w:rPr>
          <w:lang w:val="en-US"/>
        </w:rPr>
        <w:t>Some precisions required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5D30FE" w15:done="0"/>
  <w15:commentEx w15:paraId="282D2BCF" w15:done="0"/>
  <w15:commentEx w15:paraId="67F66C21" w15:done="0"/>
  <w15:commentEx w15:paraId="739F1636" w15:done="0"/>
  <w15:commentEx w15:paraId="392408DC" w15:done="0"/>
  <w15:commentEx w15:paraId="3674A17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18C" w:rsidRDefault="008E418C">
      <w:r>
        <w:separator/>
      </w:r>
    </w:p>
  </w:endnote>
  <w:endnote w:type="continuationSeparator" w:id="0">
    <w:p w:rsidR="008E418C" w:rsidRDefault="008E4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8C" w:rsidRDefault="008E418C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3070"/>
      <w:gridCol w:w="2954"/>
      <w:gridCol w:w="3685"/>
    </w:tblGrid>
    <w:tr w:rsidR="008E418C">
      <w:trPr>
        <w:trHeight w:val="544"/>
      </w:trPr>
      <w:tc>
        <w:tcPr>
          <w:tcW w:w="3070" w:type="dxa"/>
          <w:vAlign w:val="center"/>
        </w:tcPr>
        <w:p w:rsidR="008E418C" w:rsidRDefault="008E418C">
          <w:pPr>
            <w:jc w:val="left"/>
          </w:pPr>
        </w:p>
      </w:tc>
      <w:tc>
        <w:tcPr>
          <w:tcW w:w="2954" w:type="dxa"/>
          <w:vAlign w:val="center"/>
        </w:tcPr>
        <w:p w:rsidR="008E418C" w:rsidRDefault="008E418C">
          <w:pPr>
            <w:jc w:val="center"/>
          </w:pPr>
        </w:p>
      </w:tc>
      <w:tc>
        <w:tcPr>
          <w:tcW w:w="3685" w:type="dxa"/>
          <w:vAlign w:val="center"/>
        </w:tcPr>
        <w:p w:rsidR="008E418C" w:rsidRDefault="008E418C">
          <w:pPr>
            <w:jc w:val="right"/>
          </w:pPr>
        </w:p>
      </w:tc>
    </w:tr>
  </w:tbl>
  <w:p w:rsidR="008E418C" w:rsidRDefault="008E418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C0C0C0"/>
      </w:tblBorders>
      <w:tblLook w:val="01E0"/>
    </w:tblPr>
    <w:tblGrid>
      <w:gridCol w:w="5778"/>
      <w:gridCol w:w="4000"/>
    </w:tblGrid>
    <w:tr w:rsidR="008E418C" w:rsidRPr="008829BA" w:rsidTr="006C266F">
      <w:trPr>
        <w:trHeight w:val="817"/>
      </w:trPr>
      <w:tc>
        <w:tcPr>
          <w:tcW w:w="5778" w:type="dxa"/>
        </w:tcPr>
        <w:p w:rsidR="008E418C" w:rsidRPr="006C266F" w:rsidRDefault="008E418C" w:rsidP="00CB6EBF">
          <w:pPr>
            <w:pStyle w:val="Pieddepage"/>
            <w:rPr>
              <w:szCs w:val="16"/>
              <w:lang w:val="it-IT"/>
            </w:rPr>
          </w:pPr>
          <w:r>
            <w:rPr>
              <w:szCs w:val="16"/>
            </w:rPr>
            <w:t xml:space="preserve">        </w:t>
          </w:r>
          <w:r w:rsidRPr="008829BA">
            <w:rPr>
              <w:szCs w:val="16"/>
              <w:lang w:val="it-IT"/>
            </w:rPr>
            <w:br/>
          </w:r>
          <w:r>
            <w:rPr>
              <w:szCs w:val="16"/>
            </w:rPr>
            <w:t xml:space="preserve">            </w:t>
          </w:r>
          <w:r>
            <w:t xml:space="preserve">             </w:t>
          </w:r>
        </w:p>
      </w:tc>
      <w:tc>
        <w:tcPr>
          <w:tcW w:w="4000" w:type="dxa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/>
          </w:tblPr>
          <w:tblGrid>
            <w:gridCol w:w="1276"/>
            <w:gridCol w:w="1268"/>
            <w:gridCol w:w="1206"/>
          </w:tblGrid>
          <w:tr w:rsidR="008E418C" w:rsidRPr="00043CD9" w:rsidTr="001E36B3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:rsidR="008E418C" w:rsidRPr="0018169C" w:rsidRDefault="008E418C" w:rsidP="00656FB7">
                <w:pPr>
                  <w:pStyle w:val="Pieddepage"/>
                  <w:tabs>
                    <w:tab w:val="clear" w:pos="284"/>
                    <w:tab w:val="clear" w:pos="567"/>
                  </w:tabs>
                  <w:jc w:val="center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:rsidR="008E418C" w:rsidRPr="0018169C" w:rsidRDefault="008E418C" w:rsidP="00006F14">
                <w:pPr>
                  <w:pStyle w:val="Pieddepage"/>
                  <w:tabs>
                    <w:tab w:val="clear" w:pos="567"/>
                  </w:tabs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:rsidR="008E418C" w:rsidRPr="00043CD9" w:rsidRDefault="008E418C" w:rsidP="00773C5F">
                <w:pPr>
                  <w:pStyle w:val="Pieddepage"/>
                  <w:tabs>
                    <w:tab w:val="clear" w:pos="284"/>
                    <w:tab w:val="clear" w:pos="567"/>
                  </w:tabs>
                  <w:rPr>
                    <w:szCs w:val="18"/>
                  </w:rPr>
                </w:pPr>
                <w:r w:rsidRPr="00006F14">
                  <w:rPr>
                    <w:szCs w:val="18"/>
                  </w:rPr>
                  <w:t xml:space="preserve">Page : </w:t>
                </w:r>
                <w:r w:rsidRPr="00006F14">
                  <w:rPr>
                    <w:szCs w:val="18"/>
                  </w:rPr>
                  <w:fldChar w:fldCharType="begin"/>
                </w:r>
                <w:r w:rsidRPr="00006F14">
                  <w:rPr>
                    <w:szCs w:val="18"/>
                  </w:rPr>
                  <w:instrText xml:space="preserve"> PAGE </w:instrText>
                </w:r>
                <w:r w:rsidRPr="00006F14">
                  <w:rPr>
                    <w:szCs w:val="18"/>
                  </w:rPr>
                  <w:fldChar w:fldCharType="separate"/>
                </w:r>
                <w:r w:rsidR="00BD367C">
                  <w:rPr>
                    <w:noProof/>
                    <w:szCs w:val="18"/>
                  </w:rPr>
                  <w:t>9</w:t>
                </w:r>
                <w:r w:rsidRPr="00006F14">
                  <w:rPr>
                    <w:szCs w:val="18"/>
                  </w:rPr>
                  <w:fldChar w:fldCharType="end"/>
                </w:r>
                <w:r w:rsidRPr="00006F14">
                  <w:rPr>
                    <w:szCs w:val="18"/>
                  </w:rPr>
                  <w:t>/</w:t>
                </w:r>
                <w:fldSimple w:instr=" NUMPAGES  \* MERGEFORMAT ">
                  <w:r w:rsidR="00BD367C" w:rsidRPr="00BD367C">
                    <w:rPr>
                      <w:noProof/>
                      <w:szCs w:val="18"/>
                    </w:rPr>
                    <w:t>49</w:t>
                  </w:r>
                </w:fldSimple>
              </w:p>
            </w:tc>
          </w:tr>
        </w:tbl>
        <w:p w:rsidR="008E418C" w:rsidRPr="008829BA" w:rsidRDefault="008E418C" w:rsidP="00D803EA">
          <w:pPr>
            <w:pStyle w:val="Pieddepage"/>
            <w:rPr>
              <w:szCs w:val="16"/>
            </w:rPr>
          </w:pPr>
        </w:p>
      </w:tc>
    </w:tr>
  </w:tbl>
  <w:p w:rsidR="008E418C" w:rsidRPr="00D803EA" w:rsidRDefault="008E418C" w:rsidP="00006F1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18C" w:rsidRDefault="008E418C">
      <w:r>
        <w:separator/>
      </w:r>
    </w:p>
  </w:footnote>
  <w:footnote w:type="continuationSeparator" w:id="0">
    <w:p w:rsidR="008E418C" w:rsidRDefault="008E41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5783"/>
      <w:gridCol w:w="1701"/>
    </w:tblGrid>
    <w:tr w:rsidR="008E418C">
      <w:trPr>
        <w:trHeight w:val="432"/>
      </w:trPr>
      <w:tc>
        <w:tcPr>
          <w:tcW w:w="1701" w:type="dxa"/>
        </w:tcPr>
        <w:p w:rsidR="008E418C" w:rsidRDefault="008E418C">
          <w:r>
            <w:t xml:space="preserve">Page : </w:t>
          </w:r>
          <w:fldSimple w:instr=" PAGE ">
            <w:r>
              <w:rPr>
                <w:noProof/>
              </w:rPr>
              <w:t>4</w:t>
            </w:r>
          </w:fldSimple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  <w:tc>
        <w:tcPr>
          <w:tcW w:w="5783" w:type="dxa"/>
        </w:tcPr>
        <w:p w:rsidR="008E418C" w:rsidRDefault="008E418C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:rsidR="008E418C" w:rsidRDefault="008E418C"/>
      </w:tc>
    </w:tr>
  </w:tbl>
  <w:p w:rsidR="008E418C" w:rsidRDefault="008E418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5783"/>
      <w:gridCol w:w="2225"/>
    </w:tblGrid>
    <w:tr w:rsidR="008E418C">
      <w:trPr>
        <w:trHeight w:val="432"/>
      </w:trPr>
      <w:tc>
        <w:tcPr>
          <w:tcW w:w="1701" w:type="dxa"/>
        </w:tcPr>
        <w:p w:rsidR="008E418C" w:rsidRDefault="008E418C"/>
      </w:tc>
      <w:tc>
        <w:tcPr>
          <w:tcW w:w="5783" w:type="dxa"/>
        </w:tcPr>
        <w:p w:rsidR="008E418C" w:rsidRDefault="008E418C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:rsidR="008E418C" w:rsidRDefault="008E418C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</w:tr>
  </w:tbl>
  <w:p w:rsidR="008E418C" w:rsidRDefault="008E418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3402"/>
      <w:gridCol w:w="2960"/>
      <w:gridCol w:w="3402"/>
    </w:tblGrid>
    <w:tr w:rsidR="008E418C" w:rsidRPr="00067AC6">
      <w:trPr>
        <w:trHeight w:val="360"/>
        <w:jc w:val="right"/>
      </w:trPr>
      <w:tc>
        <w:tcPr>
          <w:tcW w:w="3402" w:type="dxa"/>
          <w:vAlign w:val="center"/>
        </w:tcPr>
        <w:p w:rsidR="008E418C" w:rsidRPr="00067AC6" w:rsidRDefault="008E418C" w:rsidP="004D7CE8">
          <w:pPr>
            <w:pStyle w:val="En-tteLeft"/>
            <w:rPr>
              <w:lang w:val="en-GB"/>
            </w:rPr>
          </w:pPr>
        </w:p>
      </w:tc>
      <w:tc>
        <w:tcPr>
          <w:tcW w:w="2960" w:type="dxa"/>
          <w:vAlign w:val="center"/>
        </w:tcPr>
        <w:p w:rsidR="008E418C" w:rsidRPr="00067AC6" w:rsidRDefault="008E418C" w:rsidP="00276306">
          <w:pPr>
            <w:pStyle w:val="En-tte"/>
            <w:rPr>
              <w:lang w:val="en-GB"/>
            </w:rPr>
          </w:pPr>
          <w:fldSimple w:instr=" DOCPROPERTY  DocTitle  \* MERGEFORMAT ">
            <w:r w:rsidRPr="00717091">
              <w:rPr>
                <w:lang w:val="en-GB"/>
              </w:rPr>
              <w:t>ETC FRA user guide</w:t>
            </w:r>
          </w:fldSimple>
        </w:p>
      </w:tc>
      <w:tc>
        <w:tcPr>
          <w:tcW w:w="3402" w:type="dxa"/>
          <w:vAlign w:val="center"/>
        </w:tcPr>
        <w:p w:rsidR="008E418C" w:rsidRPr="00067AC6" w:rsidRDefault="008E418C" w:rsidP="002C56C1">
          <w:pPr>
            <w:pStyle w:val="En-tteRight"/>
            <w:rPr>
              <w:lang w:val="en-GB"/>
            </w:rPr>
          </w:pPr>
          <w:r w:rsidRPr="00067AC6">
            <w:rPr>
              <w:lang w:val="en-GB"/>
            </w:rPr>
            <w:t xml:space="preserve">Version : </w:t>
          </w:r>
          <w:r>
            <w:fldChar w:fldCharType="begin"/>
          </w:r>
          <w:r>
            <w:instrText xml:space="preserve"> DOCPROPERTY "DocVersion"  \* MERGEFORMAT </w:instrText>
          </w:r>
          <w:r>
            <w:fldChar w:fldCharType="separate"/>
          </w:r>
          <w:r w:rsidRPr="00716D0A">
            <w:rPr>
              <w:lang w:val="en-GB"/>
            </w:rPr>
            <w:t>V1.1</w:t>
          </w:r>
          <w:r>
            <w:t xml:space="preserve"> </w:t>
          </w:r>
          <w:proofErr w:type="spellStart"/>
          <w:r>
            <w:t>Draft</w:t>
          </w:r>
          <w:proofErr w:type="spellEnd"/>
          <w:r>
            <w:fldChar w:fldCharType="end"/>
          </w:r>
          <w:r w:rsidRPr="00067AC6">
            <w:rPr>
              <w:lang w:val="en-GB"/>
            </w:rPr>
            <w:t xml:space="preserve"> </w:t>
          </w:r>
        </w:p>
      </w:tc>
    </w:tr>
  </w:tbl>
  <w:p w:rsidR="008E418C" w:rsidRPr="00067AC6" w:rsidRDefault="008E418C" w:rsidP="00276306">
    <w:pPr>
      <w:pStyle w:val="En-tte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5650D"/>
    <w:multiLevelType w:val="singleLevel"/>
    <w:tmpl w:val="4D482742"/>
    <w:lvl w:ilvl="0">
      <w:start w:val="1"/>
      <w:numFmt w:val="bullet"/>
      <w:pStyle w:val="Liste4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>
    <w:nsid w:val="03A6143F"/>
    <w:multiLevelType w:val="singleLevel"/>
    <w:tmpl w:val="AE5A5082"/>
    <w:lvl w:ilvl="0">
      <w:start w:val="1"/>
      <w:numFmt w:val="bullet"/>
      <w:pStyle w:val="Liste1"/>
      <w:lvlText w:val="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3">
    <w:nsid w:val="03E9436F"/>
    <w:multiLevelType w:val="hybridMultilevel"/>
    <w:tmpl w:val="7284A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14531"/>
    <w:multiLevelType w:val="hybridMultilevel"/>
    <w:tmpl w:val="5FA48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4361F"/>
    <w:multiLevelType w:val="singleLevel"/>
    <w:tmpl w:val="B2027C76"/>
    <w:lvl w:ilvl="0">
      <w:start w:val="1"/>
      <w:numFmt w:val="decimal"/>
      <w:pStyle w:val="ListeNumrote6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6">
    <w:nsid w:val="115B1622"/>
    <w:multiLevelType w:val="singleLevel"/>
    <w:tmpl w:val="F91AF754"/>
    <w:lvl w:ilvl="0">
      <w:start w:val="1"/>
      <w:numFmt w:val="bullet"/>
      <w:pStyle w:val="Liste6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>
    <w:nsid w:val="11CD0990"/>
    <w:multiLevelType w:val="hybridMultilevel"/>
    <w:tmpl w:val="BE16C76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22141D6"/>
    <w:multiLevelType w:val="singleLevel"/>
    <w:tmpl w:val="5AF8553A"/>
    <w:lvl w:ilvl="0">
      <w:start w:val="1"/>
      <w:numFmt w:val="bullet"/>
      <w:pStyle w:val="ListeTableau2"/>
      <w:lvlText w:val="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9">
    <w:nsid w:val="149D0A55"/>
    <w:multiLevelType w:val="singleLevel"/>
    <w:tmpl w:val="89D2AEFE"/>
    <w:lvl w:ilvl="0">
      <w:start w:val="1"/>
      <w:numFmt w:val="decimal"/>
      <w:pStyle w:val="ListeNumrote5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0">
    <w:nsid w:val="14A37700"/>
    <w:multiLevelType w:val="multilevel"/>
    <w:tmpl w:val="F8546140"/>
    <w:numStyleLink w:val="Requirement"/>
  </w:abstractNum>
  <w:abstractNum w:abstractNumId="11">
    <w:nsid w:val="15103E99"/>
    <w:multiLevelType w:val="singleLevel"/>
    <w:tmpl w:val="9968B0D8"/>
    <w:lvl w:ilvl="0">
      <w:start w:val="1"/>
      <w:numFmt w:val="decimal"/>
      <w:pStyle w:val="ListeNumrote8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2">
    <w:nsid w:val="16531308"/>
    <w:multiLevelType w:val="singleLevel"/>
    <w:tmpl w:val="A0F0BAFE"/>
    <w:lvl w:ilvl="0">
      <w:start w:val="1"/>
      <w:numFmt w:val="bullet"/>
      <w:pStyle w:val="ListeTableau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3">
    <w:nsid w:val="18D6788D"/>
    <w:multiLevelType w:val="singleLevel"/>
    <w:tmpl w:val="A614F4B2"/>
    <w:lvl w:ilvl="0">
      <w:start w:val="1"/>
      <w:numFmt w:val="bullet"/>
      <w:pStyle w:val="Liste8"/>
      <w:lvlText w:val="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4">
    <w:nsid w:val="1C4B1096"/>
    <w:multiLevelType w:val="singleLevel"/>
    <w:tmpl w:val="E2A8D5E4"/>
    <w:lvl w:ilvl="0">
      <w:start w:val="1"/>
      <w:numFmt w:val="decimal"/>
      <w:pStyle w:val="ListeNumrote1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5">
    <w:nsid w:val="1FE30659"/>
    <w:multiLevelType w:val="hybridMultilevel"/>
    <w:tmpl w:val="8B88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7D66A7"/>
    <w:multiLevelType w:val="multilevel"/>
    <w:tmpl w:val="BD7C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27D019CB"/>
    <w:multiLevelType w:val="hybridMultilevel"/>
    <w:tmpl w:val="B8422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9">
    <w:nsid w:val="30D0540A"/>
    <w:multiLevelType w:val="singleLevel"/>
    <w:tmpl w:val="42A088CE"/>
    <w:lvl w:ilvl="0">
      <w:start w:val="1"/>
      <w:numFmt w:val="bullet"/>
      <w:pStyle w:val="Liste0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345268D4"/>
    <w:multiLevelType w:val="singleLevel"/>
    <w:tmpl w:val="B94C2032"/>
    <w:lvl w:ilvl="0">
      <w:start w:val="1"/>
      <w:numFmt w:val="decimal"/>
      <w:pStyle w:val="ListeNumrote4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1">
    <w:nsid w:val="34C05F1A"/>
    <w:multiLevelType w:val="singleLevel"/>
    <w:tmpl w:val="0740659C"/>
    <w:lvl w:ilvl="0">
      <w:start w:val="1"/>
      <w:numFmt w:val="bullet"/>
      <w:pStyle w:val="Liste7"/>
      <w:lvlText w:val="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2">
    <w:nsid w:val="385143E6"/>
    <w:multiLevelType w:val="singleLevel"/>
    <w:tmpl w:val="16CAAF40"/>
    <w:lvl w:ilvl="0">
      <w:start w:val="1"/>
      <w:numFmt w:val="decimal"/>
      <w:pStyle w:val="ListeNumrote3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3">
    <w:nsid w:val="38B361F6"/>
    <w:multiLevelType w:val="singleLevel"/>
    <w:tmpl w:val="54688814"/>
    <w:lvl w:ilvl="0">
      <w:start w:val="1"/>
      <w:numFmt w:val="bullet"/>
      <w:pStyle w:val="Liste5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24">
    <w:nsid w:val="3FBD691D"/>
    <w:multiLevelType w:val="hybridMultilevel"/>
    <w:tmpl w:val="46A47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B77FE"/>
    <w:multiLevelType w:val="singleLevel"/>
    <w:tmpl w:val="06A443FE"/>
    <w:lvl w:ilvl="0">
      <w:start w:val="1"/>
      <w:numFmt w:val="decimal"/>
      <w:pStyle w:val="ListeNumrote0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6">
    <w:nsid w:val="42E751FB"/>
    <w:multiLevelType w:val="singleLevel"/>
    <w:tmpl w:val="038A3084"/>
    <w:lvl w:ilvl="0">
      <w:start w:val="1"/>
      <w:numFmt w:val="decimal"/>
      <w:pStyle w:val="ListeNumrote9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7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32A5E58"/>
    <w:multiLevelType w:val="singleLevel"/>
    <w:tmpl w:val="D6EA59D8"/>
    <w:lvl w:ilvl="0">
      <w:start w:val="1"/>
      <w:numFmt w:val="bullet"/>
      <w:pStyle w:val="Liste3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9">
    <w:nsid w:val="44221947"/>
    <w:multiLevelType w:val="hybridMultilevel"/>
    <w:tmpl w:val="BC267884"/>
    <w:lvl w:ilvl="0" w:tplc="27B0DEE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B3D32A1"/>
    <w:multiLevelType w:val="hybridMultilevel"/>
    <w:tmpl w:val="EB48E60E"/>
    <w:lvl w:ilvl="0" w:tplc="4C5CF2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>
    <w:nsid w:val="4C397702"/>
    <w:multiLevelType w:val="hybridMultilevel"/>
    <w:tmpl w:val="C52A5D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E456744"/>
    <w:multiLevelType w:val="singleLevel"/>
    <w:tmpl w:val="27EE217C"/>
    <w:lvl w:ilvl="0">
      <w:start w:val="1"/>
      <w:numFmt w:val="decimal"/>
      <w:pStyle w:val="ListeNumrote2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4">
    <w:nsid w:val="50F87B73"/>
    <w:multiLevelType w:val="hybridMultilevel"/>
    <w:tmpl w:val="BE16C76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2B366D1"/>
    <w:multiLevelType w:val="hybridMultilevel"/>
    <w:tmpl w:val="79949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2C6030"/>
    <w:multiLevelType w:val="singleLevel"/>
    <w:tmpl w:val="F9AA8556"/>
    <w:lvl w:ilvl="0">
      <w:start w:val="1"/>
      <w:numFmt w:val="bullet"/>
      <w:pStyle w:val="Liste2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37">
    <w:nsid w:val="599A3898"/>
    <w:multiLevelType w:val="hybridMultilevel"/>
    <w:tmpl w:val="1A56A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DD4B57"/>
    <w:multiLevelType w:val="singleLevel"/>
    <w:tmpl w:val="B0DEBC8C"/>
    <w:lvl w:ilvl="0">
      <w:start w:val="1"/>
      <w:numFmt w:val="bullet"/>
      <w:pStyle w:val="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5DA25134"/>
    <w:multiLevelType w:val="hybridMultilevel"/>
    <w:tmpl w:val="F9B64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F65E6A"/>
    <w:multiLevelType w:val="hybridMultilevel"/>
    <w:tmpl w:val="84484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12070D"/>
    <w:multiLevelType w:val="hybridMultilevel"/>
    <w:tmpl w:val="7B804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683362"/>
    <w:multiLevelType w:val="singleLevel"/>
    <w:tmpl w:val="E2BE1648"/>
    <w:lvl w:ilvl="0">
      <w:start w:val="1"/>
      <w:numFmt w:val="bullet"/>
      <w:pStyle w:val="Liste9"/>
      <w:lvlText w:val="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43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4">
    <w:nsid w:val="673A576D"/>
    <w:multiLevelType w:val="hybridMultilevel"/>
    <w:tmpl w:val="6636BB82"/>
    <w:lvl w:ilvl="0" w:tplc="14681B44">
      <w:start w:val="1"/>
      <w:numFmt w:val="bullet"/>
      <w:pStyle w:val="Puce10"/>
      <w:lvlText w:val=""/>
      <w:lvlJc w:val="left"/>
      <w:pPr>
        <w:ind w:left="644" w:hanging="360"/>
      </w:pPr>
      <w:rPr>
        <w:rFonts w:ascii="Wingdings" w:hAnsi="Wingdings" w:hint="default"/>
        <w:color w:val="004D86"/>
        <w:sz w:val="26"/>
        <w:vertAlign w:val="baseline"/>
      </w:rPr>
    </w:lvl>
    <w:lvl w:ilvl="1" w:tplc="040C0003">
      <w:start w:val="1"/>
      <w:numFmt w:val="bullet"/>
      <w:lvlText w:val="o"/>
      <w:lvlJc w:val="left"/>
      <w:pPr>
        <w:ind w:left="-1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</w:abstractNum>
  <w:abstractNum w:abstractNumId="45">
    <w:nsid w:val="693A2EB2"/>
    <w:multiLevelType w:val="hybridMultilevel"/>
    <w:tmpl w:val="62163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B011FA"/>
    <w:multiLevelType w:val="singleLevel"/>
    <w:tmpl w:val="267004C0"/>
    <w:lvl w:ilvl="0">
      <w:start w:val="1"/>
      <w:numFmt w:val="bullet"/>
      <w:pStyle w:val="Puce2"/>
      <w:lvlText w:val=""/>
      <w:lvlJc w:val="left"/>
      <w:pPr>
        <w:ind w:left="360" w:hanging="360"/>
      </w:pPr>
      <w:rPr>
        <w:rFonts w:ascii="Wingdings" w:hAnsi="Wingdings" w:hint="default"/>
        <w:color w:val="0070C0"/>
        <w:sz w:val="36"/>
        <w:vertAlign w:val="baseline"/>
      </w:rPr>
    </w:lvl>
  </w:abstractNum>
  <w:abstractNum w:abstractNumId="47">
    <w:nsid w:val="6D617619"/>
    <w:multiLevelType w:val="singleLevel"/>
    <w:tmpl w:val="29A27680"/>
    <w:lvl w:ilvl="0">
      <w:start w:val="1"/>
      <w:numFmt w:val="decimal"/>
      <w:pStyle w:val="ListeNumrote7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48">
    <w:nsid w:val="6E267815"/>
    <w:multiLevelType w:val="hybridMultilevel"/>
    <w:tmpl w:val="D60C1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B0251C"/>
    <w:multiLevelType w:val="hybridMultilevel"/>
    <w:tmpl w:val="D53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7D5C3E"/>
    <w:multiLevelType w:val="singleLevel"/>
    <w:tmpl w:val="70642C9E"/>
    <w:lvl w:ilvl="0">
      <w:start w:val="1"/>
      <w:numFmt w:val="bullet"/>
      <w:pStyle w:val="puce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>
    <w:nsid w:val="73BA73EC"/>
    <w:multiLevelType w:val="hybridMultilevel"/>
    <w:tmpl w:val="C5947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95D459E"/>
    <w:multiLevelType w:val="multilevel"/>
    <w:tmpl w:val="F8546140"/>
    <w:styleLink w:val="Requirement"/>
    <w:lvl w:ilvl="0">
      <w:start w:val="1"/>
      <w:numFmt w:val="decimal"/>
      <w:pStyle w:val="ReqID"/>
      <w:lvlText w:val="[EXI-TI-%1]"/>
      <w:lvlJc w:val="left"/>
      <w:pPr>
        <w:ind w:left="360" w:hanging="360"/>
      </w:pPr>
      <w:rPr>
        <w:rFonts w:ascii="Calibri" w:hAnsi="Calibri"/>
        <w:color w:val="C0504D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>
    <w:nsid w:val="7FBC2350"/>
    <w:multiLevelType w:val="hybridMultilevel"/>
    <w:tmpl w:val="CAF24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50"/>
  </w:num>
  <w:num w:numId="3">
    <w:abstractNumId w:val="27"/>
  </w:num>
  <w:num w:numId="4">
    <w:abstractNumId w:val="18"/>
  </w:num>
  <w:num w:numId="5">
    <w:abstractNumId w:val="0"/>
  </w:num>
  <w:num w:numId="6">
    <w:abstractNumId w:val="31"/>
  </w:num>
  <w:num w:numId="7">
    <w:abstractNumId w:val="19"/>
  </w:num>
  <w:num w:numId="8">
    <w:abstractNumId w:val="2"/>
  </w:num>
  <w:num w:numId="9">
    <w:abstractNumId w:val="36"/>
  </w:num>
  <w:num w:numId="10">
    <w:abstractNumId w:val="28"/>
  </w:num>
  <w:num w:numId="11">
    <w:abstractNumId w:val="1"/>
  </w:num>
  <w:num w:numId="12">
    <w:abstractNumId w:val="23"/>
  </w:num>
  <w:num w:numId="13">
    <w:abstractNumId w:val="6"/>
  </w:num>
  <w:num w:numId="14">
    <w:abstractNumId w:val="21"/>
  </w:num>
  <w:num w:numId="15">
    <w:abstractNumId w:val="13"/>
  </w:num>
  <w:num w:numId="16">
    <w:abstractNumId w:val="42"/>
  </w:num>
  <w:num w:numId="17">
    <w:abstractNumId w:val="25"/>
  </w:num>
  <w:num w:numId="18">
    <w:abstractNumId w:val="14"/>
  </w:num>
  <w:num w:numId="19">
    <w:abstractNumId w:val="33"/>
  </w:num>
  <w:num w:numId="20">
    <w:abstractNumId w:val="22"/>
  </w:num>
  <w:num w:numId="21">
    <w:abstractNumId w:val="20"/>
  </w:num>
  <w:num w:numId="22">
    <w:abstractNumId w:val="9"/>
  </w:num>
  <w:num w:numId="23">
    <w:abstractNumId w:val="5"/>
  </w:num>
  <w:num w:numId="24">
    <w:abstractNumId w:val="47"/>
  </w:num>
  <w:num w:numId="25">
    <w:abstractNumId w:val="11"/>
  </w:num>
  <w:num w:numId="26">
    <w:abstractNumId w:val="26"/>
  </w:num>
  <w:num w:numId="27">
    <w:abstractNumId w:val="12"/>
  </w:num>
  <w:num w:numId="28">
    <w:abstractNumId w:val="8"/>
  </w:num>
  <w:num w:numId="29">
    <w:abstractNumId w:val="46"/>
  </w:num>
  <w:num w:numId="30">
    <w:abstractNumId w:val="52"/>
  </w:num>
  <w:num w:numId="31">
    <w:abstractNumId w:val="10"/>
    <w:lvlOverride w:ilvl="0">
      <w:lvl w:ilvl="0">
        <w:start w:val="1"/>
        <w:numFmt w:val="decimal"/>
        <w:pStyle w:val="ReqID"/>
        <w:lvlText w:val="[EXI-TI-%1]"/>
        <w:lvlJc w:val="left"/>
        <w:pPr>
          <w:ind w:left="36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2">
    <w:abstractNumId w:val="38"/>
  </w:num>
  <w:num w:numId="33">
    <w:abstractNumId w:val="44"/>
  </w:num>
  <w:num w:numId="34">
    <w:abstractNumId w:val="49"/>
  </w:num>
  <w:num w:numId="35">
    <w:abstractNumId w:val="35"/>
  </w:num>
  <w:num w:numId="36">
    <w:abstractNumId w:val="51"/>
  </w:num>
  <w:num w:numId="37">
    <w:abstractNumId w:val="48"/>
  </w:num>
  <w:num w:numId="38">
    <w:abstractNumId w:val="53"/>
  </w:num>
  <w:num w:numId="39">
    <w:abstractNumId w:val="32"/>
  </w:num>
  <w:num w:numId="40">
    <w:abstractNumId w:val="3"/>
  </w:num>
  <w:num w:numId="41">
    <w:abstractNumId w:val="17"/>
  </w:num>
  <w:num w:numId="42">
    <w:abstractNumId w:val="39"/>
  </w:num>
  <w:num w:numId="43">
    <w:abstractNumId w:val="24"/>
  </w:num>
  <w:num w:numId="44">
    <w:abstractNumId w:val="40"/>
  </w:num>
  <w:num w:numId="45">
    <w:abstractNumId w:val="37"/>
  </w:num>
  <w:num w:numId="46">
    <w:abstractNumId w:val="15"/>
  </w:num>
  <w:num w:numId="47">
    <w:abstractNumId w:val="4"/>
  </w:num>
  <w:num w:numId="48">
    <w:abstractNumId w:val="45"/>
  </w:num>
  <w:num w:numId="49">
    <w:abstractNumId w:val="41"/>
  </w:num>
  <w:num w:numId="50">
    <w:abstractNumId w:val="34"/>
  </w:num>
  <w:num w:numId="51">
    <w:abstractNumId w:val="7"/>
  </w:num>
  <w:num w:numId="52">
    <w:abstractNumId w:val="29"/>
  </w:num>
  <w:num w:numId="53">
    <w:abstractNumId w:val="30"/>
  </w:num>
  <w:num w:numId="54">
    <w:abstractNumId w:val="16"/>
  </w:num>
  <w:num w:numId="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9" w:dllVersion="512" w:checkStyle="1"/>
  <w:activeWritingStyle w:appName="MSWord" w:lang="en-GB" w:vendorID="8" w:dllVersion="513" w:checkStyle="1"/>
  <w:proofState w:spelling="clean" w:grammar="clean"/>
  <w:attachedTemplate r:id="rId1"/>
  <w:linkStyles/>
  <w:stylePaneFormatFilter w:val="0001"/>
  <w:stylePaneSortMethod w:val="0000"/>
  <w:trackRevision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97985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2FBB"/>
    <w:rsid w:val="0000021F"/>
    <w:rsid w:val="00000C32"/>
    <w:rsid w:val="000013BC"/>
    <w:rsid w:val="00001433"/>
    <w:rsid w:val="000017E8"/>
    <w:rsid w:val="0000184A"/>
    <w:rsid w:val="00002F95"/>
    <w:rsid w:val="00002FC1"/>
    <w:rsid w:val="00004A85"/>
    <w:rsid w:val="00005A0F"/>
    <w:rsid w:val="00005E45"/>
    <w:rsid w:val="00005F81"/>
    <w:rsid w:val="00006E76"/>
    <w:rsid w:val="00006F14"/>
    <w:rsid w:val="0000724E"/>
    <w:rsid w:val="00007C62"/>
    <w:rsid w:val="00007F6C"/>
    <w:rsid w:val="00007FA2"/>
    <w:rsid w:val="00010617"/>
    <w:rsid w:val="00010AC9"/>
    <w:rsid w:val="00010AD1"/>
    <w:rsid w:val="00010CD9"/>
    <w:rsid w:val="00011D82"/>
    <w:rsid w:val="00011F71"/>
    <w:rsid w:val="0001251A"/>
    <w:rsid w:val="000125CC"/>
    <w:rsid w:val="000140E6"/>
    <w:rsid w:val="00014971"/>
    <w:rsid w:val="00015C59"/>
    <w:rsid w:val="00015DB0"/>
    <w:rsid w:val="00016067"/>
    <w:rsid w:val="000164AB"/>
    <w:rsid w:val="000167D8"/>
    <w:rsid w:val="000175FE"/>
    <w:rsid w:val="00021347"/>
    <w:rsid w:val="00021D24"/>
    <w:rsid w:val="00022BAA"/>
    <w:rsid w:val="000234BA"/>
    <w:rsid w:val="0002407A"/>
    <w:rsid w:val="0002407D"/>
    <w:rsid w:val="00024508"/>
    <w:rsid w:val="00024736"/>
    <w:rsid w:val="0002489B"/>
    <w:rsid w:val="000251E1"/>
    <w:rsid w:val="0002652F"/>
    <w:rsid w:val="00026839"/>
    <w:rsid w:val="000269DF"/>
    <w:rsid w:val="000279C9"/>
    <w:rsid w:val="0003062D"/>
    <w:rsid w:val="00031E42"/>
    <w:rsid w:val="0003202A"/>
    <w:rsid w:val="000324C0"/>
    <w:rsid w:val="000328A1"/>
    <w:rsid w:val="00032C60"/>
    <w:rsid w:val="00033137"/>
    <w:rsid w:val="0003356D"/>
    <w:rsid w:val="000336D4"/>
    <w:rsid w:val="00033EA6"/>
    <w:rsid w:val="000342D5"/>
    <w:rsid w:val="00034325"/>
    <w:rsid w:val="00035265"/>
    <w:rsid w:val="0003576C"/>
    <w:rsid w:val="00035D8A"/>
    <w:rsid w:val="0003629A"/>
    <w:rsid w:val="000362BA"/>
    <w:rsid w:val="0003635C"/>
    <w:rsid w:val="000366DC"/>
    <w:rsid w:val="00037D4D"/>
    <w:rsid w:val="000416DF"/>
    <w:rsid w:val="00042E8A"/>
    <w:rsid w:val="00043854"/>
    <w:rsid w:val="00043CD9"/>
    <w:rsid w:val="000440D1"/>
    <w:rsid w:val="00044D03"/>
    <w:rsid w:val="00044EC6"/>
    <w:rsid w:val="000451EA"/>
    <w:rsid w:val="00045B30"/>
    <w:rsid w:val="00045FA3"/>
    <w:rsid w:val="0004605E"/>
    <w:rsid w:val="0004633B"/>
    <w:rsid w:val="00047CF8"/>
    <w:rsid w:val="00047E14"/>
    <w:rsid w:val="0005034F"/>
    <w:rsid w:val="00050B9E"/>
    <w:rsid w:val="00050C38"/>
    <w:rsid w:val="000527F4"/>
    <w:rsid w:val="000536A9"/>
    <w:rsid w:val="00053F41"/>
    <w:rsid w:val="0005414A"/>
    <w:rsid w:val="00054223"/>
    <w:rsid w:val="00054E83"/>
    <w:rsid w:val="000557E0"/>
    <w:rsid w:val="00055BDA"/>
    <w:rsid w:val="00055CC2"/>
    <w:rsid w:val="00056299"/>
    <w:rsid w:val="00056459"/>
    <w:rsid w:val="0005735E"/>
    <w:rsid w:val="000573B0"/>
    <w:rsid w:val="00057658"/>
    <w:rsid w:val="00057C9F"/>
    <w:rsid w:val="00057E79"/>
    <w:rsid w:val="00060172"/>
    <w:rsid w:val="00060D51"/>
    <w:rsid w:val="00061035"/>
    <w:rsid w:val="000611AE"/>
    <w:rsid w:val="0006127C"/>
    <w:rsid w:val="0006138D"/>
    <w:rsid w:val="00062721"/>
    <w:rsid w:val="00062FDE"/>
    <w:rsid w:val="00064B7E"/>
    <w:rsid w:val="00064FC3"/>
    <w:rsid w:val="000659CE"/>
    <w:rsid w:val="00065AF9"/>
    <w:rsid w:val="00065D7D"/>
    <w:rsid w:val="00065F3D"/>
    <w:rsid w:val="00066437"/>
    <w:rsid w:val="00067AC6"/>
    <w:rsid w:val="00067C8C"/>
    <w:rsid w:val="00067E63"/>
    <w:rsid w:val="000700B5"/>
    <w:rsid w:val="00070F46"/>
    <w:rsid w:val="00070FCA"/>
    <w:rsid w:val="00071230"/>
    <w:rsid w:val="00071260"/>
    <w:rsid w:val="00071809"/>
    <w:rsid w:val="00071D14"/>
    <w:rsid w:val="00072D87"/>
    <w:rsid w:val="00072E46"/>
    <w:rsid w:val="00072F0A"/>
    <w:rsid w:val="0007300F"/>
    <w:rsid w:val="00073A29"/>
    <w:rsid w:val="000745A8"/>
    <w:rsid w:val="00074680"/>
    <w:rsid w:val="000769C8"/>
    <w:rsid w:val="00076A9E"/>
    <w:rsid w:val="00077500"/>
    <w:rsid w:val="00077829"/>
    <w:rsid w:val="00080AB5"/>
    <w:rsid w:val="00080C66"/>
    <w:rsid w:val="000820CF"/>
    <w:rsid w:val="00082606"/>
    <w:rsid w:val="000830F4"/>
    <w:rsid w:val="00084687"/>
    <w:rsid w:val="00084FC4"/>
    <w:rsid w:val="00085952"/>
    <w:rsid w:val="00086329"/>
    <w:rsid w:val="0008675A"/>
    <w:rsid w:val="00086806"/>
    <w:rsid w:val="00087733"/>
    <w:rsid w:val="000878A1"/>
    <w:rsid w:val="00090FC6"/>
    <w:rsid w:val="00091AD2"/>
    <w:rsid w:val="000928CB"/>
    <w:rsid w:val="00094CA1"/>
    <w:rsid w:val="00095280"/>
    <w:rsid w:val="000956BC"/>
    <w:rsid w:val="000961F0"/>
    <w:rsid w:val="000962EA"/>
    <w:rsid w:val="00096B71"/>
    <w:rsid w:val="0009732A"/>
    <w:rsid w:val="000979F2"/>
    <w:rsid w:val="000A0946"/>
    <w:rsid w:val="000A0D87"/>
    <w:rsid w:val="000A101C"/>
    <w:rsid w:val="000A15A4"/>
    <w:rsid w:val="000A193F"/>
    <w:rsid w:val="000A20B4"/>
    <w:rsid w:val="000A2E43"/>
    <w:rsid w:val="000A41BF"/>
    <w:rsid w:val="000A4873"/>
    <w:rsid w:val="000A5154"/>
    <w:rsid w:val="000A5378"/>
    <w:rsid w:val="000A565C"/>
    <w:rsid w:val="000A59A5"/>
    <w:rsid w:val="000A5C85"/>
    <w:rsid w:val="000A66E1"/>
    <w:rsid w:val="000A7BE9"/>
    <w:rsid w:val="000A7E55"/>
    <w:rsid w:val="000A7FE9"/>
    <w:rsid w:val="000B1511"/>
    <w:rsid w:val="000B16C9"/>
    <w:rsid w:val="000B21BF"/>
    <w:rsid w:val="000B2480"/>
    <w:rsid w:val="000B2C52"/>
    <w:rsid w:val="000B2E7A"/>
    <w:rsid w:val="000B3140"/>
    <w:rsid w:val="000B33BA"/>
    <w:rsid w:val="000B3657"/>
    <w:rsid w:val="000B3AFD"/>
    <w:rsid w:val="000B3DE6"/>
    <w:rsid w:val="000B4A2A"/>
    <w:rsid w:val="000B4FE4"/>
    <w:rsid w:val="000B5D52"/>
    <w:rsid w:val="000B751F"/>
    <w:rsid w:val="000C0BF3"/>
    <w:rsid w:val="000C132A"/>
    <w:rsid w:val="000C1356"/>
    <w:rsid w:val="000C1639"/>
    <w:rsid w:val="000C226E"/>
    <w:rsid w:val="000C313D"/>
    <w:rsid w:val="000C3B95"/>
    <w:rsid w:val="000C4013"/>
    <w:rsid w:val="000C447E"/>
    <w:rsid w:val="000C4546"/>
    <w:rsid w:val="000C4CB7"/>
    <w:rsid w:val="000C6194"/>
    <w:rsid w:val="000C69EE"/>
    <w:rsid w:val="000C6A24"/>
    <w:rsid w:val="000C6B45"/>
    <w:rsid w:val="000D0014"/>
    <w:rsid w:val="000D11C1"/>
    <w:rsid w:val="000D1C0A"/>
    <w:rsid w:val="000D1D39"/>
    <w:rsid w:val="000D2AC7"/>
    <w:rsid w:val="000D325D"/>
    <w:rsid w:val="000D4C16"/>
    <w:rsid w:val="000D7E79"/>
    <w:rsid w:val="000E078F"/>
    <w:rsid w:val="000E17A3"/>
    <w:rsid w:val="000E2D52"/>
    <w:rsid w:val="000E3262"/>
    <w:rsid w:val="000E3312"/>
    <w:rsid w:val="000E3432"/>
    <w:rsid w:val="000E3469"/>
    <w:rsid w:val="000E5DDA"/>
    <w:rsid w:val="000E73EC"/>
    <w:rsid w:val="000E7D6E"/>
    <w:rsid w:val="000F08C1"/>
    <w:rsid w:val="000F0ACB"/>
    <w:rsid w:val="000F12C6"/>
    <w:rsid w:val="000F2364"/>
    <w:rsid w:val="000F2481"/>
    <w:rsid w:val="000F3B3E"/>
    <w:rsid w:val="000F492A"/>
    <w:rsid w:val="000F5C81"/>
    <w:rsid w:val="000F6442"/>
    <w:rsid w:val="000F6717"/>
    <w:rsid w:val="000F6F85"/>
    <w:rsid w:val="000F72B3"/>
    <w:rsid w:val="000F7A55"/>
    <w:rsid w:val="00100101"/>
    <w:rsid w:val="001002EE"/>
    <w:rsid w:val="00101131"/>
    <w:rsid w:val="00101221"/>
    <w:rsid w:val="00101BB5"/>
    <w:rsid w:val="00102D0E"/>
    <w:rsid w:val="00103032"/>
    <w:rsid w:val="00103CD7"/>
    <w:rsid w:val="001045D2"/>
    <w:rsid w:val="00104DED"/>
    <w:rsid w:val="00104F7B"/>
    <w:rsid w:val="0010518D"/>
    <w:rsid w:val="00106785"/>
    <w:rsid w:val="00107128"/>
    <w:rsid w:val="001102C7"/>
    <w:rsid w:val="001114D2"/>
    <w:rsid w:val="001117C8"/>
    <w:rsid w:val="00112D42"/>
    <w:rsid w:val="00113628"/>
    <w:rsid w:val="00114632"/>
    <w:rsid w:val="00114CAC"/>
    <w:rsid w:val="00115066"/>
    <w:rsid w:val="00115304"/>
    <w:rsid w:val="00115760"/>
    <w:rsid w:val="0011596C"/>
    <w:rsid w:val="00115E61"/>
    <w:rsid w:val="001165F6"/>
    <w:rsid w:val="00120448"/>
    <w:rsid w:val="00120901"/>
    <w:rsid w:val="001209CA"/>
    <w:rsid w:val="00120C04"/>
    <w:rsid w:val="00120E74"/>
    <w:rsid w:val="001217DA"/>
    <w:rsid w:val="001220E1"/>
    <w:rsid w:val="001222B4"/>
    <w:rsid w:val="00122843"/>
    <w:rsid w:val="00122B89"/>
    <w:rsid w:val="00123AF7"/>
    <w:rsid w:val="0012456D"/>
    <w:rsid w:val="0012480C"/>
    <w:rsid w:val="001253CD"/>
    <w:rsid w:val="00125D44"/>
    <w:rsid w:val="0012749F"/>
    <w:rsid w:val="00127AD4"/>
    <w:rsid w:val="0013012D"/>
    <w:rsid w:val="00130EEA"/>
    <w:rsid w:val="0013139C"/>
    <w:rsid w:val="00131480"/>
    <w:rsid w:val="001319A7"/>
    <w:rsid w:val="00131BD8"/>
    <w:rsid w:val="0013261A"/>
    <w:rsid w:val="00132EFD"/>
    <w:rsid w:val="00132F3F"/>
    <w:rsid w:val="001331A1"/>
    <w:rsid w:val="0013407D"/>
    <w:rsid w:val="0013460F"/>
    <w:rsid w:val="001347A8"/>
    <w:rsid w:val="00134DE1"/>
    <w:rsid w:val="00134FD6"/>
    <w:rsid w:val="001352EC"/>
    <w:rsid w:val="00135316"/>
    <w:rsid w:val="00135BBF"/>
    <w:rsid w:val="00135C32"/>
    <w:rsid w:val="00135C49"/>
    <w:rsid w:val="00135D0D"/>
    <w:rsid w:val="00136473"/>
    <w:rsid w:val="001368E9"/>
    <w:rsid w:val="00136B50"/>
    <w:rsid w:val="00136BFB"/>
    <w:rsid w:val="0013743D"/>
    <w:rsid w:val="00137905"/>
    <w:rsid w:val="00137A62"/>
    <w:rsid w:val="001419AB"/>
    <w:rsid w:val="00141A7C"/>
    <w:rsid w:val="00141FD9"/>
    <w:rsid w:val="0014295C"/>
    <w:rsid w:val="00142A53"/>
    <w:rsid w:val="00142DAC"/>
    <w:rsid w:val="00143A01"/>
    <w:rsid w:val="00144084"/>
    <w:rsid w:val="0014461E"/>
    <w:rsid w:val="00145462"/>
    <w:rsid w:val="00146B52"/>
    <w:rsid w:val="0014713E"/>
    <w:rsid w:val="00147200"/>
    <w:rsid w:val="00147E74"/>
    <w:rsid w:val="00150FAF"/>
    <w:rsid w:val="00151055"/>
    <w:rsid w:val="00151B91"/>
    <w:rsid w:val="001524FA"/>
    <w:rsid w:val="0015268D"/>
    <w:rsid w:val="00153184"/>
    <w:rsid w:val="00154485"/>
    <w:rsid w:val="0015468F"/>
    <w:rsid w:val="00155483"/>
    <w:rsid w:val="00155C59"/>
    <w:rsid w:val="00156AF7"/>
    <w:rsid w:val="00156F9D"/>
    <w:rsid w:val="001575AD"/>
    <w:rsid w:val="001600DD"/>
    <w:rsid w:val="00160B19"/>
    <w:rsid w:val="00160E25"/>
    <w:rsid w:val="00161C7F"/>
    <w:rsid w:val="00161EED"/>
    <w:rsid w:val="00161F95"/>
    <w:rsid w:val="00162DD3"/>
    <w:rsid w:val="001631A5"/>
    <w:rsid w:val="0016484F"/>
    <w:rsid w:val="00164A8D"/>
    <w:rsid w:val="00164AB6"/>
    <w:rsid w:val="00165159"/>
    <w:rsid w:val="001656F3"/>
    <w:rsid w:val="00165CEE"/>
    <w:rsid w:val="0016660F"/>
    <w:rsid w:val="001666C8"/>
    <w:rsid w:val="00166A89"/>
    <w:rsid w:val="0016721A"/>
    <w:rsid w:val="001676C5"/>
    <w:rsid w:val="00170678"/>
    <w:rsid w:val="00171F43"/>
    <w:rsid w:val="0017306F"/>
    <w:rsid w:val="0017310F"/>
    <w:rsid w:val="001739CC"/>
    <w:rsid w:val="00173A8E"/>
    <w:rsid w:val="00174133"/>
    <w:rsid w:val="00175296"/>
    <w:rsid w:val="001753F9"/>
    <w:rsid w:val="0017689A"/>
    <w:rsid w:val="00176D1D"/>
    <w:rsid w:val="00177931"/>
    <w:rsid w:val="00177B25"/>
    <w:rsid w:val="00181553"/>
    <w:rsid w:val="0018169C"/>
    <w:rsid w:val="00181B5B"/>
    <w:rsid w:val="00181CFA"/>
    <w:rsid w:val="00182B3A"/>
    <w:rsid w:val="001837EE"/>
    <w:rsid w:val="00183C3A"/>
    <w:rsid w:val="00183C8A"/>
    <w:rsid w:val="00184F71"/>
    <w:rsid w:val="001850D3"/>
    <w:rsid w:val="001852FB"/>
    <w:rsid w:val="00185906"/>
    <w:rsid w:val="001869D5"/>
    <w:rsid w:val="00186BA7"/>
    <w:rsid w:val="00186DD8"/>
    <w:rsid w:val="0018718F"/>
    <w:rsid w:val="00190F58"/>
    <w:rsid w:val="00190FDB"/>
    <w:rsid w:val="0019167C"/>
    <w:rsid w:val="00191CA9"/>
    <w:rsid w:val="00192CAC"/>
    <w:rsid w:val="00193381"/>
    <w:rsid w:val="001935E2"/>
    <w:rsid w:val="0019365F"/>
    <w:rsid w:val="00195985"/>
    <w:rsid w:val="0019672E"/>
    <w:rsid w:val="0019717D"/>
    <w:rsid w:val="00197E17"/>
    <w:rsid w:val="001A02B0"/>
    <w:rsid w:val="001A10D6"/>
    <w:rsid w:val="001A13F1"/>
    <w:rsid w:val="001A2F4C"/>
    <w:rsid w:val="001A323D"/>
    <w:rsid w:val="001A38C9"/>
    <w:rsid w:val="001A46FC"/>
    <w:rsid w:val="001A4896"/>
    <w:rsid w:val="001A4B06"/>
    <w:rsid w:val="001A5007"/>
    <w:rsid w:val="001A5618"/>
    <w:rsid w:val="001A5752"/>
    <w:rsid w:val="001A5B3C"/>
    <w:rsid w:val="001A5B4D"/>
    <w:rsid w:val="001A5B52"/>
    <w:rsid w:val="001A60D9"/>
    <w:rsid w:val="001A61C7"/>
    <w:rsid w:val="001A68E1"/>
    <w:rsid w:val="001A6DA9"/>
    <w:rsid w:val="001A7197"/>
    <w:rsid w:val="001A7B34"/>
    <w:rsid w:val="001B0097"/>
    <w:rsid w:val="001B0D05"/>
    <w:rsid w:val="001B1479"/>
    <w:rsid w:val="001B27A3"/>
    <w:rsid w:val="001B3131"/>
    <w:rsid w:val="001B38A3"/>
    <w:rsid w:val="001B3BE8"/>
    <w:rsid w:val="001B3DE0"/>
    <w:rsid w:val="001B44A0"/>
    <w:rsid w:val="001B48F9"/>
    <w:rsid w:val="001B4A06"/>
    <w:rsid w:val="001B4A26"/>
    <w:rsid w:val="001B4A57"/>
    <w:rsid w:val="001B52A6"/>
    <w:rsid w:val="001B5446"/>
    <w:rsid w:val="001B660A"/>
    <w:rsid w:val="001B665D"/>
    <w:rsid w:val="001B6ADE"/>
    <w:rsid w:val="001B7781"/>
    <w:rsid w:val="001C2054"/>
    <w:rsid w:val="001C275C"/>
    <w:rsid w:val="001C2DB0"/>
    <w:rsid w:val="001C3196"/>
    <w:rsid w:val="001C3CB4"/>
    <w:rsid w:val="001C4143"/>
    <w:rsid w:val="001C4417"/>
    <w:rsid w:val="001C456E"/>
    <w:rsid w:val="001C4A93"/>
    <w:rsid w:val="001C4C17"/>
    <w:rsid w:val="001C5676"/>
    <w:rsid w:val="001C5828"/>
    <w:rsid w:val="001C5B70"/>
    <w:rsid w:val="001D054C"/>
    <w:rsid w:val="001D0710"/>
    <w:rsid w:val="001D09B0"/>
    <w:rsid w:val="001D0C7E"/>
    <w:rsid w:val="001D0DD7"/>
    <w:rsid w:val="001D0E47"/>
    <w:rsid w:val="001D13F1"/>
    <w:rsid w:val="001D227D"/>
    <w:rsid w:val="001D2585"/>
    <w:rsid w:val="001D27E5"/>
    <w:rsid w:val="001D46B1"/>
    <w:rsid w:val="001D4722"/>
    <w:rsid w:val="001D5A33"/>
    <w:rsid w:val="001D5F5B"/>
    <w:rsid w:val="001D6592"/>
    <w:rsid w:val="001D66AB"/>
    <w:rsid w:val="001D6A08"/>
    <w:rsid w:val="001D70EB"/>
    <w:rsid w:val="001D77AE"/>
    <w:rsid w:val="001D7B14"/>
    <w:rsid w:val="001D7C67"/>
    <w:rsid w:val="001E0123"/>
    <w:rsid w:val="001E058E"/>
    <w:rsid w:val="001E0E0C"/>
    <w:rsid w:val="001E1B8C"/>
    <w:rsid w:val="001E237C"/>
    <w:rsid w:val="001E2CC5"/>
    <w:rsid w:val="001E36B3"/>
    <w:rsid w:val="001E437D"/>
    <w:rsid w:val="001E44A4"/>
    <w:rsid w:val="001E471E"/>
    <w:rsid w:val="001E4962"/>
    <w:rsid w:val="001E5658"/>
    <w:rsid w:val="001E640D"/>
    <w:rsid w:val="001E64E8"/>
    <w:rsid w:val="001E679C"/>
    <w:rsid w:val="001E685D"/>
    <w:rsid w:val="001F059A"/>
    <w:rsid w:val="001F05F5"/>
    <w:rsid w:val="001F0942"/>
    <w:rsid w:val="001F0D73"/>
    <w:rsid w:val="001F1201"/>
    <w:rsid w:val="001F1B1A"/>
    <w:rsid w:val="001F1FDF"/>
    <w:rsid w:val="001F223B"/>
    <w:rsid w:val="001F2464"/>
    <w:rsid w:val="001F2917"/>
    <w:rsid w:val="001F312F"/>
    <w:rsid w:val="001F3263"/>
    <w:rsid w:val="001F3AE8"/>
    <w:rsid w:val="001F4577"/>
    <w:rsid w:val="001F56CF"/>
    <w:rsid w:val="001F6432"/>
    <w:rsid w:val="001F70B0"/>
    <w:rsid w:val="0020060B"/>
    <w:rsid w:val="00201E21"/>
    <w:rsid w:val="00202209"/>
    <w:rsid w:val="00202FBE"/>
    <w:rsid w:val="002048AA"/>
    <w:rsid w:val="0020563D"/>
    <w:rsid w:val="00205979"/>
    <w:rsid w:val="00205F3F"/>
    <w:rsid w:val="002071D2"/>
    <w:rsid w:val="00207B56"/>
    <w:rsid w:val="0021009E"/>
    <w:rsid w:val="002116A6"/>
    <w:rsid w:val="002117C1"/>
    <w:rsid w:val="00211F4F"/>
    <w:rsid w:val="0021220C"/>
    <w:rsid w:val="002123B3"/>
    <w:rsid w:val="00212CC5"/>
    <w:rsid w:val="0021344D"/>
    <w:rsid w:val="002142AD"/>
    <w:rsid w:val="00214CB8"/>
    <w:rsid w:val="00215190"/>
    <w:rsid w:val="0021522A"/>
    <w:rsid w:val="002156D4"/>
    <w:rsid w:val="00216446"/>
    <w:rsid w:val="00216D38"/>
    <w:rsid w:val="00216EEC"/>
    <w:rsid w:val="0021712B"/>
    <w:rsid w:val="002175F8"/>
    <w:rsid w:val="0021786D"/>
    <w:rsid w:val="002179C2"/>
    <w:rsid w:val="00217BF8"/>
    <w:rsid w:val="00217C95"/>
    <w:rsid w:val="00217ECB"/>
    <w:rsid w:val="002201DC"/>
    <w:rsid w:val="0022075E"/>
    <w:rsid w:val="00220CDE"/>
    <w:rsid w:val="00221CF5"/>
    <w:rsid w:val="00221FEC"/>
    <w:rsid w:val="002221D3"/>
    <w:rsid w:val="00222251"/>
    <w:rsid w:val="0022248E"/>
    <w:rsid w:val="002228FE"/>
    <w:rsid w:val="00222912"/>
    <w:rsid w:val="00222A43"/>
    <w:rsid w:val="00222A9A"/>
    <w:rsid w:val="00222E3E"/>
    <w:rsid w:val="0022360A"/>
    <w:rsid w:val="002237C1"/>
    <w:rsid w:val="00223958"/>
    <w:rsid w:val="00223DFB"/>
    <w:rsid w:val="0022413B"/>
    <w:rsid w:val="00224260"/>
    <w:rsid w:val="0022426E"/>
    <w:rsid w:val="0022547C"/>
    <w:rsid w:val="00225557"/>
    <w:rsid w:val="002255AF"/>
    <w:rsid w:val="00225940"/>
    <w:rsid w:val="00225F53"/>
    <w:rsid w:val="0022642B"/>
    <w:rsid w:val="0022722C"/>
    <w:rsid w:val="00227611"/>
    <w:rsid w:val="002279D8"/>
    <w:rsid w:val="00230319"/>
    <w:rsid w:val="0023031B"/>
    <w:rsid w:val="002307BD"/>
    <w:rsid w:val="00230C6D"/>
    <w:rsid w:val="00230CAD"/>
    <w:rsid w:val="00231721"/>
    <w:rsid w:val="00231824"/>
    <w:rsid w:val="002354EE"/>
    <w:rsid w:val="002359CB"/>
    <w:rsid w:val="002362CF"/>
    <w:rsid w:val="002373B6"/>
    <w:rsid w:val="0023780E"/>
    <w:rsid w:val="00240253"/>
    <w:rsid w:val="002433C9"/>
    <w:rsid w:val="002437B4"/>
    <w:rsid w:val="00243DEB"/>
    <w:rsid w:val="00244267"/>
    <w:rsid w:val="00244813"/>
    <w:rsid w:val="00244A12"/>
    <w:rsid w:val="002450AB"/>
    <w:rsid w:val="00245C41"/>
    <w:rsid w:val="00245E66"/>
    <w:rsid w:val="00246189"/>
    <w:rsid w:val="00246EA9"/>
    <w:rsid w:val="0024736F"/>
    <w:rsid w:val="00247B8C"/>
    <w:rsid w:val="002505C3"/>
    <w:rsid w:val="00251007"/>
    <w:rsid w:val="002512BB"/>
    <w:rsid w:val="00252B4F"/>
    <w:rsid w:val="00252B84"/>
    <w:rsid w:val="002533C3"/>
    <w:rsid w:val="00254A05"/>
    <w:rsid w:val="00255142"/>
    <w:rsid w:val="0025521A"/>
    <w:rsid w:val="00256A10"/>
    <w:rsid w:val="00256B2C"/>
    <w:rsid w:val="00256F0D"/>
    <w:rsid w:val="00256F22"/>
    <w:rsid w:val="002572EA"/>
    <w:rsid w:val="0025746E"/>
    <w:rsid w:val="00257A9A"/>
    <w:rsid w:val="00260322"/>
    <w:rsid w:val="00260463"/>
    <w:rsid w:val="002622C1"/>
    <w:rsid w:val="002623AB"/>
    <w:rsid w:val="002625F5"/>
    <w:rsid w:val="0026263B"/>
    <w:rsid w:val="00263854"/>
    <w:rsid w:val="002641AE"/>
    <w:rsid w:val="00265ABB"/>
    <w:rsid w:val="00265D67"/>
    <w:rsid w:val="00266278"/>
    <w:rsid w:val="0026657C"/>
    <w:rsid w:val="00270679"/>
    <w:rsid w:val="002706DD"/>
    <w:rsid w:val="002707D3"/>
    <w:rsid w:val="00270C00"/>
    <w:rsid w:val="00271917"/>
    <w:rsid w:val="002728C4"/>
    <w:rsid w:val="0027294C"/>
    <w:rsid w:val="0027337D"/>
    <w:rsid w:val="002736CD"/>
    <w:rsid w:val="0027371C"/>
    <w:rsid w:val="00273760"/>
    <w:rsid w:val="0027387A"/>
    <w:rsid w:val="002739C7"/>
    <w:rsid w:val="00273E04"/>
    <w:rsid w:val="002745C7"/>
    <w:rsid w:val="00274883"/>
    <w:rsid w:val="0027569D"/>
    <w:rsid w:val="00276306"/>
    <w:rsid w:val="00276C1E"/>
    <w:rsid w:val="0027745F"/>
    <w:rsid w:val="00277495"/>
    <w:rsid w:val="00281069"/>
    <w:rsid w:val="00281AED"/>
    <w:rsid w:val="00281F7F"/>
    <w:rsid w:val="00281F80"/>
    <w:rsid w:val="002827CE"/>
    <w:rsid w:val="00282C6D"/>
    <w:rsid w:val="00283496"/>
    <w:rsid w:val="0028349D"/>
    <w:rsid w:val="00284BBD"/>
    <w:rsid w:val="002855E4"/>
    <w:rsid w:val="00285DF6"/>
    <w:rsid w:val="00286005"/>
    <w:rsid w:val="002867AD"/>
    <w:rsid w:val="00286840"/>
    <w:rsid w:val="00286D8F"/>
    <w:rsid w:val="002870E5"/>
    <w:rsid w:val="002875C1"/>
    <w:rsid w:val="00287816"/>
    <w:rsid w:val="00287D58"/>
    <w:rsid w:val="00290DFB"/>
    <w:rsid w:val="002915E8"/>
    <w:rsid w:val="00291622"/>
    <w:rsid w:val="00291D02"/>
    <w:rsid w:val="00291D83"/>
    <w:rsid w:val="002921E9"/>
    <w:rsid w:val="00293127"/>
    <w:rsid w:val="00293160"/>
    <w:rsid w:val="0029399E"/>
    <w:rsid w:val="00294A86"/>
    <w:rsid w:val="002956A6"/>
    <w:rsid w:val="002957BA"/>
    <w:rsid w:val="002972AD"/>
    <w:rsid w:val="00297321"/>
    <w:rsid w:val="002A027F"/>
    <w:rsid w:val="002A05B6"/>
    <w:rsid w:val="002A075F"/>
    <w:rsid w:val="002A25E0"/>
    <w:rsid w:val="002A4014"/>
    <w:rsid w:val="002A4820"/>
    <w:rsid w:val="002A4910"/>
    <w:rsid w:val="002A4BB8"/>
    <w:rsid w:val="002A5D93"/>
    <w:rsid w:val="002A7295"/>
    <w:rsid w:val="002B0047"/>
    <w:rsid w:val="002B03F5"/>
    <w:rsid w:val="002B043E"/>
    <w:rsid w:val="002B08FF"/>
    <w:rsid w:val="002B0B5C"/>
    <w:rsid w:val="002B0DDC"/>
    <w:rsid w:val="002B1965"/>
    <w:rsid w:val="002B2B5C"/>
    <w:rsid w:val="002B2C18"/>
    <w:rsid w:val="002B3878"/>
    <w:rsid w:val="002B3E6C"/>
    <w:rsid w:val="002B3FBD"/>
    <w:rsid w:val="002B46CF"/>
    <w:rsid w:val="002B46F3"/>
    <w:rsid w:val="002B4C58"/>
    <w:rsid w:val="002B5405"/>
    <w:rsid w:val="002B55F9"/>
    <w:rsid w:val="002B5C19"/>
    <w:rsid w:val="002B6A4F"/>
    <w:rsid w:val="002B6AF1"/>
    <w:rsid w:val="002B6B63"/>
    <w:rsid w:val="002B7125"/>
    <w:rsid w:val="002B7918"/>
    <w:rsid w:val="002C12B4"/>
    <w:rsid w:val="002C1377"/>
    <w:rsid w:val="002C1493"/>
    <w:rsid w:val="002C19B3"/>
    <w:rsid w:val="002C4799"/>
    <w:rsid w:val="002C4CA8"/>
    <w:rsid w:val="002C4F6E"/>
    <w:rsid w:val="002C4FBD"/>
    <w:rsid w:val="002C56C1"/>
    <w:rsid w:val="002C57BE"/>
    <w:rsid w:val="002D0784"/>
    <w:rsid w:val="002D0F23"/>
    <w:rsid w:val="002D0FFE"/>
    <w:rsid w:val="002D22E1"/>
    <w:rsid w:val="002D238D"/>
    <w:rsid w:val="002D24A4"/>
    <w:rsid w:val="002D2539"/>
    <w:rsid w:val="002D2968"/>
    <w:rsid w:val="002D2AA4"/>
    <w:rsid w:val="002D2EF8"/>
    <w:rsid w:val="002D30B1"/>
    <w:rsid w:val="002D364A"/>
    <w:rsid w:val="002D379A"/>
    <w:rsid w:val="002D415E"/>
    <w:rsid w:val="002D42E9"/>
    <w:rsid w:val="002D520F"/>
    <w:rsid w:val="002D529C"/>
    <w:rsid w:val="002D5E96"/>
    <w:rsid w:val="002D642A"/>
    <w:rsid w:val="002D6625"/>
    <w:rsid w:val="002D6906"/>
    <w:rsid w:val="002D6972"/>
    <w:rsid w:val="002D69BD"/>
    <w:rsid w:val="002D6AFC"/>
    <w:rsid w:val="002D6D79"/>
    <w:rsid w:val="002D72B7"/>
    <w:rsid w:val="002E018B"/>
    <w:rsid w:val="002E076B"/>
    <w:rsid w:val="002E144A"/>
    <w:rsid w:val="002E1458"/>
    <w:rsid w:val="002E222A"/>
    <w:rsid w:val="002E285B"/>
    <w:rsid w:val="002E2F54"/>
    <w:rsid w:val="002E33B9"/>
    <w:rsid w:val="002E42F5"/>
    <w:rsid w:val="002E4FBA"/>
    <w:rsid w:val="002E5094"/>
    <w:rsid w:val="002E58E4"/>
    <w:rsid w:val="002E5BC3"/>
    <w:rsid w:val="002E5CF6"/>
    <w:rsid w:val="002E5F6A"/>
    <w:rsid w:val="002E5F99"/>
    <w:rsid w:val="002E6575"/>
    <w:rsid w:val="002F062C"/>
    <w:rsid w:val="002F0F41"/>
    <w:rsid w:val="002F0F9E"/>
    <w:rsid w:val="002F14FF"/>
    <w:rsid w:val="002F2139"/>
    <w:rsid w:val="002F27AF"/>
    <w:rsid w:val="002F2906"/>
    <w:rsid w:val="002F2944"/>
    <w:rsid w:val="002F2AB6"/>
    <w:rsid w:val="002F2F06"/>
    <w:rsid w:val="002F2FEE"/>
    <w:rsid w:val="002F3628"/>
    <w:rsid w:val="002F3737"/>
    <w:rsid w:val="002F50C0"/>
    <w:rsid w:val="002F5348"/>
    <w:rsid w:val="002F66FD"/>
    <w:rsid w:val="002F68C2"/>
    <w:rsid w:val="002F69E7"/>
    <w:rsid w:val="002F75FD"/>
    <w:rsid w:val="002F7824"/>
    <w:rsid w:val="002F794E"/>
    <w:rsid w:val="002F7EF7"/>
    <w:rsid w:val="002F7FAC"/>
    <w:rsid w:val="003016AE"/>
    <w:rsid w:val="003021E6"/>
    <w:rsid w:val="003029BF"/>
    <w:rsid w:val="00302E1F"/>
    <w:rsid w:val="003031E7"/>
    <w:rsid w:val="003035C7"/>
    <w:rsid w:val="00303AB0"/>
    <w:rsid w:val="00303E8A"/>
    <w:rsid w:val="00304147"/>
    <w:rsid w:val="00305174"/>
    <w:rsid w:val="003051F8"/>
    <w:rsid w:val="00305304"/>
    <w:rsid w:val="003054BD"/>
    <w:rsid w:val="00306A38"/>
    <w:rsid w:val="00306D3A"/>
    <w:rsid w:val="0030745A"/>
    <w:rsid w:val="003074CA"/>
    <w:rsid w:val="00307F25"/>
    <w:rsid w:val="00310417"/>
    <w:rsid w:val="00310932"/>
    <w:rsid w:val="0031122A"/>
    <w:rsid w:val="00311FCB"/>
    <w:rsid w:val="00312159"/>
    <w:rsid w:val="00313218"/>
    <w:rsid w:val="00314408"/>
    <w:rsid w:val="00314F19"/>
    <w:rsid w:val="0031513F"/>
    <w:rsid w:val="00315334"/>
    <w:rsid w:val="00315A7D"/>
    <w:rsid w:val="0031675B"/>
    <w:rsid w:val="003168C2"/>
    <w:rsid w:val="003176CA"/>
    <w:rsid w:val="0031799D"/>
    <w:rsid w:val="003202E4"/>
    <w:rsid w:val="00320DFB"/>
    <w:rsid w:val="003210D2"/>
    <w:rsid w:val="003213A4"/>
    <w:rsid w:val="003213F4"/>
    <w:rsid w:val="00321916"/>
    <w:rsid w:val="003220BD"/>
    <w:rsid w:val="00322816"/>
    <w:rsid w:val="00322A10"/>
    <w:rsid w:val="00323218"/>
    <w:rsid w:val="00323A1A"/>
    <w:rsid w:val="00323E3C"/>
    <w:rsid w:val="00324080"/>
    <w:rsid w:val="00325633"/>
    <w:rsid w:val="00326C20"/>
    <w:rsid w:val="00327098"/>
    <w:rsid w:val="00330531"/>
    <w:rsid w:val="003308F9"/>
    <w:rsid w:val="00331436"/>
    <w:rsid w:val="00331BCE"/>
    <w:rsid w:val="00332774"/>
    <w:rsid w:val="003338B7"/>
    <w:rsid w:val="00333C1C"/>
    <w:rsid w:val="00333E3E"/>
    <w:rsid w:val="003341C8"/>
    <w:rsid w:val="00335337"/>
    <w:rsid w:val="0033684E"/>
    <w:rsid w:val="00337543"/>
    <w:rsid w:val="00337926"/>
    <w:rsid w:val="00340538"/>
    <w:rsid w:val="00340717"/>
    <w:rsid w:val="0034166F"/>
    <w:rsid w:val="00341CE4"/>
    <w:rsid w:val="003425F8"/>
    <w:rsid w:val="00342A56"/>
    <w:rsid w:val="00343F07"/>
    <w:rsid w:val="00344729"/>
    <w:rsid w:val="0034481E"/>
    <w:rsid w:val="00344DDB"/>
    <w:rsid w:val="003451B3"/>
    <w:rsid w:val="003452C7"/>
    <w:rsid w:val="003458F5"/>
    <w:rsid w:val="00345BE1"/>
    <w:rsid w:val="0034643E"/>
    <w:rsid w:val="0034783A"/>
    <w:rsid w:val="00347C18"/>
    <w:rsid w:val="00347EF4"/>
    <w:rsid w:val="0035053D"/>
    <w:rsid w:val="00350E1F"/>
    <w:rsid w:val="003513A7"/>
    <w:rsid w:val="003519F8"/>
    <w:rsid w:val="00351A2D"/>
    <w:rsid w:val="003529AD"/>
    <w:rsid w:val="003534F5"/>
    <w:rsid w:val="00353C6D"/>
    <w:rsid w:val="0035420C"/>
    <w:rsid w:val="00354DA7"/>
    <w:rsid w:val="00355499"/>
    <w:rsid w:val="00355559"/>
    <w:rsid w:val="0035580B"/>
    <w:rsid w:val="00356C69"/>
    <w:rsid w:val="0035760A"/>
    <w:rsid w:val="003606EA"/>
    <w:rsid w:val="00361A24"/>
    <w:rsid w:val="00361B77"/>
    <w:rsid w:val="00361C14"/>
    <w:rsid w:val="00362C82"/>
    <w:rsid w:val="00362D19"/>
    <w:rsid w:val="00362EA5"/>
    <w:rsid w:val="0036391D"/>
    <w:rsid w:val="0036399A"/>
    <w:rsid w:val="00363C31"/>
    <w:rsid w:val="00365135"/>
    <w:rsid w:val="00365F7A"/>
    <w:rsid w:val="003664E5"/>
    <w:rsid w:val="00366AE6"/>
    <w:rsid w:val="00367198"/>
    <w:rsid w:val="00367D49"/>
    <w:rsid w:val="0037039C"/>
    <w:rsid w:val="00370911"/>
    <w:rsid w:val="0037151D"/>
    <w:rsid w:val="00371540"/>
    <w:rsid w:val="00371A22"/>
    <w:rsid w:val="00371F71"/>
    <w:rsid w:val="003720D6"/>
    <w:rsid w:val="0037292E"/>
    <w:rsid w:val="00374621"/>
    <w:rsid w:val="00375AEF"/>
    <w:rsid w:val="00375D74"/>
    <w:rsid w:val="00375D91"/>
    <w:rsid w:val="00377762"/>
    <w:rsid w:val="00380C96"/>
    <w:rsid w:val="00380D7A"/>
    <w:rsid w:val="00381B81"/>
    <w:rsid w:val="0038269A"/>
    <w:rsid w:val="0038272C"/>
    <w:rsid w:val="00382ABF"/>
    <w:rsid w:val="00382E79"/>
    <w:rsid w:val="00382F04"/>
    <w:rsid w:val="00383245"/>
    <w:rsid w:val="0038471B"/>
    <w:rsid w:val="00384EAB"/>
    <w:rsid w:val="003853C2"/>
    <w:rsid w:val="0038555B"/>
    <w:rsid w:val="00385A71"/>
    <w:rsid w:val="00385C2A"/>
    <w:rsid w:val="00386A6E"/>
    <w:rsid w:val="00387760"/>
    <w:rsid w:val="00387EBE"/>
    <w:rsid w:val="0039068D"/>
    <w:rsid w:val="00390FC1"/>
    <w:rsid w:val="003917B3"/>
    <w:rsid w:val="00391C78"/>
    <w:rsid w:val="00391C88"/>
    <w:rsid w:val="0039279F"/>
    <w:rsid w:val="00393BBD"/>
    <w:rsid w:val="0039413D"/>
    <w:rsid w:val="00395051"/>
    <w:rsid w:val="00395E92"/>
    <w:rsid w:val="00396EE3"/>
    <w:rsid w:val="0039735B"/>
    <w:rsid w:val="00397BE6"/>
    <w:rsid w:val="003A048E"/>
    <w:rsid w:val="003A0BFD"/>
    <w:rsid w:val="003A11BE"/>
    <w:rsid w:val="003A2783"/>
    <w:rsid w:val="003A2C64"/>
    <w:rsid w:val="003A2E3A"/>
    <w:rsid w:val="003A36AF"/>
    <w:rsid w:val="003A4DEA"/>
    <w:rsid w:val="003A561F"/>
    <w:rsid w:val="003A5B92"/>
    <w:rsid w:val="003A5C66"/>
    <w:rsid w:val="003A64AF"/>
    <w:rsid w:val="003A6563"/>
    <w:rsid w:val="003A717D"/>
    <w:rsid w:val="003A722C"/>
    <w:rsid w:val="003A7389"/>
    <w:rsid w:val="003A73AF"/>
    <w:rsid w:val="003A757F"/>
    <w:rsid w:val="003A7738"/>
    <w:rsid w:val="003A7DC8"/>
    <w:rsid w:val="003B12BA"/>
    <w:rsid w:val="003B130B"/>
    <w:rsid w:val="003B149F"/>
    <w:rsid w:val="003B1F63"/>
    <w:rsid w:val="003B2013"/>
    <w:rsid w:val="003B2033"/>
    <w:rsid w:val="003B399B"/>
    <w:rsid w:val="003B3D6B"/>
    <w:rsid w:val="003B3EC8"/>
    <w:rsid w:val="003B5DE6"/>
    <w:rsid w:val="003B6301"/>
    <w:rsid w:val="003B7135"/>
    <w:rsid w:val="003B7807"/>
    <w:rsid w:val="003C0563"/>
    <w:rsid w:val="003C0E97"/>
    <w:rsid w:val="003C0F8F"/>
    <w:rsid w:val="003C172C"/>
    <w:rsid w:val="003C19EC"/>
    <w:rsid w:val="003C23E1"/>
    <w:rsid w:val="003C33CA"/>
    <w:rsid w:val="003C4A1E"/>
    <w:rsid w:val="003C4F61"/>
    <w:rsid w:val="003C5AAD"/>
    <w:rsid w:val="003C6768"/>
    <w:rsid w:val="003C6DDD"/>
    <w:rsid w:val="003C77D3"/>
    <w:rsid w:val="003C7F0F"/>
    <w:rsid w:val="003D087C"/>
    <w:rsid w:val="003D1CF0"/>
    <w:rsid w:val="003D1F5A"/>
    <w:rsid w:val="003D2382"/>
    <w:rsid w:val="003D6735"/>
    <w:rsid w:val="003D6D38"/>
    <w:rsid w:val="003E071C"/>
    <w:rsid w:val="003E07AE"/>
    <w:rsid w:val="003E07D9"/>
    <w:rsid w:val="003E0BFF"/>
    <w:rsid w:val="003E1388"/>
    <w:rsid w:val="003E20C8"/>
    <w:rsid w:val="003E22F0"/>
    <w:rsid w:val="003E2930"/>
    <w:rsid w:val="003E2F0C"/>
    <w:rsid w:val="003E41BD"/>
    <w:rsid w:val="003E522C"/>
    <w:rsid w:val="003E56FA"/>
    <w:rsid w:val="003E5740"/>
    <w:rsid w:val="003E74AD"/>
    <w:rsid w:val="003E7569"/>
    <w:rsid w:val="003E7DDF"/>
    <w:rsid w:val="003F0B30"/>
    <w:rsid w:val="003F1238"/>
    <w:rsid w:val="003F1422"/>
    <w:rsid w:val="003F1638"/>
    <w:rsid w:val="003F181B"/>
    <w:rsid w:val="003F185B"/>
    <w:rsid w:val="003F1B13"/>
    <w:rsid w:val="003F2F6C"/>
    <w:rsid w:val="003F3978"/>
    <w:rsid w:val="003F3B13"/>
    <w:rsid w:val="003F3CA1"/>
    <w:rsid w:val="003F3CBD"/>
    <w:rsid w:val="003F48B3"/>
    <w:rsid w:val="003F50FC"/>
    <w:rsid w:val="003F6B1C"/>
    <w:rsid w:val="003F6E21"/>
    <w:rsid w:val="00400850"/>
    <w:rsid w:val="00400CC1"/>
    <w:rsid w:val="00400E46"/>
    <w:rsid w:val="00401570"/>
    <w:rsid w:val="00401914"/>
    <w:rsid w:val="00402072"/>
    <w:rsid w:val="004024E9"/>
    <w:rsid w:val="00402F76"/>
    <w:rsid w:val="00403069"/>
    <w:rsid w:val="00403ADE"/>
    <w:rsid w:val="00403D04"/>
    <w:rsid w:val="00404559"/>
    <w:rsid w:val="0040481C"/>
    <w:rsid w:val="00405128"/>
    <w:rsid w:val="00405147"/>
    <w:rsid w:val="004054EE"/>
    <w:rsid w:val="00406587"/>
    <w:rsid w:val="00406BCF"/>
    <w:rsid w:val="004070A6"/>
    <w:rsid w:val="00407304"/>
    <w:rsid w:val="00407569"/>
    <w:rsid w:val="0040788A"/>
    <w:rsid w:val="00410201"/>
    <w:rsid w:val="004113A9"/>
    <w:rsid w:val="004120CD"/>
    <w:rsid w:val="0041283E"/>
    <w:rsid w:val="00412906"/>
    <w:rsid w:val="00412BB6"/>
    <w:rsid w:val="00412C96"/>
    <w:rsid w:val="00413091"/>
    <w:rsid w:val="0041501B"/>
    <w:rsid w:val="00415982"/>
    <w:rsid w:val="00417383"/>
    <w:rsid w:val="00417792"/>
    <w:rsid w:val="0042059C"/>
    <w:rsid w:val="00420732"/>
    <w:rsid w:val="0042077E"/>
    <w:rsid w:val="00420E93"/>
    <w:rsid w:val="00420FE4"/>
    <w:rsid w:val="00421A46"/>
    <w:rsid w:val="00421C43"/>
    <w:rsid w:val="00422D7A"/>
    <w:rsid w:val="00424B4A"/>
    <w:rsid w:val="004258EC"/>
    <w:rsid w:val="00425995"/>
    <w:rsid w:val="004259DF"/>
    <w:rsid w:val="00426A94"/>
    <w:rsid w:val="0043021E"/>
    <w:rsid w:val="004302C0"/>
    <w:rsid w:val="00430FA9"/>
    <w:rsid w:val="00432469"/>
    <w:rsid w:val="00432A38"/>
    <w:rsid w:val="00432BC1"/>
    <w:rsid w:val="004330E1"/>
    <w:rsid w:val="00433379"/>
    <w:rsid w:val="004333DB"/>
    <w:rsid w:val="004337A0"/>
    <w:rsid w:val="0043405D"/>
    <w:rsid w:val="0043422C"/>
    <w:rsid w:val="00434246"/>
    <w:rsid w:val="004343D5"/>
    <w:rsid w:val="0043531F"/>
    <w:rsid w:val="0043639D"/>
    <w:rsid w:val="00436790"/>
    <w:rsid w:val="004368E6"/>
    <w:rsid w:val="004371A3"/>
    <w:rsid w:val="00437731"/>
    <w:rsid w:val="00437A11"/>
    <w:rsid w:val="00437C69"/>
    <w:rsid w:val="0044021B"/>
    <w:rsid w:val="004402A6"/>
    <w:rsid w:val="0044091A"/>
    <w:rsid w:val="00440A79"/>
    <w:rsid w:val="0044122D"/>
    <w:rsid w:val="00441465"/>
    <w:rsid w:val="0044202D"/>
    <w:rsid w:val="00442214"/>
    <w:rsid w:val="00443339"/>
    <w:rsid w:val="00443D8D"/>
    <w:rsid w:val="004444CD"/>
    <w:rsid w:val="00444AE6"/>
    <w:rsid w:val="004450DC"/>
    <w:rsid w:val="0044525E"/>
    <w:rsid w:val="004453B6"/>
    <w:rsid w:val="00445732"/>
    <w:rsid w:val="00445A34"/>
    <w:rsid w:val="0044660B"/>
    <w:rsid w:val="004467A8"/>
    <w:rsid w:val="00446AE7"/>
    <w:rsid w:val="00446EFB"/>
    <w:rsid w:val="00447D9A"/>
    <w:rsid w:val="004508D7"/>
    <w:rsid w:val="00450F1B"/>
    <w:rsid w:val="0045105F"/>
    <w:rsid w:val="004510AD"/>
    <w:rsid w:val="00451D64"/>
    <w:rsid w:val="004527DF"/>
    <w:rsid w:val="00453792"/>
    <w:rsid w:val="00453AEB"/>
    <w:rsid w:val="0045492A"/>
    <w:rsid w:val="004549B7"/>
    <w:rsid w:val="0045531D"/>
    <w:rsid w:val="004554B4"/>
    <w:rsid w:val="0045558C"/>
    <w:rsid w:val="00456202"/>
    <w:rsid w:val="0045684E"/>
    <w:rsid w:val="00457185"/>
    <w:rsid w:val="004577E9"/>
    <w:rsid w:val="004600A5"/>
    <w:rsid w:val="00460200"/>
    <w:rsid w:val="004603C6"/>
    <w:rsid w:val="00460785"/>
    <w:rsid w:val="0046125F"/>
    <w:rsid w:val="004620D1"/>
    <w:rsid w:val="00462EC2"/>
    <w:rsid w:val="00463169"/>
    <w:rsid w:val="0046371A"/>
    <w:rsid w:val="00464AB2"/>
    <w:rsid w:val="00466186"/>
    <w:rsid w:val="004700D7"/>
    <w:rsid w:val="0047019D"/>
    <w:rsid w:val="00470377"/>
    <w:rsid w:val="004706B7"/>
    <w:rsid w:val="00470A6D"/>
    <w:rsid w:val="00471168"/>
    <w:rsid w:val="00472D71"/>
    <w:rsid w:val="00473158"/>
    <w:rsid w:val="00474392"/>
    <w:rsid w:val="00475993"/>
    <w:rsid w:val="00476F2E"/>
    <w:rsid w:val="004776AC"/>
    <w:rsid w:val="004778AD"/>
    <w:rsid w:val="004778BC"/>
    <w:rsid w:val="00480A8E"/>
    <w:rsid w:val="004810E4"/>
    <w:rsid w:val="004812C6"/>
    <w:rsid w:val="00481F10"/>
    <w:rsid w:val="0048287B"/>
    <w:rsid w:val="00483544"/>
    <w:rsid w:val="004837B4"/>
    <w:rsid w:val="00483A21"/>
    <w:rsid w:val="00484414"/>
    <w:rsid w:val="00484770"/>
    <w:rsid w:val="00484B43"/>
    <w:rsid w:val="00485B00"/>
    <w:rsid w:val="00485B20"/>
    <w:rsid w:val="00485DD8"/>
    <w:rsid w:val="00485F2F"/>
    <w:rsid w:val="00486094"/>
    <w:rsid w:val="00486957"/>
    <w:rsid w:val="00486E2C"/>
    <w:rsid w:val="00487E5C"/>
    <w:rsid w:val="004901EA"/>
    <w:rsid w:val="00491274"/>
    <w:rsid w:val="00493268"/>
    <w:rsid w:val="00494B16"/>
    <w:rsid w:val="00494F18"/>
    <w:rsid w:val="00494FA4"/>
    <w:rsid w:val="00495742"/>
    <w:rsid w:val="004959ED"/>
    <w:rsid w:val="00497BCE"/>
    <w:rsid w:val="004A07BB"/>
    <w:rsid w:val="004A08CE"/>
    <w:rsid w:val="004A0B4B"/>
    <w:rsid w:val="004A13B7"/>
    <w:rsid w:val="004A178F"/>
    <w:rsid w:val="004A1DF6"/>
    <w:rsid w:val="004A253E"/>
    <w:rsid w:val="004A30CA"/>
    <w:rsid w:val="004A352E"/>
    <w:rsid w:val="004A433F"/>
    <w:rsid w:val="004A457A"/>
    <w:rsid w:val="004A4646"/>
    <w:rsid w:val="004A4EC3"/>
    <w:rsid w:val="004A4F22"/>
    <w:rsid w:val="004A5618"/>
    <w:rsid w:val="004A5660"/>
    <w:rsid w:val="004A56F3"/>
    <w:rsid w:val="004A58B4"/>
    <w:rsid w:val="004A7193"/>
    <w:rsid w:val="004A7ADE"/>
    <w:rsid w:val="004B0783"/>
    <w:rsid w:val="004B1D63"/>
    <w:rsid w:val="004B21F6"/>
    <w:rsid w:val="004B2853"/>
    <w:rsid w:val="004B2ECD"/>
    <w:rsid w:val="004B37EA"/>
    <w:rsid w:val="004B3D0F"/>
    <w:rsid w:val="004B3D30"/>
    <w:rsid w:val="004B4343"/>
    <w:rsid w:val="004B46AB"/>
    <w:rsid w:val="004B4CFC"/>
    <w:rsid w:val="004B4F1A"/>
    <w:rsid w:val="004B5F81"/>
    <w:rsid w:val="004B6E44"/>
    <w:rsid w:val="004B76CF"/>
    <w:rsid w:val="004B78BB"/>
    <w:rsid w:val="004C068E"/>
    <w:rsid w:val="004C0C0C"/>
    <w:rsid w:val="004C0C4A"/>
    <w:rsid w:val="004C1E3D"/>
    <w:rsid w:val="004C2219"/>
    <w:rsid w:val="004C26D9"/>
    <w:rsid w:val="004C4085"/>
    <w:rsid w:val="004C5253"/>
    <w:rsid w:val="004C53D6"/>
    <w:rsid w:val="004C57C4"/>
    <w:rsid w:val="004C59F9"/>
    <w:rsid w:val="004C6F97"/>
    <w:rsid w:val="004C7858"/>
    <w:rsid w:val="004D0015"/>
    <w:rsid w:val="004D05B0"/>
    <w:rsid w:val="004D109C"/>
    <w:rsid w:val="004D14D5"/>
    <w:rsid w:val="004D1A4E"/>
    <w:rsid w:val="004D1A88"/>
    <w:rsid w:val="004D1C58"/>
    <w:rsid w:val="004D2624"/>
    <w:rsid w:val="004D2659"/>
    <w:rsid w:val="004D2E1B"/>
    <w:rsid w:val="004D415D"/>
    <w:rsid w:val="004D4278"/>
    <w:rsid w:val="004D4403"/>
    <w:rsid w:val="004D450F"/>
    <w:rsid w:val="004D4788"/>
    <w:rsid w:val="004D4D3C"/>
    <w:rsid w:val="004D4EE0"/>
    <w:rsid w:val="004D50FB"/>
    <w:rsid w:val="004D5ADA"/>
    <w:rsid w:val="004D5E13"/>
    <w:rsid w:val="004D5FD9"/>
    <w:rsid w:val="004D6206"/>
    <w:rsid w:val="004D65BD"/>
    <w:rsid w:val="004D68F1"/>
    <w:rsid w:val="004D6D86"/>
    <w:rsid w:val="004D6EC4"/>
    <w:rsid w:val="004D78E4"/>
    <w:rsid w:val="004D7C51"/>
    <w:rsid w:val="004D7CE8"/>
    <w:rsid w:val="004D7F61"/>
    <w:rsid w:val="004E0C0D"/>
    <w:rsid w:val="004E14E0"/>
    <w:rsid w:val="004E1C3B"/>
    <w:rsid w:val="004E1FD0"/>
    <w:rsid w:val="004E22E8"/>
    <w:rsid w:val="004E27C1"/>
    <w:rsid w:val="004E2E4E"/>
    <w:rsid w:val="004E2EB7"/>
    <w:rsid w:val="004E3D89"/>
    <w:rsid w:val="004E473A"/>
    <w:rsid w:val="004E4F18"/>
    <w:rsid w:val="004E554B"/>
    <w:rsid w:val="004E57A8"/>
    <w:rsid w:val="004E7567"/>
    <w:rsid w:val="004E7BCC"/>
    <w:rsid w:val="004F0863"/>
    <w:rsid w:val="004F12A8"/>
    <w:rsid w:val="004F1C8D"/>
    <w:rsid w:val="004F1D82"/>
    <w:rsid w:val="004F20D9"/>
    <w:rsid w:val="004F232E"/>
    <w:rsid w:val="004F297F"/>
    <w:rsid w:val="004F2C0C"/>
    <w:rsid w:val="004F2E35"/>
    <w:rsid w:val="004F375C"/>
    <w:rsid w:val="004F53ED"/>
    <w:rsid w:val="004F54C7"/>
    <w:rsid w:val="004F5968"/>
    <w:rsid w:val="004F5EDA"/>
    <w:rsid w:val="004F625A"/>
    <w:rsid w:val="004F69F8"/>
    <w:rsid w:val="004F6FAE"/>
    <w:rsid w:val="004F7C56"/>
    <w:rsid w:val="004F7F9C"/>
    <w:rsid w:val="00500A7A"/>
    <w:rsid w:val="00501977"/>
    <w:rsid w:val="00501CB0"/>
    <w:rsid w:val="0050380B"/>
    <w:rsid w:val="0050401F"/>
    <w:rsid w:val="005046D5"/>
    <w:rsid w:val="00505603"/>
    <w:rsid w:val="005063C2"/>
    <w:rsid w:val="00507CFD"/>
    <w:rsid w:val="00510BE2"/>
    <w:rsid w:val="00510C03"/>
    <w:rsid w:val="00511326"/>
    <w:rsid w:val="005118E5"/>
    <w:rsid w:val="00511A29"/>
    <w:rsid w:val="00512120"/>
    <w:rsid w:val="005125EC"/>
    <w:rsid w:val="0051421E"/>
    <w:rsid w:val="005150CA"/>
    <w:rsid w:val="00515C37"/>
    <w:rsid w:val="005161E2"/>
    <w:rsid w:val="005166A5"/>
    <w:rsid w:val="00516710"/>
    <w:rsid w:val="00516752"/>
    <w:rsid w:val="00516957"/>
    <w:rsid w:val="00517308"/>
    <w:rsid w:val="00520078"/>
    <w:rsid w:val="00520533"/>
    <w:rsid w:val="00520568"/>
    <w:rsid w:val="00520AB1"/>
    <w:rsid w:val="00520CB1"/>
    <w:rsid w:val="0052150A"/>
    <w:rsid w:val="005219B4"/>
    <w:rsid w:val="005230D1"/>
    <w:rsid w:val="00523510"/>
    <w:rsid w:val="00524257"/>
    <w:rsid w:val="00524FCC"/>
    <w:rsid w:val="00525955"/>
    <w:rsid w:val="0052597E"/>
    <w:rsid w:val="0052692F"/>
    <w:rsid w:val="00526E8D"/>
    <w:rsid w:val="00527634"/>
    <w:rsid w:val="00527A32"/>
    <w:rsid w:val="00527A63"/>
    <w:rsid w:val="00527A7B"/>
    <w:rsid w:val="005338F8"/>
    <w:rsid w:val="00533F26"/>
    <w:rsid w:val="00534FFD"/>
    <w:rsid w:val="0053568B"/>
    <w:rsid w:val="00536163"/>
    <w:rsid w:val="0053629B"/>
    <w:rsid w:val="00536749"/>
    <w:rsid w:val="00537333"/>
    <w:rsid w:val="00537763"/>
    <w:rsid w:val="0053788F"/>
    <w:rsid w:val="00537951"/>
    <w:rsid w:val="00540882"/>
    <w:rsid w:val="00540969"/>
    <w:rsid w:val="00540B0C"/>
    <w:rsid w:val="00540C4E"/>
    <w:rsid w:val="00540E0F"/>
    <w:rsid w:val="00541606"/>
    <w:rsid w:val="0054191B"/>
    <w:rsid w:val="00541B65"/>
    <w:rsid w:val="00541D40"/>
    <w:rsid w:val="00541D87"/>
    <w:rsid w:val="00543C0C"/>
    <w:rsid w:val="00544050"/>
    <w:rsid w:val="00544662"/>
    <w:rsid w:val="0054487C"/>
    <w:rsid w:val="00544ADE"/>
    <w:rsid w:val="00545749"/>
    <w:rsid w:val="00546461"/>
    <w:rsid w:val="00546DEF"/>
    <w:rsid w:val="00547A20"/>
    <w:rsid w:val="0055005D"/>
    <w:rsid w:val="0055008B"/>
    <w:rsid w:val="00550A7E"/>
    <w:rsid w:val="00551C68"/>
    <w:rsid w:val="00555BD5"/>
    <w:rsid w:val="00556732"/>
    <w:rsid w:val="00556BD8"/>
    <w:rsid w:val="00556E06"/>
    <w:rsid w:val="005574A1"/>
    <w:rsid w:val="00557FCA"/>
    <w:rsid w:val="00560391"/>
    <w:rsid w:val="00560F01"/>
    <w:rsid w:val="0056174A"/>
    <w:rsid w:val="005626A0"/>
    <w:rsid w:val="00562E3A"/>
    <w:rsid w:val="0056354C"/>
    <w:rsid w:val="00564069"/>
    <w:rsid w:val="00564179"/>
    <w:rsid w:val="005645D1"/>
    <w:rsid w:val="00564F3C"/>
    <w:rsid w:val="00565A30"/>
    <w:rsid w:val="00565EBF"/>
    <w:rsid w:val="005672A6"/>
    <w:rsid w:val="0056797D"/>
    <w:rsid w:val="005700C9"/>
    <w:rsid w:val="00570AEA"/>
    <w:rsid w:val="00570BB6"/>
    <w:rsid w:val="005714F3"/>
    <w:rsid w:val="00571767"/>
    <w:rsid w:val="00572494"/>
    <w:rsid w:val="0057310A"/>
    <w:rsid w:val="00573133"/>
    <w:rsid w:val="005733B4"/>
    <w:rsid w:val="005736C3"/>
    <w:rsid w:val="005740E9"/>
    <w:rsid w:val="0057423C"/>
    <w:rsid w:val="00575FFC"/>
    <w:rsid w:val="00576540"/>
    <w:rsid w:val="005774D2"/>
    <w:rsid w:val="00577A98"/>
    <w:rsid w:val="00580632"/>
    <w:rsid w:val="005806D9"/>
    <w:rsid w:val="005817D5"/>
    <w:rsid w:val="00581A7A"/>
    <w:rsid w:val="00581AC0"/>
    <w:rsid w:val="00582DCE"/>
    <w:rsid w:val="00584125"/>
    <w:rsid w:val="00584E3D"/>
    <w:rsid w:val="005850C0"/>
    <w:rsid w:val="00585B9B"/>
    <w:rsid w:val="00585F6D"/>
    <w:rsid w:val="005861A7"/>
    <w:rsid w:val="00586784"/>
    <w:rsid w:val="00587130"/>
    <w:rsid w:val="00587314"/>
    <w:rsid w:val="005904B5"/>
    <w:rsid w:val="00593AF0"/>
    <w:rsid w:val="005950DA"/>
    <w:rsid w:val="005951B3"/>
    <w:rsid w:val="005956A2"/>
    <w:rsid w:val="00595A25"/>
    <w:rsid w:val="00595A57"/>
    <w:rsid w:val="00596501"/>
    <w:rsid w:val="00596D86"/>
    <w:rsid w:val="00597364"/>
    <w:rsid w:val="00597800"/>
    <w:rsid w:val="005A041B"/>
    <w:rsid w:val="005A044E"/>
    <w:rsid w:val="005A05C3"/>
    <w:rsid w:val="005A0A41"/>
    <w:rsid w:val="005A1458"/>
    <w:rsid w:val="005A1498"/>
    <w:rsid w:val="005A3606"/>
    <w:rsid w:val="005A4635"/>
    <w:rsid w:val="005A4F3C"/>
    <w:rsid w:val="005A55F7"/>
    <w:rsid w:val="005A6101"/>
    <w:rsid w:val="005A6325"/>
    <w:rsid w:val="005A6334"/>
    <w:rsid w:val="005A66F0"/>
    <w:rsid w:val="005A6D06"/>
    <w:rsid w:val="005A6ED9"/>
    <w:rsid w:val="005A7557"/>
    <w:rsid w:val="005B0104"/>
    <w:rsid w:val="005B0AB8"/>
    <w:rsid w:val="005B19A4"/>
    <w:rsid w:val="005B1B39"/>
    <w:rsid w:val="005B27D3"/>
    <w:rsid w:val="005B2A42"/>
    <w:rsid w:val="005B307F"/>
    <w:rsid w:val="005B3771"/>
    <w:rsid w:val="005B42F6"/>
    <w:rsid w:val="005B43F9"/>
    <w:rsid w:val="005B48B5"/>
    <w:rsid w:val="005B4D72"/>
    <w:rsid w:val="005B540B"/>
    <w:rsid w:val="005B5BB5"/>
    <w:rsid w:val="005B627B"/>
    <w:rsid w:val="005B6312"/>
    <w:rsid w:val="005B6725"/>
    <w:rsid w:val="005B6F79"/>
    <w:rsid w:val="005B7BAA"/>
    <w:rsid w:val="005C014C"/>
    <w:rsid w:val="005C032A"/>
    <w:rsid w:val="005C03EB"/>
    <w:rsid w:val="005C0867"/>
    <w:rsid w:val="005C0B3C"/>
    <w:rsid w:val="005C0BF5"/>
    <w:rsid w:val="005C16C1"/>
    <w:rsid w:val="005C2429"/>
    <w:rsid w:val="005C2D11"/>
    <w:rsid w:val="005C2DCB"/>
    <w:rsid w:val="005C3772"/>
    <w:rsid w:val="005C540B"/>
    <w:rsid w:val="005C6D29"/>
    <w:rsid w:val="005C7279"/>
    <w:rsid w:val="005C737F"/>
    <w:rsid w:val="005D052A"/>
    <w:rsid w:val="005D083D"/>
    <w:rsid w:val="005D0CCE"/>
    <w:rsid w:val="005D125B"/>
    <w:rsid w:val="005D1A07"/>
    <w:rsid w:val="005D23E0"/>
    <w:rsid w:val="005D3AFA"/>
    <w:rsid w:val="005D488D"/>
    <w:rsid w:val="005D56AB"/>
    <w:rsid w:val="005D5EC5"/>
    <w:rsid w:val="005D6418"/>
    <w:rsid w:val="005D6A5F"/>
    <w:rsid w:val="005D6A91"/>
    <w:rsid w:val="005D7033"/>
    <w:rsid w:val="005D7433"/>
    <w:rsid w:val="005D7AC9"/>
    <w:rsid w:val="005E0403"/>
    <w:rsid w:val="005E059B"/>
    <w:rsid w:val="005E0635"/>
    <w:rsid w:val="005E0913"/>
    <w:rsid w:val="005E091E"/>
    <w:rsid w:val="005E0DBD"/>
    <w:rsid w:val="005E0E81"/>
    <w:rsid w:val="005E1365"/>
    <w:rsid w:val="005E159E"/>
    <w:rsid w:val="005E1AD1"/>
    <w:rsid w:val="005E1C04"/>
    <w:rsid w:val="005E2876"/>
    <w:rsid w:val="005E2B4C"/>
    <w:rsid w:val="005E2C1F"/>
    <w:rsid w:val="005E33AA"/>
    <w:rsid w:val="005E45E6"/>
    <w:rsid w:val="005E48D4"/>
    <w:rsid w:val="005E4922"/>
    <w:rsid w:val="005E5B90"/>
    <w:rsid w:val="005F0817"/>
    <w:rsid w:val="005F12EE"/>
    <w:rsid w:val="005F2B1E"/>
    <w:rsid w:val="005F2BC3"/>
    <w:rsid w:val="005F316C"/>
    <w:rsid w:val="005F355A"/>
    <w:rsid w:val="005F37DC"/>
    <w:rsid w:val="005F3D0F"/>
    <w:rsid w:val="005F3E02"/>
    <w:rsid w:val="005F3F99"/>
    <w:rsid w:val="005F4BA4"/>
    <w:rsid w:val="005F5C54"/>
    <w:rsid w:val="005F6A10"/>
    <w:rsid w:val="00600593"/>
    <w:rsid w:val="00600897"/>
    <w:rsid w:val="00600BD7"/>
    <w:rsid w:val="006012C4"/>
    <w:rsid w:val="00601C40"/>
    <w:rsid w:val="00602240"/>
    <w:rsid w:val="006030F5"/>
    <w:rsid w:val="0060540D"/>
    <w:rsid w:val="00605FC0"/>
    <w:rsid w:val="00606F77"/>
    <w:rsid w:val="006106E2"/>
    <w:rsid w:val="0061095B"/>
    <w:rsid w:val="00610FB1"/>
    <w:rsid w:val="006121FB"/>
    <w:rsid w:val="00612A05"/>
    <w:rsid w:val="00614042"/>
    <w:rsid w:val="00614F6D"/>
    <w:rsid w:val="006150B4"/>
    <w:rsid w:val="00615657"/>
    <w:rsid w:val="006156EE"/>
    <w:rsid w:val="006161D5"/>
    <w:rsid w:val="00616810"/>
    <w:rsid w:val="0061691C"/>
    <w:rsid w:val="00616C41"/>
    <w:rsid w:val="00616D04"/>
    <w:rsid w:val="00617944"/>
    <w:rsid w:val="00617F61"/>
    <w:rsid w:val="006206ED"/>
    <w:rsid w:val="006209E2"/>
    <w:rsid w:val="00620ABF"/>
    <w:rsid w:val="00620F66"/>
    <w:rsid w:val="00621A11"/>
    <w:rsid w:val="00621EFA"/>
    <w:rsid w:val="00622E48"/>
    <w:rsid w:val="0062517B"/>
    <w:rsid w:val="00625866"/>
    <w:rsid w:val="0062637B"/>
    <w:rsid w:val="006266C0"/>
    <w:rsid w:val="006269C1"/>
    <w:rsid w:val="006271D8"/>
    <w:rsid w:val="006275B1"/>
    <w:rsid w:val="00627783"/>
    <w:rsid w:val="00627F27"/>
    <w:rsid w:val="006304EF"/>
    <w:rsid w:val="0063132D"/>
    <w:rsid w:val="006314FC"/>
    <w:rsid w:val="00631639"/>
    <w:rsid w:val="00632013"/>
    <w:rsid w:val="00632605"/>
    <w:rsid w:val="00632903"/>
    <w:rsid w:val="00632B59"/>
    <w:rsid w:val="00633697"/>
    <w:rsid w:val="00633D26"/>
    <w:rsid w:val="0063410C"/>
    <w:rsid w:val="0063550F"/>
    <w:rsid w:val="00635CA4"/>
    <w:rsid w:val="00636102"/>
    <w:rsid w:val="0063616A"/>
    <w:rsid w:val="006363E4"/>
    <w:rsid w:val="00636503"/>
    <w:rsid w:val="00640370"/>
    <w:rsid w:val="006405E3"/>
    <w:rsid w:val="00641185"/>
    <w:rsid w:val="00642210"/>
    <w:rsid w:val="00642B77"/>
    <w:rsid w:val="00643202"/>
    <w:rsid w:val="0064459F"/>
    <w:rsid w:val="0064506C"/>
    <w:rsid w:val="00645FE0"/>
    <w:rsid w:val="006465D4"/>
    <w:rsid w:val="00646841"/>
    <w:rsid w:val="006471F3"/>
    <w:rsid w:val="006502AA"/>
    <w:rsid w:val="0065100C"/>
    <w:rsid w:val="0065121F"/>
    <w:rsid w:val="006517B1"/>
    <w:rsid w:val="00651F0B"/>
    <w:rsid w:val="00651FDC"/>
    <w:rsid w:val="006527FC"/>
    <w:rsid w:val="00652D8D"/>
    <w:rsid w:val="00652EDE"/>
    <w:rsid w:val="00653B45"/>
    <w:rsid w:val="00653FCE"/>
    <w:rsid w:val="00654A42"/>
    <w:rsid w:val="0065537E"/>
    <w:rsid w:val="006554E6"/>
    <w:rsid w:val="0065558E"/>
    <w:rsid w:val="00656FB7"/>
    <w:rsid w:val="00657E0A"/>
    <w:rsid w:val="006610A4"/>
    <w:rsid w:val="0066211F"/>
    <w:rsid w:val="006631F2"/>
    <w:rsid w:val="00664075"/>
    <w:rsid w:val="00664544"/>
    <w:rsid w:val="00664583"/>
    <w:rsid w:val="0066491A"/>
    <w:rsid w:val="00665214"/>
    <w:rsid w:val="006652C2"/>
    <w:rsid w:val="0066548D"/>
    <w:rsid w:val="00665F58"/>
    <w:rsid w:val="00666823"/>
    <w:rsid w:val="00667049"/>
    <w:rsid w:val="006673EB"/>
    <w:rsid w:val="00667CA2"/>
    <w:rsid w:val="00667F0A"/>
    <w:rsid w:val="0067056C"/>
    <w:rsid w:val="0067104A"/>
    <w:rsid w:val="006718E4"/>
    <w:rsid w:val="0067219F"/>
    <w:rsid w:val="006726F0"/>
    <w:rsid w:val="00672B46"/>
    <w:rsid w:val="0067313C"/>
    <w:rsid w:val="006731AF"/>
    <w:rsid w:val="006733BA"/>
    <w:rsid w:val="006738C4"/>
    <w:rsid w:val="00673A4F"/>
    <w:rsid w:val="0067438B"/>
    <w:rsid w:val="00674673"/>
    <w:rsid w:val="0067496E"/>
    <w:rsid w:val="00674F58"/>
    <w:rsid w:val="0067590C"/>
    <w:rsid w:val="00675D60"/>
    <w:rsid w:val="00676D21"/>
    <w:rsid w:val="00677021"/>
    <w:rsid w:val="006805B3"/>
    <w:rsid w:val="00680B31"/>
    <w:rsid w:val="00681085"/>
    <w:rsid w:val="006824D7"/>
    <w:rsid w:val="00683608"/>
    <w:rsid w:val="00683652"/>
    <w:rsid w:val="00683E2F"/>
    <w:rsid w:val="00683F3F"/>
    <w:rsid w:val="00684BAC"/>
    <w:rsid w:val="00684EDF"/>
    <w:rsid w:val="006858F0"/>
    <w:rsid w:val="0068640E"/>
    <w:rsid w:val="00686BE1"/>
    <w:rsid w:val="006873D4"/>
    <w:rsid w:val="0068746B"/>
    <w:rsid w:val="0068794D"/>
    <w:rsid w:val="00690C71"/>
    <w:rsid w:val="006911A7"/>
    <w:rsid w:val="0069141B"/>
    <w:rsid w:val="0069154C"/>
    <w:rsid w:val="00691883"/>
    <w:rsid w:val="00691A4B"/>
    <w:rsid w:val="0069225C"/>
    <w:rsid w:val="006922CA"/>
    <w:rsid w:val="006929FF"/>
    <w:rsid w:val="0069483B"/>
    <w:rsid w:val="00694C01"/>
    <w:rsid w:val="00694F08"/>
    <w:rsid w:val="00695254"/>
    <w:rsid w:val="006961FF"/>
    <w:rsid w:val="006962C8"/>
    <w:rsid w:val="00696913"/>
    <w:rsid w:val="00696D58"/>
    <w:rsid w:val="00697021"/>
    <w:rsid w:val="00697628"/>
    <w:rsid w:val="00697849"/>
    <w:rsid w:val="00697964"/>
    <w:rsid w:val="00697A50"/>
    <w:rsid w:val="00697B42"/>
    <w:rsid w:val="006A07C8"/>
    <w:rsid w:val="006A07D2"/>
    <w:rsid w:val="006A0DAE"/>
    <w:rsid w:val="006A1061"/>
    <w:rsid w:val="006A3867"/>
    <w:rsid w:val="006A58B6"/>
    <w:rsid w:val="006A6286"/>
    <w:rsid w:val="006A6539"/>
    <w:rsid w:val="006A693E"/>
    <w:rsid w:val="006A7670"/>
    <w:rsid w:val="006B021C"/>
    <w:rsid w:val="006B0283"/>
    <w:rsid w:val="006B0A95"/>
    <w:rsid w:val="006B1069"/>
    <w:rsid w:val="006B144B"/>
    <w:rsid w:val="006B15B4"/>
    <w:rsid w:val="006B18CA"/>
    <w:rsid w:val="006B1922"/>
    <w:rsid w:val="006B1AAE"/>
    <w:rsid w:val="006B2AEC"/>
    <w:rsid w:val="006B3899"/>
    <w:rsid w:val="006B49A2"/>
    <w:rsid w:val="006B54B0"/>
    <w:rsid w:val="006B5E07"/>
    <w:rsid w:val="006B63A3"/>
    <w:rsid w:val="006B7AD6"/>
    <w:rsid w:val="006C03A5"/>
    <w:rsid w:val="006C18B5"/>
    <w:rsid w:val="006C266F"/>
    <w:rsid w:val="006C27D5"/>
    <w:rsid w:val="006C29E9"/>
    <w:rsid w:val="006C2BC0"/>
    <w:rsid w:val="006C2FF0"/>
    <w:rsid w:val="006C358B"/>
    <w:rsid w:val="006C394B"/>
    <w:rsid w:val="006C5E71"/>
    <w:rsid w:val="006C64AB"/>
    <w:rsid w:val="006C6D8A"/>
    <w:rsid w:val="006C7A93"/>
    <w:rsid w:val="006C7F20"/>
    <w:rsid w:val="006D084D"/>
    <w:rsid w:val="006D1D32"/>
    <w:rsid w:val="006D2416"/>
    <w:rsid w:val="006D2955"/>
    <w:rsid w:val="006D3EC8"/>
    <w:rsid w:val="006D4168"/>
    <w:rsid w:val="006D4E1F"/>
    <w:rsid w:val="006D4F39"/>
    <w:rsid w:val="006D5D86"/>
    <w:rsid w:val="006D6FCF"/>
    <w:rsid w:val="006D701A"/>
    <w:rsid w:val="006D7651"/>
    <w:rsid w:val="006E1088"/>
    <w:rsid w:val="006E136F"/>
    <w:rsid w:val="006E254E"/>
    <w:rsid w:val="006E2B7C"/>
    <w:rsid w:val="006E3431"/>
    <w:rsid w:val="006E38DB"/>
    <w:rsid w:val="006E40D6"/>
    <w:rsid w:val="006E4840"/>
    <w:rsid w:val="006E4D8F"/>
    <w:rsid w:val="006E6C2B"/>
    <w:rsid w:val="006E7D63"/>
    <w:rsid w:val="006F2016"/>
    <w:rsid w:val="006F51F0"/>
    <w:rsid w:val="006F5969"/>
    <w:rsid w:val="006F5B0E"/>
    <w:rsid w:val="006F61F2"/>
    <w:rsid w:val="006F749C"/>
    <w:rsid w:val="006F7566"/>
    <w:rsid w:val="006F7DA2"/>
    <w:rsid w:val="006F7EDC"/>
    <w:rsid w:val="007001C7"/>
    <w:rsid w:val="00700882"/>
    <w:rsid w:val="00701AA3"/>
    <w:rsid w:val="0070237B"/>
    <w:rsid w:val="00702F8E"/>
    <w:rsid w:val="00704888"/>
    <w:rsid w:val="00705585"/>
    <w:rsid w:val="00705A32"/>
    <w:rsid w:val="00705CB6"/>
    <w:rsid w:val="00710347"/>
    <w:rsid w:val="00710640"/>
    <w:rsid w:val="00710DBA"/>
    <w:rsid w:val="00710E91"/>
    <w:rsid w:val="00711171"/>
    <w:rsid w:val="00711A25"/>
    <w:rsid w:val="00711AE7"/>
    <w:rsid w:val="00713591"/>
    <w:rsid w:val="007135AD"/>
    <w:rsid w:val="007140B5"/>
    <w:rsid w:val="00716345"/>
    <w:rsid w:val="0071683D"/>
    <w:rsid w:val="00716D0A"/>
    <w:rsid w:val="00717091"/>
    <w:rsid w:val="007173F2"/>
    <w:rsid w:val="007174ED"/>
    <w:rsid w:val="00720488"/>
    <w:rsid w:val="007206E1"/>
    <w:rsid w:val="00720980"/>
    <w:rsid w:val="00720D68"/>
    <w:rsid w:val="007214AD"/>
    <w:rsid w:val="007221F7"/>
    <w:rsid w:val="007227F9"/>
    <w:rsid w:val="007239F2"/>
    <w:rsid w:val="00724000"/>
    <w:rsid w:val="00726472"/>
    <w:rsid w:val="00726529"/>
    <w:rsid w:val="0072741A"/>
    <w:rsid w:val="00730A55"/>
    <w:rsid w:val="00730F1F"/>
    <w:rsid w:val="00731929"/>
    <w:rsid w:val="00732741"/>
    <w:rsid w:val="00732854"/>
    <w:rsid w:val="0073290F"/>
    <w:rsid w:val="00732F7E"/>
    <w:rsid w:val="00733082"/>
    <w:rsid w:val="007337CA"/>
    <w:rsid w:val="00733C7E"/>
    <w:rsid w:val="00733FAC"/>
    <w:rsid w:val="00734017"/>
    <w:rsid w:val="007343D0"/>
    <w:rsid w:val="00734B4E"/>
    <w:rsid w:val="0073516D"/>
    <w:rsid w:val="007359A8"/>
    <w:rsid w:val="00735ECB"/>
    <w:rsid w:val="00736038"/>
    <w:rsid w:val="007364F9"/>
    <w:rsid w:val="0073671C"/>
    <w:rsid w:val="00736EA7"/>
    <w:rsid w:val="00736F33"/>
    <w:rsid w:val="00737294"/>
    <w:rsid w:val="007372EF"/>
    <w:rsid w:val="00737825"/>
    <w:rsid w:val="00737894"/>
    <w:rsid w:val="00740096"/>
    <w:rsid w:val="00740597"/>
    <w:rsid w:val="007407DD"/>
    <w:rsid w:val="00740CCA"/>
    <w:rsid w:val="00740D23"/>
    <w:rsid w:val="00741560"/>
    <w:rsid w:val="00741814"/>
    <w:rsid w:val="00741EB9"/>
    <w:rsid w:val="0074444D"/>
    <w:rsid w:val="00744F1F"/>
    <w:rsid w:val="00745046"/>
    <w:rsid w:val="00745AFD"/>
    <w:rsid w:val="00746C47"/>
    <w:rsid w:val="00747FA1"/>
    <w:rsid w:val="007504D0"/>
    <w:rsid w:val="00750D67"/>
    <w:rsid w:val="00750F3C"/>
    <w:rsid w:val="0075202D"/>
    <w:rsid w:val="00752A4A"/>
    <w:rsid w:val="00753159"/>
    <w:rsid w:val="00753ACC"/>
    <w:rsid w:val="00753DBF"/>
    <w:rsid w:val="00754383"/>
    <w:rsid w:val="00754424"/>
    <w:rsid w:val="00754789"/>
    <w:rsid w:val="007547C7"/>
    <w:rsid w:val="00754A7F"/>
    <w:rsid w:val="00757196"/>
    <w:rsid w:val="0075744E"/>
    <w:rsid w:val="00757880"/>
    <w:rsid w:val="007578D4"/>
    <w:rsid w:val="00757E90"/>
    <w:rsid w:val="00757FEC"/>
    <w:rsid w:val="00760C8A"/>
    <w:rsid w:val="00760E65"/>
    <w:rsid w:val="007614CE"/>
    <w:rsid w:val="007622E1"/>
    <w:rsid w:val="007629DE"/>
    <w:rsid w:val="0076325F"/>
    <w:rsid w:val="00763299"/>
    <w:rsid w:val="007642E6"/>
    <w:rsid w:val="00764B95"/>
    <w:rsid w:val="00764BCE"/>
    <w:rsid w:val="0076536B"/>
    <w:rsid w:val="0076645C"/>
    <w:rsid w:val="00766551"/>
    <w:rsid w:val="00766676"/>
    <w:rsid w:val="00766CCA"/>
    <w:rsid w:val="00766ECC"/>
    <w:rsid w:val="00767059"/>
    <w:rsid w:val="00767413"/>
    <w:rsid w:val="00767776"/>
    <w:rsid w:val="00767BB7"/>
    <w:rsid w:val="007703EF"/>
    <w:rsid w:val="00770C81"/>
    <w:rsid w:val="007723C9"/>
    <w:rsid w:val="00772707"/>
    <w:rsid w:val="007731DA"/>
    <w:rsid w:val="00773C5F"/>
    <w:rsid w:val="007749A7"/>
    <w:rsid w:val="00774BCA"/>
    <w:rsid w:val="0077535A"/>
    <w:rsid w:val="00775432"/>
    <w:rsid w:val="00775FC5"/>
    <w:rsid w:val="00776934"/>
    <w:rsid w:val="007779E1"/>
    <w:rsid w:val="0078109E"/>
    <w:rsid w:val="007820BB"/>
    <w:rsid w:val="00782DCF"/>
    <w:rsid w:val="00783828"/>
    <w:rsid w:val="00783AF4"/>
    <w:rsid w:val="00783CE7"/>
    <w:rsid w:val="0078489F"/>
    <w:rsid w:val="00784C50"/>
    <w:rsid w:val="00784CB7"/>
    <w:rsid w:val="007857A4"/>
    <w:rsid w:val="007858DF"/>
    <w:rsid w:val="007859DB"/>
    <w:rsid w:val="00785DDA"/>
    <w:rsid w:val="00786A1D"/>
    <w:rsid w:val="007875C9"/>
    <w:rsid w:val="007905AA"/>
    <w:rsid w:val="00790FFD"/>
    <w:rsid w:val="00791367"/>
    <w:rsid w:val="007923E0"/>
    <w:rsid w:val="007928FD"/>
    <w:rsid w:val="007935F0"/>
    <w:rsid w:val="007936E6"/>
    <w:rsid w:val="00793B8A"/>
    <w:rsid w:val="00793F00"/>
    <w:rsid w:val="00794509"/>
    <w:rsid w:val="00794D81"/>
    <w:rsid w:val="00795F21"/>
    <w:rsid w:val="00796127"/>
    <w:rsid w:val="007963FB"/>
    <w:rsid w:val="00797BAD"/>
    <w:rsid w:val="007A0312"/>
    <w:rsid w:val="007A03A4"/>
    <w:rsid w:val="007A1083"/>
    <w:rsid w:val="007A16BA"/>
    <w:rsid w:val="007A21A6"/>
    <w:rsid w:val="007A26BA"/>
    <w:rsid w:val="007A2B96"/>
    <w:rsid w:val="007A3650"/>
    <w:rsid w:val="007A4957"/>
    <w:rsid w:val="007A5550"/>
    <w:rsid w:val="007A5FD2"/>
    <w:rsid w:val="007A6645"/>
    <w:rsid w:val="007A74D6"/>
    <w:rsid w:val="007A75EE"/>
    <w:rsid w:val="007A7934"/>
    <w:rsid w:val="007A7F65"/>
    <w:rsid w:val="007B0B78"/>
    <w:rsid w:val="007B0B92"/>
    <w:rsid w:val="007B0F4C"/>
    <w:rsid w:val="007B1668"/>
    <w:rsid w:val="007B1AB2"/>
    <w:rsid w:val="007B2323"/>
    <w:rsid w:val="007B2BCA"/>
    <w:rsid w:val="007B3222"/>
    <w:rsid w:val="007B3951"/>
    <w:rsid w:val="007B3E8E"/>
    <w:rsid w:val="007B41C7"/>
    <w:rsid w:val="007B531B"/>
    <w:rsid w:val="007B5691"/>
    <w:rsid w:val="007B5871"/>
    <w:rsid w:val="007B59C0"/>
    <w:rsid w:val="007B5D92"/>
    <w:rsid w:val="007B6FBA"/>
    <w:rsid w:val="007B77C6"/>
    <w:rsid w:val="007B7B67"/>
    <w:rsid w:val="007B7C31"/>
    <w:rsid w:val="007C04C8"/>
    <w:rsid w:val="007C0E22"/>
    <w:rsid w:val="007C20D3"/>
    <w:rsid w:val="007C210D"/>
    <w:rsid w:val="007C2A2F"/>
    <w:rsid w:val="007C37CB"/>
    <w:rsid w:val="007C3AE1"/>
    <w:rsid w:val="007C4B58"/>
    <w:rsid w:val="007C5837"/>
    <w:rsid w:val="007C5C9A"/>
    <w:rsid w:val="007C60BC"/>
    <w:rsid w:val="007C6926"/>
    <w:rsid w:val="007C6B77"/>
    <w:rsid w:val="007D022E"/>
    <w:rsid w:val="007D0402"/>
    <w:rsid w:val="007D0BC6"/>
    <w:rsid w:val="007D2ACD"/>
    <w:rsid w:val="007D2C8E"/>
    <w:rsid w:val="007D4416"/>
    <w:rsid w:val="007D5131"/>
    <w:rsid w:val="007D66FC"/>
    <w:rsid w:val="007D6925"/>
    <w:rsid w:val="007E022E"/>
    <w:rsid w:val="007E0D65"/>
    <w:rsid w:val="007E12BC"/>
    <w:rsid w:val="007E1A20"/>
    <w:rsid w:val="007E2326"/>
    <w:rsid w:val="007E2389"/>
    <w:rsid w:val="007E2FA0"/>
    <w:rsid w:val="007E330F"/>
    <w:rsid w:val="007E38EB"/>
    <w:rsid w:val="007E4446"/>
    <w:rsid w:val="007E51DF"/>
    <w:rsid w:val="007E5400"/>
    <w:rsid w:val="007E5489"/>
    <w:rsid w:val="007E5ECC"/>
    <w:rsid w:val="007E63C5"/>
    <w:rsid w:val="007E6C4D"/>
    <w:rsid w:val="007E7AE9"/>
    <w:rsid w:val="007F08B1"/>
    <w:rsid w:val="007F12D9"/>
    <w:rsid w:val="007F170D"/>
    <w:rsid w:val="007F28A6"/>
    <w:rsid w:val="007F4159"/>
    <w:rsid w:val="007F529D"/>
    <w:rsid w:val="007F52EE"/>
    <w:rsid w:val="007F564D"/>
    <w:rsid w:val="007F5E6A"/>
    <w:rsid w:val="007F66B4"/>
    <w:rsid w:val="007F73E8"/>
    <w:rsid w:val="007F764B"/>
    <w:rsid w:val="00800104"/>
    <w:rsid w:val="00800814"/>
    <w:rsid w:val="008012B3"/>
    <w:rsid w:val="008017E5"/>
    <w:rsid w:val="00802073"/>
    <w:rsid w:val="00802A0C"/>
    <w:rsid w:val="00802F28"/>
    <w:rsid w:val="00803400"/>
    <w:rsid w:val="0080388B"/>
    <w:rsid w:val="00803B81"/>
    <w:rsid w:val="00803D25"/>
    <w:rsid w:val="00803FEE"/>
    <w:rsid w:val="00804B5C"/>
    <w:rsid w:val="00805804"/>
    <w:rsid w:val="00806653"/>
    <w:rsid w:val="00806C49"/>
    <w:rsid w:val="00807055"/>
    <w:rsid w:val="0081065A"/>
    <w:rsid w:val="00810956"/>
    <w:rsid w:val="00810BC0"/>
    <w:rsid w:val="00810BCA"/>
    <w:rsid w:val="008114FA"/>
    <w:rsid w:val="008138CB"/>
    <w:rsid w:val="0081405D"/>
    <w:rsid w:val="0081418D"/>
    <w:rsid w:val="00814696"/>
    <w:rsid w:val="008147C9"/>
    <w:rsid w:val="00814B8B"/>
    <w:rsid w:val="00814D5F"/>
    <w:rsid w:val="00814F8D"/>
    <w:rsid w:val="00815027"/>
    <w:rsid w:val="00815AA6"/>
    <w:rsid w:val="00815F02"/>
    <w:rsid w:val="0081649D"/>
    <w:rsid w:val="0081669D"/>
    <w:rsid w:val="008176D0"/>
    <w:rsid w:val="0082030B"/>
    <w:rsid w:val="00820A57"/>
    <w:rsid w:val="00822CF9"/>
    <w:rsid w:val="00822EC9"/>
    <w:rsid w:val="00823224"/>
    <w:rsid w:val="0082387A"/>
    <w:rsid w:val="0082398E"/>
    <w:rsid w:val="00823C5C"/>
    <w:rsid w:val="00823DA6"/>
    <w:rsid w:val="00823EA6"/>
    <w:rsid w:val="008243C2"/>
    <w:rsid w:val="0082442D"/>
    <w:rsid w:val="0082517A"/>
    <w:rsid w:val="00825CD4"/>
    <w:rsid w:val="00826584"/>
    <w:rsid w:val="008266CB"/>
    <w:rsid w:val="008269EB"/>
    <w:rsid w:val="00826B99"/>
    <w:rsid w:val="00826F89"/>
    <w:rsid w:val="00827754"/>
    <w:rsid w:val="00827814"/>
    <w:rsid w:val="00827910"/>
    <w:rsid w:val="00827EE4"/>
    <w:rsid w:val="00831F59"/>
    <w:rsid w:val="00832E2F"/>
    <w:rsid w:val="00833915"/>
    <w:rsid w:val="00833F71"/>
    <w:rsid w:val="00835FDB"/>
    <w:rsid w:val="008363CE"/>
    <w:rsid w:val="00836DDC"/>
    <w:rsid w:val="008416DF"/>
    <w:rsid w:val="008417CC"/>
    <w:rsid w:val="0084224A"/>
    <w:rsid w:val="008423BD"/>
    <w:rsid w:val="00842F0B"/>
    <w:rsid w:val="0084364E"/>
    <w:rsid w:val="00843BD8"/>
    <w:rsid w:val="008440D8"/>
    <w:rsid w:val="00844A12"/>
    <w:rsid w:val="00844E2E"/>
    <w:rsid w:val="00844F7E"/>
    <w:rsid w:val="00846284"/>
    <w:rsid w:val="008464D5"/>
    <w:rsid w:val="00846BF4"/>
    <w:rsid w:val="008471F4"/>
    <w:rsid w:val="00847A69"/>
    <w:rsid w:val="00850A6B"/>
    <w:rsid w:val="008513B0"/>
    <w:rsid w:val="0085191C"/>
    <w:rsid w:val="00852A2A"/>
    <w:rsid w:val="00852B1F"/>
    <w:rsid w:val="00853CA8"/>
    <w:rsid w:val="0085413F"/>
    <w:rsid w:val="00854E49"/>
    <w:rsid w:val="00856538"/>
    <w:rsid w:val="00856E4E"/>
    <w:rsid w:val="008574AE"/>
    <w:rsid w:val="00857520"/>
    <w:rsid w:val="00857845"/>
    <w:rsid w:val="00860768"/>
    <w:rsid w:val="008607AC"/>
    <w:rsid w:val="00860DF9"/>
    <w:rsid w:val="00862125"/>
    <w:rsid w:val="00863079"/>
    <w:rsid w:val="00865E96"/>
    <w:rsid w:val="00866500"/>
    <w:rsid w:val="0086656D"/>
    <w:rsid w:val="00866E26"/>
    <w:rsid w:val="00866E2C"/>
    <w:rsid w:val="00867303"/>
    <w:rsid w:val="00870D88"/>
    <w:rsid w:val="00871302"/>
    <w:rsid w:val="008716C2"/>
    <w:rsid w:val="00871B2A"/>
    <w:rsid w:val="00871B67"/>
    <w:rsid w:val="00872D72"/>
    <w:rsid w:val="008733A3"/>
    <w:rsid w:val="008734BD"/>
    <w:rsid w:val="00873717"/>
    <w:rsid w:val="0087394D"/>
    <w:rsid w:val="00874B89"/>
    <w:rsid w:val="008751B7"/>
    <w:rsid w:val="00875708"/>
    <w:rsid w:val="00875B37"/>
    <w:rsid w:val="00875BB2"/>
    <w:rsid w:val="00875CF0"/>
    <w:rsid w:val="00876E5A"/>
    <w:rsid w:val="00877537"/>
    <w:rsid w:val="0088033F"/>
    <w:rsid w:val="008804AF"/>
    <w:rsid w:val="00880E2F"/>
    <w:rsid w:val="00881AEB"/>
    <w:rsid w:val="00882460"/>
    <w:rsid w:val="008829BA"/>
    <w:rsid w:val="00882A1D"/>
    <w:rsid w:val="00883BF3"/>
    <w:rsid w:val="0088459D"/>
    <w:rsid w:val="00884A3D"/>
    <w:rsid w:val="00884C49"/>
    <w:rsid w:val="008858B4"/>
    <w:rsid w:val="00885C53"/>
    <w:rsid w:val="00886041"/>
    <w:rsid w:val="0088680D"/>
    <w:rsid w:val="00886F36"/>
    <w:rsid w:val="00887CA1"/>
    <w:rsid w:val="0089005E"/>
    <w:rsid w:val="00890FAC"/>
    <w:rsid w:val="00891534"/>
    <w:rsid w:val="00891850"/>
    <w:rsid w:val="008920D5"/>
    <w:rsid w:val="00892420"/>
    <w:rsid w:val="00892974"/>
    <w:rsid w:val="00893774"/>
    <w:rsid w:val="00895042"/>
    <w:rsid w:val="00895638"/>
    <w:rsid w:val="008960C0"/>
    <w:rsid w:val="00897224"/>
    <w:rsid w:val="00897305"/>
    <w:rsid w:val="00897BB9"/>
    <w:rsid w:val="008A0E84"/>
    <w:rsid w:val="008A0F0E"/>
    <w:rsid w:val="008A12DF"/>
    <w:rsid w:val="008A162F"/>
    <w:rsid w:val="008A1731"/>
    <w:rsid w:val="008A2D5F"/>
    <w:rsid w:val="008A3114"/>
    <w:rsid w:val="008A375A"/>
    <w:rsid w:val="008A477D"/>
    <w:rsid w:val="008A5204"/>
    <w:rsid w:val="008A5307"/>
    <w:rsid w:val="008A544D"/>
    <w:rsid w:val="008A613D"/>
    <w:rsid w:val="008A64FE"/>
    <w:rsid w:val="008A67C4"/>
    <w:rsid w:val="008A6B5A"/>
    <w:rsid w:val="008A79F4"/>
    <w:rsid w:val="008B038E"/>
    <w:rsid w:val="008B0B97"/>
    <w:rsid w:val="008B126C"/>
    <w:rsid w:val="008B1ABF"/>
    <w:rsid w:val="008B2383"/>
    <w:rsid w:val="008B2C2C"/>
    <w:rsid w:val="008B2E31"/>
    <w:rsid w:val="008B3991"/>
    <w:rsid w:val="008B3BD2"/>
    <w:rsid w:val="008B3CF7"/>
    <w:rsid w:val="008B489C"/>
    <w:rsid w:val="008B5E14"/>
    <w:rsid w:val="008B60E2"/>
    <w:rsid w:val="008B683A"/>
    <w:rsid w:val="008B6908"/>
    <w:rsid w:val="008B6E70"/>
    <w:rsid w:val="008B7754"/>
    <w:rsid w:val="008B7D3E"/>
    <w:rsid w:val="008B7F5A"/>
    <w:rsid w:val="008B7FCD"/>
    <w:rsid w:val="008C04EC"/>
    <w:rsid w:val="008C04FA"/>
    <w:rsid w:val="008C0719"/>
    <w:rsid w:val="008C0C03"/>
    <w:rsid w:val="008C0C83"/>
    <w:rsid w:val="008C2226"/>
    <w:rsid w:val="008C28BA"/>
    <w:rsid w:val="008C2A3E"/>
    <w:rsid w:val="008C2C65"/>
    <w:rsid w:val="008C3105"/>
    <w:rsid w:val="008C3B1F"/>
    <w:rsid w:val="008C4443"/>
    <w:rsid w:val="008C4ACC"/>
    <w:rsid w:val="008C509C"/>
    <w:rsid w:val="008C6712"/>
    <w:rsid w:val="008C69EE"/>
    <w:rsid w:val="008C6A36"/>
    <w:rsid w:val="008C70EB"/>
    <w:rsid w:val="008C7255"/>
    <w:rsid w:val="008C7E7D"/>
    <w:rsid w:val="008C7FBA"/>
    <w:rsid w:val="008D067F"/>
    <w:rsid w:val="008D077E"/>
    <w:rsid w:val="008D09E8"/>
    <w:rsid w:val="008D0C44"/>
    <w:rsid w:val="008D1072"/>
    <w:rsid w:val="008D1128"/>
    <w:rsid w:val="008D16BE"/>
    <w:rsid w:val="008D26B1"/>
    <w:rsid w:val="008D30E0"/>
    <w:rsid w:val="008D3C85"/>
    <w:rsid w:val="008D40EE"/>
    <w:rsid w:val="008D4AEF"/>
    <w:rsid w:val="008D4BB8"/>
    <w:rsid w:val="008D55B3"/>
    <w:rsid w:val="008D58B3"/>
    <w:rsid w:val="008D5C03"/>
    <w:rsid w:val="008D5F25"/>
    <w:rsid w:val="008D6137"/>
    <w:rsid w:val="008D6CFA"/>
    <w:rsid w:val="008D72CF"/>
    <w:rsid w:val="008D7816"/>
    <w:rsid w:val="008D7B12"/>
    <w:rsid w:val="008E011D"/>
    <w:rsid w:val="008E0F3C"/>
    <w:rsid w:val="008E0F58"/>
    <w:rsid w:val="008E1014"/>
    <w:rsid w:val="008E1022"/>
    <w:rsid w:val="008E1701"/>
    <w:rsid w:val="008E1D4B"/>
    <w:rsid w:val="008E21E4"/>
    <w:rsid w:val="008E3494"/>
    <w:rsid w:val="008E34F3"/>
    <w:rsid w:val="008E3D90"/>
    <w:rsid w:val="008E3F7A"/>
    <w:rsid w:val="008E418C"/>
    <w:rsid w:val="008E4F97"/>
    <w:rsid w:val="008E535B"/>
    <w:rsid w:val="008E57D5"/>
    <w:rsid w:val="008E5D35"/>
    <w:rsid w:val="008E5F39"/>
    <w:rsid w:val="008E61AD"/>
    <w:rsid w:val="008E684D"/>
    <w:rsid w:val="008E6C41"/>
    <w:rsid w:val="008F067D"/>
    <w:rsid w:val="008F06C3"/>
    <w:rsid w:val="008F0776"/>
    <w:rsid w:val="008F0E41"/>
    <w:rsid w:val="008F142D"/>
    <w:rsid w:val="008F168E"/>
    <w:rsid w:val="008F1703"/>
    <w:rsid w:val="008F2952"/>
    <w:rsid w:val="008F2A91"/>
    <w:rsid w:val="008F3819"/>
    <w:rsid w:val="008F41E7"/>
    <w:rsid w:val="008F4264"/>
    <w:rsid w:val="008F433E"/>
    <w:rsid w:val="008F5280"/>
    <w:rsid w:val="008F554A"/>
    <w:rsid w:val="008F56B6"/>
    <w:rsid w:val="008F60A7"/>
    <w:rsid w:val="008F66B3"/>
    <w:rsid w:val="008F6923"/>
    <w:rsid w:val="008F6B05"/>
    <w:rsid w:val="008F6C0C"/>
    <w:rsid w:val="008F6E4F"/>
    <w:rsid w:val="008F7C47"/>
    <w:rsid w:val="008F7D4D"/>
    <w:rsid w:val="0090051F"/>
    <w:rsid w:val="00900B85"/>
    <w:rsid w:val="00901866"/>
    <w:rsid w:val="0090186E"/>
    <w:rsid w:val="009020C1"/>
    <w:rsid w:val="00902F45"/>
    <w:rsid w:val="00903E65"/>
    <w:rsid w:val="00904480"/>
    <w:rsid w:val="009044CE"/>
    <w:rsid w:val="00905233"/>
    <w:rsid w:val="009056A8"/>
    <w:rsid w:val="009067A9"/>
    <w:rsid w:val="00907103"/>
    <w:rsid w:val="00907930"/>
    <w:rsid w:val="00907B04"/>
    <w:rsid w:val="00907FC2"/>
    <w:rsid w:val="00907FD3"/>
    <w:rsid w:val="00911728"/>
    <w:rsid w:val="00911E2F"/>
    <w:rsid w:val="00912401"/>
    <w:rsid w:val="009124A8"/>
    <w:rsid w:val="00912C87"/>
    <w:rsid w:val="00912D25"/>
    <w:rsid w:val="00913E35"/>
    <w:rsid w:val="00914501"/>
    <w:rsid w:val="009151F7"/>
    <w:rsid w:val="00915DC8"/>
    <w:rsid w:val="009161D9"/>
    <w:rsid w:val="0091649C"/>
    <w:rsid w:val="009174F6"/>
    <w:rsid w:val="00917623"/>
    <w:rsid w:val="009219CB"/>
    <w:rsid w:val="00921A15"/>
    <w:rsid w:val="00922DEF"/>
    <w:rsid w:val="00923815"/>
    <w:rsid w:val="00923825"/>
    <w:rsid w:val="00923B5B"/>
    <w:rsid w:val="00924D77"/>
    <w:rsid w:val="009257CA"/>
    <w:rsid w:val="00925EB7"/>
    <w:rsid w:val="00926735"/>
    <w:rsid w:val="00926D3B"/>
    <w:rsid w:val="00927C5E"/>
    <w:rsid w:val="009305EE"/>
    <w:rsid w:val="00931CB8"/>
    <w:rsid w:val="00932893"/>
    <w:rsid w:val="00932CB0"/>
    <w:rsid w:val="00933DF5"/>
    <w:rsid w:val="009349B9"/>
    <w:rsid w:val="009358EC"/>
    <w:rsid w:val="00935983"/>
    <w:rsid w:val="009408AC"/>
    <w:rsid w:val="00942E96"/>
    <w:rsid w:val="00942F08"/>
    <w:rsid w:val="00943057"/>
    <w:rsid w:val="00944416"/>
    <w:rsid w:val="009444A8"/>
    <w:rsid w:val="009449BF"/>
    <w:rsid w:val="00946196"/>
    <w:rsid w:val="009466CA"/>
    <w:rsid w:val="0094696D"/>
    <w:rsid w:val="00946A61"/>
    <w:rsid w:val="00947B73"/>
    <w:rsid w:val="00951217"/>
    <w:rsid w:val="00952535"/>
    <w:rsid w:val="0095352D"/>
    <w:rsid w:val="00953902"/>
    <w:rsid w:val="00953A0F"/>
    <w:rsid w:val="00954986"/>
    <w:rsid w:val="00955C65"/>
    <w:rsid w:val="00956454"/>
    <w:rsid w:val="009569DB"/>
    <w:rsid w:val="0096299E"/>
    <w:rsid w:val="00962F55"/>
    <w:rsid w:val="009632C7"/>
    <w:rsid w:val="00963439"/>
    <w:rsid w:val="00964177"/>
    <w:rsid w:val="00964870"/>
    <w:rsid w:val="00964977"/>
    <w:rsid w:val="00964D9A"/>
    <w:rsid w:val="009654E3"/>
    <w:rsid w:val="00966B56"/>
    <w:rsid w:val="00967BDB"/>
    <w:rsid w:val="009709A8"/>
    <w:rsid w:val="00970B4B"/>
    <w:rsid w:val="009720F5"/>
    <w:rsid w:val="009722DE"/>
    <w:rsid w:val="00972567"/>
    <w:rsid w:val="009730A4"/>
    <w:rsid w:val="00973C69"/>
    <w:rsid w:val="00974618"/>
    <w:rsid w:val="0097479C"/>
    <w:rsid w:val="00974F57"/>
    <w:rsid w:val="009750E4"/>
    <w:rsid w:val="009750F3"/>
    <w:rsid w:val="00975448"/>
    <w:rsid w:val="009754C9"/>
    <w:rsid w:val="00976F2D"/>
    <w:rsid w:val="009779E4"/>
    <w:rsid w:val="00977A8B"/>
    <w:rsid w:val="00977B02"/>
    <w:rsid w:val="00977CF0"/>
    <w:rsid w:val="0098058F"/>
    <w:rsid w:val="00980620"/>
    <w:rsid w:val="0098088E"/>
    <w:rsid w:val="00980D34"/>
    <w:rsid w:val="0098141C"/>
    <w:rsid w:val="0098217A"/>
    <w:rsid w:val="009829DD"/>
    <w:rsid w:val="009832D9"/>
    <w:rsid w:val="009837D4"/>
    <w:rsid w:val="00983FFF"/>
    <w:rsid w:val="009846D3"/>
    <w:rsid w:val="00984949"/>
    <w:rsid w:val="00984E66"/>
    <w:rsid w:val="009852FE"/>
    <w:rsid w:val="0098596E"/>
    <w:rsid w:val="00986B09"/>
    <w:rsid w:val="00987291"/>
    <w:rsid w:val="0098743E"/>
    <w:rsid w:val="00987757"/>
    <w:rsid w:val="00987A4E"/>
    <w:rsid w:val="00987A52"/>
    <w:rsid w:val="00987A95"/>
    <w:rsid w:val="0099126D"/>
    <w:rsid w:val="00991F3D"/>
    <w:rsid w:val="009928F8"/>
    <w:rsid w:val="00992F20"/>
    <w:rsid w:val="00993344"/>
    <w:rsid w:val="00994851"/>
    <w:rsid w:val="00994C75"/>
    <w:rsid w:val="00994E43"/>
    <w:rsid w:val="00995840"/>
    <w:rsid w:val="00997DE0"/>
    <w:rsid w:val="009A1AB1"/>
    <w:rsid w:val="009A22BC"/>
    <w:rsid w:val="009A2349"/>
    <w:rsid w:val="009A35B5"/>
    <w:rsid w:val="009A49CA"/>
    <w:rsid w:val="009A4B4B"/>
    <w:rsid w:val="009A4DDD"/>
    <w:rsid w:val="009A4DFF"/>
    <w:rsid w:val="009A50C3"/>
    <w:rsid w:val="009A575C"/>
    <w:rsid w:val="009A5C49"/>
    <w:rsid w:val="009A62F7"/>
    <w:rsid w:val="009A6477"/>
    <w:rsid w:val="009A6F7E"/>
    <w:rsid w:val="009A7741"/>
    <w:rsid w:val="009A7CD3"/>
    <w:rsid w:val="009B15AD"/>
    <w:rsid w:val="009B1F3E"/>
    <w:rsid w:val="009B2D86"/>
    <w:rsid w:val="009B3666"/>
    <w:rsid w:val="009B467B"/>
    <w:rsid w:val="009B52CD"/>
    <w:rsid w:val="009B574F"/>
    <w:rsid w:val="009B5E93"/>
    <w:rsid w:val="009B60CE"/>
    <w:rsid w:val="009B6C6C"/>
    <w:rsid w:val="009B7513"/>
    <w:rsid w:val="009B7E42"/>
    <w:rsid w:val="009B7F0B"/>
    <w:rsid w:val="009C00B3"/>
    <w:rsid w:val="009C0584"/>
    <w:rsid w:val="009C101A"/>
    <w:rsid w:val="009C10EF"/>
    <w:rsid w:val="009C19DD"/>
    <w:rsid w:val="009C1FB5"/>
    <w:rsid w:val="009C2975"/>
    <w:rsid w:val="009C2A93"/>
    <w:rsid w:val="009C2CEA"/>
    <w:rsid w:val="009C34C3"/>
    <w:rsid w:val="009C3767"/>
    <w:rsid w:val="009C37D8"/>
    <w:rsid w:val="009C5447"/>
    <w:rsid w:val="009C54CD"/>
    <w:rsid w:val="009C591D"/>
    <w:rsid w:val="009C5B15"/>
    <w:rsid w:val="009C5E99"/>
    <w:rsid w:val="009C7161"/>
    <w:rsid w:val="009C7C3E"/>
    <w:rsid w:val="009D097C"/>
    <w:rsid w:val="009D0EB7"/>
    <w:rsid w:val="009D145B"/>
    <w:rsid w:val="009D14B4"/>
    <w:rsid w:val="009D18E6"/>
    <w:rsid w:val="009D2F0D"/>
    <w:rsid w:val="009D3512"/>
    <w:rsid w:val="009D3F3E"/>
    <w:rsid w:val="009D5222"/>
    <w:rsid w:val="009D6BE1"/>
    <w:rsid w:val="009D7788"/>
    <w:rsid w:val="009E027B"/>
    <w:rsid w:val="009E03CD"/>
    <w:rsid w:val="009E08D8"/>
    <w:rsid w:val="009E0998"/>
    <w:rsid w:val="009E0B54"/>
    <w:rsid w:val="009E13E5"/>
    <w:rsid w:val="009E16EF"/>
    <w:rsid w:val="009E1743"/>
    <w:rsid w:val="009E387B"/>
    <w:rsid w:val="009E3916"/>
    <w:rsid w:val="009E3A04"/>
    <w:rsid w:val="009E408E"/>
    <w:rsid w:val="009E40F6"/>
    <w:rsid w:val="009E41A6"/>
    <w:rsid w:val="009E5AD4"/>
    <w:rsid w:val="009E6144"/>
    <w:rsid w:val="009E6288"/>
    <w:rsid w:val="009E6539"/>
    <w:rsid w:val="009E6EE3"/>
    <w:rsid w:val="009E7BC2"/>
    <w:rsid w:val="009F0009"/>
    <w:rsid w:val="009F030B"/>
    <w:rsid w:val="009F10F4"/>
    <w:rsid w:val="009F1276"/>
    <w:rsid w:val="009F152D"/>
    <w:rsid w:val="009F17FD"/>
    <w:rsid w:val="009F1888"/>
    <w:rsid w:val="009F23BF"/>
    <w:rsid w:val="009F428E"/>
    <w:rsid w:val="009F4662"/>
    <w:rsid w:val="009F533A"/>
    <w:rsid w:val="009F5924"/>
    <w:rsid w:val="009F5CF1"/>
    <w:rsid w:val="009F6FC7"/>
    <w:rsid w:val="009F725F"/>
    <w:rsid w:val="009F7F85"/>
    <w:rsid w:val="009F7FFA"/>
    <w:rsid w:val="00A001D3"/>
    <w:rsid w:val="00A00363"/>
    <w:rsid w:val="00A006C7"/>
    <w:rsid w:val="00A015DC"/>
    <w:rsid w:val="00A03026"/>
    <w:rsid w:val="00A04661"/>
    <w:rsid w:val="00A051C5"/>
    <w:rsid w:val="00A052DE"/>
    <w:rsid w:val="00A057DB"/>
    <w:rsid w:val="00A062DC"/>
    <w:rsid w:val="00A0639E"/>
    <w:rsid w:val="00A072AD"/>
    <w:rsid w:val="00A11677"/>
    <w:rsid w:val="00A116DE"/>
    <w:rsid w:val="00A11BA2"/>
    <w:rsid w:val="00A122EC"/>
    <w:rsid w:val="00A13128"/>
    <w:rsid w:val="00A1316C"/>
    <w:rsid w:val="00A13C99"/>
    <w:rsid w:val="00A1418D"/>
    <w:rsid w:val="00A14517"/>
    <w:rsid w:val="00A14ECD"/>
    <w:rsid w:val="00A159AA"/>
    <w:rsid w:val="00A15DDA"/>
    <w:rsid w:val="00A15EE4"/>
    <w:rsid w:val="00A16A77"/>
    <w:rsid w:val="00A1730E"/>
    <w:rsid w:val="00A17313"/>
    <w:rsid w:val="00A17651"/>
    <w:rsid w:val="00A1783A"/>
    <w:rsid w:val="00A1784F"/>
    <w:rsid w:val="00A17AEF"/>
    <w:rsid w:val="00A17CCB"/>
    <w:rsid w:val="00A203BB"/>
    <w:rsid w:val="00A21A7A"/>
    <w:rsid w:val="00A21E9E"/>
    <w:rsid w:val="00A22AAD"/>
    <w:rsid w:val="00A22BDB"/>
    <w:rsid w:val="00A22ED6"/>
    <w:rsid w:val="00A23CF4"/>
    <w:rsid w:val="00A2403C"/>
    <w:rsid w:val="00A2476A"/>
    <w:rsid w:val="00A24C5C"/>
    <w:rsid w:val="00A25AD3"/>
    <w:rsid w:val="00A25FA1"/>
    <w:rsid w:val="00A26B42"/>
    <w:rsid w:val="00A2755F"/>
    <w:rsid w:val="00A27FA9"/>
    <w:rsid w:val="00A30107"/>
    <w:rsid w:val="00A30C3E"/>
    <w:rsid w:val="00A3161B"/>
    <w:rsid w:val="00A3163A"/>
    <w:rsid w:val="00A316E8"/>
    <w:rsid w:val="00A31B32"/>
    <w:rsid w:val="00A31F73"/>
    <w:rsid w:val="00A324DA"/>
    <w:rsid w:val="00A32795"/>
    <w:rsid w:val="00A338B2"/>
    <w:rsid w:val="00A33CF5"/>
    <w:rsid w:val="00A33F0F"/>
    <w:rsid w:val="00A3461D"/>
    <w:rsid w:val="00A347B8"/>
    <w:rsid w:val="00A35889"/>
    <w:rsid w:val="00A35C04"/>
    <w:rsid w:val="00A35D25"/>
    <w:rsid w:val="00A362E7"/>
    <w:rsid w:val="00A36D53"/>
    <w:rsid w:val="00A36FC9"/>
    <w:rsid w:val="00A378ED"/>
    <w:rsid w:val="00A37CF1"/>
    <w:rsid w:val="00A40630"/>
    <w:rsid w:val="00A40A91"/>
    <w:rsid w:val="00A4225F"/>
    <w:rsid w:val="00A42AE4"/>
    <w:rsid w:val="00A4335E"/>
    <w:rsid w:val="00A4337E"/>
    <w:rsid w:val="00A43ADD"/>
    <w:rsid w:val="00A43BD8"/>
    <w:rsid w:val="00A43C27"/>
    <w:rsid w:val="00A44EA9"/>
    <w:rsid w:val="00A45557"/>
    <w:rsid w:val="00A455B1"/>
    <w:rsid w:val="00A466D7"/>
    <w:rsid w:val="00A47232"/>
    <w:rsid w:val="00A47C60"/>
    <w:rsid w:val="00A50447"/>
    <w:rsid w:val="00A50785"/>
    <w:rsid w:val="00A508E8"/>
    <w:rsid w:val="00A50A73"/>
    <w:rsid w:val="00A50C1E"/>
    <w:rsid w:val="00A514C5"/>
    <w:rsid w:val="00A515C0"/>
    <w:rsid w:val="00A526CD"/>
    <w:rsid w:val="00A52DC6"/>
    <w:rsid w:val="00A54DAD"/>
    <w:rsid w:val="00A55616"/>
    <w:rsid w:val="00A55AE0"/>
    <w:rsid w:val="00A55C95"/>
    <w:rsid w:val="00A560DC"/>
    <w:rsid w:val="00A56D23"/>
    <w:rsid w:val="00A57889"/>
    <w:rsid w:val="00A601E5"/>
    <w:rsid w:val="00A60363"/>
    <w:rsid w:val="00A60A38"/>
    <w:rsid w:val="00A60A71"/>
    <w:rsid w:val="00A615EF"/>
    <w:rsid w:val="00A61C5F"/>
    <w:rsid w:val="00A61C76"/>
    <w:rsid w:val="00A61E3A"/>
    <w:rsid w:val="00A62C7B"/>
    <w:rsid w:val="00A62DA9"/>
    <w:rsid w:val="00A6320A"/>
    <w:rsid w:val="00A6382E"/>
    <w:rsid w:val="00A6418E"/>
    <w:rsid w:val="00A645B8"/>
    <w:rsid w:val="00A6562B"/>
    <w:rsid w:val="00A656A0"/>
    <w:rsid w:val="00A65C01"/>
    <w:rsid w:val="00A65E6F"/>
    <w:rsid w:val="00A66109"/>
    <w:rsid w:val="00A710E7"/>
    <w:rsid w:val="00A721FE"/>
    <w:rsid w:val="00A72297"/>
    <w:rsid w:val="00A72996"/>
    <w:rsid w:val="00A72B06"/>
    <w:rsid w:val="00A750E6"/>
    <w:rsid w:val="00A75373"/>
    <w:rsid w:val="00A75807"/>
    <w:rsid w:val="00A76033"/>
    <w:rsid w:val="00A76B06"/>
    <w:rsid w:val="00A76DED"/>
    <w:rsid w:val="00A77E79"/>
    <w:rsid w:val="00A81098"/>
    <w:rsid w:val="00A811A1"/>
    <w:rsid w:val="00A81427"/>
    <w:rsid w:val="00A816F6"/>
    <w:rsid w:val="00A82681"/>
    <w:rsid w:val="00A8289B"/>
    <w:rsid w:val="00A829AA"/>
    <w:rsid w:val="00A82AFE"/>
    <w:rsid w:val="00A8316C"/>
    <w:rsid w:val="00A838C1"/>
    <w:rsid w:val="00A8455A"/>
    <w:rsid w:val="00A852B1"/>
    <w:rsid w:val="00A852DA"/>
    <w:rsid w:val="00A8539C"/>
    <w:rsid w:val="00A86023"/>
    <w:rsid w:val="00A8613E"/>
    <w:rsid w:val="00A86699"/>
    <w:rsid w:val="00A868E5"/>
    <w:rsid w:val="00A87147"/>
    <w:rsid w:val="00A912F3"/>
    <w:rsid w:val="00A916B3"/>
    <w:rsid w:val="00A93481"/>
    <w:rsid w:val="00A935E9"/>
    <w:rsid w:val="00A93684"/>
    <w:rsid w:val="00A93980"/>
    <w:rsid w:val="00A93E0E"/>
    <w:rsid w:val="00A93EF3"/>
    <w:rsid w:val="00A95B33"/>
    <w:rsid w:val="00A963D4"/>
    <w:rsid w:val="00A96445"/>
    <w:rsid w:val="00A9704E"/>
    <w:rsid w:val="00AA0A19"/>
    <w:rsid w:val="00AA1401"/>
    <w:rsid w:val="00AA1899"/>
    <w:rsid w:val="00AA2452"/>
    <w:rsid w:val="00AA2AB9"/>
    <w:rsid w:val="00AA2AFE"/>
    <w:rsid w:val="00AA2C1B"/>
    <w:rsid w:val="00AA2E3C"/>
    <w:rsid w:val="00AA328C"/>
    <w:rsid w:val="00AA39D6"/>
    <w:rsid w:val="00AA4A58"/>
    <w:rsid w:val="00AA54D7"/>
    <w:rsid w:val="00AA5D10"/>
    <w:rsid w:val="00AA5E26"/>
    <w:rsid w:val="00AA63A0"/>
    <w:rsid w:val="00AA6B1A"/>
    <w:rsid w:val="00AA7245"/>
    <w:rsid w:val="00AA7D52"/>
    <w:rsid w:val="00AB0A9B"/>
    <w:rsid w:val="00AB128B"/>
    <w:rsid w:val="00AB12AE"/>
    <w:rsid w:val="00AB138E"/>
    <w:rsid w:val="00AB18E8"/>
    <w:rsid w:val="00AB3A5F"/>
    <w:rsid w:val="00AB5724"/>
    <w:rsid w:val="00AB61EA"/>
    <w:rsid w:val="00AB6444"/>
    <w:rsid w:val="00AB6C41"/>
    <w:rsid w:val="00AB6E1C"/>
    <w:rsid w:val="00AB7453"/>
    <w:rsid w:val="00AB7552"/>
    <w:rsid w:val="00AB76E2"/>
    <w:rsid w:val="00AC00F6"/>
    <w:rsid w:val="00AC061E"/>
    <w:rsid w:val="00AC0627"/>
    <w:rsid w:val="00AC13BD"/>
    <w:rsid w:val="00AC1B29"/>
    <w:rsid w:val="00AC1E6D"/>
    <w:rsid w:val="00AC2757"/>
    <w:rsid w:val="00AC37D3"/>
    <w:rsid w:val="00AC3CE7"/>
    <w:rsid w:val="00AC4B06"/>
    <w:rsid w:val="00AC5E35"/>
    <w:rsid w:val="00AC6834"/>
    <w:rsid w:val="00AC695A"/>
    <w:rsid w:val="00AC6A34"/>
    <w:rsid w:val="00AC6AE0"/>
    <w:rsid w:val="00AC77A3"/>
    <w:rsid w:val="00AC7D1C"/>
    <w:rsid w:val="00AD02EA"/>
    <w:rsid w:val="00AD0B90"/>
    <w:rsid w:val="00AD126B"/>
    <w:rsid w:val="00AD2BE8"/>
    <w:rsid w:val="00AD3687"/>
    <w:rsid w:val="00AD3795"/>
    <w:rsid w:val="00AD4380"/>
    <w:rsid w:val="00AD56AD"/>
    <w:rsid w:val="00AD63EA"/>
    <w:rsid w:val="00AD6600"/>
    <w:rsid w:val="00AD6EED"/>
    <w:rsid w:val="00AD752E"/>
    <w:rsid w:val="00AD7737"/>
    <w:rsid w:val="00AE09EB"/>
    <w:rsid w:val="00AE0DB5"/>
    <w:rsid w:val="00AE146A"/>
    <w:rsid w:val="00AE3BAF"/>
    <w:rsid w:val="00AE47D1"/>
    <w:rsid w:val="00AE55B5"/>
    <w:rsid w:val="00AE56E7"/>
    <w:rsid w:val="00AE5E38"/>
    <w:rsid w:val="00AE68C0"/>
    <w:rsid w:val="00AE7C9F"/>
    <w:rsid w:val="00AF0282"/>
    <w:rsid w:val="00AF0AD5"/>
    <w:rsid w:val="00AF0B51"/>
    <w:rsid w:val="00AF1B90"/>
    <w:rsid w:val="00AF1D02"/>
    <w:rsid w:val="00AF3EF0"/>
    <w:rsid w:val="00AF40CD"/>
    <w:rsid w:val="00AF49E0"/>
    <w:rsid w:val="00AF4CCA"/>
    <w:rsid w:val="00AF4E4C"/>
    <w:rsid w:val="00AF596C"/>
    <w:rsid w:val="00AF64A2"/>
    <w:rsid w:val="00AF685B"/>
    <w:rsid w:val="00AF7D5C"/>
    <w:rsid w:val="00B0080F"/>
    <w:rsid w:val="00B0124F"/>
    <w:rsid w:val="00B013CB"/>
    <w:rsid w:val="00B0157A"/>
    <w:rsid w:val="00B02403"/>
    <w:rsid w:val="00B02EB2"/>
    <w:rsid w:val="00B030CF"/>
    <w:rsid w:val="00B03DEB"/>
    <w:rsid w:val="00B04563"/>
    <w:rsid w:val="00B05EC8"/>
    <w:rsid w:val="00B05EF0"/>
    <w:rsid w:val="00B06ADB"/>
    <w:rsid w:val="00B07711"/>
    <w:rsid w:val="00B10512"/>
    <w:rsid w:val="00B10EE1"/>
    <w:rsid w:val="00B11222"/>
    <w:rsid w:val="00B11764"/>
    <w:rsid w:val="00B11AD9"/>
    <w:rsid w:val="00B11FF8"/>
    <w:rsid w:val="00B1205F"/>
    <w:rsid w:val="00B121FC"/>
    <w:rsid w:val="00B132AB"/>
    <w:rsid w:val="00B1350E"/>
    <w:rsid w:val="00B14002"/>
    <w:rsid w:val="00B144EB"/>
    <w:rsid w:val="00B14E95"/>
    <w:rsid w:val="00B1557B"/>
    <w:rsid w:val="00B156D5"/>
    <w:rsid w:val="00B15774"/>
    <w:rsid w:val="00B17371"/>
    <w:rsid w:val="00B175C3"/>
    <w:rsid w:val="00B17DBD"/>
    <w:rsid w:val="00B17E52"/>
    <w:rsid w:val="00B20607"/>
    <w:rsid w:val="00B20CA1"/>
    <w:rsid w:val="00B211E3"/>
    <w:rsid w:val="00B215A2"/>
    <w:rsid w:val="00B21A43"/>
    <w:rsid w:val="00B22369"/>
    <w:rsid w:val="00B23058"/>
    <w:rsid w:val="00B23184"/>
    <w:rsid w:val="00B23186"/>
    <w:rsid w:val="00B2343B"/>
    <w:rsid w:val="00B24422"/>
    <w:rsid w:val="00B246B4"/>
    <w:rsid w:val="00B24DC1"/>
    <w:rsid w:val="00B25475"/>
    <w:rsid w:val="00B2556C"/>
    <w:rsid w:val="00B256A1"/>
    <w:rsid w:val="00B261C5"/>
    <w:rsid w:val="00B27B97"/>
    <w:rsid w:val="00B27C66"/>
    <w:rsid w:val="00B31389"/>
    <w:rsid w:val="00B31AC7"/>
    <w:rsid w:val="00B31E08"/>
    <w:rsid w:val="00B32CFF"/>
    <w:rsid w:val="00B32E4C"/>
    <w:rsid w:val="00B33C9C"/>
    <w:rsid w:val="00B34306"/>
    <w:rsid w:val="00B346A5"/>
    <w:rsid w:val="00B34A08"/>
    <w:rsid w:val="00B356D3"/>
    <w:rsid w:val="00B357AA"/>
    <w:rsid w:val="00B35B47"/>
    <w:rsid w:val="00B377AD"/>
    <w:rsid w:val="00B37C2C"/>
    <w:rsid w:val="00B40F1A"/>
    <w:rsid w:val="00B411EA"/>
    <w:rsid w:val="00B41719"/>
    <w:rsid w:val="00B420B9"/>
    <w:rsid w:val="00B4215B"/>
    <w:rsid w:val="00B42BB5"/>
    <w:rsid w:val="00B42E1F"/>
    <w:rsid w:val="00B4356A"/>
    <w:rsid w:val="00B4360B"/>
    <w:rsid w:val="00B43782"/>
    <w:rsid w:val="00B439F0"/>
    <w:rsid w:val="00B450B9"/>
    <w:rsid w:val="00B45564"/>
    <w:rsid w:val="00B457FF"/>
    <w:rsid w:val="00B45D1E"/>
    <w:rsid w:val="00B46296"/>
    <w:rsid w:val="00B47278"/>
    <w:rsid w:val="00B478B6"/>
    <w:rsid w:val="00B47CC7"/>
    <w:rsid w:val="00B50FC3"/>
    <w:rsid w:val="00B51AF5"/>
    <w:rsid w:val="00B51C72"/>
    <w:rsid w:val="00B51DCB"/>
    <w:rsid w:val="00B52670"/>
    <w:rsid w:val="00B535AF"/>
    <w:rsid w:val="00B5503D"/>
    <w:rsid w:val="00B551BA"/>
    <w:rsid w:val="00B5539B"/>
    <w:rsid w:val="00B5609A"/>
    <w:rsid w:val="00B567D4"/>
    <w:rsid w:val="00B56920"/>
    <w:rsid w:val="00B57490"/>
    <w:rsid w:val="00B57E90"/>
    <w:rsid w:val="00B604D9"/>
    <w:rsid w:val="00B60613"/>
    <w:rsid w:val="00B610BA"/>
    <w:rsid w:val="00B61D6E"/>
    <w:rsid w:val="00B62085"/>
    <w:rsid w:val="00B62DAB"/>
    <w:rsid w:val="00B638F5"/>
    <w:rsid w:val="00B64392"/>
    <w:rsid w:val="00B649D2"/>
    <w:rsid w:val="00B64B59"/>
    <w:rsid w:val="00B66EFD"/>
    <w:rsid w:val="00B67AE4"/>
    <w:rsid w:val="00B704D3"/>
    <w:rsid w:val="00B7085D"/>
    <w:rsid w:val="00B7097E"/>
    <w:rsid w:val="00B710E0"/>
    <w:rsid w:val="00B7120E"/>
    <w:rsid w:val="00B71318"/>
    <w:rsid w:val="00B7162E"/>
    <w:rsid w:val="00B72379"/>
    <w:rsid w:val="00B7266B"/>
    <w:rsid w:val="00B72F62"/>
    <w:rsid w:val="00B7326E"/>
    <w:rsid w:val="00B734E9"/>
    <w:rsid w:val="00B73AF7"/>
    <w:rsid w:val="00B744EA"/>
    <w:rsid w:val="00B74DD1"/>
    <w:rsid w:val="00B7513D"/>
    <w:rsid w:val="00B75FB7"/>
    <w:rsid w:val="00B760D5"/>
    <w:rsid w:val="00B76A8F"/>
    <w:rsid w:val="00B77A6D"/>
    <w:rsid w:val="00B77B93"/>
    <w:rsid w:val="00B804A3"/>
    <w:rsid w:val="00B80BE4"/>
    <w:rsid w:val="00B8132A"/>
    <w:rsid w:val="00B82699"/>
    <w:rsid w:val="00B8417C"/>
    <w:rsid w:val="00B84377"/>
    <w:rsid w:val="00B85F91"/>
    <w:rsid w:val="00B861CE"/>
    <w:rsid w:val="00B8696C"/>
    <w:rsid w:val="00B8776A"/>
    <w:rsid w:val="00B877B2"/>
    <w:rsid w:val="00B87C1F"/>
    <w:rsid w:val="00B901F0"/>
    <w:rsid w:val="00B90443"/>
    <w:rsid w:val="00B9088C"/>
    <w:rsid w:val="00B9222B"/>
    <w:rsid w:val="00B9275D"/>
    <w:rsid w:val="00B9317B"/>
    <w:rsid w:val="00B9442E"/>
    <w:rsid w:val="00B94803"/>
    <w:rsid w:val="00B94B78"/>
    <w:rsid w:val="00B953D5"/>
    <w:rsid w:val="00BA04A4"/>
    <w:rsid w:val="00BA04F2"/>
    <w:rsid w:val="00BA0623"/>
    <w:rsid w:val="00BA0FD8"/>
    <w:rsid w:val="00BA1014"/>
    <w:rsid w:val="00BA1B84"/>
    <w:rsid w:val="00BA1DDD"/>
    <w:rsid w:val="00BA2ACB"/>
    <w:rsid w:val="00BA3035"/>
    <w:rsid w:val="00BA334C"/>
    <w:rsid w:val="00BA39BB"/>
    <w:rsid w:val="00BA47FF"/>
    <w:rsid w:val="00BA4E82"/>
    <w:rsid w:val="00BA691F"/>
    <w:rsid w:val="00BA6F0C"/>
    <w:rsid w:val="00BA7010"/>
    <w:rsid w:val="00BA7180"/>
    <w:rsid w:val="00BB08BC"/>
    <w:rsid w:val="00BB0991"/>
    <w:rsid w:val="00BB2053"/>
    <w:rsid w:val="00BB212B"/>
    <w:rsid w:val="00BB2E1A"/>
    <w:rsid w:val="00BB32F4"/>
    <w:rsid w:val="00BB36DA"/>
    <w:rsid w:val="00BB430E"/>
    <w:rsid w:val="00BB4A85"/>
    <w:rsid w:val="00BB5643"/>
    <w:rsid w:val="00BB5E63"/>
    <w:rsid w:val="00BB6032"/>
    <w:rsid w:val="00BB6172"/>
    <w:rsid w:val="00BB626E"/>
    <w:rsid w:val="00BB6BDE"/>
    <w:rsid w:val="00BB717E"/>
    <w:rsid w:val="00BB72E6"/>
    <w:rsid w:val="00BB7961"/>
    <w:rsid w:val="00BB79D2"/>
    <w:rsid w:val="00BC01F3"/>
    <w:rsid w:val="00BC16A6"/>
    <w:rsid w:val="00BC1765"/>
    <w:rsid w:val="00BC185B"/>
    <w:rsid w:val="00BC1A8E"/>
    <w:rsid w:val="00BC2FC8"/>
    <w:rsid w:val="00BC370E"/>
    <w:rsid w:val="00BC3C95"/>
    <w:rsid w:val="00BC4FE3"/>
    <w:rsid w:val="00BC5D66"/>
    <w:rsid w:val="00BC61B1"/>
    <w:rsid w:val="00BC71E6"/>
    <w:rsid w:val="00BC74A7"/>
    <w:rsid w:val="00BD0E40"/>
    <w:rsid w:val="00BD1D11"/>
    <w:rsid w:val="00BD3348"/>
    <w:rsid w:val="00BD367C"/>
    <w:rsid w:val="00BD3E13"/>
    <w:rsid w:val="00BD3F76"/>
    <w:rsid w:val="00BD5B70"/>
    <w:rsid w:val="00BD62BF"/>
    <w:rsid w:val="00BD63C5"/>
    <w:rsid w:val="00BD67F2"/>
    <w:rsid w:val="00BD7088"/>
    <w:rsid w:val="00BD7D8A"/>
    <w:rsid w:val="00BD7DF5"/>
    <w:rsid w:val="00BD7E08"/>
    <w:rsid w:val="00BD7F92"/>
    <w:rsid w:val="00BE08B0"/>
    <w:rsid w:val="00BE1C41"/>
    <w:rsid w:val="00BE1F2E"/>
    <w:rsid w:val="00BE269F"/>
    <w:rsid w:val="00BE2E88"/>
    <w:rsid w:val="00BE2FBC"/>
    <w:rsid w:val="00BE311E"/>
    <w:rsid w:val="00BE3774"/>
    <w:rsid w:val="00BE378B"/>
    <w:rsid w:val="00BE546C"/>
    <w:rsid w:val="00BE59D5"/>
    <w:rsid w:val="00BE5CF4"/>
    <w:rsid w:val="00BE6160"/>
    <w:rsid w:val="00BE733D"/>
    <w:rsid w:val="00BE751A"/>
    <w:rsid w:val="00BF01FE"/>
    <w:rsid w:val="00BF0511"/>
    <w:rsid w:val="00BF068C"/>
    <w:rsid w:val="00BF0A84"/>
    <w:rsid w:val="00BF1B64"/>
    <w:rsid w:val="00BF1DEA"/>
    <w:rsid w:val="00BF215A"/>
    <w:rsid w:val="00BF2992"/>
    <w:rsid w:val="00BF2B0F"/>
    <w:rsid w:val="00BF33A5"/>
    <w:rsid w:val="00BF465B"/>
    <w:rsid w:val="00BF5842"/>
    <w:rsid w:val="00BF58EF"/>
    <w:rsid w:val="00BF59ED"/>
    <w:rsid w:val="00BF5A1C"/>
    <w:rsid w:val="00BF5EE7"/>
    <w:rsid w:val="00BF6059"/>
    <w:rsid w:val="00BF61DE"/>
    <w:rsid w:val="00BF620E"/>
    <w:rsid w:val="00BF63E6"/>
    <w:rsid w:val="00BF687D"/>
    <w:rsid w:val="00BF6C51"/>
    <w:rsid w:val="00BF70AE"/>
    <w:rsid w:val="00BF7D39"/>
    <w:rsid w:val="00C000C7"/>
    <w:rsid w:val="00C0016A"/>
    <w:rsid w:val="00C0171D"/>
    <w:rsid w:val="00C01B0E"/>
    <w:rsid w:val="00C031CD"/>
    <w:rsid w:val="00C05421"/>
    <w:rsid w:val="00C05C59"/>
    <w:rsid w:val="00C076CF"/>
    <w:rsid w:val="00C07870"/>
    <w:rsid w:val="00C07996"/>
    <w:rsid w:val="00C1099A"/>
    <w:rsid w:val="00C11787"/>
    <w:rsid w:val="00C11847"/>
    <w:rsid w:val="00C11B7C"/>
    <w:rsid w:val="00C121FF"/>
    <w:rsid w:val="00C12D83"/>
    <w:rsid w:val="00C12FEA"/>
    <w:rsid w:val="00C14BA9"/>
    <w:rsid w:val="00C160D6"/>
    <w:rsid w:val="00C16812"/>
    <w:rsid w:val="00C16EB9"/>
    <w:rsid w:val="00C17060"/>
    <w:rsid w:val="00C17671"/>
    <w:rsid w:val="00C20114"/>
    <w:rsid w:val="00C20DE0"/>
    <w:rsid w:val="00C20E11"/>
    <w:rsid w:val="00C210FE"/>
    <w:rsid w:val="00C21D90"/>
    <w:rsid w:val="00C22961"/>
    <w:rsid w:val="00C23DBC"/>
    <w:rsid w:val="00C240AF"/>
    <w:rsid w:val="00C24CA9"/>
    <w:rsid w:val="00C25181"/>
    <w:rsid w:val="00C254EC"/>
    <w:rsid w:val="00C25914"/>
    <w:rsid w:val="00C25C30"/>
    <w:rsid w:val="00C25FD6"/>
    <w:rsid w:val="00C26B24"/>
    <w:rsid w:val="00C26E30"/>
    <w:rsid w:val="00C26FF9"/>
    <w:rsid w:val="00C271E0"/>
    <w:rsid w:val="00C31218"/>
    <w:rsid w:val="00C314E1"/>
    <w:rsid w:val="00C31573"/>
    <w:rsid w:val="00C32305"/>
    <w:rsid w:val="00C33A22"/>
    <w:rsid w:val="00C33C32"/>
    <w:rsid w:val="00C33C71"/>
    <w:rsid w:val="00C3411D"/>
    <w:rsid w:val="00C34129"/>
    <w:rsid w:val="00C341A5"/>
    <w:rsid w:val="00C34247"/>
    <w:rsid w:val="00C3497A"/>
    <w:rsid w:val="00C34DA2"/>
    <w:rsid w:val="00C35313"/>
    <w:rsid w:val="00C35E69"/>
    <w:rsid w:val="00C36C0D"/>
    <w:rsid w:val="00C36E26"/>
    <w:rsid w:val="00C37B98"/>
    <w:rsid w:val="00C40F44"/>
    <w:rsid w:val="00C4283B"/>
    <w:rsid w:val="00C436DB"/>
    <w:rsid w:val="00C437F0"/>
    <w:rsid w:val="00C442B6"/>
    <w:rsid w:val="00C45194"/>
    <w:rsid w:val="00C46A45"/>
    <w:rsid w:val="00C46A9C"/>
    <w:rsid w:val="00C46CA6"/>
    <w:rsid w:val="00C46EB6"/>
    <w:rsid w:val="00C47806"/>
    <w:rsid w:val="00C500FE"/>
    <w:rsid w:val="00C502F8"/>
    <w:rsid w:val="00C50B0E"/>
    <w:rsid w:val="00C50C63"/>
    <w:rsid w:val="00C50E2C"/>
    <w:rsid w:val="00C53796"/>
    <w:rsid w:val="00C53FCF"/>
    <w:rsid w:val="00C54303"/>
    <w:rsid w:val="00C54355"/>
    <w:rsid w:val="00C548C8"/>
    <w:rsid w:val="00C55087"/>
    <w:rsid w:val="00C57ED4"/>
    <w:rsid w:val="00C6269C"/>
    <w:rsid w:val="00C6329F"/>
    <w:rsid w:val="00C633D1"/>
    <w:rsid w:val="00C638CC"/>
    <w:rsid w:val="00C643AB"/>
    <w:rsid w:val="00C64540"/>
    <w:rsid w:val="00C64994"/>
    <w:rsid w:val="00C64BF2"/>
    <w:rsid w:val="00C655AB"/>
    <w:rsid w:val="00C65964"/>
    <w:rsid w:val="00C65BA3"/>
    <w:rsid w:val="00C65F99"/>
    <w:rsid w:val="00C70B3A"/>
    <w:rsid w:val="00C70F1F"/>
    <w:rsid w:val="00C71165"/>
    <w:rsid w:val="00C7288E"/>
    <w:rsid w:val="00C72C40"/>
    <w:rsid w:val="00C74ABF"/>
    <w:rsid w:val="00C75AAA"/>
    <w:rsid w:val="00C76A7D"/>
    <w:rsid w:val="00C773D7"/>
    <w:rsid w:val="00C80004"/>
    <w:rsid w:val="00C81913"/>
    <w:rsid w:val="00C81B01"/>
    <w:rsid w:val="00C81DB1"/>
    <w:rsid w:val="00C825C3"/>
    <w:rsid w:val="00C82DE2"/>
    <w:rsid w:val="00C82F2B"/>
    <w:rsid w:val="00C82F49"/>
    <w:rsid w:val="00C83465"/>
    <w:rsid w:val="00C8387B"/>
    <w:rsid w:val="00C8397A"/>
    <w:rsid w:val="00C83A6F"/>
    <w:rsid w:val="00C8465F"/>
    <w:rsid w:val="00C84C79"/>
    <w:rsid w:val="00C84D80"/>
    <w:rsid w:val="00C855F3"/>
    <w:rsid w:val="00C86537"/>
    <w:rsid w:val="00C869CB"/>
    <w:rsid w:val="00C87D0C"/>
    <w:rsid w:val="00C87D1E"/>
    <w:rsid w:val="00C87E36"/>
    <w:rsid w:val="00C90141"/>
    <w:rsid w:val="00C912E7"/>
    <w:rsid w:val="00C9186E"/>
    <w:rsid w:val="00C91C38"/>
    <w:rsid w:val="00C924ED"/>
    <w:rsid w:val="00C93599"/>
    <w:rsid w:val="00C93D20"/>
    <w:rsid w:val="00C9445A"/>
    <w:rsid w:val="00C94C01"/>
    <w:rsid w:val="00C94CFF"/>
    <w:rsid w:val="00C97D0A"/>
    <w:rsid w:val="00CA05F0"/>
    <w:rsid w:val="00CA07FC"/>
    <w:rsid w:val="00CA0895"/>
    <w:rsid w:val="00CA147A"/>
    <w:rsid w:val="00CA1E03"/>
    <w:rsid w:val="00CA2653"/>
    <w:rsid w:val="00CA488E"/>
    <w:rsid w:val="00CA5E8F"/>
    <w:rsid w:val="00CA61EE"/>
    <w:rsid w:val="00CA6315"/>
    <w:rsid w:val="00CA6642"/>
    <w:rsid w:val="00CA6B78"/>
    <w:rsid w:val="00CA7C0B"/>
    <w:rsid w:val="00CB020D"/>
    <w:rsid w:val="00CB03DA"/>
    <w:rsid w:val="00CB0F82"/>
    <w:rsid w:val="00CB17CC"/>
    <w:rsid w:val="00CB2133"/>
    <w:rsid w:val="00CB3163"/>
    <w:rsid w:val="00CB38B5"/>
    <w:rsid w:val="00CB39AC"/>
    <w:rsid w:val="00CB3DC2"/>
    <w:rsid w:val="00CB56A3"/>
    <w:rsid w:val="00CB597D"/>
    <w:rsid w:val="00CB59D9"/>
    <w:rsid w:val="00CB6919"/>
    <w:rsid w:val="00CB6EBF"/>
    <w:rsid w:val="00CB7015"/>
    <w:rsid w:val="00CB7482"/>
    <w:rsid w:val="00CC02FF"/>
    <w:rsid w:val="00CC08B6"/>
    <w:rsid w:val="00CC1200"/>
    <w:rsid w:val="00CC171F"/>
    <w:rsid w:val="00CC1991"/>
    <w:rsid w:val="00CC1994"/>
    <w:rsid w:val="00CC1BC1"/>
    <w:rsid w:val="00CC2125"/>
    <w:rsid w:val="00CC26CD"/>
    <w:rsid w:val="00CC291B"/>
    <w:rsid w:val="00CC3915"/>
    <w:rsid w:val="00CC3D0D"/>
    <w:rsid w:val="00CC4022"/>
    <w:rsid w:val="00CC54FF"/>
    <w:rsid w:val="00CC5A5D"/>
    <w:rsid w:val="00CC5C98"/>
    <w:rsid w:val="00CC6CB6"/>
    <w:rsid w:val="00CC6DBD"/>
    <w:rsid w:val="00CC71C4"/>
    <w:rsid w:val="00CC7C7E"/>
    <w:rsid w:val="00CD09B5"/>
    <w:rsid w:val="00CD1D70"/>
    <w:rsid w:val="00CD1EF1"/>
    <w:rsid w:val="00CD22D1"/>
    <w:rsid w:val="00CD24D8"/>
    <w:rsid w:val="00CD250B"/>
    <w:rsid w:val="00CD2A9D"/>
    <w:rsid w:val="00CD30D0"/>
    <w:rsid w:val="00CD3330"/>
    <w:rsid w:val="00CD5619"/>
    <w:rsid w:val="00CD5641"/>
    <w:rsid w:val="00CD5804"/>
    <w:rsid w:val="00CD5AFF"/>
    <w:rsid w:val="00CD5DC2"/>
    <w:rsid w:val="00CD60F6"/>
    <w:rsid w:val="00CD723F"/>
    <w:rsid w:val="00CD729E"/>
    <w:rsid w:val="00CD73F0"/>
    <w:rsid w:val="00CE03A3"/>
    <w:rsid w:val="00CE06A9"/>
    <w:rsid w:val="00CE1D4C"/>
    <w:rsid w:val="00CE1F84"/>
    <w:rsid w:val="00CE27FC"/>
    <w:rsid w:val="00CE2A70"/>
    <w:rsid w:val="00CE2DE1"/>
    <w:rsid w:val="00CE58A0"/>
    <w:rsid w:val="00CE5C0F"/>
    <w:rsid w:val="00CE5CBA"/>
    <w:rsid w:val="00CE77C4"/>
    <w:rsid w:val="00CF0CB4"/>
    <w:rsid w:val="00CF144A"/>
    <w:rsid w:val="00CF262A"/>
    <w:rsid w:val="00CF2889"/>
    <w:rsid w:val="00CF29B2"/>
    <w:rsid w:val="00CF3359"/>
    <w:rsid w:val="00CF37A5"/>
    <w:rsid w:val="00CF3CBB"/>
    <w:rsid w:val="00CF3E64"/>
    <w:rsid w:val="00CF3F04"/>
    <w:rsid w:val="00CF4BE0"/>
    <w:rsid w:val="00CF513B"/>
    <w:rsid w:val="00CF568F"/>
    <w:rsid w:val="00CF5DBB"/>
    <w:rsid w:val="00CF5E84"/>
    <w:rsid w:val="00CF6926"/>
    <w:rsid w:val="00CF7340"/>
    <w:rsid w:val="00CF73B8"/>
    <w:rsid w:val="00D00542"/>
    <w:rsid w:val="00D008E4"/>
    <w:rsid w:val="00D01D3D"/>
    <w:rsid w:val="00D02B78"/>
    <w:rsid w:val="00D0300E"/>
    <w:rsid w:val="00D03A86"/>
    <w:rsid w:val="00D05618"/>
    <w:rsid w:val="00D05E37"/>
    <w:rsid w:val="00D06518"/>
    <w:rsid w:val="00D07216"/>
    <w:rsid w:val="00D0729D"/>
    <w:rsid w:val="00D11572"/>
    <w:rsid w:val="00D12261"/>
    <w:rsid w:val="00D125A0"/>
    <w:rsid w:val="00D129FD"/>
    <w:rsid w:val="00D146FC"/>
    <w:rsid w:val="00D14FC0"/>
    <w:rsid w:val="00D1618D"/>
    <w:rsid w:val="00D16983"/>
    <w:rsid w:val="00D170BE"/>
    <w:rsid w:val="00D17481"/>
    <w:rsid w:val="00D17AF5"/>
    <w:rsid w:val="00D17F61"/>
    <w:rsid w:val="00D205EB"/>
    <w:rsid w:val="00D209DF"/>
    <w:rsid w:val="00D20B7A"/>
    <w:rsid w:val="00D21DDD"/>
    <w:rsid w:val="00D22FB7"/>
    <w:rsid w:val="00D2483A"/>
    <w:rsid w:val="00D24927"/>
    <w:rsid w:val="00D24B29"/>
    <w:rsid w:val="00D2584A"/>
    <w:rsid w:val="00D25B24"/>
    <w:rsid w:val="00D25F4F"/>
    <w:rsid w:val="00D2619F"/>
    <w:rsid w:val="00D2638C"/>
    <w:rsid w:val="00D26E8A"/>
    <w:rsid w:val="00D27C1A"/>
    <w:rsid w:val="00D3004C"/>
    <w:rsid w:val="00D3020A"/>
    <w:rsid w:val="00D30302"/>
    <w:rsid w:val="00D338C9"/>
    <w:rsid w:val="00D339D8"/>
    <w:rsid w:val="00D33CA0"/>
    <w:rsid w:val="00D33F56"/>
    <w:rsid w:val="00D34165"/>
    <w:rsid w:val="00D3426A"/>
    <w:rsid w:val="00D36082"/>
    <w:rsid w:val="00D36530"/>
    <w:rsid w:val="00D3660E"/>
    <w:rsid w:val="00D36637"/>
    <w:rsid w:val="00D374E7"/>
    <w:rsid w:val="00D37C4C"/>
    <w:rsid w:val="00D408F1"/>
    <w:rsid w:val="00D40C24"/>
    <w:rsid w:val="00D412AA"/>
    <w:rsid w:val="00D413BB"/>
    <w:rsid w:val="00D41EA9"/>
    <w:rsid w:val="00D420B7"/>
    <w:rsid w:val="00D427BA"/>
    <w:rsid w:val="00D42E01"/>
    <w:rsid w:val="00D432D5"/>
    <w:rsid w:val="00D43B44"/>
    <w:rsid w:val="00D46B1D"/>
    <w:rsid w:val="00D476C5"/>
    <w:rsid w:val="00D477D6"/>
    <w:rsid w:val="00D47B9B"/>
    <w:rsid w:val="00D5036E"/>
    <w:rsid w:val="00D513D8"/>
    <w:rsid w:val="00D51D56"/>
    <w:rsid w:val="00D52180"/>
    <w:rsid w:val="00D525E0"/>
    <w:rsid w:val="00D52BD0"/>
    <w:rsid w:val="00D52E69"/>
    <w:rsid w:val="00D5372E"/>
    <w:rsid w:val="00D542F6"/>
    <w:rsid w:val="00D54ACF"/>
    <w:rsid w:val="00D54D42"/>
    <w:rsid w:val="00D5532C"/>
    <w:rsid w:val="00D55C69"/>
    <w:rsid w:val="00D56124"/>
    <w:rsid w:val="00D56E14"/>
    <w:rsid w:val="00D60995"/>
    <w:rsid w:val="00D61720"/>
    <w:rsid w:val="00D61F98"/>
    <w:rsid w:val="00D6296A"/>
    <w:rsid w:val="00D629D3"/>
    <w:rsid w:val="00D6304C"/>
    <w:rsid w:val="00D63072"/>
    <w:rsid w:val="00D63EA2"/>
    <w:rsid w:val="00D645FA"/>
    <w:rsid w:val="00D65260"/>
    <w:rsid w:val="00D656DF"/>
    <w:rsid w:val="00D65A85"/>
    <w:rsid w:val="00D6623B"/>
    <w:rsid w:val="00D6692E"/>
    <w:rsid w:val="00D66AE1"/>
    <w:rsid w:val="00D66C47"/>
    <w:rsid w:val="00D66C74"/>
    <w:rsid w:val="00D66D4D"/>
    <w:rsid w:val="00D66D7E"/>
    <w:rsid w:val="00D673E9"/>
    <w:rsid w:val="00D67D08"/>
    <w:rsid w:val="00D7070D"/>
    <w:rsid w:val="00D70711"/>
    <w:rsid w:val="00D70D2B"/>
    <w:rsid w:val="00D7109B"/>
    <w:rsid w:val="00D711C5"/>
    <w:rsid w:val="00D71821"/>
    <w:rsid w:val="00D71BA3"/>
    <w:rsid w:val="00D72074"/>
    <w:rsid w:val="00D724EB"/>
    <w:rsid w:val="00D72501"/>
    <w:rsid w:val="00D72852"/>
    <w:rsid w:val="00D72A7D"/>
    <w:rsid w:val="00D72C27"/>
    <w:rsid w:val="00D72D97"/>
    <w:rsid w:val="00D733EE"/>
    <w:rsid w:val="00D73446"/>
    <w:rsid w:val="00D73F98"/>
    <w:rsid w:val="00D740F1"/>
    <w:rsid w:val="00D7654B"/>
    <w:rsid w:val="00D77081"/>
    <w:rsid w:val="00D77399"/>
    <w:rsid w:val="00D803EA"/>
    <w:rsid w:val="00D81487"/>
    <w:rsid w:val="00D8170F"/>
    <w:rsid w:val="00D8490F"/>
    <w:rsid w:val="00D86ACE"/>
    <w:rsid w:val="00D86B7C"/>
    <w:rsid w:val="00D905EE"/>
    <w:rsid w:val="00D9077F"/>
    <w:rsid w:val="00D90EA3"/>
    <w:rsid w:val="00D91303"/>
    <w:rsid w:val="00D91754"/>
    <w:rsid w:val="00D91A8F"/>
    <w:rsid w:val="00D928C0"/>
    <w:rsid w:val="00D93630"/>
    <w:rsid w:val="00D9366F"/>
    <w:rsid w:val="00D93A2B"/>
    <w:rsid w:val="00D94122"/>
    <w:rsid w:val="00D952F1"/>
    <w:rsid w:val="00D954F7"/>
    <w:rsid w:val="00D968F8"/>
    <w:rsid w:val="00D96E97"/>
    <w:rsid w:val="00D973E0"/>
    <w:rsid w:val="00D97533"/>
    <w:rsid w:val="00D97942"/>
    <w:rsid w:val="00DA01A7"/>
    <w:rsid w:val="00DA0465"/>
    <w:rsid w:val="00DA0701"/>
    <w:rsid w:val="00DA0E35"/>
    <w:rsid w:val="00DA0F88"/>
    <w:rsid w:val="00DA1CD7"/>
    <w:rsid w:val="00DA1EC8"/>
    <w:rsid w:val="00DA3750"/>
    <w:rsid w:val="00DA4733"/>
    <w:rsid w:val="00DA4CD5"/>
    <w:rsid w:val="00DA5434"/>
    <w:rsid w:val="00DA7A7A"/>
    <w:rsid w:val="00DA7B3F"/>
    <w:rsid w:val="00DA7E3C"/>
    <w:rsid w:val="00DB034F"/>
    <w:rsid w:val="00DB068E"/>
    <w:rsid w:val="00DB0845"/>
    <w:rsid w:val="00DB0AF4"/>
    <w:rsid w:val="00DB0E16"/>
    <w:rsid w:val="00DB2424"/>
    <w:rsid w:val="00DB2514"/>
    <w:rsid w:val="00DB28C8"/>
    <w:rsid w:val="00DB2A13"/>
    <w:rsid w:val="00DB2E5D"/>
    <w:rsid w:val="00DB3102"/>
    <w:rsid w:val="00DB351F"/>
    <w:rsid w:val="00DB3B7E"/>
    <w:rsid w:val="00DB4712"/>
    <w:rsid w:val="00DB4774"/>
    <w:rsid w:val="00DB4D37"/>
    <w:rsid w:val="00DB518B"/>
    <w:rsid w:val="00DB58E0"/>
    <w:rsid w:val="00DB5BDD"/>
    <w:rsid w:val="00DB5CFC"/>
    <w:rsid w:val="00DB5ECE"/>
    <w:rsid w:val="00DB67F2"/>
    <w:rsid w:val="00DB69D2"/>
    <w:rsid w:val="00DB7C9C"/>
    <w:rsid w:val="00DC1761"/>
    <w:rsid w:val="00DC17DE"/>
    <w:rsid w:val="00DC1D8E"/>
    <w:rsid w:val="00DC1F2F"/>
    <w:rsid w:val="00DC2AA6"/>
    <w:rsid w:val="00DC2B8F"/>
    <w:rsid w:val="00DC38B3"/>
    <w:rsid w:val="00DC3C79"/>
    <w:rsid w:val="00DC404B"/>
    <w:rsid w:val="00DC504B"/>
    <w:rsid w:val="00DC5D22"/>
    <w:rsid w:val="00DC5F76"/>
    <w:rsid w:val="00DC710C"/>
    <w:rsid w:val="00DC7578"/>
    <w:rsid w:val="00DC7938"/>
    <w:rsid w:val="00DD0253"/>
    <w:rsid w:val="00DD0404"/>
    <w:rsid w:val="00DD0514"/>
    <w:rsid w:val="00DD08FC"/>
    <w:rsid w:val="00DD0F65"/>
    <w:rsid w:val="00DD1401"/>
    <w:rsid w:val="00DD1E65"/>
    <w:rsid w:val="00DD1F6D"/>
    <w:rsid w:val="00DD2496"/>
    <w:rsid w:val="00DD2619"/>
    <w:rsid w:val="00DD32D4"/>
    <w:rsid w:val="00DD4524"/>
    <w:rsid w:val="00DD4A48"/>
    <w:rsid w:val="00DD58FE"/>
    <w:rsid w:val="00DD5BCF"/>
    <w:rsid w:val="00DD6042"/>
    <w:rsid w:val="00DD6E23"/>
    <w:rsid w:val="00DD6F37"/>
    <w:rsid w:val="00DD6FA4"/>
    <w:rsid w:val="00DE0B6E"/>
    <w:rsid w:val="00DE0C70"/>
    <w:rsid w:val="00DE1CF5"/>
    <w:rsid w:val="00DE1F18"/>
    <w:rsid w:val="00DE2851"/>
    <w:rsid w:val="00DE285B"/>
    <w:rsid w:val="00DE336A"/>
    <w:rsid w:val="00DE364B"/>
    <w:rsid w:val="00DE40F4"/>
    <w:rsid w:val="00DE4547"/>
    <w:rsid w:val="00DE4984"/>
    <w:rsid w:val="00DE5B6D"/>
    <w:rsid w:val="00DE6051"/>
    <w:rsid w:val="00DE63CB"/>
    <w:rsid w:val="00DE728C"/>
    <w:rsid w:val="00DE7397"/>
    <w:rsid w:val="00DF12CA"/>
    <w:rsid w:val="00DF2432"/>
    <w:rsid w:val="00DF2BFB"/>
    <w:rsid w:val="00DF3ACE"/>
    <w:rsid w:val="00DF496C"/>
    <w:rsid w:val="00DF5BF0"/>
    <w:rsid w:val="00DF5DBB"/>
    <w:rsid w:val="00DF6508"/>
    <w:rsid w:val="00DF7122"/>
    <w:rsid w:val="00DF79B9"/>
    <w:rsid w:val="00E005CE"/>
    <w:rsid w:val="00E00D84"/>
    <w:rsid w:val="00E019DB"/>
    <w:rsid w:val="00E01DF6"/>
    <w:rsid w:val="00E02E82"/>
    <w:rsid w:val="00E02EAA"/>
    <w:rsid w:val="00E03065"/>
    <w:rsid w:val="00E033A9"/>
    <w:rsid w:val="00E037EB"/>
    <w:rsid w:val="00E03D3E"/>
    <w:rsid w:val="00E045DB"/>
    <w:rsid w:val="00E04E6A"/>
    <w:rsid w:val="00E05570"/>
    <w:rsid w:val="00E05ABA"/>
    <w:rsid w:val="00E05BE1"/>
    <w:rsid w:val="00E05DA6"/>
    <w:rsid w:val="00E061A7"/>
    <w:rsid w:val="00E0629D"/>
    <w:rsid w:val="00E07467"/>
    <w:rsid w:val="00E10EC8"/>
    <w:rsid w:val="00E10EDF"/>
    <w:rsid w:val="00E11104"/>
    <w:rsid w:val="00E11C25"/>
    <w:rsid w:val="00E12135"/>
    <w:rsid w:val="00E12931"/>
    <w:rsid w:val="00E13431"/>
    <w:rsid w:val="00E13778"/>
    <w:rsid w:val="00E14398"/>
    <w:rsid w:val="00E153F6"/>
    <w:rsid w:val="00E15830"/>
    <w:rsid w:val="00E16694"/>
    <w:rsid w:val="00E177BF"/>
    <w:rsid w:val="00E1780D"/>
    <w:rsid w:val="00E17C25"/>
    <w:rsid w:val="00E210EF"/>
    <w:rsid w:val="00E21D10"/>
    <w:rsid w:val="00E21EA9"/>
    <w:rsid w:val="00E2206E"/>
    <w:rsid w:val="00E22749"/>
    <w:rsid w:val="00E23557"/>
    <w:rsid w:val="00E2411A"/>
    <w:rsid w:val="00E24753"/>
    <w:rsid w:val="00E24E16"/>
    <w:rsid w:val="00E25026"/>
    <w:rsid w:val="00E25248"/>
    <w:rsid w:val="00E25F35"/>
    <w:rsid w:val="00E2663D"/>
    <w:rsid w:val="00E2769B"/>
    <w:rsid w:val="00E2791A"/>
    <w:rsid w:val="00E305BA"/>
    <w:rsid w:val="00E30A6B"/>
    <w:rsid w:val="00E315EE"/>
    <w:rsid w:val="00E31A78"/>
    <w:rsid w:val="00E32DB3"/>
    <w:rsid w:val="00E339FC"/>
    <w:rsid w:val="00E33AA2"/>
    <w:rsid w:val="00E358BF"/>
    <w:rsid w:val="00E35FD0"/>
    <w:rsid w:val="00E3613A"/>
    <w:rsid w:val="00E36313"/>
    <w:rsid w:val="00E36961"/>
    <w:rsid w:val="00E36AF6"/>
    <w:rsid w:val="00E36F58"/>
    <w:rsid w:val="00E37DC7"/>
    <w:rsid w:val="00E412A0"/>
    <w:rsid w:val="00E417CC"/>
    <w:rsid w:val="00E41951"/>
    <w:rsid w:val="00E4275A"/>
    <w:rsid w:val="00E42862"/>
    <w:rsid w:val="00E428F7"/>
    <w:rsid w:val="00E42B5F"/>
    <w:rsid w:val="00E42BC1"/>
    <w:rsid w:val="00E43089"/>
    <w:rsid w:val="00E43321"/>
    <w:rsid w:val="00E4377D"/>
    <w:rsid w:val="00E438FF"/>
    <w:rsid w:val="00E43C85"/>
    <w:rsid w:val="00E43DA6"/>
    <w:rsid w:val="00E44AEF"/>
    <w:rsid w:val="00E44D1E"/>
    <w:rsid w:val="00E44D25"/>
    <w:rsid w:val="00E45249"/>
    <w:rsid w:val="00E452F5"/>
    <w:rsid w:val="00E455F7"/>
    <w:rsid w:val="00E46B41"/>
    <w:rsid w:val="00E47913"/>
    <w:rsid w:val="00E47CAE"/>
    <w:rsid w:val="00E5015B"/>
    <w:rsid w:val="00E50430"/>
    <w:rsid w:val="00E504BC"/>
    <w:rsid w:val="00E51022"/>
    <w:rsid w:val="00E51124"/>
    <w:rsid w:val="00E519D7"/>
    <w:rsid w:val="00E51EF7"/>
    <w:rsid w:val="00E529E8"/>
    <w:rsid w:val="00E529EA"/>
    <w:rsid w:val="00E5338F"/>
    <w:rsid w:val="00E53BF9"/>
    <w:rsid w:val="00E54121"/>
    <w:rsid w:val="00E546D3"/>
    <w:rsid w:val="00E55017"/>
    <w:rsid w:val="00E5528D"/>
    <w:rsid w:val="00E55AB3"/>
    <w:rsid w:val="00E560DC"/>
    <w:rsid w:val="00E56348"/>
    <w:rsid w:val="00E56437"/>
    <w:rsid w:val="00E60857"/>
    <w:rsid w:val="00E60975"/>
    <w:rsid w:val="00E60A6C"/>
    <w:rsid w:val="00E60F45"/>
    <w:rsid w:val="00E623EA"/>
    <w:rsid w:val="00E62AE3"/>
    <w:rsid w:val="00E62C5E"/>
    <w:rsid w:val="00E6453A"/>
    <w:rsid w:val="00E64684"/>
    <w:rsid w:val="00E64DF2"/>
    <w:rsid w:val="00E6510A"/>
    <w:rsid w:val="00E65C34"/>
    <w:rsid w:val="00E65C62"/>
    <w:rsid w:val="00E66D6E"/>
    <w:rsid w:val="00E66EAB"/>
    <w:rsid w:val="00E67028"/>
    <w:rsid w:val="00E6711F"/>
    <w:rsid w:val="00E67CE8"/>
    <w:rsid w:val="00E70349"/>
    <w:rsid w:val="00E70616"/>
    <w:rsid w:val="00E70B14"/>
    <w:rsid w:val="00E71239"/>
    <w:rsid w:val="00E71485"/>
    <w:rsid w:val="00E717C3"/>
    <w:rsid w:val="00E72738"/>
    <w:rsid w:val="00E7518E"/>
    <w:rsid w:val="00E75C67"/>
    <w:rsid w:val="00E75E54"/>
    <w:rsid w:val="00E75FC9"/>
    <w:rsid w:val="00E777F2"/>
    <w:rsid w:val="00E77984"/>
    <w:rsid w:val="00E8030C"/>
    <w:rsid w:val="00E80CCE"/>
    <w:rsid w:val="00E8146F"/>
    <w:rsid w:val="00E815BD"/>
    <w:rsid w:val="00E81C96"/>
    <w:rsid w:val="00E82012"/>
    <w:rsid w:val="00E822B5"/>
    <w:rsid w:val="00E82E37"/>
    <w:rsid w:val="00E83634"/>
    <w:rsid w:val="00E84615"/>
    <w:rsid w:val="00E8497D"/>
    <w:rsid w:val="00E84F79"/>
    <w:rsid w:val="00E859C6"/>
    <w:rsid w:val="00E85CD3"/>
    <w:rsid w:val="00E86AAB"/>
    <w:rsid w:val="00E86B0C"/>
    <w:rsid w:val="00E90A9F"/>
    <w:rsid w:val="00E90DBC"/>
    <w:rsid w:val="00E920C8"/>
    <w:rsid w:val="00E92A2F"/>
    <w:rsid w:val="00E92A53"/>
    <w:rsid w:val="00E92A59"/>
    <w:rsid w:val="00E9325B"/>
    <w:rsid w:val="00E93D7C"/>
    <w:rsid w:val="00E9522C"/>
    <w:rsid w:val="00E95330"/>
    <w:rsid w:val="00E960A1"/>
    <w:rsid w:val="00E9610C"/>
    <w:rsid w:val="00E967EC"/>
    <w:rsid w:val="00E969D6"/>
    <w:rsid w:val="00EA022C"/>
    <w:rsid w:val="00EA0A9E"/>
    <w:rsid w:val="00EA0E1B"/>
    <w:rsid w:val="00EA0FD4"/>
    <w:rsid w:val="00EA2B00"/>
    <w:rsid w:val="00EA2FBB"/>
    <w:rsid w:val="00EA35E4"/>
    <w:rsid w:val="00EA3C3F"/>
    <w:rsid w:val="00EA4454"/>
    <w:rsid w:val="00EA569C"/>
    <w:rsid w:val="00EA5834"/>
    <w:rsid w:val="00EA60F2"/>
    <w:rsid w:val="00EA6709"/>
    <w:rsid w:val="00EA70DE"/>
    <w:rsid w:val="00EA7711"/>
    <w:rsid w:val="00EA7860"/>
    <w:rsid w:val="00EB0EAC"/>
    <w:rsid w:val="00EB105D"/>
    <w:rsid w:val="00EB18F6"/>
    <w:rsid w:val="00EB2970"/>
    <w:rsid w:val="00EB2FE3"/>
    <w:rsid w:val="00EB371F"/>
    <w:rsid w:val="00EB3A35"/>
    <w:rsid w:val="00EB3B35"/>
    <w:rsid w:val="00EB45C4"/>
    <w:rsid w:val="00EB5514"/>
    <w:rsid w:val="00EB62E2"/>
    <w:rsid w:val="00EB6727"/>
    <w:rsid w:val="00EB6856"/>
    <w:rsid w:val="00EB6F71"/>
    <w:rsid w:val="00EB7000"/>
    <w:rsid w:val="00EB78C4"/>
    <w:rsid w:val="00EB7A08"/>
    <w:rsid w:val="00EB7AEF"/>
    <w:rsid w:val="00EC0594"/>
    <w:rsid w:val="00EC07CB"/>
    <w:rsid w:val="00EC1BA5"/>
    <w:rsid w:val="00EC20BE"/>
    <w:rsid w:val="00EC2A46"/>
    <w:rsid w:val="00EC3096"/>
    <w:rsid w:val="00EC3569"/>
    <w:rsid w:val="00EC4123"/>
    <w:rsid w:val="00EC434D"/>
    <w:rsid w:val="00EC49A4"/>
    <w:rsid w:val="00EC540B"/>
    <w:rsid w:val="00EC5410"/>
    <w:rsid w:val="00ED0BA6"/>
    <w:rsid w:val="00ED1449"/>
    <w:rsid w:val="00ED16F9"/>
    <w:rsid w:val="00ED1B59"/>
    <w:rsid w:val="00ED22AE"/>
    <w:rsid w:val="00ED351F"/>
    <w:rsid w:val="00ED3FA2"/>
    <w:rsid w:val="00ED4735"/>
    <w:rsid w:val="00ED51A0"/>
    <w:rsid w:val="00ED5379"/>
    <w:rsid w:val="00ED6137"/>
    <w:rsid w:val="00ED6241"/>
    <w:rsid w:val="00ED7B33"/>
    <w:rsid w:val="00ED7C4C"/>
    <w:rsid w:val="00EE03C0"/>
    <w:rsid w:val="00EE08AA"/>
    <w:rsid w:val="00EE102B"/>
    <w:rsid w:val="00EE102D"/>
    <w:rsid w:val="00EE1B5A"/>
    <w:rsid w:val="00EE25CD"/>
    <w:rsid w:val="00EE2641"/>
    <w:rsid w:val="00EE2DA5"/>
    <w:rsid w:val="00EE37FB"/>
    <w:rsid w:val="00EE3D87"/>
    <w:rsid w:val="00EE3FE7"/>
    <w:rsid w:val="00EE4446"/>
    <w:rsid w:val="00EE5066"/>
    <w:rsid w:val="00EE5367"/>
    <w:rsid w:val="00EE665D"/>
    <w:rsid w:val="00EE667B"/>
    <w:rsid w:val="00EE6B02"/>
    <w:rsid w:val="00EE6D49"/>
    <w:rsid w:val="00EE7F5C"/>
    <w:rsid w:val="00EF04BF"/>
    <w:rsid w:val="00EF07B3"/>
    <w:rsid w:val="00EF3456"/>
    <w:rsid w:val="00EF39E9"/>
    <w:rsid w:val="00EF3A19"/>
    <w:rsid w:val="00EF3F00"/>
    <w:rsid w:val="00EF4144"/>
    <w:rsid w:val="00EF42FF"/>
    <w:rsid w:val="00EF4BA1"/>
    <w:rsid w:val="00EF5653"/>
    <w:rsid w:val="00EF58B4"/>
    <w:rsid w:val="00EF5D4B"/>
    <w:rsid w:val="00EF78D6"/>
    <w:rsid w:val="00F0091B"/>
    <w:rsid w:val="00F00930"/>
    <w:rsid w:val="00F01769"/>
    <w:rsid w:val="00F026F6"/>
    <w:rsid w:val="00F02829"/>
    <w:rsid w:val="00F028AE"/>
    <w:rsid w:val="00F036E6"/>
    <w:rsid w:val="00F03894"/>
    <w:rsid w:val="00F03F5C"/>
    <w:rsid w:val="00F04E6E"/>
    <w:rsid w:val="00F05A1C"/>
    <w:rsid w:val="00F05B85"/>
    <w:rsid w:val="00F05E22"/>
    <w:rsid w:val="00F06010"/>
    <w:rsid w:val="00F06075"/>
    <w:rsid w:val="00F06C8A"/>
    <w:rsid w:val="00F071BE"/>
    <w:rsid w:val="00F07C91"/>
    <w:rsid w:val="00F10608"/>
    <w:rsid w:val="00F10F26"/>
    <w:rsid w:val="00F111EA"/>
    <w:rsid w:val="00F12F33"/>
    <w:rsid w:val="00F132CD"/>
    <w:rsid w:val="00F146C9"/>
    <w:rsid w:val="00F14EFD"/>
    <w:rsid w:val="00F155B9"/>
    <w:rsid w:val="00F15724"/>
    <w:rsid w:val="00F1619A"/>
    <w:rsid w:val="00F1762D"/>
    <w:rsid w:val="00F17635"/>
    <w:rsid w:val="00F1782A"/>
    <w:rsid w:val="00F200EE"/>
    <w:rsid w:val="00F20BB6"/>
    <w:rsid w:val="00F21313"/>
    <w:rsid w:val="00F221B1"/>
    <w:rsid w:val="00F22A44"/>
    <w:rsid w:val="00F22AFA"/>
    <w:rsid w:val="00F22C9E"/>
    <w:rsid w:val="00F22D70"/>
    <w:rsid w:val="00F22DE0"/>
    <w:rsid w:val="00F2300F"/>
    <w:rsid w:val="00F2302F"/>
    <w:rsid w:val="00F23045"/>
    <w:rsid w:val="00F232AB"/>
    <w:rsid w:val="00F2361D"/>
    <w:rsid w:val="00F2387D"/>
    <w:rsid w:val="00F2448B"/>
    <w:rsid w:val="00F24BA4"/>
    <w:rsid w:val="00F265F5"/>
    <w:rsid w:val="00F26E69"/>
    <w:rsid w:val="00F27208"/>
    <w:rsid w:val="00F2768D"/>
    <w:rsid w:val="00F30107"/>
    <w:rsid w:val="00F305C5"/>
    <w:rsid w:val="00F306A3"/>
    <w:rsid w:val="00F3077E"/>
    <w:rsid w:val="00F307F0"/>
    <w:rsid w:val="00F312C9"/>
    <w:rsid w:val="00F32313"/>
    <w:rsid w:val="00F34ACA"/>
    <w:rsid w:val="00F35A3C"/>
    <w:rsid w:val="00F35D92"/>
    <w:rsid w:val="00F36FB6"/>
    <w:rsid w:val="00F40015"/>
    <w:rsid w:val="00F404F0"/>
    <w:rsid w:val="00F41721"/>
    <w:rsid w:val="00F4279C"/>
    <w:rsid w:val="00F4287B"/>
    <w:rsid w:val="00F42923"/>
    <w:rsid w:val="00F42E4A"/>
    <w:rsid w:val="00F439B8"/>
    <w:rsid w:val="00F43B63"/>
    <w:rsid w:val="00F442A3"/>
    <w:rsid w:val="00F4449F"/>
    <w:rsid w:val="00F4462D"/>
    <w:rsid w:val="00F45172"/>
    <w:rsid w:val="00F46C04"/>
    <w:rsid w:val="00F46DC0"/>
    <w:rsid w:val="00F46F94"/>
    <w:rsid w:val="00F472CC"/>
    <w:rsid w:val="00F47D6B"/>
    <w:rsid w:val="00F47EFA"/>
    <w:rsid w:val="00F516DF"/>
    <w:rsid w:val="00F51FD0"/>
    <w:rsid w:val="00F5230B"/>
    <w:rsid w:val="00F52631"/>
    <w:rsid w:val="00F528EA"/>
    <w:rsid w:val="00F5296F"/>
    <w:rsid w:val="00F5351C"/>
    <w:rsid w:val="00F53E26"/>
    <w:rsid w:val="00F54931"/>
    <w:rsid w:val="00F54F14"/>
    <w:rsid w:val="00F564D1"/>
    <w:rsid w:val="00F566EE"/>
    <w:rsid w:val="00F56F0E"/>
    <w:rsid w:val="00F57131"/>
    <w:rsid w:val="00F5755F"/>
    <w:rsid w:val="00F60CE5"/>
    <w:rsid w:val="00F6167D"/>
    <w:rsid w:val="00F629DB"/>
    <w:rsid w:val="00F62E75"/>
    <w:rsid w:val="00F634A7"/>
    <w:rsid w:val="00F63FA2"/>
    <w:rsid w:val="00F64B82"/>
    <w:rsid w:val="00F65A5E"/>
    <w:rsid w:val="00F65D03"/>
    <w:rsid w:val="00F66440"/>
    <w:rsid w:val="00F6686E"/>
    <w:rsid w:val="00F66AF3"/>
    <w:rsid w:val="00F670F0"/>
    <w:rsid w:val="00F67136"/>
    <w:rsid w:val="00F67328"/>
    <w:rsid w:val="00F67D7C"/>
    <w:rsid w:val="00F7005C"/>
    <w:rsid w:val="00F7109A"/>
    <w:rsid w:val="00F714BE"/>
    <w:rsid w:val="00F721B7"/>
    <w:rsid w:val="00F734B1"/>
    <w:rsid w:val="00F73A25"/>
    <w:rsid w:val="00F740FB"/>
    <w:rsid w:val="00F74219"/>
    <w:rsid w:val="00F74A74"/>
    <w:rsid w:val="00F74D4B"/>
    <w:rsid w:val="00F75919"/>
    <w:rsid w:val="00F75944"/>
    <w:rsid w:val="00F768F8"/>
    <w:rsid w:val="00F76E09"/>
    <w:rsid w:val="00F779B4"/>
    <w:rsid w:val="00F800F5"/>
    <w:rsid w:val="00F80365"/>
    <w:rsid w:val="00F806A5"/>
    <w:rsid w:val="00F80A85"/>
    <w:rsid w:val="00F80B7B"/>
    <w:rsid w:val="00F80DE0"/>
    <w:rsid w:val="00F81F1E"/>
    <w:rsid w:val="00F83617"/>
    <w:rsid w:val="00F83C7C"/>
    <w:rsid w:val="00F841B4"/>
    <w:rsid w:val="00F841CE"/>
    <w:rsid w:val="00F84ACB"/>
    <w:rsid w:val="00F84C1A"/>
    <w:rsid w:val="00F85425"/>
    <w:rsid w:val="00F85702"/>
    <w:rsid w:val="00F85C25"/>
    <w:rsid w:val="00F8668E"/>
    <w:rsid w:val="00F86D53"/>
    <w:rsid w:val="00F903DD"/>
    <w:rsid w:val="00F9082A"/>
    <w:rsid w:val="00F911BF"/>
    <w:rsid w:val="00F9122F"/>
    <w:rsid w:val="00F91AD1"/>
    <w:rsid w:val="00F936F0"/>
    <w:rsid w:val="00F93822"/>
    <w:rsid w:val="00F9459F"/>
    <w:rsid w:val="00F9490F"/>
    <w:rsid w:val="00F94A16"/>
    <w:rsid w:val="00F94E24"/>
    <w:rsid w:val="00F96239"/>
    <w:rsid w:val="00F96FA2"/>
    <w:rsid w:val="00F9716B"/>
    <w:rsid w:val="00F976FC"/>
    <w:rsid w:val="00F97C31"/>
    <w:rsid w:val="00FA03C7"/>
    <w:rsid w:val="00FA0B43"/>
    <w:rsid w:val="00FA0C75"/>
    <w:rsid w:val="00FA126B"/>
    <w:rsid w:val="00FA12BF"/>
    <w:rsid w:val="00FA2267"/>
    <w:rsid w:val="00FA4330"/>
    <w:rsid w:val="00FA4575"/>
    <w:rsid w:val="00FA4900"/>
    <w:rsid w:val="00FA59FE"/>
    <w:rsid w:val="00FA5F62"/>
    <w:rsid w:val="00FA67D5"/>
    <w:rsid w:val="00FA6850"/>
    <w:rsid w:val="00FA6DF1"/>
    <w:rsid w:val="00FA6FD8"/>
    <w:rsid w:val="00FA726C"/>
    <w:rsid w:val="00FB01E1"/>
    <w:rsid w:val="00FB1814"/>
    <w:rsid w:val="00FB1D80"/>
    <w:rsid w:val="00FB30A7"/>
    <w:rsid w:val="00FB365C"/>
    <w:rsid w:val="00FB3E08"/>
    <w:rsid w:val="00FB45F5"/>
    <w:rsid w:val="00FB46C0"/>
    <w:rsid w:val="00FB4DCC"/>
    <w:rsid w:val="00FB4F95"/>
    <w:rsid w:val="00FB6F8C"/>
    <w:rsid w:val="00FB773E"/>
    <w:rsid w:val="00FB7D1F"/>
    <w:rsid w:val="00FB7F7A"/>
    <w:rsid w:val="00FC00A1"/>
    <w:rsid w:val="00FC1A30"/>
    <w:rsid w:val="00FC1AF0"/>
    <w:rsid w:val="00FC1D0A"/>
    <w:rsid w:val="00FC212D"/>
    <w:rsid w:val="00FC22BE"/>
    <w:rsid w:val="00FC238E"/>
    <w:rsid w:val="00FC268E"/>
    <w:rsid w:val="00FC4E51"/>
    <w:rsid w:val="00FC5D62"/>
    <w:rsid w:val="00FC6155"/>
    <w:rsid w:val="00FC65ED"/>
    <w:rsid w:val="00FC7CD4"/>
    <w:rsid w:val="00FD035E"/>
    <w:rsid w:val="00FD0426"/>
    <w:rsid w:val="00FD064D"/>
    <w:rsid w:val="00FD09CA"/>
    <w:rsid w:val="00FD0AA9"/>
    <w:rsid w:val="00FD173C"/>
    <w:rsid w:val="00FD2780"/>
    <w:rsid w:val="00FD4863"/>
    <w:rsid w:val="00FD5AD8"/>
    <w:rsid w:val="00FD5EC7"/>
    <w:rsid w:val="00FD6011"/>
    <w:rsid w:val="00FE0A62"/>
    <w:rsid w:val="00FE0FF7"/>
    <w:rsid w:val="00FE1715"/>
    <w:rsid w:val="00FE1742"/>
    <w:rsid w:val="00FE19A4"/>
    <w:rsid w:val="00FE259A"/>
    <w:rsid w:val="00FE2A1A"/>
    <w:rsid w:val="00FE2AE1"/>
    <w:rsid w:val="00FE2FCE"/>
    <w:rsid w:val="00FE44DE"/>
    <w:rsid w:val="00FE4D3D"/>
    <w:rsid w:val="00FE528C"/>
    <w:rsid w:val="00FE55F5"/>
    <w:rsid w:val="00FE669B"/>
    <w:rsid w:val="00FE690D"/>
    <w:rsid w:val="00FE6D1E"/>
    <w:rsid w:val="00FE6E48"/>
    <w:rsid w:val="00FE74E0"/>
    <w:rsid w:val="00FE7A62"/>
    <w:rsid w:val="00FE7AD0"/>
    <w:rsid w:val="00FF07B1"/>
    <w:rsid w:val="00FF0B56"/>
    <w:rsid w:val="00FF0D83"/>
    <w:rsid w:val="00FF0F0D"/>
    <w:rsid w:val="00FF1F26"/>
    <w:rsid w:val="00FF22C9"/>
    <w:rsid w:val="00FF2E06"/>
    <w:rsid w:val="00FF37ED"/>
    <w:rsid w:val="00FF427C"/>
    <w:rsid w:val="00FF5F7C"/>
    <w:rsid w:val="00FF60E8"/>
    <w:rsid w:val="00FF65D6"/>
    <w:rsid w:val="00FF693C"/>
    <w:rsid w:val="00FF69C2"/>
    <w:rsid w:val="00FF738B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7985">
      <o:colormenu v:ext="edit" fillcolor="none" strokecolor="red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27"/>
    <w:pPr>
      <w:spacing w:before="60" w:after="60"/>
      <w:jc w:val="both"/>
    </w:pPr>
    <w:rPr>
      <w:rFonts w:ascii="Arial" w:hAnsi="Arial"/>
      <w:lang w:val="fr-FR" w:eastAsia="fr-FR"/>
    </w:rPr>
  </w:style>
  <w:style w:type="paragraph" w:styleId="Titre1">
    <w:name w:val="heading 1"/>
    <w:aliases w:val="H1,t,Prophead level 1,Prophead 1,Section Heading,h1,Nolist,Nolist1,Nolist2,Nolist11,1,Header 1,II+,I,l1,level 1,level1,Level 1 Head,heading 1,H11,H12,H13,H14,H15,H16,H17,H18,H111,H121,H131,H141,H151,H161,H171,H19,H112,H122,H132,H142,H152,t1,(1,a"/>
    <w:basedOn w:val="Normal"/>
    <w:next w:val="Normal"/>
    <w:qFormat/>
    <w:rsid w:val="00AD3795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aliases w:val="H2,T2,Heading 2,Fonctionnalité,Titre 21,t2.T2,FonctionnalitÈ,Fonctionnalité1,Fonctionnalité2,Fonctionnalité3,FonctionnalitÈ1,Fonctionnalité4,Fonctionnalité5,Heading 21,FonctionnalitÈ2,Fonctionnalité6,Fonctionnalité7,Fonctionnalité8,(1.1,1.2,2,h2"/>
    <w:basedOn w:val="Normal"/>
    <w:next w:val="Normal"/>
    <w:link w:val="Titre2Car"/>
    <w:qFormat/>
    <w:rsid w:val="00AD3795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aliases w:val="H3,T3,Heading 3,ttt,Prophead 3,Level 1 - 1,Project 3,Proposa,H31,H32,H33,H34,H35,H36,Heading 31,Heading 32,Heading 33,Heading 34,Heading 35,Heading 36,h3,HHHeading,Minor,3,sub-sub,RFP Heading 3,Task,Tsk,H37,H38,H39,H310,H311,H312,H313,H314,H315"/>
    <w:basedOn w:val="Normal"/>
    <w:next w:val="Normal"/>
    <w:qFormat/>
    <w:rsid w:val="00AD3795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aliases w:val="H4,H41,Heading 4,h4,Level 2 - a,Sub-Minor,Project table,Propos,Bullet 11,Bullet 12,Bullet 13,Bullet 14,Bullet 15,Bullet 16,Bullet 1,Appendix subheader,Sub sub heading,4heading,4,a.,Map Title,PIM 4,(Shift Ctrl 4),Titre 41,t4.T4,Avsnitt,Heading 4."/>
    <w:basedOn w:val="Normal"/>
    <w:next w:val="Normal"/>
    <w:qFormat/>
    <w:rsid w:val="00AD3795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aliases w:val="H5,Heading 5,T5,Titre5"/>
    <w:basedOn w:val="Normal"/>
    <w:next w:val="Normal"/>
    <w:qFormat/>
    <w:rsid w:val="00AD3795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link w:val="Titre6Car"/>
    <w:qFormat/>
    <w:rsid w:val="00AD3795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aliases w:val="RFP Deliverable,L7"/>
    <w:basedOn w:val="Normal"/>
    <w:next w:val="Normal"/>
    <w:qFormat/>
    <w:rsid w:val="00AD3795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AD3795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AD3795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872D72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AD3795"/>
    <w:pPr>
      <w:numPr>
        <w:numId w:val="1"/>
      </w:numPr>
    </w:pPr>
  </w:style>
  <w:style w:type="paragraph" w:customStyle="1" w:styleId="puce20">
    <w:name w:val="puce 2"/>
    <w:basedOn w:val="Normal"/>
    <w:link w:val="puce2Car"/>
    <w:rsid w:val="00AD3795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AD3795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AD3795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AD3795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AD3795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AD3795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AD3795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uiPriority w:val="39"/>
    <w:rsid w:val="00AD3795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uiPriority w:val="39"/>
    <w:rsid w:val="00AD3795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AD3795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AD3795"/>
    <w:pPr>
      <w:spacing w:before="180"/>
    </w:pPr>
  </w:style>
  <w:style w:type="paragraph" w:customStyle="1" w:styleId="Normalavttbl">
    <w:name w:val="Normal avt tbl"/>
    <w:basedOn w:val="Normal"/>
    <w:rsid w:val="00AD3795"/>
    <w:pPr>
      <w:spacing w:after="180"/>
    </w:pPr>
  </w:style>
  <w:style w:type="paragraph" w:customStyle="1" w:styleId="puce4">
    <w:name w:val="puce 4"/>
    <w:basedOn w:val="Normal"/>
    <w:rsid w:val="00AD3795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AD3795"/>
    <w:pPr>
      <w:ind w:left="567"/>
    </w:pPr>
  </w:style>
  <w:style w:type="paragraph" w:customStyle="1" w:styleId="Retrait2">
    <w:name w:val="Retrait 2"/>
    <w:basedOn w:val="Normal"/>
    <w:rsid w:val="00AD3795"/>
    <w:pPr>
      <w:ind w:left="1134"/>
    </w:pPr>
  </w:style>
  <w:style w:type="paragraph" w:customStyle="1" w:styleId="Retrait3">
    <w:name w:val="Retrait 3"/>
    <w:basedOn w:val="Normal"/>
    <w:rsid w:val="00AD3795"/>
    <w:pPr>
      <w:ind w:left="1701"/>
    </w:pPr>
  </w:style>
  <w:style w:type="paragraph" w:customStyle="1" w:styleId="Titre2MM">
    <w:name w:val="Titre 2 MM"/>
    <w:basedOn w:val="Titre2"/>
    <w:rsid w:val="00872D72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AD3795"/>
    <w:pPr>
      <w:ind w:left="2268"/>
    </w:pPr>
  </w:style>
  <w:style w:type="paragraph" w:styleId="Textedebulles">
    <w:name w:val="Balloon Text"/>
    <w:basedOn w:val="Normal"/>
    <w:semiHidden/>
    <w:rsid w:val="00872D72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AD3795"/>
    <w:pPr>
      <w:jc w:val="left"/>
    </w:pPr>
  </w:style>
  <w:style w:type="paragraph" w:customStyle="1" w:styleId="En-tteRight">
    <w:name w:val="En-tête_Right"/>
    <w:basedOn w:val="En-tte"/>
    <w:rsid w:val="00AD3795"/>
    <w:pPr>
      <w:jc w:val="right"/>
    </w:pPr>
  </w:style>
  <w:style w:type="table" w:styleId="Grilledutableau">
    <w:name w:val="Table Grid"/>
    <w:basedOn w:val="TableauNormal"/>
    <w:rsid w:val="00872D72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AD3795"/>
    <w:rPr>
      <w:color w:val="0000FF"/>
      <w:u w:val="single"/>
    </w:rPr>
  </w:style>
  <w:style w:type="paragraph" w:styleId="Listepuces">
    <w:name w:val="List Bullet"/>
    <w:basedOn w:val="Normal"/>
    <w:rsid w:val="00AD3795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AD3795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872D72"/>
  </w:style>
  <w:style w:type="character" w:customStyle="1" w:styleId="puce1Car">
    <w:name w:val="puce 1 Car"/>
    <w:link w:val="puce1"/>
    <w:rsid w:val="00AD3795"/>
    <w:rPr>
      <w:rFonts w:ascii="Arial" w:hAnsi="Arial"/>
      <w:lang w:val="fr-FR" w:eastAsia="fr-FR"/>
    </w:rPr>
  </w:style>
  <w:style w:type="paragraph" w:customStyle="1" w:styleId="Paragraphe1">
    <w:name w:val="Paragraphe 1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/>
    </w:pPr>
    <w:rPr>
      <w:rFonts w:ascii="Times New Roman" w:hAnsi="Times New Roman"/>
    </w:rPr>
  </w:style>
  <w:style w:type="paragraph" w:customStyle="1" w:styleId="Paragraphe2">
    <w:name w:val="Paragraphe 2"/>
    <w:basedOn w:val="Normal"/>
    <w:link w:val="Paragraphe2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567"/>
    </w:pPr>
    <w:rPr>
      <w:rFonts w:ascii="Times New Roman" w:hAnsi="Times New Roman"/>
    </w:rPr>
  </w:style>
  <w:style w:type="paragraph" w:customStyle="1" w:styleId="Paragraphe3">
    <w:name w:val="Paragraphe 3"/>
    <w:basedOn w:val="Normal"/>
    <w:link w:val="Paragraphe3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851"/>
    </w:pPr>
    <w:rPr>
      <w:rFonts w:ascii="Times New Roman" w:hAnsi="Times New Roman"/>
    </w:rPr>
  </w:style>
  <w:style w:type="paragraph" w:customStyle="1" w:styleId="Paragraphe4">
    <w:name w:val="Paragraphe 4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1134"/>
    </w:pPr>
    <w:rPr>
      <w:rFonts w:ascii="Times New Roman" w:hAnsi="Times New Roman"/>
    </w:rPr>
  </w:style>
  <w:style w:type="paragraph" w:customStyle="1" w:styleId="Paragraphe5">
    <w:name w:val="Paragraphe 5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418"/>
    </w:pPr>
    <w:rPr>
      <w:rFonts w:ascii="Times New Roman" w:hAnsi="Times New Roman"/>
    </w:rPr>
  </w:style>
  <w:style w:type="paragraph" w:customStyle="1" w:styleId="Paragraphe6">
    <w:name w:val="Paragraphe 6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701"/>
    </w:pPr>
    <w:rPr>
      <w:rFonts w:ascii="Times New Roman" w:hAnsi="Times New Roman"/>
    </w:rPr>
  </w:style>
  <w:style w:type="paragraph" w:customStyle="1" w:styleId="Paragraphe7">
    <w:name w:val="Paragraphe 7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985"/>
    </w:pPr>
    <w:rPr>
      <w:rFonts w:ascii="Times New Roman" w:hAnsi="Times New Roman"/>
    </w:rPr>
  </w:style>
  <w:style w:type="paragraph" w:customStyle="1" w:styleId="Paragraphe8">
    <w:name w:val="Paragraphe 8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268"/>
    </w:pPr>
    <w:rPr>
      <w:rFonts w:ascii="Times New Roman" w:hAnsi="Times New Roman"/>
    </w:rPr>
  </w:style>
  <w:style w:type="paragraph" w:customStyle="1" w:styleId="Paragraphe9">
    <w:name w:val="Paragraphe 9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552"/>
    </w:pPr>
    <w:rPr>
      <w:rFonts w:ascii="Times New Roman" w:hAnsi="Times New Roman"/>
    </w:rPr>
  </w:style>
  <w:style w:type="paragraph" w:customStyle="1" w:styleId="Paragraphe0">
    <w:name w:val="Paragraphe 0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Times New Roman" w:hAnsi="Times New Roman"/>
    </w:rPr>
  </w:style>
  <w:style w:type="paragraph" w:customStyle="1" w:styleId="EntteDocument">
    <w:name w:val="EntêteDocument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before="120" w:after="0"/>
      <w:jc w:val="center"/>
    </w:pPr>
    <w:rPr>
      <w:rFonts w:ascii="Times New Roman" w:hAnsi="Times New Roman"/>
      <w:b/>
      <w:sz w:val="28"/>
    </w:rPr>
  </w:style>
  <w:style w:type="paragraph" w:customStyle="1" w:styleId="EntteTableau">
    <w:name w:val="Entêt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jc w:val="center"/>
    </w:pPr>
    <w:rPr>
      <w:rFonts w:ascii="Times New Roman" w:hAnsi="Times New Roman"/>
      <w:b/>
    </w:rPr>
  </w:style>
  <w:style w:type="paragraph" w:customStyle="1" w:styleId="EnTte">
    <w:name w:val="EnTête"/>
    <w:basedOn w:val="Normal"/>
    <w:rsid w:val="00EA2FBB"/>
    <w:pPr>
      <w:spacing w:before="0" w:after="0"/>
      <w:jc w:val="center"/>
    </w:pPr>
    <w:rPr>
      <w:rFonts w:ascii="Times New Roman" w:hAnsi="Times New Roman"/>
      <w:b/>
      <w:caps/>
      <w:sz w:val="28"/>
    </w:rPr>
  </w:style>
  <w:style w:type="paragraph" w:customStyle="1" w:styleId="CelluleTableau">
    <w:name w:val="Cellul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after="0"/>
      <w:jc w:val="left"/>
    </w:pPr>
    <w:rPr>
      <w:rFonts w:ascii="Times New Roman" w:hAnsi="Times New Roman"/>
    </w:rPr>
  </w:style>
  <w:style w:type="character" w:styleId="Appeldenotedefin">
    <w:name w:val="endnote reference"/>
    <w:rsid w:val="00EA2FBB"/>
    <w:rPr>
      <w:vertAlign w:val="superscript"/>
    </w:rPr>
  </w:style>
  <w:style w:type="paragraph" w:customStyle="1" w:styleId="Liste0">
    <w:name w:val="Liste0"/>
    <w:basedOn w:val="Paragraphe0"/>
    <w:rsid w:val="00EA2FBB"/>
    <w:pPr>
      <w:numPr>
        <w:numId w:val="7"/>
      </w:numPr>
      <w:tabs>
        <w:tab w:val="clear" w:pos="360"/>
      </w:tabs>
      <w:ind w:left="284" w:hanging="284"/>
    </w:pPr>
  </w:style>
  <w:style w:type="paragraph" w:customStyle="1" w:styleId="Liste1">
    <w:name w:val="Liste1"/>
    <w:basedOn w:val="Paragraphe1"/>
    <w:rsid w:val="00EA2FBB"/>
    <w:pPr>
      <w:numPr>
        <w:numId w:val="8"/>
      </w:numPr>
      <w:ind w:left="568"/>
    </w:pPr>
  </w:style>
  <w:style w:type="paragraph" w:customStyle="1" w:styleId="Liste2">
    <w:name w:val="Liste2"/>
    <w:basedOn w:val="Paragraphe2"/>
    <w:link w:val="Liste2Car"/>
    <w:rsid w:val="00EA2FBB"/>
    <w:pPr>
      <w:numPr>
        <w:numId w:val="9"/>
      </w:numPr>
    </w:pPr>
  </w:style>
  <w:style w:type="paragraph" w:customStyle="1" w:styleId="Liste3">
    <w:name w:val="Liste3"/>
    <w:basedOn w:val="Paragraphe3"/>
    <w:link w:val="Liste3Car"/>
    <w:rsid w:val="00EA2FBB"/>
    <w:pPr>
      <w:numPr>
        <w:numId w:val="10"/>
      </w:numPr>
      <w:ind w:left="1135" w:hanging="284"/>
    </w:pPr>
  </w:style>
  <w:style w:type="paragraph" w:customStyle="1" w:styleId="Liste4">
    <w:name w:val="Liste4"/>
    <w:basedOn w:val="Paragraphe4"/>
    <w:rsid w:val="00EA2FBB"/>
    <w:pPr>
      <w:numPr>
        <w:numId w:val="11"/>
      </w:numPr>
      <w:ind w:left="1418"/>
    </w:pPr>
  </w:style>
  <w:style w:type="paragraph" w:customStyle="1" w:styleId="Liste5">
    <w:name w:val="Liste5"/>
    <w:basedOn w:val="Paragraphe5"/>
    <w:rsid w:val="00EA2FBB"/>
    <w:pPr>
      <w:numPr>
        <w:numId w:val="12"/>
      </w:numPr>
      <w:ind w:left="1702"/>
    </w:pPr>
  </w:style>
  <w:style w:type="paragraph" w:styleId="Textebrut">
    <w:name w:val="Plain Text"/>
    <w:basedOn w:val="Normal"/>
    <w:link w:val="TextebrutCar"/>
    <w:rsid w:val="00EA2FBB"/>
    <w:pPr>
      <w:spacing w:before="0" w:after="0"/>
      <w:jc w:val="left"/>
    </w:pPr>
    <w:rPr>
      <w:rFonts w:ascii="Courier New" w:hAnsi="Courier New"/>
    </w:rPr>
  </w:style>
  <w:style w:type="character" w:customStyle="1" w:styleId="TextebrutCar">
    <w:name w:val="Texte brut Car"/>
    <w:link w:val="Textebrut"/>
    <w:rsid w:val="00EA2FBB"/>
    <w:rPr>
      <w:rFonts w:ascii="Courier New" w:hAnsi="Courier New"/>
    </w:rPr>
  </w:style>
  <w:style w:type="paragraph" w:customStyle="1" w:styleId="Liste6">
    <w:name w:val="Liste6"/>
    <w:basedOn w:val="Paragraphe6"/>
    <w:rsid w:val="00EA2FBB"/>
    <w:pPr>
      <w:numPr>
        <w:numId w:val="13"/>
      </w:numPr>
      <w:ind w:left="1985"/>
    </w:pPr>
  </w:style>
  <w:style w:type="paragraph" w:customStyle="1" w:styleId="Liste7">
    <w:name w:val="Liste7"/>
    <w:basedOn w:val="Paragraphe7"/>
    <w:rsid w:val="00EA2FBB"/>
    <w:pPr>
      <w:numPr>
        <w:numId w:val="14"/>
      </w:numPr>
      <w:ind w:left="2269"/>
    </w:pPr>
  </w:style>
  <w:style w:type="paragraph" w:styleId="TM7">
    <w:name w:val="toc 7"/>
    <w:basedOn w:val="Normal"/>
    <w:next w:val="Normal"/>
    <w:autoRedefine/>
    <w:rsid w:val="00EA2FBB"/>
    <w:pPr>
      <w:spacing w:before="0" w:after="0"/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rsid w:val="00EA2FBB"/>
    <w:pPr>
      <w:spacing w:before="0" w:after="0"/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rsid w:val="00EA2FBB"/>
    <w:pPr>
      <w:spacing w:before="0" w:after="0"/>
      <w:ind w:left="1600"/>
      <w:jc w:val="left"/>
    </w:pPr>
    <w:rPr>
      <w:rFonts w:ascii="Times New Roman" w:hAnsi="Times New Roman"/>
    </w:rPr>
  </w:style>
  <w:style w:type="paragraph" w:styleId="Commentaire">
    <w:name w:val="annotation text"/>
    <w:basedOn w:val="Normal"/>
    <w:link w:val="CommentaireCar"/>
    <w:rsid w:val="00EA2FBB"/>
    <w:pPr>
      <w:spacing w:before="0" w:after="0"/>
      <w:jc w:val="left"/>
    </w:pPr>
    <w:rPr>
      <w:rFonts w:ascii="Times New Roman" w:hAnsi="Times New Roman"/>
    </w:rPr>
  </w:style>
  <w:style w:type="character" w:customStyle="1" w:styleId="CommentaireCar">
    <w:name w:val="Commentaire Car"/>
    <w:basedOn w:val="Policepardfaut"/>
    <w:link w:val="Commentaire"/>
    <w:rsid w:val="00EA2FBB"/>
  </w:style>
  <w:style w:type="paragraph" w:customStyle="1" w:styleId="Liste8">
    <w:name w:val="Liste8"/>
    <w:basedOn w:val="Paragraphe8"/>
    <w:rsid w:val="00EA2FBB"/>
    <w:pPr>
      <w:numPr>
        <w:numId w:val="15"/>
      </w:numPr>
      <w:ind w:left="2552"/>
    </w:pPr>
  </w:style>
  <w:style w:type="paragraph" w:customStyle="1" w:styleId="Participants">
    <w:name w:val="Participants"/>
    <w:basedOn w:val="Normal"/>
    <w:rsid w:val="00EA2FBB"/>
    <w:pPr>
      <w:tabs>
        <w:tab w:val="left" w:pos="2268"/>
        <w:tab w:val="left" w:pos="4253"/>
        <w:tab w:val="left" w:pos="6237"/>
        <w:tab w:val="left" w:pos="8222"/>
      </w:tabs>
      <w:spacing w:before="0" w:after="0"/>
      <w:ind w:left="227"/>
      <w:jc w:val="left"/>
    </w:pPr>
    <w:rPr>
      <w:rFonts w:ascii="Times New Roman" w:hAnsi="Times New Roman"/>
    </w:rPr>
  </w:style>
  <w:style w:type="paragraph" w:customStyle="1" w:styleId="Alina0">
    <w:name w:val="Alinéa0"/>
    <w:basedOn w:val="Paragraphe1"/>
    <w:rsid w:val="00EA2FBB"/>
  </w:style>
  <w:style w:type="paragraph" w:customStyle="1" w:styleId="Alina1">
    <w:name w:val="Alinéa1"/>
    <w:basedOn w:val="Paragraphe2"/>
    <w:rsid w:val="00EA2FBB"/>
  </w:style>
  <w:style w:type="paragraph" w:customStyle="1" w:styleId="Alina2">
    <w:name w:val="Alinéa2"/>
    <w:basedOn w:val="Paragraphe3"/>
    <w:rsid w:val="00EA2FBB"/>
  </w:style>
  <w:style w:type="paragraph" w:customStyle="1" w:styleId="Alina4">
    <w:name w:val="Alinéa4"/>
    <w:basedOn w:val="Paragraphe5"/>
    <w:rsid w:val="00EA2FBB"/>
  </w:style>
  <w:style w:type="paragraph" w:customStyle="1" w:styleId="Alina3">
    <w:name w:val="Alinéa3"/>
    <w:basedOn w:val="Paragraphe4"/>
    <w:rsid w:val="00EA2FBB"/>
  </w:style>
  <w:style w:type="paragraph" w:customStyle="1" w:styleId="Alina5">
    <w:name w:val="Alinéa5"/>
    <w:basedOn w:val="Paragraphe6"/>
    <w:rsid w:val="00EA2FBB"/>
  </w:style>
  <w:style w:type="paragraph" w:customStyle="1" w:styleId="Alina6">
    <w:name w:val="Alinéa6"/>
    <w:basedOn w:val="Paragraphe7"/>
    <w:rsid w:val="00EA2FBB"/>
  </w:style>
  <w:style w:type="paragraph" w:customStyle="1" w:styleId="Alina7">
    <w:name w:val="Alinéa7"/>
    <w:basedOn w:val="Paragraphe8"/>
    <w:rsid w:val="00EA2FBB"/>
  </w:style>
  <w:style w:type="paragraph" w:customStyle="1" w:styleId="Alina8">
    <w:name w:val="Alinéa8"/>
    <w:basedOn w:val="Paragraphe9"/>
    <w:rsid w:val="00EA2FBB"/>
  </w:style>
  <w:style w:type="paragraph" w:customStyle="1" w:styleId="Liste9">
    <w:name w:val="Liste9"/>
    <w:basedOn w:val="Paragraphe9"/>
    <w:rsid w:val="00EA2FBB"/>
    <w:pPr>
      <w:numPr>
        <w:numId w:val="16"/>
      </w:numPr>
      <w:ind w:left="2836"/>
    </w:pPr>
  </w:style>
  <w:style w:type="paragraph" w:customStyle="1" w:styleId="Alina9">
    <w:name w:val="Alinéa9"/>
    <w:basedOn w:val="Paragraphe9"/>
    <w:rsid w:val="00EA2FBB"/>
    <w:pPr>
      <w:ind w:left="2835"/>
    </w:pPr>
  </w:style>
  <w:style w:type="paragraph" w:customStyle="1" w:styleId="ListeTableau1">
    <w:name w:val="ListeTableau1"/>
    <w:basedOn w:val="CelluleTableau"/>
    <w:rsid w:val="00EA2FBB"/>
    <w:pPr>
      <w:numPr>
        <w:numId w:val="27"/>
      </w:numPr>
      <w:tabs>
        <w:tab w:val="clear" w:pos="680"/>
        <w:tab w:val="clear" w:pos="1021"/>
        <w:tab w:val="clear" w:pos="1361"/>
        <w:tab w:val="left" w:pos="170"/>
        <w:tab w:val="left" w:pos="227"/>
      </w:tabs>
    </w:pPr>
  </w:style>
  <w:style w:type="paragraph" w:customStyle="1" w:styleId="ListeTableau2">
    <w:name w:val="ListeTableau2"/>
    <w:basedOn w:val="CelluleTableau"/>
    <w:rsid w:val="00EA2FBB"/>
    <w:pPr>
      <w:numPr>
        <w:numId w:val="28"/>
      </w:numPr>
      <w:ind w:left="340"/>
    </w:pPr>
  </w:style>
  <w:style w:type="paragraph" w:customStyle="1" w:styleId="Champ1">
    <w:name w:val="Champ1"/>
    <w:basedOn w:val="Paragraphe0"/>
    <w:rsid w:val="00EA2FBB"/>
    <w:pPr>
      <w:spacing w:after="60"/>
      <w:jc w:val="left"/>
    </w:pPr>
    <w:rPr>
      <w:b/>
      <w:sz w:val="24"/>
    </w:rPr>
  </w:style>
  <w:style w:type="paragraph" w:customStyle="1" w:styleId="Champ2">
    <w:name w:val="Champ2"/>
    <w:basedOn w:val="Champ1"/>
    <w:rsid w:val="00EA2FBB"/>
    <w:rPr>
      <w:sz w:val="20"/>
    </w:rPr>
  </w:style>
  <w:style w:type="paragraph" w:customStyle="1" w:styleId="Glossaire0">
    <w:name w:val="Glossaire0"/>
    <w:basedOn w:val="Paragraphe0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119" w:hanging="3119"/>
      <w:jc w:val="left"/>
    </w:pPr>
  </w:style>
  <w:style w:type="paragraph" w:customStyle="1" w:styleId="Glossaire1">
    <w:name w:val="Glossaire1"/>
    <w:basedOn w:val="Paragraphe1"/>
    <w:rsid w:val="00EA2FBB"/>
    <w:pPr>
      <w:ind w:left="1815" w:hanging="1531"/>
    </w:pPr>
  </w:style>
  <w:style w:type="paragraph" w:customStyle="1" w:styleId="Glossaire2">
    <w:name w:val="Glossaire2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098" w:hanging="1531"/>
    </w:pPr>
  </w:style>
  <w:style w:type="paragraph" w:customStyle="1" w:styleId="Glossaire3">
    <w:name w:val="Glossaire3"/>
    <w:basedOn w:val="Paragraphe3"/>
    <w:rsid w:val="00EA2FBB"/>
    <w:pPr>
      <w:ind w:left="2382" w:hanging="1531"/>
    </w:pPr>
  </w:style>
  <w:style w:type="paragraph" w:customStyle="1" w:styleId="Glossaire4">
    <w:name w:val="Glossaire4"/>
    <w:basedOn w:val="Paragraphe4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665" w:hanging="1531"/>
    </w:pPr>
  </w:style>
  <w:style w:type="paragraph" w:customStyle="1" w:styleId="Glossaire5">
    <w:name w:val="Glossaire5"/>
    <w:basedOn w:val="Paragraphe5"/>
    <w:rsid w:val="00EA2FBB"/>
    <w:pPr>
      <w:ind w:left="2949" w:hanging="1531"/>
    </w:pPr>
  </w:style>
  <w:style w:type="paragraph" w:customStyle="1" w:styleId="Glossaire6">
    <w:name w:val="Glossaire6"/>
    <w:basedOn w:val="Paragraphe6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232" w:hanging="1531"/>
    </w:pPr>
  </w:style>
  <w:style w:type="paragraph" w:customStyle="1" w:styleId="Glossaire7">
    <w:name w:val="Glossaire7"/>
    <w:basedOn w:val="Glossaire6"/>
    <w:rsid w:val="00EA2FBB"/>
    <w:pPr>
      <w:ind w:left="3516"/>
    </w:pPr>
  </w:style>
  <w:style w:type="paragraph" w:styleId="Notedebasdepage">
    <w:name w:val="footnote text"/>
    <w:basedOn w:val="Normal"/>
    <w:link w:val="NotedebasdepageCar"/>
    <w:rsid w:val="00EA2FBB"/>
    <w:pPr>
      <w:tabs>
        <w:tab w:val="left" w:pos="284"/>
      </w:tabs>
      <w:spacing w:before="0" w:after="0"/>
      <w:ind w:left="284" w:hanging="284"/>
      <w:jc w:val="left"/>
    </w:pPr>
    <w:rPr>
      <w:rFonts w:ascii="Times New Roman" w:hAnsi="Times New Roman"/>
      <w:sz w:val="16"/>
    </w:rPr>
  </w:style>
  <w:style w:type="character" w:customStyle="1" w:styleId="NotedebasdepageCar">
    <w:name w:val="Note de bas de page Car"/>
    <w:link w:val="Notedebasdepage"/>
    <w:rsid w:val="00EA2FBB"/>
    <w:rPr>
      <w:sz w:val="16"/>
    </w:rPr>
  </w:style>
  <w:style w:type="paragraph" w:styleId="Liste30">
    <w:name w:val="List 3"/>
    <w:basedOn w:val="Liste20"/>
    <w:rsid w:val="00EA2FBB"/>
    <w:pPr>
      <w:ind w:left="1021" w:firstLine="0"/>
      <w:jc w:val="both"/>
    </w:pPr>
  </w:style>
  <w:style w:type="paragraph" w:styleId="Liste20">
    <w:name w:val="List 2"/>
    <w:basedOn w:val="Normal"/>
    <w:rsid w:val="00EA2FBB"/>
    <w:pPr>
      <w:spacing w:before="0" w:after="0"/>
      <w:ind w:left="566" w:hanging="283"/>
      <w:jc w:val="left"/>
    </w:pPr>
    <w:rPr>
      <w:rFonts w:ascii="Times New Roman" w:hAnsi="Times New Roman"/>
    </w:rPr>
  </w:style>
  <w:style w:type="paragraph" w:customStyle="1" w:styleId="ListeNumrote1">
    <w:name w:val="ListeNumérotée1"/>
    <w:basedOn w:val="Paragraphe1"/>
    <w:rsid w:val="00EA2FBB"/>
    <w:pPr>
      <w:numPr>
        <w:numId w:val="18"/>
      </w:numPr>
      <w:ind w:left="568"/>
    </w:pPr>
  </w:style>
  <w:style w:type="paragraph" w:customStyle="1" w:styleId="ListeNumrote2">
    <w:name w:val="ListeNumérotée2"/>
    <w:basedOn w:val="Paragraphe2"/>
    <w:rsid w:val="00EA2FBB"/>
    <w:pPr>
      <w:numPr>
        <w:numId w:val="19"/>
      </w:numPr>
      <w:ind w:left="851"/>
    </w:pPr>
  </w:style>
  <w:style w:type="paragraph" w:customStyle="1" w:styleId="TitreDocument">
    <w:name w:val="TitreDocument"/>
    <w:basedOn w:val="Normal"/>
    <w:rsid w:val="00EA2FBB"/>
    <w:pPr>
      <w:jc w:val="center"/>
    </w:pPr>
    <w:rPr>
      <w:rFonts w:ascii="Times New Roman" w:hAnsi="Times New Roman"/>
      <w:b/>
      <w:caps/>
      <w:sz w:val="48"/>
    </w:rPr>
  </w:style>
  <w:style w:type="paragraph" w:customStyle="1" w:styleId="ListeNumrote3">
    <w:name w:val="ListeNumérotée3"/>
    <w:basedOn w:val="Paragraphe3"/>
    <w:rsid w:val="00EA2FBB"/>
    <w:pPr>
      <w:numPr>
        <w:numId w:val="20"/>
      </w:numPr>
      <w:ind w:left="1135"/>
    </w:pPr>
  </w:style>
  <w:style w:type="paragraph" w:customStyle="1" w:styleId="ListeNumrote4">
    <w:name w:val="ListeNumérotée4"/>
    <w:basedOn w:val="Paragraphe4"/>
    <w:rsid w:val="00EA2FBB"/>
    <w:pPr>
      <w:numPr>
        <w:numId w:val="21"/>
      </w:numPr>
      <w:ind w:left="1418"/>
    </w:pPr>
  </w:style>
  <w:style w:type="paragraph" w:styleId="Index1">
    <w:name w:val="index 1"/>
    <w:basedOn w:val="Normal"/>
    <w:next w:val="Normal"/>
    <w:autoRedefine/>
    <w:rsid w:val="00EA2FBB"/>
    <w:pPr>
      <w:spacing w:before="0" w:after="0"/>
      <w:ind w:left="200" w:hanging="200"/>
      <w:jc w:val="left"/>
    </w:pPr>
    <w:rPr>
      <w:rFonts w:ascii="Times New Roman" w:hAnsi="Times New Roman"/>
    </w:rPr>
  </w:style>
  <w:style w:type="paragraph" w:styleId="Titreindex">
    <w:name w:val="index heading"/>
    <w:basedOn w:val="Normal"/>
    <w:next w:val="Index1"/>
    <w:rsid w:val="00EA2FBB"/>
    <w:pPr>
      <w:spacing w:before="0" w:after="0"/>
      <w:jc w:val="left"/>
    </w:pPr>
    <w:rPr>
      <w:b/>
    </w:rPr>
  </w:style>
  <w:style w:type="paragraph" w:styleId="Listepuces5">
    <w:name w:val="List Bullet 5"/>
    <w:basedOn w:val="Normal"/>
    <w:autoRedefine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styleId="Listenumros5">
    <w:name w:val="List Number 5"/>
    <w:basedOn w:val="Normal"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customStyle="1" w:styleId="ListeNumrote5">
    <w:name w:val="ListeNumérotée5"/>
    <w:basedOn w:val="Paragraphe5"/>
    <w:rsid w:val="00EA2FBB"/>
    <w:pPr>
      <w:numPr>
        <w:numId w:val="22"/>
      </w:numPr>
      <w:ind w:left="1702"/>
    </w:pPr>
  </w:style>
  <w:style w:type="paragraph" w:customStyle="1" w:styleId="Listing">
    <w:name w:val="Listing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spacing w:before="0"/>
      <w:ind w:left="0"/>
    </w:pPr>
    <w:rPr>
      <w:rFonts w:ascii="Courier New" w:hAnsi="Courier New"/>
      <w:sz w:val="16"/>
    </w:rPr>
  </w:style>
  <w:style w:type="paragraph" w:customStyle="1" w:styleId="ListeNumrote6">
    <w:name w:val="ListeNumérotée6"/>
    <w:basedOn w:val="Paragraphe6"/>
    <w:rsid w:val="00EA2FBB"/>
    <w:pPr>
      <w:numPr>
        <w:numId w:val="23"/>
      </w:numPr>
      <w:ind w:left="1985"/>
    </w:pPr>
  </w:style>
  <w:style w:type="paragraph" w:customStyle="1" w:styleId="ListeNumrote7">
    <w:name w:val="ListeNumérotée7"/>
    <w:basedOn w:val="Paragraphe7"/>
    <w:rsid w:val="00EA2FBB"/>
    <w:pPr>
      <w:numPr>
        <w:numId w:val="24"/>
      </w:numPr>
      <w:ind w:left="2269"/>
    </w:pPr>
  </w:style>
  <w:style w:type="paragraph" w:customStyle="1" w:styleId="ListeNumrote8">
    <w:name w:val="ListeNumérotée8"/>
    <w:basedOn w:val="Paragraphe8"/>
    <w:rsid w:val="00EA2FBB"/>
    <w:pPr>
      <w:numPr>
        <w:numId w:val="25"/>
      </w:numPr>
      <w:ind w:left="2552"/>
    </w:pPr>
  </w:style>
  <w:style w:type="paragraph" w:customStyle="1" w:styleId="ListeNumrote9">
    <w:name w:val="ListeNumérotée9"/>
    <w:basedOn w:val="Paragraphe9"/>
    <w:rsid w:val="00EA2FBB"/>
    <w:pPr>
      <w:numPr>
        <w:numId w:val="26"/>
      </w:numPr>
      <w:ind w:left="2836"/>
    </w:pPr>
  </w:style>
  <w:style w:type="paragraph" w:customStyle="1" w:styleId="ListeNumrote0">
    <w:name w:val="ListeNumérotée0"/>
    <w:basedOn w:val="Paragraphe0"/>
    <w:rsid w:val="00EA2FBB"/>
    <w:pPr>
      <w:numPr>
        <w:numId w:val="17"/>
      </w:numPr>
    </w:pPr>
  </w:style>
  <w:style w:type="character" w:styleId="Appelnotedebasdep">
    <w:name w:val="footnote reference"/>
    <w:rsid w:val="00EA2FBB"/>
    <w:rPr>
      <w:vertAlign w:val="superscript"/>
    </w:rPr>
  </w:style>
  <w:style w:type="paragraph" w:styleId="Listenumros2">
    <w:name w:val="List Number 2"/>
    <w:basedOn w:val="Normal"/>
    <w:rsid w:val="00EA2FBB"/>
    <w:pPr>
      <w:tabs>
        <w:tab w:val="num" w:pos="643"/>
      </w:tabs>
      <w:spacing w:before="0" w:after="0"/>
      <w:ind w:left="643" w:hanging="360"/>
      <w:jc w:val="left"/>
    </w:pPr>
    <w:rPr>
      <w:rFonts w:ascii="Times New Roman" w:hAnsi="Times New Roman"/>
    </w:rPr>
  </w:style>
  <w:style w:type="paragraph" w:styleId="Corpsdetexte">
    <w:name w:val="Body Text"/>
    <w:basedOn w:val="Normal"/>
    <w:link w:val="CorpsdetexteCar"/>
    <w:rsid w:val="00EA2FBB"/>
    <w:pPr>
      <w:spacing w:before="0" w:after="0"/>
      <w:jc w:val="left"/>
    </w:pPr>
    <w:rPr>
      <w:rFonts w:ascii="Times New Roman" w:hAnsi="Times New Roman"/>
      <w:i/>
    </w:rPr>
  </w:style>
  <w:style w:type="character" w:customStyle="1" w:styleId="CorpsdetexteCar">
    <w:name w:val="Corps de texte Car"/>
    <w:link w:val="Corpsdetexte"/>
    <w:rsid w:val="00EA2FBB"/>
    <w:rPr>
      <w:i/>
    </w:rPr>
  </w:style>
  <w:style w:type="paragraph" w:customStyle="1" w:styleId="ValeurChamp">
    <w:name w:val="ValeurChamp"/>
    <w:basedOn w:val="Normal"/>
    <w:rsid w:val="00EA2FBB"/>
    <w:pPr>
      <w:tabs>
        <w:tab w:val="left" w:pos="4586"/>
      </w:tabs>
      <w:spacing w:after="0"/>
      <w:jc w:val="left"/>
    </w:pPr>
    <w:rPr>
      <w:rFonts w:ascii="Times New Roman" w:hAnsi="Times New Roman"/>
      <w:b/>
      <w:sz w:val="22"/>
    </w:rPr>
  </w:style>
  <w:style w:type="paragraph" w:customStyle="1" w:styleId="TitreChamp">
    <w:name w:val="TitreChamp"/>
    <w:basedOn w:val="Normal"/>
    <w:rsid w:val="00EA2FBB"/>
    <w:pPr>
      <w:tabs>
        <w:tab w:val="left" w:pos="4586"/>
      </w:tabs>
      <w:spacing w:after="0"/>
      <w:jc w:val="right"/>
    </w:pPr>
    <w:rPr>
      <w:rFonts w:ascii="Times New Roman" w:hAnsi="Times New Roman"/>
      <w:i/>
      <w:sz w:val="22"/>
    </w:rPr>
  </w:style>
  <w:style w:type="paragraph" w:styleId="Listecontinue4">
    <w:name w:val="List Continue 4"/>
    <w:basedOn w:val="Normal"/>
    <w:rsid w:val="00EA2FBB"/>
    <w:pPr>
      <w:spacing w:before="0" w:after="120"/>
      <w:ind w:left="1132"/>
      <w:jc w:val="left"/>
    </w:pPr>
    <w:rPr>
      <w:rFonts w:ascii="Times New Roman" w:hAnsi="Times New Roman"/>
      <w:sz w:val="22"/>
    </w:rPr>
  </w:style>
  <w:style w:type="character" w:customStyle="1" w:styleId="nomcsslien">
    <w:name w:val="&lt;%=nomcss%&gt;_lien"/>
    <w:basedOn w:val="Policepardfaut"/>
    <w:rsid w:val="00EA2FBB"/>
  </w:style>
  <w:style w:type="character" w:styleId="Lienhypertextesuivivisit">
    <w:name w:val="FollowedHyperlink"/>
    <w:rsid w:val="00EA2FBB"/>
    <w:rPr>
      <w:color w:val="800080"/>
      <w:u w:val="single"/>
    </w:rPr>
  </w:style>
  <w:style w:type="paragraph" w:customStyle="1" w:styleId="Liste1Car">
    <w:name w:val="Liste1 Car"/>
    <w:basedOn w:val="Normal"/>
    <w:link w:val="Liste1CarCar"/>
    <w:rsid w:val="00EA2FBB"/>
    <w:pPr>
      <w:ind w:left="1135" w:hanging="284"/>
    </w:pPr>
    <w:rPr>
      <w:szCs w:val="24"/>
    </w:rPr>
  </w:style>
  <w:style w:type="character" w:customStyle="1" w:styleId="Liste1CarCar">
    <w:name w:val="Liste1 Car Car"/>
    <w:link w:val="Liste1Car"/>
    <w:rsid w:val="00EA2FBB"/>
    <w:rPr>
      <w:rFonts w:ascii="Arial" w:hAnsi="Arial" w:cs="Arial"/>
      <w:szCs w:val="24"/>
    </w:rPr>
  </w:style>
  <w:style w:type="paragraph" w:customStyle="1" w:styleId="BodyPuce1">
    <w:name w:val="Body Puce1"/>
    <w:basedOn w:val="Corpsdetexte"/>
    <w:rsid w:val="00EA2FBB"/>
    <w:pPr>
      <w:spacing w:before="80" w:after="80"/>
      <w:jc w:val="both"/>
    </w:pPr>
    <w:rPr>
      <w:rFonts w:ascii="Arial" w:hAnsi="Arial" w:cs="Arial"/>
      <w:i w:val="0"/>
    </w:rPr>
  </w:style>
  <w:style w:type="character" w:customStyle="1" w:styleId="Paragraphe2Car">
    <w:name w:val="Paragraphe 2 Car"/>
    <w:basedOn w:val="Policepardfaut"/>
    <w:link w:val="Paragraphe2"/>
    <w:rsid w:val="00EA2FBB"/>
  </w:style>
  <w:style w:type="character" w:customStyle="1" w:styleId="Liste2Car">
    <w:name w:val="Liste2 Car"/>
    <w:basedOn w:val="Paragraphe2Car"/>
    <w:link w:val="Liste2"/>
    <w:rsid w:val="00EA2FBB"/>
    <w:rPr>
      <w:lang w:val="fr-FR" w:eastAsia="fr-FR"/>
    </w:rPr>
  </w:style>
  <w:style w:type="character" w:customStyle="1" w:styleId="Paragraphe3Car">
    <w:name w:val="Paragraphe 3 Car"/>
    <w:basedOn w:val="Policepardfaut"/>
    <w:link w:val="Paragraphe3"/>
    <w:rsid w:val="00EA2FBB"/>
  </w:style>
  <w:style w:type="character" w:customStyle="1" w:styleId="Liste3Car">
    <w:name w:val="Liste3 Car"/>
    <w:basedOn w:val="Paragraphe3Car"/>
    <w:link w:val="Liste3"/>
    <w:rsid w:val="00EA2FBB"/>
    <w:rPr>
      <w:lang w:val="fr-FR" w:eastAsia="fr-FR"/>
    </w:rPr>
  </w:style>
  <w:style w:type="table" w:styleId="Grille1">
    <w:name w:val="Table Grid 1"/>
    <w:basedOn w:val="TableauNormal"/>
    <w:rsid w:val="00EA2FB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1381">
    <w:name w:val="EmailStyle1381"/>
    <w:basedOn w:val="Policepardfaut"/>
    <w:semiHidden/>
    <w:rsid w:val="00EA2FBB"/>
  </w:style>
  <w:style w:type="character" w:customStyle="1" w:styleId="mainnavheader">
    <w:name w:val="mainnavheader"/>
    <w:basedOn w:val="Policepardfaut"/>
    <w:rsid w:val="00EA2FBB"/>
  </w:style>
  <w:style w:type="character" w:styleId="lev">
    <w:name w:val="Strong"/>
    <w:uiPriority w:val="22"/>
    <w:qFormat/>
    <w:rsid w:val="00EA2FBB"/>
    <w:rPr>
      <w:b/>
      <w:bCs/>
    </w:rPr>
  </w:style>
  <w:style w:type="character" w:styleId="Marquedecommentaire">
    <w:name w:val="annotation reference"/>
    <w:rsid w:val="00EA2FBB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rsid w:val="00EA2FBB"/>
    <w:rPr>
      <w:b/>
      <w:bCs/>
    </w:rPr>
  </w:style>
  <w:style w:type="character" w:customStyle="1" w:styleId="ObjetducommentaireCar">
    <w:name w:val="Objet du commentaire Car"/>
    <w:link w:val="Objetducommentaire"/>
    <w:rsid w:val="00EA2FBB"/>
    <w:rPr>
      <w:b/>
      <w:bCs/>
    </w:rPr>
  </w:style>
  <w:style w:type="character" w:customStyle="1" w:styleId="apple-style-span">
    <w:name w:val="apple-style-span"/>
    <w:basedOn w:val="Policepardfaut"/>
    <w:rsid w:val="00EA2FBB"/>
  </w:style>
  <w:style w:type="paragraph" w:styleId="Paragraphedeliste">
    <w:name w:val="List Paragraph"/>
    <w:basedOn w:val="Normal"/>
    <w:uiPriority w:val="34"/>
    <w:qFormat/>
    <w:rsid w:val="00396EE3"/>
    <w:pPr>
      <w:ind w:left="720"/>
      <w:contextualSpacing/>
    </w:pPr>
  </w:style>
  <w:style w:type="paragraph" w:customStyle="1" w:styleId="Essai">
    <w:name w:val="Essai"/>
    <w:basedOn w:val="Normal"/>
    <w:rsid w:val="00A55C95"/>
  </w:style>
  <w:style w:type="character" w:customStyle="1" w:styleId="puce2Car">
    <w:name w:val="puce 2 Car"/>
    <w:link w:val="puce20"/>
    <w:rsid w:val="00E46B41"/>
    <w:rPr>
      <w:rFonts w:ascii="Arial" w:hAnsi="Arial"/>
      <w:lang w:val="fr-FR" w:eastAsia="fr-FR"/>
    </w:rPr>
  </w:style>
  <w:style w:type="paragraph" w:styleId="Explorateurdedocuments">
    <w:name w:val="Document Map"/>
    <w:basedOn w:val="Normal"/>
    <w:link w:val="ExplorateurdedocumentsCar"/>
    <w:rsid w:val="009444A8"/>
    <w:pPr>
      <w:spacing w:before="0" w:after="0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9444A8"/>
    <w:rPr>
      <w:rFonts w:ascii="Tahoma" w:hAnsi="Tahoma" w:cs="Tahoma"/>
      <w:sz w:val="16"/>
      <w:szCs w:val="16"/>
    </w:rPr>
  </w:style>
  <w:style w:type="character" w:customStyle="1" w:styleId="b1">
    <w:name w:val="b1"/>
    <w:rsid w:val="0098062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980620"/>
    <w:rPr>
      <w:color w:val="0000FF"/>
    </w:rPr>
  </w:style>
  <w:style w:type="character" w:customStyle="1" w:styleId="tx1">
    <w:name w:val="tx1"/>
    <w:rsid w:val="00980620"/>
    <w:rPr>
      <w:b/>
      <w:bCs/>
    </w:rPr>
  </w:style>
  <w:style w:type="paragraph" w:customStyle="1" w:styleId="P2">
    <w:name w:val="P2"/>
    <w:basedOn w:val="Normal"/>
    <w:rsid w:val="0057423C"/>
    <w:pPr>
      <w:keepLines/>
      <w:widowControl w:val="0"/>
      <w:spacing w:before="80" w:after="80"/>
      <w:ind w:right="284"/>
    </w:pPr>
    <w:rPr>
      <w:rFonts w:ascii="Times New Roman" w:hAnsi="Times New Roman"/>
      <w:sz w:val="22"/>
    </w:rPr>
  </w:style>
  <w:style w:type="character" w:customStyle="1" w:styleId="goohl3">
    <w:name w:val="goohl3"/>
    <w:basedOn w:val="Policepardfaut"/>
    <w:rsid w:val="0057423C"/>
  </w:style>
  <w:style w:type="paragraph" w:customStyle="1" w:styleId="Puce2">
    <w:name w:val="Puce 2"/>
    <w:basedOn w:val="Normal"/>
    <w:qFormat/>
    <w:rsid w:val="00DD4A48"/>
    <w:pPr>
      <w:numPr>
        <w:numId w:val="29"/>
      </w:numPr>
      <w:spacing w:before="0" w:after="0"/>
      <w:jc w:val="left"/>
    </w:pPr>
    <w:rPr>
      <w:rFonts w:cs="Arial"/>
    </w:rPr>
  </w:style>
  <w:style w:type="character" w:customStyle="1" w:styleId="apple-converted-space">
    <w:name w:val="apple-converted-space"/>
    <w:basedOn w:val="Policepardfaut"/>
    <w:rsid w:val="00CF6926"/>
  </w:style>
  <w:style w:type="character" w:customStyle="1" w:styleId="fieldlabel">
    <w:name w:val="fieldlabel"/>
    <w:basedOn w:val="Policepardfaut"/>
    <w:rsid w:val="00B21A43"/>
  </w:style>
  <w:style w:type="numbering" w:customStyle="1" w:styleId="Requirement">
    <w:name w:val="Requirement"/>
    <w:basedOn w:val="Aucuneliste"/>
    <w:uiPriority w:val="99"/>
    <w:rsid w:val="0036399A"/>
    <w:pPr>
      <w:numPr>
        <w:numId w:val="30"/>
      </w:numPr>
    </w:pPr>
  </w:style>
  <w:style w:type="paragraph" w:styleId="Lgende">
    <w:name w:val="caption"/>
    <w:basedOn w:val="Normal"/>
    <w:next w:val="Normal"/>
    <w:unhideWhenUsed/>
    <w:qFormat/>
    <w:rsid w:val="00E67CE8"/>
    <w:pPr>
      <w:spacing w:before="120" w:after="200"/>
      <w:jc w:val="center"/>
    </w:pPr>
    <w:rPr>
      <w:b/>
      <w:bCs/>
      <w:color w:val="4F81BD"/>
      <w:sz w:val="18"/>
      <w:szCs w:val="18"/>
    </w:rPr>
  </w:style>
  <w:style w:type="paragraph" w:styleId="Rvision">
    <w:name w:val="Revision"/>
    <w:hidden/>
    <w:uiPriority w:val="99"/>
    <w:semiHidden/>
    <w:rsid w:val="00B40F1A"/>
    <w:rPr>
      <w:rFonts w:ascii="Arial" w:hAnsi="Arial"/>
      <w:lang w:val="fr-FR" w:eastAsia="fr-FR"/>
    </w:rPr>
  </w:style>
  <w:style w:type="paragraph" w:customStyle="1" w:styleId="ReqCovering">
    <w:name w:val="Req_Covering"/>
    <w:basedOn w:val="Normal"/>
    <w:next w:val="ReqConformity"/>
    <w:link w:val="ReqCoveringCar"/>
    <w:qFormat/>
    <w:rsid w:val="00A82AFE"/>
    <w:pPr>
      <w:widowControl w:val="0"/>
      <w:spacing w:before="0" w:after="0"/>
    </w:pPr>
    <w:rPr>
      <w:rFonts w:ascii="Calibri" w:hAnsi="Calibri"/>
      <w:b/>
      <w:i/>
      <w:iCs/>
      <w:color w:val="800080"/>
      <w:lang w:eastAsia="en-US"/>
    </w:rPr>
  </w:style>
  <w:style w:type="paragraph" w:customStyle="1" w:styleId="ReqConformity">
    <w:name w:val="Req_Conformity"/>
    <w:basedOn w:val="ReqCovering"/>
    <w:next w:val="Normal"/>
    <w:link w:val="ReqConformityCar"/>
    <w:qFormat/>
    <w:rsid w:val="00A82AFE"/>
    <w:rPr>
      <w:b w:val="0"/>
    </w:rPr>
  </w:style>
  <w:style w:type="character" w:customStyle="1" w:styleId="ReqCoveringCar">
    <w:name w:val="Req_Covering Car"/>
    <w:link w:val="ReqCovering"/>
    <w:rsid w:val="00A82AFE"/>
    <w:rPr>
      <w:rFonts w:ascii="Calibri" w:hAnsi="Calibri" w:cs="Arial"/>
      <w:b/>
      <w:i/>
      <w:iCs/>
      <w:color w:val="800080"/>
      <w:lang w:eastAsia="en-US"/>
    </w:rPr>
  </w:style>
  <w:style w:type="character" w:customStyle="1" w:styleId="ReqConformityCar">
    <w:name w:val="Req_Conformity Car"/>
    <w:link w:val="ReqConformity"/>
    <w:rsid w:val="00A82AFE"/>
    <w:rPr>
      <w:rFonts w:ascii="Calibri" w:hAnsi="Calibri" w:cs="Arial"/>
      <w:i/>
      <w:iCs/>
      <w:color w:val="800080"/>
      <w:lang w:eastAsia="en-US"/>
    </w:rPr>
  </w:style>
  <w:style w:type="paragraph" w:customStyle="1" w:styleId="puces1">
    <w:name w:val="puces1"/>
    <w:basedOn w:val="Normal"/>
    <w:rsid w:val="00BD7088"/>
    <w:pPr>
      <w:numPr>
        <w:numId w:val="32"/>
      </w:numPr>
      <w:suppressAutoHyphens/>
      <w:spacing w:before="40" w:after="20"/>
      <w:ind w:left="357" w:hanging="357"/>
    </w:pPr>
    <w:rPr>
      <w:rFonts w:ascii="Calibri" w:hAnsi="Calibri"/>
      <w:spacing w:val="-3"/>
      <w:sz w:val="22"/>
    </w:rPr>
  </w:style>
  <w:style w:type="paragraph" w:customStyle="1" w:styleId="ReqText">
    <w:name w:val="Req_Text"/>
    <w:basedOn w:val="Normal"/>
    <w:link w:val="ReqTextCar"/>
    <w:qFormat/>
    <w:rsid w:val="00E061A7"/>
    <w:pPr>
      <w:spacing w:before="120" w:after="120"/>
    </w:pPr>
    <w:rPr>
      <w:szCs w:val="22"/>
      <w:lang w:eastAsia="en-US"/>
    </w:rPr>
  </w:style>
  <w:style w:type="character" w:customStyle="1" w:styleId="ReqTextCar">
    <w:name w:val="Req_Text Car"/>
    <w:link w:val="ReqText"/>
    <w:rsid w:val="00E061A7"/>
    <w:rPr>
      <w:rFonts w:ascii="Arial" w:hAnsi="Arial"/>
      <w:szCs w:val="22"/>
      <w:lang w:val="fr-FR" w:eastAsia="en-US"/>
    </w:rPr>
  </w:style>
  <w:style w:type="paragraph" w:customStyle="1" w:styleId="ReqID">
    <w:name w:val="Req_ID"/>
    <w:basedOn w:val="Paragraphedeliste"/>
    <w:link w:val="ReqIDCar"/>
    <w:qFormat/>
    <w:rsid w:val="00BD7088"/>
    <w:pPr>
      <w:numPr>
        <w:numId w:val="31"/>
      </w:numPr>
    </w:pPr>
    <w:rPr>
      <w:rFonts w:ascii="Calibri" w:hAnsi="Calibri"/>
      <w:color w:val="C0504D"/>
    </w:rPr>
  </w:style>
  <w:style w:type="character" w:customStyle="1" w:styleId="ReqIDCar">
    <w:name w:val="Req_ID Car"/>
    <w:link w:val="ReqID"/>
    <w:rsid w:val="00BD7088"/>
    <w:rPr>
      <w:rFonts w:ascii="Calibri" w:hAnsi="Calibri"/>
      <w:color w:val="C0504D"/>
      <w:lang w:val="fr-FR" w:eastAsia="fr-FR"/>
    </w:rPr>
  </w:style>
  <w:style w:type="paragraph" w:customStyle="1" w:styleId="Puce10">
    <w:name w:val="Puce 1"/>
    <w:basedOn w:val="Normal"/>
    <w:qFormat/>
    <w:rsid w:val="00441465"/>
    <w:pPr>
      <w:numPr>
        <w:numId w:val="33"/>
      </w:numPr>
      <w:spacing w:before="120" w:after="0"/>
    </w:pPr>
    <w:rPr>
      <w:rFonts w:cs="Arial"/>
    </w:rPr>
  </w:style>
  <w:style w:type="paragraph" w:styleId="Tabledesillustrations">
    <w:name w:val="table of figures"/>
    <w:basedOn w:val="Normal"/>
    <w:next w:val="Normal"/>
    <w:uiPriority w:val="99"/>
    <w:rsid w:val="003A0BFD"/>
    <w:pPr>
      <w:spacing w:after="0"/>
    </w:pPr>
  </w:style>
  <w:style w:type="character" w:customStyle="1" w:styleId="Titre6Car">
    <w:name w:val="Titre 6 Car"/>
    <w:basedOn w:val="Policepardfaut"/>
    <w:link w:val="Titre6"/>
    <w:rsid w:val="005A55F7"/>
    <w:rPr>
      <w:rFonts w:ascii="Arial" w:hAnsi="Arial"/>
      <w:color w:val="0000FF"/>
      <w:sz w:val="18"/>
      <w:lang w:eastAsia="fr-FR"/>
    </w:rPr>
  </w:style>
  <w:style w:type="table" w:customStyle="1" w:styleId="Listeclaire-Accent11">
    <w:name w:val="Liste claire - Accent 11"/>
    <w:basedOn w:val="TableauNormal"/>
    <w:uiPriority w:val="61"/>
    <w:rsid w:val="004703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nnes1">
    <w:name w:val="Table Columns 1"/>
    <w:basedOn w:val="TableauNormal"/>
    <w:rsid w:val="0000184A"/>
    <w:pPr>
      <w:spacing w:before="60" w:after="60"/>
      <w:jc w:val="both"/>
    </w:pPr>
    <w:rPr>
      <w:b/>
      <w:bCs/>
      <w:lang w:val="fr-FR" w:eastAsia="fr-FR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2Car">
    <w:name w:val="Titre 2 Car"/>
    <w:aliases w:val="H2 Car,T2 Car,Heading 2 Car,Fonctionnalité Car,Titre 21 Car,t2.T2 Car,FonctionnalitÈ Car,Fonctionnalité1 Car,Fonctionnalité2 Car,Fonctionnalité3 Car,FonctionnalitÈ1 Car,Fonctionnalité4 Car,Fonctionnalité5 Car,Heading 21 Car,(1.1 Car,1.2 Car"/>
    <w:basedOn w:val="Policepardfaut"/>
    <w:link w:val="Titre2"/>
    <w:rsid w:val="00A15DDA"/>
    <w:rPr>
      <w:rFonts w:ascii="Arial" w:hAnsi="Arial"/>
      <w:b/>
      <w:i/>
      <w:caps/>
      <w:color w:val="0000FF"/>
      <w:sz w:val="2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9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6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2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yrobin\Application%20Data\Microsoft\Mod&#232;les\QIPS_xxxx_TMP_Modele_de_style_Deliver_V01.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8E335-DD57-4E26-BA8B-B4773FC3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QIPS_xxxx_TMP_Modele_de_style_Deliver_V01.0.dot</Template>
  <TotalTime>268</TotalTime>
  <Pages>49</Pages>
  <Words>8531</Words>
  <Characters>82298</Characters>
  <Application>Microsoft Office Word</Application>
  <DocSecurity>0</DocSecurity>
  <Lines>685</Lines>
  <Paragraphs>181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ETC FRA user guide</vt:lpstr>
    </vt:vector>
  </TitlesOfParts>
  <Company>Capgemini</Company>
  <LinksUpToDate>false</LinksUpToDate>
  <CharactersWithSpaces>90648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FRA user guide</dc:title>
  <dc:creator>FRANCE</dc:creator>
  <cp:lastModifiedBy>Régis MAUGET (rmauget)</cp:lastModifiedBy>
  <cp:revision>33</cp:revision>
  <cp:lastPrinted>2012-11-30T14:13:00Z</cp:lastPrinted>
  <dcterms:created xsi:type="dcterms:W3CDTF">2017-04-24T13:40:00Z</dcterms:created>
  <dcterms:modified xsi:type="dcterms:W3CDTF">2017-08-24T08:43:00Z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 </vt:lpwstr>
  </property>
  <property fmtid="{D5CDD505-2E9C-101B-9397-08002B2CF9AE}" pid="4" name="DocCopyright">
    <vt:lpwstr> </vt:lpwstr>
  </property>
  <property fmtid="{D5CDD505-2E9C-101B-9397-08002B2CF9AE}" pid="5" name="DocMethodName">
    <vt:lpwstr> </vt:lpwstr>
  </property>
  <property fmtid="{D5CDD505-2E9C-101B-9397-08002B2CF9AE}" pid="6" name="DocRegionName">
    <vt:lpwstr> </vt:lpwstr>
  </property>
  <property fmtid="{D5CDD505-2E9C-101B-9397-08002B2CF9AE}" pid="7" name="DocEntityName">
    <vt:lpwstr> </vt:lpwstr>
  </property>
  <property fmtid="{D5CDD505-2E9C-101B-9397-08002B2CF9AE}" pid="8" name="DocUnitName">
    <vt:lpwstr> </vt:lpwstr>
  </property>
  <property fmtid="{D5CDD505-2E9C-101B-9397-08002B2CF9AE}" pid="9" name="DocUnitAdr1">
    <vt:lpwstr> </vt:lpwstr>
  </property>
  <property fmtid="{D5CDD505-2E9C-101B-9397-08002B2CF9AE}" pid="10" name="DocUnitAdr2">
    <vt:lpwstr> </vt:lpwstr>
  </property>
  <property fmtid="{D5CDD505-2E9C-101B-9397-08002B2CF9AE}" pid="11" name="DocUnitAdr3">
    <vt:lpwstr> </vt:lpwstr>
  </property>
  <property fmtid="{D5CDD505-2E9C-101B-9397-08002B2CF9AE}" pid="12" name="DocUnitAdr4">
    <vt:lpwstr> </vt:lpwstr>
  </property>
  <property fmtid="{D5CDD505-2E9C-101B-9397-08002B2CF9AE}" pid="13" name="DocUnitAdr5">
    <vt:lpwstr> </vt:lpwstr>
  </property>
  <property fmtid="{D5CDD505-2E9C-101B-9397-08002B2CF9AE}" pid="14" name="DocUnitPhone">
    <vt:lpwstr> </vt:lpwstr>
  </property>
  <property fmtid="{D5CDD505-2E9C-101B-9397-08002B2CF9AE}" pid="15" name="DocUnitFax">
    <vt:lpwstr> </vt:lpwstr>
  </property>
  <property fmtid="{D5CDD505-2E9C-101B-9397-08002B2CF9AE}" pid="16" name="DocUnitEmail">
    <vt:lpwstr/>
  </property>
  <property fmtid="{D5CDD505-2E9C-101B-9397-08002B2CF9AE}" pid="17" name="DocProjectName">
    <vt:lpwstr> </vt:lpwstr>
  </property>
  <property fmtid="{D5CDD505-2E9C-101B-9397-08002B2CF9AE}" pid="18" name="DocProjectStreamName">
    <vt:lpwstr/>
  </property>
  <property fmtid="{D5CDD505-2E9C-101B-9397-08002B2CF9AE}" pid="19" name="DocTitle">
    <vt:lpwstr>ETC FRA user guide</vt:lpwstr>
  </property>
  <property fmtid="{D5CDD505-2E9C-101B-9397-08002B2CF9AE}" pid="20" name="DocType">
    <vt:lpwstr>MUT: Manuel d'utilisation</vt:lpwstr>
  </property>
  <property fmtid="{D5CDD505-2E9C-101B-9397-08002B2CF9AE}" pid="21" name="DocUsage">
    <vt:lpwstr>Livrable</vt:lpwstr>
  </property>
  <property fmtid="{D5CDD505-2E9C-101B-9397-08002B2CF9AE}" pid="22" name="DocVersion">
    <vt:lpwstr>V1.1 Draft</vt:lpwstr>
  </property>
  <property fmtid="{D5CDD505-2E9C-101B-9397-08002B2CF9AE}" pid="23" name="DocUpdate">
    <vt:lpwstr>03/07/2017</vt:lpwstr>
  </property>
  <property fmtid="{D5CDD505-2E9C-101B-9397-08002B2CF9AE}" pid="24" name="DocCreation">
    <vt:lpwstr> </vt:lpwstr>
  </property>
  <property fmtid="{D5CDD505-2E9C-101B-9397-08002B2CF9AE}" pid="25" name="DocStatus">
    <vt:lpwstr>Validé</vt:lpwstr>
  </property>
  <property fmtid="{D5CDD505-2E9C-101B-9397-08002B2CF9AE}" pid="26" name="DocAuthor">
    <vt:lpwstr>FRANCE</vt:lpwstr>
  </property>
  <property fmtid="{D5CDD505-2E9C-101B-9397-08002B2CF9AE}" pid="27" name="DocRef">
    <vt:lpwstr> </vt:lpwstr>
  </property>
  <property fmtid="{D5CDD505-2E9C-101B-9397-08002B2CF9AE}" pid="28" name="DocValidationName">
    <vt:lpwstr> </vt:lpwstr>
  </property>
  <property fmtid="{D5CDD505-2E9C-101B-9397-08002B2CF9AE}" pid="29" name="DocCustomerName">
    <vt:lpwstr> </vt:lpwstr>
  </property>
  <property fmtid="{D5CDD505-2E9C-101B-9397-08002B2CF9AE}" pid="30" name="DocLanguage">
    <vt:lpwstr>EN</vt:lpwstr>
  </property>
  <property fmtid="{D5CDD505-2E9C-101B-9397-08002B2CF9AE}" pid="31" name="DocModelName">
    <vt:lpwstr> </vt:lpwstr>
  </property>
  <property fmtid="{D5CDD505-2E9C-101B-9397-08002B2CF9AE}" pid="32" name="DocModelRef">
    <vt:lpwstr> </vt:lpwstr>
  </property>
  <property fmtid="{D5CDD505-2E9C-101B-9397-08002B2CF9AE}" pid="33" name="DocModelVersion">
    <vt:lpwstr> </vt:lpwstr>
  </property>
  <property fmtid="{D5CDD505-2E9C-101B-9397-08002B2CF9AE}" pid="34" name="DocProjectId">
    <vt:lpwstr> </vt:lpwstr>
  </property>
  <property fmtid="{D5CDD505-2E9C-101B-9397-08002B2CF9AE}" pid="35" name="DocProjectStreamId">
    <vt:lpwstr/>
  </property>
  <property fmtid="{D5CDD505-2E9C-101B-9397-08002B2CF9AE}" pid="36" name="DocProjectSerialNumber">
    <vt:lpwstr> </vt:lpwstr>
  </property>
  <property fmtid="{D5CDD505-2E9C-101B-9397-08002B2CF9AE}" pid="37" name="DocURL">
    <vt:lpwstr> </vt:lpwstr>
  </property>
  <property fmtid="{D5CDD505-2E9C-101B-9397-08002B2CF9AE}" pid="38" name="DocLibreDoc">
    <vt:lpwstr/>
  </property>
  <property fmtid="{D5CDD505-2E9C-101B-9397-08002B2CF9AE}" pid="39" name="DocModelAdmin">
    <vt:lpwstr> </vt:lpwstr>
  </property>
  <property fmtid="{D5CDD505-2E9C-101B-9397-08002B2CF9AE}" pid="40" name="DocSite">
    <vt:lpwstr> </vt:lpwstr>
  </property>
</Properties>
</file>